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6318E" w14:textId="77777777" w:rsidR="004322E0" w:rsidRPr="00D15B8C" w:rsidRDefault="004322E0" w:rsidP="006133FC">
      <w:pPr>
        <w:spacing w:line="360" w:lineRule="auto"/>
        <w:jc w:val="center"/>
        <w:rPr>
          <w:rFonts w:eastAsiaTheme="minorHAnsi" w:cs="Times New Roman"/>
          <w:b/>
          <w:bCs/>
          <w:sz w:val="24"/>
          <w:szCs w:val="24"/>
        </w:rPr>
      </w:pPr>
      <w:bookmarkStart w:id="0" w:name="_Hlk57991309"/>
      <w:bookmarkStart w:id="1" w:name="_Hlk57991343"/>
      <w:r w:rsidRPr="00D15B8C">
        <w:rPr>
          <w:rFonts w:eastAsiaTheme="minorHAnsi" w:cs="Times New Roman" w:hint="eastAsia"/>
          <w:b/>
          <w:bCs/>
          <w:sz w:val="24"/>
          <w:szCs w:val="24"/>
        </w:rPr>
        <w:t>环境宏病毒组学分析思路与常用工具</w:t>
      </w:r>
    </w:p>
    <w:p w14:paraId="66ACC608" w14:textId="47D31840" w:rsidR="00D15B8C" w:rsidRPr="006C201F" w:rsidRDefault="00A70965" w:rsidP="006133FC">
      <w:pPr>
        <w:spacing w:line="360" w:lineRule="auto"/>
        <w:rPr>
          <w:rFonts w:eastAsiaTheme="minorHAnsi" w:cs="Times New Roman"/>
          <w:b/>
          <w:bCs/>
          <w:sz w:val="24"/>
          <w:szCs w:val="24"/>
        </w:rPr>
      </w:pPr>
      <w:r w:rsidRPr="006C201F">
        <w:rPr>
          <w:rFonts w:eastAsiaTheme="minorHAnsi" w:cs="Times New Roman" w:hint="eastAsia"/>
          <w:b/>
          <w:bCs/>
          <w:sz w:val="24"/>
          <w:szCs w:val="24"/>
        </w:rPr>
        <w:t>摘要</w:t>
      </w:r>
      <w:r w:rsidR="006133FC" w:rsidRPr="006C201F">
        <w:rPr>
          <w:rFonts w:eastAsiaTheme="minorHAnsi" w:cs="Times New Roman" w:hint="eastAsia"/>
          <w:b/>
          <w:bCs/>
          <w:sz w:val="24"/>
          <w:szCs w:val="24"/>
        </w:rPr>
        <w:t>：</w:t>
      </w:r>
    </w:p>
    <w:p w14:paraId="7B891488" w14:textId="12366F54" w:rsidR="004322E0" w:rsidRDefault="004322E0" w:rsidP="006C201F">
      <w:pPr>
        <w:spacing w:line="288" w:lineRule="auto"/>
        <w:rPr>
          <w:rFonts w:eastAsiaTheme="minorHAnsi" w:cs="Times New Roman"/>
          <w:szCs w:val="21"/>
        </w:rPr>
      </w:pPr>
      <w:r w:rsidRPr="006C201F">
        <w:rPr>
          <w:rFonts w:eastAsiaTheme="minorHAnsi" w:cs="Times New Roman"/>
          <w:sz w:val="22"/>
        </w:rPr>
        <w:tab/>
      </w:r>
      <w:r w:rsidR="00B8063A" w:rsidRPr="006C201F">
        <w:rPr>
          <w:rFonts w:eastAsiaTheme="minorHAnsi" w:cs="Times New Roman" w:hint="eastAsia"/>
          <w:szCs w:val="21"/>
        </w:rPr>
        <w:t>病毒是</w:t>
      </w:r>
      <w:r w:rsidR="0075015E" w:rsidRPr="006C201F">
        <w:rPr>
          <w:rFonts w:eastAsiaTheme="minorHAnsi" w:cs="Times New Roman" w:hint="eastAsia"/>
          <w:szCs w:val="21"/>
        </w:rPr>
        <w:t>地球</w:t>
      </w:r>
      <w:r w:rsidR="00B8063A" w:rsidRPr="006C201F">
        <w:rPr>
          <w:rFonts w:eastAsiaTheme="minorHAnsi" w:cs="Times New Roman" w:hint="eastAsia"/>
          <w:szCs w:val="21"/>
        </w:rPr>
        <w:t>上丰富度最高的生物个体</w:t>
      </w:r>
      <w:r w:rsidR="0075015E" w:rsidRPr="006C201F">
        <w:rPr>
          <w:rFonts w:eastAsiaTheme="minorHAnsi" w:cs="Times New Roman" w:hint="eastAsia"/>
          <w:szCs w:val="21"/>
        </w:rPr>
        <w:t>，</w:t>
      </w:r>
      <w:r w:rsidR="00B8063A" w:rsidRPr="006C201F">
        <w:rPr>
          <w:rFonts w:eastAsiaTheme="minorHAnsi" w:cs="Times New Roman" w:hint="eastAsia"/>
          <w:szCs w:val="21"/>
        </w:rPr>
        <w:t>几乎</w:t>
      </w:r>
      <w:r w:rsidR="00D86689" w:rsidRPr="006C201F">
        <w:rPr>
          <w:rFonts w:eastAsiaTheme="minorHAnsi" w:cs="Times New Roman" w:hint="eastAsia"/>
          <w:szCs w:val="21"/>
        </w:rPr>
        <w:t>能够</w:t>
      </w:r>
      <w:proofErr w:type="gramStart"/>
      <w:r w:rsidR="00D86689" w:rsidRPr="006C201F">
        <w:rPr>
          <w:rFonts w:eastAsiaTheme="minorHAnsi" w:cs="Times New Roman" w:hint="eastAsia"/>
          <w:szCs w:val="21"/>
        </w:rPr>
        <w:t>侵染</w:t>
      </w:r>
      <w:proofErr w:type="gramEnd"/>
      <w:r w:rsidR="00D86689" w:rsidRPr="006C201F">
        <w:rPr>
          <w:rFonts w:eastAsiaTheme="minorHAnsi" w:cs="Times New Roman" w:hint="eastAsia"/>
          <w:szCs w:val="21"/>
        </w:rPr>
        <w:t>任何形式的生命体</w:t>
      </w:r>
      <w:r w:rsidR="00C900DD" w:rsidRPr="006C201F">
        <w:rPr>
          <w:rFonts w:eastAsiaTheme="minorHAnsi" w:cs="Times New Roman" w:hint="eastAsia"/>
          <w:szCs w:val="21"/>
        </w:rPr>
        <w:t>，</w:t>
      </w:r>
      <w:r w:rsidR="0002149C" w:rsidRPr="006C201F">
        <w:rPr>
          <w:rFonts w:eastAsiaTheme="minorHAnsi" w:cs="Times New Roman" w:hint="eastAsia"/>
          <w:szCs w:val="21"/>
        </w:rPr>
        <w:t>在</w:t>
      </w:r>
      <w:r w:rsidR="00D86689" w:rsidRPr="006C201F">
        <w:rPr>
          <w:rFonts w:eastAsiaTheme="minorHAnsi" w:cs="Times New Roman" w:hint="eastAsia"/>
          <w:szCs w:val="21"/>
        </w:rPr>
        <w:t>全球生态系统和食物链中扮演着不可或缺的角色</w:t>
      </w:r>
      <w:r w:rsidR="006B0F11" w:rsidRPr="006C201F">
        <w:rPr>
          <w:rFonts w:eastAsiaTheme="minorHAnsi" w:cs="Times New Roman" w:hint="eastAsia"/>
          <w:szCs w:val="21"/>
        </w:rPr>
        <w:t>。</w:t>
      </w:r>
      <w:r w:rsidR="00FD69C8" w:rsidRPr="006C201F">
        <w:rPr>
          <w:rFonts w:eastAsiaTheme="minorHAnsi" w:cs="Times New Roman" w:hint="eastAsia"/>
          <w:szCs w:val="21"/>
        </w:rPr>
        <w:t>其中</w:t>
      </w:r>
      <w:r w:rsidR="001C112A" w:rsidRPr="006C201F">
        <w:rPr>
          <w:rFonts w:eastAsiaTheme="minorHAnsi" w:cs="Times New Roman" w:hint="eastAsia"/>
          <w:szCs w:val="21"/>
        </w:rPr>
        <w:t>噬菌体</w:t>
      </w:r>
      <w:r w:rsidR="00AB16E6" w:rsidRPr="006C201F">
        <w:rPr>
          <w:rFonts w:eastAsiaTheme="minorHAnsi" w:cs="Times New Roman" w:hint="eastAsia"/>
          <w:szCs w:val="21"/>
        </w:rPr>
        <w:t>（</w:t>
      </w:r>
      <w:proofErr w:type="gramStart"/>
      <w:r w:rsidR="00AB16E6" w:rsidRPr="006C201F">
        <w:rPr>
          <w:rFonts w:eastAsiaTheme="minorHAnsi" w:cs="Times New Roman" w:hint="eastAsia"/>
          <w:szCs w:val="21"/>
        </w:rPr>
        <w:t>侵染</w:t>
      </w:r>
      <w:proofErr w:type="gramEnd"/>
      <w:r w:rsidR="00AB16E6" w:rsidRPr="006C201F">
        <w:rPr>
          <w:rFonts w:eastAsiaTheme="minorHAnsi" w:cs="Times New Roman" w:hint="eastAsia"/>
          <w:szCs w:val="21"/>
        </w:rPr>
        <w:t>细菌的病毒）可以</w:t>
      </w:r>
      <w:r w:rsidR="00335358">
        <w:rPr>
          <w:rFonts w:eastAsiaTheme="minorHAnsi" w:cs="Times New Roman" w:hint="eastAsia"/>
          <w:szCs w:val="21"/>
        </w:rPr>
        <w:t>影响</w:t>
      </w:r>
      <w:r w:rsidR="00A24BFF" w:rsidRPr="006C201F">
        <w:rPr>
          <w:rFonts w:eastAsiaTheme="minorHAnsi" w:cs="Times New Roman" w:hint="eastAsia"/>
          <w:szCs w:val="21"/>
        </w:rPr>
        <w:t>宿主代谢系统和</w:t>
      </w:r>
      <w:r w:rsidR="00AB16E6" w:rsidRPr="006C201F">
        <w:rPr>
          <w:rFonts w:eastAsiaTheme="minorHAnsi" w:cs="Times New Roman" w:hint="eastAsia"/>
          <w:szCs w:val="21"/>
        </w:rPr>
        <w:t>微生物群落结构，并且</w:t>
      </w:r>
      <w:r w:rsidR="00C370B2" w:rsidRPr="006C201F">
        <w:rPr>
          <w:rFonts w:eastAsiaTheme="minorHAnsi" w:cs="Times New Roman" w:hint="eastAsia"/>
          <w:szCs w:val="21"/>
        </w:rPr>
        <w:t>能够</w:t>
      </w:r>
      <w:r w:rsidR="0002149C" w:rsidRPr="006C201F">
        <w:rPr>
          <w:rFonts w:eastAsiaTheme="minorHAnsi" w:cs="Times New Roman" w:hint="eastAsia"/>
          <w:szCs w:val="21"/>
        </w:rPr>
        <w:t>通过</w:t>
      </w:r>
      <w:proofErr w:type="gramStart"/>
      <w:r w:rsidR="00335358">
        <w:rPr>
          <w:rFonts w:eastAsiaTheme="minorHAnsi" w:cs="Times New Roman" w:hint="eastAsia"/>
          <w:szCs w:val="21"/>
        </w:rPr>
        <w:t>介</w:t>
      </w:r>
      <w:proofErr w:type="gramEnd"/>
      <w:r w:rsidR="00335358">
        <w:rPr>
          <w:rFonts w:eastAsiaTheme="minorHAnsi" w:cs="Times New Roman" w:hint="eastAsia"/>
          <w:szCs w:val="21"/>
        </w:rPr>
        <w:t>导</w:t>
      </w:r>
      <w:r w:rsidR="00BC71FB" w:rsidRPr="006C201F">
        <w:rPr>
          <w:rFonts w:eastAsiaTheme="minorHAnsi" w:cs="Times New Roman" w:hint="eastAsia"/>
          <w:szCs w:val="21"/>
        </w:rPr>
        <w:t>基因转移</w:t>
      </w:r>
      <w:r w:rsidR="0002149C" w:rsidRPr="006C201F">
        <w:rPr>
          <w:rFonts w:eastAsiaTheme="minorHAnsi" w:cs="Times New Roman" w:hint="eastAsia"/>
          <w:szCs w:val="21"/>
        </w:rPr>
        <w:t>从宿主处获得</w:t>
      </w:r>
      <w:r w:rsidR="001C112A" w:rsidRPr="006C201F">
        <w:rPr>
          <w:rFonts w:eastAsiaTheme="minorHAnsi" w:cs="Times New Roman" w:hint="eastAsia"/>
          <w:szCs w:val="21"/>
        </w:rPr>
        <w:t>某些</w:t>
      </w:r>
      <w:r w:rsidR="0002149C" w:rsidRPr="006C201F">
        <w:rPr>
          <w:rFonts w:eastAsiaTheme="minorHAnsi" w:cs="Times New Roman" w:hint="eastAsia"/>
          <w:szCs w:val="21"/>
        </w:rPr>
        <w:t>基因</w:t>
      </w:r>
      <w:r w:rsidR="00FD69C8" w:rsidRPr="006C201F">
        <w:rPr>
          <w:rFonts w:eastAsiaTheme="minorHAnsi" w:cs="Times New Roman" w:hint="eastAsia"/>
          <w:szCs w:val="21"/>
        </w:rPr>
        <w:t>。例如，噬菌体编码的</w:t>
      </w:r>
      <w:r w:rsidR="00C900DD" w:rsidRPr="006C201F">
        <w:rPr>
          <w:rFonts w:eastAsiaTheme="minorHAnsi" w:cs="Times New Roman" w:hint="eastAsia"/>
          <w:szCs w:val="21"/>
        </w:rPr>
        <w:t>辅助代谢基因</w:t>
      </w:r>
      <w:r w:rsidR="00084059" w:rsidRPr="006C201F">
        <w:rPr>
          <w:rFonts w:eastAsiaTheme="minorHAnsi" w:cs="Times New Roman" w:hint="eastAsia"/>
          <w:szCs w:val="21"/>
        </w:rPr>
        <w:t>对</w:t>
      </w:r>
      <w:r w:rsidR="00BC71FB" w:rsidRPr="006C201F">
        <w:rPr>
          <w:rFonts w:eastAsiaTheme="minorHAnsi" w:cs="Times New Roman" w:hint="eastAsia"/>
          <w:szCs w:val="21"/>
        </w:rPr>
        <w:t>地</w:t>
      </w:r>
      <w:r w:rsidR="00335358">
        <w:rPr>
          <w:rFonts w:eastAsiaTheme="minorHAnsi" w:cs="Times New Roman" w:hint="eastAsia"/>
          <w:szCs w:val="21"/>
        </w:rPr>
        <w:t>球</w:t>
      </w:r>
      <w:r w:rsidR="00BC71FB" w:rsidRPr="006C201F">
        <w:rPr>
          <w:rFonts w:eastAsiaTheme="minorHAnsi" w:cs="Times New Roman" w:hint="eastAsia"/>
          <w:szCs w:val="21"/>
        </w:rPr>
        <w:t>化</w:t>
      </w:r>
      <w:r w:rsidR="00335358">
        <w:rPr>
          <w:rFonts w:eastAsiaTheme="minorHAnsi" w:cs="Times New Roman" w:hint="eastAsia"/>
          <w:szCs w:val="21"/>
        </w:rPr>
        <w:t>学</w:t>
      </w:r>
      <w:r w:rsidR="00BC71FB" w:rsidRPr="006C201F">
        <w:rPr>
          <w:rFonts w:eastAsiaTheme="minorHAnsi" w:cs="Times New Roman" w:hint="eastAsia"/>
          <w:szCs w:val="21"/>
        </w:rPr>
        <w:t>循环</w:t>
      </w:r>
      <w:r w:rsidR="00C900DD" w:rsidRPr="006C201F">
        <w:rPr>
          <w:rFonts w:eastAsiaTheme="minorHAnsi" w:cs="Times New Roman" w:hint="eastAsia"/>
          <w:szCs w:val="21"/>
        </w:rPr>
        <w:t>的影响以及噬菌体编码的抗生素</w:t>
      </w:r>
      <w:r w:rsidR="00BC71FB" w:rsidRPr="006C201F">
        <w:rPr>
          <w:rFonts w:eastAsiaTheme="minorHAnsi" w:cs="Times New Roman" w:hint="eastAsia"/>
          <w:szCs w:val="21"/>
        </w:rPr>
        <w:t>抗性基因</w:t>
      </w:r>
      <w:r w:rsidR="00C900DD" w:rsidRPr="006C201F">
        <w:rPr>
          <w:rFonts w:eastAsiaTheme="minorHAnsi" w:cs="Times New Roman" w:hint="eastAsia"/>
          <w:szCs w:val="21"/>
        </w:rPr>
        <w:t>对耐药性传播的影响</w:t>
      </w:r>
      <w:r w:rsidR="00EF4959" w:rsidRPr="006C201F">
        <w:rPr>
          <w:rFonts w:eastAsiaTheme="minorHAnsi" w:cs="Times New Roman" w:hint="eastAsia"/>
          <w:szCs w:val="21"/>
        </w:rPr>
        <w:t>近年来</w:t>
      </w:r>
      <w:r w:rsidR="00335358">
        <w:rPr>
          <w:rFonts w:eastAsiaTheme="minorHAnsi" w:cs="Times New Roman" w:hint="eastAsia"/>
          <w:szCs w:val="21"/>
        </w:rPr>
        <w:t>受</w:t>
      </w:r>
      <w:r w:rsidR="00C900DD" w:rsidRPr="006C201F">
        <w:rPr>
          <w:rFonts w:eastAsiaTheme="minorHAnsi" w:cs="Times New Roman" w:hint="eastAsia"/>
          <w:szCs w:val="21"/>
        </w:rPr>
        <w:t>到了研究者的</w:t>
      </w:r>
      <w:r w:rsidR="00602D89" w:rsidRPr="006C201F">
        <w:rPr>
          <w:rFonts w:eastAsiaTheme="minorHAnsi" w:cs="Times New Roman" w:hint="eastAsia"/>
          <w:szCs w:val="21"/>
        </w:rPr>
        <w:t>高度</w:t>
      </w:r>
      <w:r w:rsidR="00C900DD" w:rsidRPr="006C201F">
        <w:rPr>
          <w:rFonts w:eastAsiaTheme="minorHAnsi" w:cs="Times New Roman" w:hint="eastAsia"/>
          <w:szCs w:val="21"/>
        </w:rPr>
        <w:t>关注</w:t>
      </w:r>
      <w:r w:rsidR="00DB2D31" w:rsidRPr="006C201F">
        <w:rPr>
          <w:rFonts w:eastAsiaTheme="minorHAnsi" w:cs="Times New Roman" w:hint="eastAsia"/>
          <w:szCs w:val="21"/>
        </w:rPr>
        <w:t>。</w:t>
      </w:r>
      <w:r w:rsidR="00084059" w:rsidRPr="006C201F">
        <w:rPr>
          <w:rFonts w:eastAsiaTheme="minorHAnsi" w:cs="Times New Roman" w:hint="eastAsia"/>
          <w:szCs w:val="21"/>
        </w:rPr>
        <w:t>现今，</w:t>
      </w:r>
      <w:r w:rsidR="00DB2D31" w:rsidRPr="006C201F">
        <w:rPr>
          <w:rFonts w:eastAsiaTheme="minorHAnsi" w:cs="Times New Roman" w:hint="eastAsia"/>
          <w:szCs w:val="21"/>
        </w:rPr>
        <w:t>随着高通量测序技术的发展，病毒</w:t>
      </w:r>
      <w:proofErr w:type="gramStart"/>
      <w:r w:rsidR="00DB2D31" w:rsidRPr="006C201F">
        <w:rPr>
          <w:rFonts w:eastAsiaTheme="minorHAnsi" w:cs="Times New Roman" w:hint="eastAsia"/>
          <w:szCs w:val="21"/>
        </w:rPr>
        <w:t>组</w:t>
      </w:r>
      <w:r w:rsidR="000E073D" w:rsidRPr="006C201F">
        <w:rPr>
          <w:rFonts w:eastAsiaTheme="minorHAnsi" w:cs="Times New Roman" w:hint="eastAsia"/>
          <w:szCs w:val="21"/>
        </w:rPr>
        <w:t>得到</w:t>
      </w:r>
      <w:proofErr w:type="gramEnd"/>
      <w:r w:rsidR="000E073D" w:rsidRPr="006C201F">
        <w:rPr>
          <w:rFonts w:eastAsiaTheme="minorHAnsi" w:cs="Times New Roman" w:hint="eastAsia"/>
          <w:szCs w:val="21"/>
        </w:rPr>
        <w:t>了</w:t>
      </w:r>
      <w:r w:rsidR="00DB2D31" w:rsidRPr="006C201F">
        <w:rPr>
          <w:rFonts w:eastAsiaTheme="minorHAnsi" w:cs="Times New Roman" w:hint="eastAsia"/>
          <w:szCs w:val="21"/>
        </w:rPr>
        <w:t>越来越多</w:t>
      </w:r>
      <w:r w:rsidR="000E073D" w:rsidRPr="006C201F">
        <w:rPr>
          <w:rFonts w:eastAsiaTheme="minorHAnsi" w:cs="Times New Roman" w:hint="eastAsia"/>
          <w:szCs w:val="21"/>
        </w:rPr>
        <w:t>的</w:t>
      </w:r>
      <w:r w:rsidR="00DB2D31" w:rsidRPr="006C201F">
        <w:rPr>
          <w:rFonts w:eastAsiaTheme="minorHAnsi" w:cs="Times New Roman" w:hint="eastAsia"/>
          <w:szCs w:val="21"/>
        </w:rPr>
        <w:t>研究</w:t>
      </w:r>
      <w:r w:rsidR="00D93177" w:rsidRPr="006C201F">
        <w:rPr>
          <w:rFonts w:eastAsiaTheme="minorHAnsi" w:cs="Times New Roman" w:hint="eastAsia"/>
          <w:szCs w:val="21"/>
        </w:rPr>
        <w:t>。与细菌类似，</w:t>
      </w:r>
      <w:r w:rsidR="00DB2D31" w:rsidRPr="006C201F">
        <w:rPr>
          <w:rFonts w:eastAsiaTheme="minorHAnsi" w:cs="Times New Roman" w:hint="eastAsia"/>
          <w:szCs w:val="21"/>
        </w:rPr>
        <w:t>病毒</w:t>
      </w:r>
      <w:r w:rsidR="00335358">
        <w:rPr>
          <w:rFonts w:eastAsiaTheme="minorHAnsi" w:cs="Times New Roman" w:hint="eastAsia"/>
          <w:szCs w:val="21"/>
        </w:rPr>
        <w:t>的</w:t>
      </w:r>
      <w:r w:rsidR="00DB2D31" w:rsidRPr="006C201F">
        <w:rPr>
          <w:rFonts w:eastAsiaTheme="minorHAnsi" w:cs="Times New Roman" w:hint="eastAsia"/>
          <w:szCs w:val="21"/>
        </w:rPr>
        <w:t>基因组</w:t>
      </w:r>
      <w:r w:rsidR="00335358">
        <w:rPr>
          <w:rFonts w:eastAsiaTheme="minorHAnsi" w:cs="Times New Roman" w:hint="eastAsia"/>
          <w:szCs w:val="21"/>
        </w:rPr>
        <w:t>信息</w:t>
      </w:r>
      <w:r w:rsidR="00DB2D31" w:rsidRPr="006C201F">
        <w:rPr>
          <w:rFonts w:eastAsiaTheme="minorHAnsi" w:cs="Times New Roman" w:hint="eastAsia"/>
          <w:szCs w:val="21"/>
        </w:rPr>
        <w:t>同样能够通过组装</w:t>
      </w:r>
      <w:r w:rsidR="00335358">
        <w:rPr>
          <w:rFonts w:eastAsiaTheme="minorHAnsi" w:cs="Times New Roman" w:hint="eastAsia"/>
          <w:szCs w:val="21"/>
        </w:rPr>
        <w:t>技术</w:t>
      </w:r>
      <w:r w:rsidR="00DB2D31" w:rsidRPr="006C201F">
        <w:rPr>
          <w:rFonts w:eastAsiaTheme="minorHAnsi" w:cs="Times New Roman" w:hint="eastAsia"/>
          <w:szCs w:val="21"/>
        </w:rPr>
        <w:t>从宏基因组</w:t>
      </w:r>
      <w:r w:rsidR="00335358">
        <w:rPr>
          <w:rFonts w:eastAsiaTheme="minorHAnsi" w:cs="Times New Roman" w:hint="eastAsia"/>
          <w:szCs w:val="21"/>
        </w:rPr>
        <w:t>测序</w:t>
      </w:r>
      <w:r w:rsidR="00DB2D31" w:rsidRPr="006C201F">
        <w:rPr>
          <w:rFonts w:eastAsiaTheme="minorHAnsi" w:cs="Times New Roman" w:hint="eastAsia"/>
          <w:szCs w:val="21"/>
        </w:rPr>
        <w:t>数据集中</w:t>
      </w:r>
      <w:r w:rsidR="00335358">
        <w:rPr>
          <w:rFonts w:eastAsiaTheme="minorHAnsi" w:cs="Times New Roman" w:hint="eastAsia"/>
          <w:szCs w:val="21"/>
        </w:rPr>
        <w:t>获取</w:t>
      </w:r>
      <w:r w:rsidR="00DB2D31" w:rsidRPr="006C201F">
        <w:rPr>
          <w:rFonts w:eastAsiaTheme="minorHAnsi" w:cs="Times New Roman" w:hint="eastAsia"/>
          <w:szCs w:val="21"/>
        </w:rPr>
        <w:t>，</w:t>
      </w:r>
      <w:r w:rsidR="0004067E" w:rsidRPr="006C201F">
        <w:rPr>
          <w:rFonts w:eastAsiaTheme="minorHAnsi" w:cs="Times New Roman" w:hint="eastAsia"/>
          <w:szCs w:val="21"/>
        </w:rPr>
        <w:t>通过对病毒长序列的识别</w:t>
      </w:r>
      <w:r w:rsidR="00DB5ABC" w:rsidRPr="006C201F">
        <w:rPr>
          <w:rFonts w:eastAsiaTheme="minorHAnsi" w:cs="Times New Roman" w:hint="eastAsia"/>
          <w:szCs w:val="21"/>
        </w:rPr>
        <w:t>以及进一步</w:t>
      </w:r>
      <w:r w:rsidR="00B12A1F" w:rsidRPr="006C201F">
        <w:rPr>
          <w:rFonts w:eastAsiaTheme="minorHAnsi" w:cs="Times New Roman" w:hint="eastAsia"/>
          <w:szCs w:val="21"/>
        </w:rPr>
        <w:t>对</w:t>
      </w:r>
      <w:r w:rsidR="00DB5ABC" w:rsidRPr="006C201F">
        <w:rPr>
          <w:rFonts w:eastAsiaTheme="minorHAnsi" w:cs="Times New Roman" w:hint="eastAsia"/>
          <w:szCs w:val="21"/>
        </w:rPr>
        <w:t>病毒基因的预测和</w:t>
      </w:r>
      <w:r w:rsidR="00335358">
        <w:rPr>
          <w:rFonts w:eastAsiaTheme="minorHAnsi" w:cs="Times New Roman" w:hint="eastAsia"/>
          <w:szCs w:val="21"/>
        </w:rPr>
        <w:t>功能</w:t>
      </w:r>
      <w:r w:rsidR="00DB5ABC" w:rsidRPr="006C201F">
        <w:rPr>
          <w:rFonts w:eastAsiaTheme="minorHAnsi" w:cs="Times New Roman" w:hint="eastAsia"/>
          <w:szCs w:val="21"/>
        </w:rPr>
        <w:t>注释</w:t>
      </w:r>
      <w:r w:rsidR="0004067E" w:rsidRPr="006C201F">
        <w:rPr>
          <w:rFonts w:eastAsiaTheme="minorHAnsi" w:cs="Times New Roman" w:hint="eastAsia"/>
          <w:szCs w:val="21"/>
        </w:rPr>
        <w:t>，</w:t>
      </w:r>
      <w:r w:rsidR="00D51AD4" w:rsidRPr="006C201F">
        <w:rPr>
          <w:rFonts w:eastAsiaTheme="minorHAnsi" w:cs="Times New Roman" w:hint="eastAsia"/>
          <w:szCs w:val="21"/>
        </w:rPr>
        <w:t>可以</w:t>
      </w:r>
      <w:r w:rsidR="00DB2D31" w:rsidRPr="006C201F">
        <w:rPr>
          <w:rFonts w:eastAsiaTheme="minorHAnsi" w:cs="Times New Roman" w:hint="eastAsia"/>
          <w:szCs w:val="21"/>
        </w:rPr>
        <w:t>评估</w:t>
      </w:r>
      <w:r w:rsidR="00B12A1F" w:rsidRPr="006C201F">
        <w:rPr>
          <w:rFonts w:eastAsiaTheme="minorHAnsi" w:cs="Times New Roman" w:hint="eastAsia"/>
          <w:szCs w:val="21"/>
        </w:rPr>
        <w:t>病毒</w:t>
      </w:r>
      <w:r w:rsidR="00DB2D31" w:rsidRPr="006C201F">
        <w:rPr>
          <w:rFonts w:eastAsiaTheme="minorHAnsi" w:cs="Times New Roman" w:hint="eastAsia"/>
          <w:szCs w:val="21"/>
        </w:rPr>
        <w:t>生物多样性和群落结构，探究</w:t>
      </w:r>
      <w:r w:rsidR="00D51AD4" w:rsidRPr="006C201F">
        <w:rPr>
          <w:rFonts w:eastAsiaTheme="minorHAnsi" w:cs="Times New Roman" w:hint="eastAsia"/>
          <w:szCs w:val="21"/>
        </w:rPr>
        <w:t>病毒-</w:t>
      </w:r>
      <w:r w:rsidR="00DB2D31" w:rsidRPr="006C201F">
        <w:rPr>
          <w:rFonts w:eastAsiaTheme="minorHAnsi" w:cs="Times New Roman" w:hint="eastAsia"/>
          <w:szCs w:val="21"/>
        </w:rPr>
        <w:t>宿主关系</w:t>
      </w:r>
      <w:r w:rsidR="00836D3E" w:rsidRPr="006C201F">
        <w:rPr>
          <w:rFonts w:eastAsiaTheme="minorHAnsi" w:cs="Times New Roman" w:hint="eastAsia"/>
          <w:szCs w:val="21"/>
        </w:rPr>
        <w:t>以</w:t>
      </w:r>
      <w:r w:rsidR="00602C57" w:rsidRPr="006C201F">
        <w:rPr>
          <w:rFonts w:eastAsiaTheme="minorHAnsi" w:cs="Times New Roman" w:hint="eastAsia"/>
          <w:szCs w:val="21"/>
        </w:rPr>
        <w:t>及</w:t>
      </w:r>
      <w:r w:rsidR="007379C4" w:rsidRPr="006C201F">
        <w:rPr>
          <w:rFonts w:eastAsiaTheme="minorHAnsi" w:cs="Times New Roman" w:hint="eastAsia"/>
          <w:szCs w:val="21"/>
        </w:rPr>
        <w:t>病毒</w:t>
      </w:r>
      <w:r w:rsidR="006579B0" w:rsidRPr="006C201F">
        <w:rPr>
          <w:rFonts w:eastAsiaTheme="minorHAnsi" w:cs="Times New Roman" w:hint="eastAsia"/>
          <w:szCs w:val="21"/>
        </w:rPr>
        <w:t>对</w:t>
      </w:r>
      <w:r w:rsidR="00267B22">
        <w:rPr>
          <w:rFonts w:eastAsiaTheme="minorHAnsi" w:cs="Times New Roman" w:hint="eastAsia"/>
          <w:szCs w:val="21"/>
        </w:rPr>
        <w:t>微生物群落及生物地球化学</w:t>
      </w:r>
      <w:r w:rsidR="006579B0" w:rsidRPr="006C201F">
        <w:rPr>
          <w:rFonts w:eastAsiaTheme="minorHAnsi" w:cs="Times New Roman" w:hint="eastAsia"/>
          <w:szCs w:val="21"/>
        </w:rPr>
        <w:t>循环可能</w:t>
      </w:r>
      <w:r w:rsidR="00326104" w:rsidRPr="006C201F">
        <w:rPr>
          <w:rFonts w:eastAsiaTheme="minorHAnsi" w:cs="Times New Roman" w:hint="eastAsia"/>
          <w:szCs w:val="21"/>
        </w:rPr>
        <w:t>造成</w:t>
      </w:r>
      <w:r w:rsidR="006579B0" w:rsidRPr="006C201F">
        <w:rPr>
          <w:rFonts w:eastAsiaTheme="minorHAnsi" w:cs="Times New Roman" w:hint="eastAsia"/>
          <w:szCs w:val="21"/>
        </w:rPr>
        <w:t>的影响</w:t>
      </w:r>
      <w:r w:rsidR="003D35C2" w:rsidRPr="006C201F">
        <w:rPr>
          <w:rFonts w:eastAsiaTheme="minorHAnsi" w:cs="Times New Roman" w:hint="eastAsia"/>
          <w:szCs w:val="21"/>
        </w:rPr>
        <w:t>。本文主要</w:t>
      </w:r>
      <w:r w:rsidR="00C9316D">
        <w:rPr>
          <w:rFonts w:eastAsiaTheme="minorHAnsi" w:cs="Times New Roman" w:hint="eastAsia"/>
          <w:szCs w:val="21"/>
        </w:rPr>
        <w:t>基于已开展的</w:t>
      </w:r>
      <w:r w:rsidR="00041341">
        <w:rPr>
          <w:rFonts w:eastAsiaTheme="minorHAnsi" w:cs="Times New Roman" w:hint="eastAsia"/>
          <w:szCs w:val="21"/>
        </w:rPr>
        <w:t>代表性</w:t>
      </w:r>
      <w:r w:rsidR="00C9316D">
        <w:rPr>
          <w:rFonts w:eastAsiaTheme="minorHAnsi" w:cs="Times New Roman" w:hint="eastAsia"/>
          <w:szCs w:val="21"/>
        </w:rPr>
        <w:t>地球病毒组研究</w:t>
      </w:r>
      <w:r w:rsidR="003D35C2" w:rsidRPr="006C201F">
        <w:rPr>
          <w:rFonts w:eastAsiaTheme="minorHAnsi" w:cs="Times New Roman" w:hint="eastAsia"/>
          <w:szCs w:val="21"/>
        </w:rPr>
        <w:t>，</w:t>
      </w:r>
      <w:r w:rsidR="004202E0" w:rsidRPr="006C201F">
        <w:rPr>
          <w:rFonts w:eastAsiaTheme="minorHAnsi" w:cs="Times New Roman" w:hint="eastAsia"/>
          <w:szCs w:val="21"/>
        </w:rPr>
        <w:t>探讨环境宏病毒组</w:t>
      </w:r>
      <w:r w:rsidR="003D35C2" w:rsidRPr="006C201F">
        <w:rPr>
          <w:rFonts w:eastAsiaTheme="minorHAnsi" w:cs="Times New Roman" w:hint="eastAsia"/>
          <w:szCs w:val="21"/>
        </w:rPr>
        <w:t>的分析思路，然后介绍目前两种</w:t>
      </w:r>
      <w:r w:rsidR="0081119D" w:rsidRPr="006C201F">
        <w:rPr>
          <w:rFonts w:eastAsiaTheme="minorHAnsi" w:cs="Times New Roman" w:hint="eastAsia"/>
          <w:szCs w:val="21"/>
        </w:rPr>
        <w:t>主流的</w:t>
      </w:r>
      <w:r w:rsidR="003D35C2" w:rsidRPr="006C201F">
        <w:rPr>
          <w:rFonts w:eastAsiaTheme="minorHAnsi" w:cs="Times New Roman" w:hint="eastAsia"/>
          <w:szCs w:val="21"/>
        </w:rPr>
        <w:t>病毒重叠群的识别工具</w:t>
      </w:r>
      <w:proofErr w:type="spellStart"/>
      <w:r w:rsidR="003D35C2" w:rsidRPr="006C201F">
        <w:rPr>
          <w:rFonts w:eastAsiaTheme="minorHAnsi" w:cs="Times New Roman"/>
          <w:szCs w:val="21"/>
        </w:rPr>
        <w:t>V</w:t>
      </w:r>
      <w:r w:rsidR="003D35C2" w:rsidRPr="006C201F">
        <w:rPr>
          <w:rFonts w:eastAsiaTheme="minorHAnsi" w:cs="Times New Roman" w:hint="eastAsia"/>
          <w:szCs w:val="21"/>
        </w:rPr>
        <w:t>ir</w:t>
      </w:r>
      <w:r w:rsidR="003D35C2" w:rsidRPr="006C201F">
        <w:rPr>
          <w:rFonts w:eastAsiaTheme="minorHAnsi" w:cs="Times New Roman"/>
          <w:szCs w:val="21"/>
        </w:rPr>
        <w:t>Sorter</w:t>
      </w:r>
      <w:proofErr w:type="spellEnd"/>
      <w:r w:rsidR="003D35C2" w:rsidRPr="006C201F">
        <w:rPr>
          <w:rFonts w:eastAsiaTheme="minorHAnsi" w:cs="Times New Roman" w:hint="eastAsia"/>
          <w:szCs w:val="21"/>
        </w:rPr>
        <w:t>和</w:t>
      </w:r>
      <w:proofErr w:type="spellStart"/>
      <w:r w:rsidR="003D35C2" w:rsidRPr="006C201F">
        <w:rPr>
          <w:rFonts w:eastAsiaTheme="minorHAnsi" w:cs="Times New Roman" w:hint="eastAsia"/>
          <w:szCs w:val="21"/>
        </w:rPr>
        <w:t>Vir</w:t>
      </w:r>
      <w:r w:rsidR="003D35C2" w:rsidRPr="006C201F">
        <w:rPr>
          <w:rFonts w:eastAsiaTheme="minorHAnsi" w:cs="Times New Roman"/>
          <w:szCs w:val="21"/>
        </w:rPr>
        <w:t>Finder</w:t>
      </w:r>
      <w:proofErr w:type="spellEnd"/>
      <w:r w:rsidR="003D35C2" w:rsidRPr="006C201F">
        <w:rPr>
          <w:rFonts w:eastAsiaTheme="minorHAnsi" w:cs="Times New Roman" w:hint="eastAsia"/>
          <w:szCs w:val="21"/>
        </w:rPr>
        <w:t>的使用</w:t>
      </w:r>
      <w:r w:rsidR="0044713B" w:rsidRPr="006C201F">
        <w:rPr>
          <w:rFonts w:eastAsiaTheme="minorHAnsi" w:cs="Times New Roman" w:hint="eastAsia"/>
          <w:szCs w:val="21"/>
        </w:rPr>
        <w:t>方法</w:t>
      </w:r>
      <w:r w:rsidR="003D35C2" w:rsidRPr="006C201F">
        <w:rPr>
          <w:rFonts w:eastAsiaTheme="minorHAnsi" w:cs="Times New Roman" w:hint="eastAsia"/>
          <w:szCs w:val="21"/>
        </w:rPr>
        <w:t>。</w:t>
      </w:r>
    </w:p>
    <w:p w14:paraId="42D45A23" w14:textId="77777777" w:rsidR="00D762DA" w:rsidRPr="006C201F" w:rsidRDefault="00D762DA" w:rsidP="006C201F">
      <w:pPr>
        <w:spacing w:line="288" w:lineRule="auto"/>
        <w:rPr>
          <w:rFonts w:eastAsiaTheme="minorHAnsi" w:cs="Times New Roman"/>
          <w:sz w:val="22"/>
        </w:rPr>
      </w:pPr>
    </w:p>
    <w:p w14:paraId="54E5A65B" w14:textId="02D4C4DC" w:rsidR="004322E0" w:rsidRPr="006C201F" w:rsidRDefault="004322E0" w:rsidP="006133FC">
      <w:pPr>
        <w:spacing w:line="360" w:lineRule="auto"/>
        <w:rPr>
          <w:rFonts w:eastAsiaTheme="minorHAnsi" w:cs="Times New Roman"/>
          <w:b/>
          <w:bCs/>
          <w:sz w:val="24"/>
          <w:szCs w:val="24"/>
        </w:rPr>
      </w:pPr>
      <w:r w:rsidRPr="006C201F">
        <w:rPr>
          <w:rFonts w:eastAsiaTheme="minorHAnsi" w:cs="Times New Roman" w:hint="eastAsia"/>
          <w:b/>
          <w:bCs/>
          <w:sz w:val="24"/>
          <w:szCs w:val="24"/>
        </w:rPr>
        <w:t>环境宏病毒组学分析思路</w:t>
      </w:r>
      <w:r w:rsidR="006133FC" w:rsidRPr="006C201F">
        <w:rPr>
          <w:rFonts w:eastAsiaTheme="minorHAnsi" w:cs="Times New Roman" w:hint="eastAsia"/>
          <w:b/>
          <w:bCs/>
          <w:sz w:val="24"/>
          <w:szCs w:val="24"/>
        </w:rPr>
        <w:t>：</w:t>
      </w:r>
    </w:p>
    <w:p w14:paraId="28E8CE2B" w14:textId="73CE31AD" w:rsidR="00267B22" w:rsidRPr="006C201F" w:rsidRDefault="00EC65FA" w:rsidP="006C201F">
      <w:pPr>
        <w:spacing w:line="288" w:lineRule="auto"/>
        <w:rPr>
          <w:rFonts w:eastAsiaTheme="minorHAnsi" w:cs="Times New Roman"/>
          <w:szCs w:val="21"/>
        </w:rPr>
      </w:pPr>
      <w:r w:rsidRPr="006C201F">
        <w:rPr>
          <w:rFonts w:eastAsiaTheme="minorHAnsi" w:cs="Times New Roman"/>
          <w:b/>
          <w:bCs/>
          <w:sz w:val="22"/>
        </w:rPr>
        <w:tab/>
      </w:r>
      <w:r w:rsidR="00041341">
        <w:rPr>
          <w:rFonts w:eastAsiaTheme="minorHAnsi" w:cs="Times New Roman" w:hint="eastAsia"/>
          <w:b/>
          <w:bCs/>
          <w:sz w:val="22"/>
        </w:rPr>
        <w:t>通过</w:t>
      </w:r>
      <w:proofErr w:type="gramStart"/>
      <w:r w:rsidR="00041341">
        <w:rPr>
          <w:rFonts w:eastAsiaTheme="minorHAnsi" w:cs="Times New Roman" w:hint="eastAsia"/>
          <w:b/>
          <w:bCs/>
          <w:sz w:val="22"/>
        </w:rPr>
        <w:t>以下</w:t>
      </w:r>
      <w:r w:rsidRPr="006C201F">
        <w:rPr>
          <w:rFonts w:eastAsiaTheme="minorHAnsi" w:cs="Times New Roman" w:hint="eastAsia"/>
          <w:szCs w:val="21"/>
        </w:rPr>
        <w:t>环境宏</w:t>
      </w:r>
      <w:proofErr w:type="gramEnd"/>
      <w:r w:rsidRPr="006C201F">
        <w:rPr>
          <w:rFonts w:eastAsiaTheme="minorHAnsi" w:cs="Times New Roman" w:hint="eastAsia"/>
          <w:szCs w:val="21"/>
        </w:rPr>
        <w:t>病毒组分析的常规流程</w:t>
      </w:r>
      <w:r w:rsidR="00041341">
        <w:rPr>
          <w:rFonts w:eastAsiaTheme="minorHAnsi" w:cs="Times New Roman" w:hint="eastAsia"/>
          <w:szCs w:val="21"/>
        </w:rPr>
        <w:t>（</w:t>
      </w:r>
      <w:r w:rsidRPr="006C201F">
        <w:rPr>
          <w:rFonts w:eastAsiaTheme="minorHAnsi" w:cs="Times New Roman" w:hint="eastAsia"/>
          <w:szCs w:val="21"/>
        </w:rPr>
        <w:t>如图1所示</w:t>
      </w:r>
      <w:r w:rsidR="00041341">
        <w:rPr>
          <w:rFonts w:eastAsiaTheme="minorHAnsi" w:cs="Times New Roman" w:hint="eastAsia"/>
          <w:szCs w:val="21"/>
        </w:rPr>
        <w:t>），可获取</w:t>
      </w:r>
      <w:r w:rsidR="007C515F">
        <w:rPr>
          <w:rFonts w:eastAsiaTheme="minorHAnsi" w:cs="Times New Roman" w:hint="eastAsia"/>
          <w:szCs w:val="21"/>
        </w:rPr>
        <w:t>病毒组序列以</w:t>
      </w:r>
      <w:r w:rsidR="007C515F" w:rsidRPr="007C515F">
        <w:rPr>
          <w:rFonts w:eastAsiaTheme="minorHAnsi" w:cs="Times New Roman" w:hint="eastAsia"/>
          <w:szCs w:val="21"/>
        </w:rPr>
        <w:t>基因</w:t>
      </w:r>
      <w:r w:rsidR="007C515F">
        <w:rPr>
          <w:rFonts w:eastAsiaTheme="minorHAnsi" w:cs="Times New Roman" w:hint="eastAsia"/>
          <w:szCs w:val="21"/>
        </w:rPr>
        <w:t>的定性与定量信息</w:t>
      </w:r>
      <w:r w:rsidRPr="006C201F">
        <w:rPr>
          <w:rFonts w:eastAsiaTheme="minorHAnsi" w:cs="Times New Roman" w:hint="eastAsia"/>
          <w:szCs w:val="21"/>
        </w:rPr>
        <w:t>。</w:t>
      </w:r>
    </w:p>
    <w:p w14:paraId="74773A5A" w14:textId="7B3B73B2" w:rsidR="00734278" w:rsidRPr="006C201F" w:rsidRDefault="00266CB0" w:rsidP="006C201F">
      <w:pPr>
        <w:spacing w:line="288" w:lineRule="auto"/>
        <w:rPr>
          <w:rFonts w:eastAsiaTheme="minorHAnsi" w:cs="Times New Roman"/>
          <w:szCs w:val="21"/>
        </w:rPr>
      </w:pPr>
      <w:r w:rsidRPr="006C201F">
        <w:rPr>
          <w:rFonts w:eastAsiaTheme="minorHAnsi" w:cs="Times New Roman"/>
          <w:szCs w:val="21"/>
        </w:rPr>
        <w:tab/>
        <w:t>1</w:t>
      </w:r>
      <w:r w:rsidRPr="006C201F">
        <w:rPr>
          <w:rFonts w:eastAsiaTheme="minorHAnsi" w:cs="Times New Roman" w:hint="eastAsia"/>
          <w:szCs w:val="21"/>
        </w:rPr>
        <w:t>）</w:t>
      </w:r>
      <w:r w:rsidR="00BA210E">
        <w:rPr>
          <w:rFonts w:eastAsiaTheme="minorHAnsi" w:cs="Times New Roman" w:hint="eastAsia"/>
          <w:szCs w:val="21"/>
        </w:rPr>
        <w:t>环境</w:t>
      </w:r>
      <w:r w:rsidR="00AF77F8" w:rsidRPr="006C201F">
        <w:rPr>
          <w:rFonts w:eastAsiaTheme="minorHAnsi" w:cs="Times New Roman" w:hint="eastAsia"/>
          <w:b/>
          <w:bCs/>
          <w:szCs w:val="21"/>
        </w:rPr>
        <w:t>样品采集：</w:t>
      </w:r>
      <w:r w:rsidR="00DE1352" w:rsidRPr="006C201F">
        <w:rPr>
          <w:rFonts w:eastAsiaTheme="minorHAnsi" w:cs="Times New Roman" w:hint="eastAsia"/>
          <w:szCs w:val="21"/>
        </w:rPr>
        <w:t>首先，</w:t>
      </w:r>
      <w:r w:rsidRPr="006C201F">
        <w:rPr>
          <w:rFonts w:eastAsiaTheme="minorHAnsi" w:cs="Times New Roman" w:hint="eastAsia"/>
          <w:szCs w:val="21"/>
        </w:rPr>
        <w:t>研究者需根据</w:t>
      </w:r>
      <w:r w:rsidR="009B630E" w:rsidRPr="006C201F">
        <w:rPr>
          <w:rFonts w:eastAsiaTheme="minorHAnsi" w:cs="Times New Roman" w:hint="eastAsia"/>
          <w:szCs w:val="21"/>
        </w:rPr>
        <w:t>研究目的</w:t>
      </w:r>
      <w:r w:rsidR="00BA210E">
        <w:rPr>
          <w:rFonts w:eastAsiaTheme="minorHAnsi" w:cs="Times New Roman" w:hint="eastAsia"/>
          <w:szCs w:val="21"/>
        </w:rPr>
        <w:t>和环境样品类型</w:t>
      </w:r>
      <w:r w:rsidR="00D741B5" w:rsidRPr="006C201F">
        <w:rPr>
          <w:rFonts w:eastAsiaTheme="minorHAnsi" w:cs="Times New Roman" w:hint="eastAsia"/>
          <w:szCs w:val="21"/>
        </w:rPr>
        <w:t>进行</w:t>
      </w:r>
      <w:r w:rsidR="00BA210E">
        <w:rPr>
          <w:rFonts w:eastAsiaTheme="minorHAnsi" w:cs="Times New Roman" w:hint="eastAsia"/>
          <w:szCs w:val="21"/>
        </w:rPr>
        <w:t>针对性的宏病毒组</w:t>
      </w:r>
      <w:r w:rsidR="00D741B5" w:rsidRPr="006C201F">
        <w:rPr>
          <w:rFonts w:eastAsiaTheme="minorHAnsi" w:cs="Times New Roman" w:hint="eastAsia"/>
          <w:szCs w:val="21"/>
        </w:rPr>
        <w:t>采集</w:t>
      </w:r>
      <w:r w:rsidR="00BA210E">
        <w:rPr>
          <w:rFonts w:eastAsiaTheme="minorHAnsi" w:cs="Times New Roman" w:hint="eastAsia"/>
          <w:szCs w:val="21"/>
        </w:rPr>
        <w:t>。针对</w:t>
      </w:r>
      <w:r w:rsidR="00EE463D" w:rsidRPr="006C201F">
        <w:rPr>
          <w:rFonts w:eastAsiaTheme="minorHAnsi" w:cs="Times New Roman" w:hint="eastAsia"/>
          <w:szCs w:val="21"/>
        </w:rPr>
        <w:t>水样（海水、湖水、河水</w:t>
      </w:r>
      <w:r w:rsidR="00E660E5" w:rsidRPr="006C201F">
        <w:rPr>
          <w:rFonts w:eastAsiaTheme="minorHAnsi" w:cs="Times New Roman" w:hint="eastAsia"/>
          <w:szCs w:val="21"/>
        </w:rPr>
        <w:t>、污水</w:t>
      </w:r>
      <w:r w:rsidR="00EE463D" w:rsidRPr="006C201F">
        <w:rPr>
          <w:rFonts w:eastAsiaTheme="minorHAnsi" w:cs="Times New Roman" w:hint="eastAsia"/>
          <w:szCs w:val="21"/>
        </w:rPr>
        <w:t>等）、</w:t>
      </w:r>
      <w:r w:rsidR="00121ADF" w:rsidRPr="006C201F">
        <w:rPr>
          <w:rFonts w:eastAsiaTheme="minorHAnsi" w:cs="Times New Roman" w:hint="eastAsia"/>
          <w:szCs w:val="21"/>
        </w:rPr>
        <w:t>土壤</w:t>
      </w:r>
      <w:r w:rsidR="00BA210E">
        <w:rPr>
          <w:rFonts w:eastAsiaTheme="minorHAnsi" w:cs="Times New Roman" w:hint="eastAsia"/>
          <w:szCs w:val="21"/>
        </w:rPr>
        <w:t>及</w:t>
      </w:r>
      <w:r w:rsidR="00121ADF" w:rsidRPr="006C201F">
        <w:rPr>
          <w:rFonts w:eastAsiaTheme="minorHAnsi" w:cs="Times New Roman" w:hint="eastAsia"/>
          <w:szCs w:val="21"/>
        </w:rPr>
        <w:t>、</w:t>
      </w:r>
      <w:r w:rsidR="00041341">
        <w:rPr>
          <w:rFonts w:eastAsiaTheme="minorHAnsi" w:cs="Times New Roman" w:hint="eastAsia"/>
          <w:szCs w:val="21"/>
        </w:rPr>
        <w:t>沉积物</w:t>
      </w:r>
      <w:r w:rsidR="00CE4B9A" w:rsidRPr="006C201F">
        <w:rPr>
          <w:rFonts w:eastAsiaTheme="minorHAnsi" w:cs="Times New Roman" w:hint="eastAsia"/>
          <w:szCs w:val="21"/>
        </w:rPr>
        <w:t>样本</w:t>
      </w:r>
      <w:r w:rsidR="00BA210E">
        <w:rPr>
          <w:rFonts w:eastAsiaTheme="minorHAnsi" w:cs="Times New Roman" w:hint="eastAsia"/>
          <w:szCs w:val="21"/>
        </w:rPr>
        <w:t>的</w:t>
      </w:r>
      <w:r w:rsidR="00D762DA">
        <w:rPr>
          <w:rFonts w:eastAsiaTheme="minorHAnsi" w:cs="Times New Roman" w:hint="eastAsia"/>
          <w:szCs w:val="21"/>
        </w:rPr>
        <w:t>病毒组</w:t>
      </w:r>
      <w:r w:rsidR="00BA210E">
        <w:rPr>
          <w:rFonts w:eastAsiaTheme="minorHAnsi" w:cs="Times New Roman" w:hint="eastAsia"/>
          <w:szCs w:val="21"/>
        </w:rPr>
        <w:t>采集方法</w:t>
      </w:r>
      <w:r w:rsidR="00D762DA">
        <w:rPr>
          <w:rFonts w:eastAsiaTheme="minorHAnsi" w:cs="Times New Roman" w:hint="eastAsia"/>
          <w:szCs w:val="21"/>
        </w:rPr>
        <w:t>可参考</w:t>
      </w:r>
      <w:r w:rsidR="00D762DA" w:rsidRPr="00A1293D">
        <w:rPr>
          <w:rFonts w:eastAsiaTheme="minorHAnsi" w:cs="Times New Roman" w:hint="eastAsia"/>
          <w:color w:val="FF0000"/>
          <w:szCs w:val="21"/>
        </w:rPr>
        <w:t xml:space="preserve">？？ </w:t>
      </w:r>
      <w:r w:rsidR="00BA210E" w:rsidRPr="00A1293D">
        <w:rPr>
          <w:rFonts w:eastAsiaTheme="minorHAnsi" w:cs="Times New Roman" w:hint="eastAsia"/>
          <w:color w:val="FF0000"/>
          <w:szCs w:val="21"/>
        </w:rPr>
        <w:t>,</w:t>
      </w:r>
      <w:r w:rsidR="00D762DA" w:rsidRPr="00A1293D">
        <w:rPr>
          <w:rFonts w:eastAsiaTheme="minorHAnsi" w:cs="Times New Roman" w:hint="eastAsia"/>
          <w:color w:val="FF0000"/>
          <w:szCs w:val="21"/>
        </w:rPr>
        <w:t xml:space="preserve"> ？？</w:t>
      </w:r>
      <w:r w:rsidR="00BA210E" w:rsidRPr="00A1293D">
        <w:rPr>
          <w:rFonts w:eastAsiaTheme="minorHAnsi" w:cs="Times New Roman" w:hint="eastAsia"/>
          <w:color w:val="FF0000"/>
          <w:szCs w:val="21"/>
        </w:rPr>
        <w:t>和？？</w:t>
      </w:r>
      <w:r w:rsidR="00A1293D" w:rsidRPr="00A1293D">
        <w:rPr>
          <w:rFonts w:eastAsiaTheme="minorHAnsi" w:cs="Times New Roman" w:hint="eastAsia"/>
          <w:color w:val="FF0000"/>
          <w:szCs w:val="21"/>
        </w:rPr>
        <w:t>【待补充</w:t>
      </w:r>
      <w:r w:rsidR="00A1293D">
        <w:rPr>
          <w:rFonts w:eastAsiaTheme="minorHAnsi" w:cs="Times New Roman" w:hint="eastAsia"/>
          <w:color w:val="FF0000"/>
          <w:szCs w:val="21"/>
        </w:rPr>
        <w:t>文献</w:t>
      </w:r>
      <w:r w:rsidR="00A1293D" w:rsidRPr="00A1293D">
        <w:rPr>
          <w:rFonts w:eastAsiaTheme="minorHAnsi" w:cs="Times New Roman" w:hint="eastAsia"/>
          <w:color w:val="FF0000"/>
          <w:szCs w:val="21"/>
        </w:rPr>
        <w:t>】</w:t>
      </w:r>
      <w:r w:rsidR="00D762DA">
        <w:rPr>
          <w:rFonts w:eastAsiaTheme="minorHAnsi" w:cs="Times New Roman" w:hint="eastAsia"/>
          <w:szCs w:val="21"/>
        </w:rPr>
        <w:t>。</w:t>
      </w:r>
    </w:p>
    <w:p w14:paraId="22EC1492" w14:textId="799D9A42" w:rsidR="009A0909" w:rsidRDefault="00637CA6" w:rsidP="006C201F">
      <w:pPr>
        <w:spacing w:line="288" w:lineRule="auto"/>
        <w:ind w:firstLine="420"/>
        <w:rPr>
          <w:rFonts w:eastAsiaTheme="minorHAnsi" w:cs="Times New Roman"/>
          <w:szCs w:val="21"/>
        </w:rPr>
      </w:pPr>
      <w:r w:rsidRPr="006C201F">
        <w:rPr>
          <w:rFonts w:eastAsiaTheme="minorHAnsi" w:cs="Times New Roman" w:hint="eastAsia"/>
          <w:szCs w:val="21"/>
        </w:rPr>
        <w:t>2）</w:t>
      </w:r>
      <w:r w:rsidRPr="006C201F">
        <w:rPr>
          <w:rFonts w:eastAsiaTheme="minorHAnsi" w:cs="Times New Roman" w:hint="eastAsia"/>
          <w:b/>
          <w:bCs/>
          <w:szCs w:val="21"/>
        </w:rPr>
        <w:t>病毒核酸提取</w:t>
      </w:r>
      <w:r w:rsidR="007E4454" w:rsidRPr="006C201F">
        <w:rPr>
          <w:rFonts w:eastAsiaTheme="minorHAnsi" w:cs="Times New Roman" w:hint="eastAsia"/>
          <w:szCs w:val="21"/>
        </w:rPr>
        <w:t>研究者可以根据具体的研究对象来决定提取的核酸类型</w:t>
      </w:r>
      <w:r w:rsidR="004D0D09" w:rsidRPr="006C201F">
        <w:rPr>
          <w:rFonts w:eastAsiaTheme="minorHAnsi" w:cs="Times New Roman" w:hint="eastAsia"/>
          <w:szCs w:val="21"/>
        </w:rPr>
        <w:t>，即：提取</w:t>
      </w:r>
      <w:r w:rsidR="007E4454" w:rsidRPr="006C201F">
        <w:rPr>
          <w:rFonts w:eastAsiaTheme="minorHAnsi" w:cs="Times New Roman" w:hint="eastAsia"/>
          <w:szCs w:val="21"/>
        </w:rPr>
        <w:t>D</w:t>
      </w:r>
      <w:r w:rsidR="007E4454" w:rsidRPr="006C201F">
        <w:rPr>
          <w:rFonts w:eastAsiaTheme="minorHAnsi" w:cs="Times New Roman"/>
          <w:szCs w:val="21"/>
        </w:rPr>
        <w:t>NA</w:t>
      </w:r>
      <w:r w:rsidR="007E4454" w:rsidRPr="006C201F">
        <w:rPr>
          <w:rFonts w:eastAsiaTheme="minorHAnsi" w:cs="Times New Roman" w:hint="eastAsia"/>
          <w:szCs w:val="21"/>
        </w:rPr>
        <w:t>（针对D</w:t>
      </w:r>
      <w:r w:rsidR="007E4454" w:rsidRPr="006C201F">
        <w:rPr>
          <w:rFonts w:eastAsiaTheme="minorHAnsi" w:cs="Times New Roman"/>
          <w:szCs w:val="21"/>
        </w:rPr>
        <w:t>NA</w:t>
      </w:r>
      <w:r w:rsidR="007E4454" w:rsidRPr="006C201F">
        <w:rPr>
          <w:rFonts w:eastAsiaTheme="minorHAnsi" w:cs="Times New Roman" w:hint="eastAsia"/>
          <w:szCs w:val="21"/>
        </w:rPr>
        <w:t>病毒）</w:t>
      </w:r>
      <w:r w:rsidR="004D0D09" w:rsidRPr="006C201F">
        <w:rPr>
          <w:rFonts w:eastAsiaTheme="minorHAnsi" w:cs="Times New Roman" w:hint="eastAsia"/>
          <w:szCs w:val="21"/>
        </w:rPr>
        <w:t>或提取</w:t>
      </w:r>
      <w:r w:rsidR="007E4454" w:rsidRPr="006C201F">
        <w:rPr>
          <w:rFonts w:eastAsiaTheme="minorHAnsi" w:cs="Times New Roman" w:hint="eastAsia"/>
          <w:szCs w:val="21"/>
        </w:rPr>
        <w:t>R</w:t>
      </w:r>
      <w:r w:rsidR="007E4454" w:rsidRPr="006C201F">
        <w:rPr>
          <w:rFonts w:eastAsiaTheme="minorHAnsi" w:cs="Times New Roman"/>
          <w:szCs w:val="21"/>
        </w:rPr>
        <w:t>NA</w:t>
      </w:r>
      <w:r w:rsidR="007E4454" w:rsidRPr="006C201F">
        <w:rPr>
          <w:rFonts w:eastAsiaTheme="minorHAnsi" w:cs="Times New Roman" w:hint="eastAsia"/>
          <w:szCs w:val="21"/>
        </w:rPr>
        <w:t>（正在活跃</w:t>
      </w:r>
      <w:proofErr w:type="gramStart"/>
      <w:r w:rsidR="007E4454" w:rsidRPr="006C201F">
        <w:rPr>
          <w:rFonts w:eastAsiaTheme="minorHAnsi" w:cs="Times New Roman" w:hint="eastAsia"/>
          <w:szCs w:val="21"/>
        </w:rPr>
        <w:t>侵染</w:t>
      </w:r>
      <w:proofErr w:type="gramEnd"/>
      <w:r w:rsidR="007E4454" w:rsidRPr="006C201F">
        <w:rPr>
          <w:rFonts w:eastAsiaTheme="minorHAnsi" w:cs="Times New Roman" w:hint="eastAsia"/>
          <w:szCs w:val="21"/>
        </w:rPr>
        <w:t>宿主的D</w:t>
      </w:r>
      <w:r w:rsidR="007E4454" w:rsidRPr="006C201F">
        <w:rPr>
          <w:rFonts w:eastAsiaTheme="minorHAnsi" w:cs="Times New Roman"/>
          <w:szCs w:val="21"/>
        </w:rPr>
        <w:t>NA</w:t>
      </w:r>
      <w:r w:rsidR="007E4454" w:rsidRPr="006C201F">
        <w:rPr>
          <w:rFonts w:eastAsiaTheme="minorHAnsi" w:cs="Times New Roman" w:hint="eastAsia"/>
          <w:szCs w:val="21"/>
        </w:rPr>
        <w:t>、R</w:t>
      </w:r>
      <w:r w:rsidR="007E4454" w:rsidRPr="006C201F">
        <w:rPr>
          <w:rFonts w:eastAsiaTheme="minorHAnsi" w:cs="Times New Roman"/>
          <w:szCs w:val="21"/>
        </w:rPr>
        <w:t>NA</w:t>
      </w:r>
      <w:r w:rsidR="007E4454" w:rsidRPr="006C201F">
        <w:rPr>
          <w:rFonts w:eastAsiaTheme="minorHAnsi" w:cs="Times New Roman" w:hint="eastAsia"/>
          <w:szCs w:val="21"/>
        </w:rPr>
        <w:t>病毒）</w:t>
      </w:r>
      <w:r w:rsidR="004D0D09" w:rsidRPr="006C201F">
        <w:rPr>
          <w:rFonts w:eastAsiaTheme="minorHAnsi" w:cs="Times New Roman" w:hint="eastAsia"/>
          <w:szCs w:val="21"/>
        </w:rPr>
        <w:t>。</w:t>
      </w:r>
      <w:r w:rsidR="008A550E" w:rsidRPr="006C201F">
        <w:rPr>
          <w:rFonts w:eastAsiaTheme="minorHAnsi" w:cs="Times New Roman" w:hint="eastAsia"/>
          <w:szCs w:val="21"/>
        </w:rPr>
        <w:t>目前针对病毒组的核酸提取有两种策略：</w:t>
      </w:r>
    </w:p>
    <w:p w14:paraId="3B7A499B" w14:textId="49BCD77C" w:rsidR="009A0909" w:rsidRDefault="008A550E" w:rsidP="006C201F">
      <w:pPr>
        <w:spacing w:line="288" w:lineRule="auto"/>
        <w:ind w:firstLine="420"/>
        <w:rPr>
          <w:rFonts w:eastAsiaTheme="minorHAnsi" w:cs="Times New Roman"/>
          <w:szCs w:val="21"/>
        </w:rPr>
      </w:pPr>
      <w:proofErr w:type="spellStart"/>
      <w:r w:rsidRPr="006C201F">
        <w:rPr>
          <w:rFonts w:eastAsiaTheme="minorHAnsi" w:cs="Times New Roman" w:hint="eastAsia"/>
          <w:szCs w:val="21"/>
        </w:rPr>
        <w:t>i</w:t>
      </w:r>
      <w:proofErr w:type="spellEnd"/>
      <w:r w:rsidRPr="006C201F">
        <w:rPr>
          <w:rFonts w:eastAsiaTheme="minorHAnsi" w:cs="Times New Roman" w:hint="eastAsia"/>
          <w:szCs w:val="21"/>
        </w:rPr>
        <w:t>）</w:t>
      </w:r>
      <w:r w:rsidR="00721B5E">
        <w:rPr>
          <w:rFonts w:eastAsiaTheme="minorHAnsi" w:cs="Times New Roman" w:hint="eastAsia"/>
          <w:szCs w:val="21"/>
        </w:rPr>
        <w:t>首</w:t>
      </w:r>
      <w:r w:rsidR="00F10EA8" w:rsidRPr="006C201F">
        <w:rPr>
          <w:rFonts w:eastAsiaTheme="minorHAnsi" w:cs="Times New Roman" w:hint="eastAsia"/>
          <w:szCs w:val="21"/>
        </w:rPr>
        <w:t>先</w:t>
      </w:r>
      <w:r w:rsidR="00D7177B" w:rsidRPr="006C201F">
        <w:rPr>
          <w:rFonts w:eastAsiaTheme="minorHAnsi" w:cs="Times New Roman" w:hint="eastAsia"/>
          <w:szCs w:val="21"/>
        </w:rPr>
        <w:t>提取</w:t>
      </w:r>
      <w:proofErr w:type="gramStart"/>
      <w:r w:rsidR="00721B5E">
        <w:rPr>
          <w:rFonts w:eastAsiaTheme="minorHAnsi" w:cs="Times New Roman" w:hint="eastAsia"/>
          <w:szCs w:val="21"/>
        </w:rPr>
        <w:t>微生物群</w:t>
      </w:r>
      <w:r w:rsidR="00D7177B" w:rsidRPr="006C201F">
        <w:rPr>
          <w:rFonts w:eastAsiaTheme="minorHAnsi" w:cs="Times New Roman" w:hint="eastAsia"/>
          <w:szCs w:val="21"/>
        </w:rPr>
        <w:t>总</w:t>
      </w:r>
      <w:proofErr w:type="gramEnd"/>
      <w:r w:rsidR="00D7177B" w:rsidRPr="006C201F">
        <w:rPr>
          <w:rFonts w:eastAsiaTheme="minorHAnsi" w:cs="Times New Roman" w:hint="eastAsia"/>
          <w:szCs w:val="21"/>
        </w:rPr>
        <w:t>D</w:t>
      </w:r>
      <w:r w:rsidR="00D7177B" w:rsidRPr="006C201F">
        <w:rPr>
          <w:rFonts w:eastAsiaTheme="minorHAnsi" w:cs="Times New Roman"/>
          <w:szCs w:val="21"/>
        </w:rPr>
        <w:t>NA</w:t>
      </w:r>
      <w:r w:rsidR="00D7177B" w:rsidRPr="006C201F">
        <w:rPr>
          <w:rFonts w:eastAsiaTheme="minorHAnsi" w:cs="Times New Roman" w:hint="eastAsia"/>
          <w:szCs w:val="21"/>
        </w:rPr>
        <w:t>或</w:t>
      </w:r>
      <w:r w:rsidR="00721B5E">
        <w:rPr>
          <w:rFonts w:eastAsiaTheme="minorHAnsi" w:cs="Times New Roman" w:hint="eastAsia"/>
          <w:szCs w:val="21"/>
        </w:rPr>
        <w:t>总</w:t>
      </w:r>
      <w:r w:rsidR="00D7177B" w:rsidRPr="006C201F">
        <w:rPr>
          <w:rFonts w:eastAsiaTheme="minorHAnsi" w:cs="Times New Roman" w:hint="eastAsia"/>
          <w:szCs w:val="21"/>
        </w:rPr>
        <w:t>R</w:t>
      </w:r>
      <w:r w:rsidR="00D7177B" w:rsidRPr="006C201F">
        <w:rPr>
          <w:rFonts w:eastAsiaTheme="minorHAnsi" w:cs="Times New Roman"/>
          <w:szCs w:val="21"/>
        </w:rPr>
        <w:t>NA</w:t>
      </w:r>
      <w:r w:rsidR="00237306" w:rsidRPr="006C201F">
        <w:rPr>
          <w:rFonts w:eastAsiaTheme="minorHAnsi" w:cs="Times New Roman" w:hint="eastAsia"/>
          <w:szCs w:val="21"/>
        </w:rPr>
        <w:t>，</w:t>
      </w:r>
      <w:r w:rsidR="00721B5E">
        <w:rPr>
          <w:rFonts w:eastAsiaTheme="minorHAnsi" w:cs="Times New Roman" w:hint="eastAsia"/>
          <w:szCs w:val="21"/>
        </w:rPr>
        <w:t>然后</w:t>
      </w:r>
      <w:r w:rsidR="00237306" w:rsidRPr="006C201F">
        <w:rPr>
          <w:rFonts w:eastAsiaTheme="minorHAnsi" w:cs="Times New Roman" w:hint="eastAsia"/>
          <w:szCs w:val="21"/>
        </w:rPr>
        <w:t>在后续数据处理过程中</w:t>
      </w:r>
      <w:r w:rsidR="00F10EA8" w:rsidRPr="006C201F">
        <w:rPr>
          <w:rFonts w:eastAsiaTheme="minorHAnsi" w:cs="Times New Roman" w:hint="eastAsia"/>
          <w:szCs w:val="21"/>
        </w:rPr>
        <w:t>再</w:t>
      </w:r>
      <w:r w:rsidR="00237306" w:rsidRPr="006C201F">
        <w:rPr>
          <w:rFonts w:eastAsiaTheme="minorHAnsi" w:cs="Times New Roman" w:hint="eastAsia"/>
          <w:szCs w:val="21"/>
        </w:rPr>
        <w:t>去除大量属于细胞生物</w:t>
      </w:r>
      <w:r w:rsidR="00526561" w:rsidRPr="006C201F">
        <w:rPr>
          <w:rFonts w:eastAsiaTheme="minorHAnsi" w:cs="Times New Roman" w:hint="eastAsia"/>
          <w:szCs w:val="21"/>
        </w:rPr>
        <w:t>的序列</w:t>
      </w:r>
      <w:r w:rsidR="00C52C42" w:rsidRPr="006C201F">
        <w:rPr>
          <w:rFonts w:eastAsiaTheme="minorHAnsi" w:cs="Times New Roman" w:hint="eastAsia"/>
          <w:szCs w:val="21"/>
        </w:rPr>
        <w:t>及其他污染</w:t>
      </w:r>
      <w:r w:rsidR="00237306" w:rsidRPr="006C201F">
        <w:rPr>
          <w:rFonts w:eastAsiaTheme="minorHAnsi" w:cs="Times New Roman" w:hint="eastAsia"/>
          <w:szCs w:val="21"/>
        </w:rPr>
        <w:t>序列</w:t>
      </w:r>
      <w:r w:rsidR="00662338" w:rsidRPr="006C201F">
        <w:rPr>
          <w:rFonts w:eastAsiaTheme="minorHAnsi" w:cs="Times New Roman"/>
          <w:szCs w:val="21"/>
        </w:rPr>
        <w:fldChar w:fldCharType="begin">
          <w:fldData xml:space="preserve">PEVuZE5vdGU+PENpdGU+PEF1dGhvcj5DaGVuPC9BdXRob3I+PFllYXI+MjAyMDwvWWVhcj48UmVj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</w:fldData>
        </w:fldChar>
      </w:r>
      <w:r w:rsidR="00662338" w:rsidRPr="006C201F">
        <w:rPr>
          <w:rFonts w:eastAsiaTheme="minorHAnsi" w:cs="Times New Roman"/>
          <w:szCs w:val="21"/>
        </w:rPr>
        <w:instrText xml:space="preserve"> ADDIN EN.CITE </w:instrText>
      </w:r>
      <w:r w:rsidR="00662338" w:rsidRPr="006C201F">
        <w:rPr>
          <w:rFonts w:eastAsiaTheme="minorHAnsi" w:cs="Times New Roman"/>
          <w:szCs w:val="21"/>
        </w:rPr>
        <w:fldChar w:fldCharType="begin">
          <w:fldData xml:space="preserve">PEVuZE5vdGU+PENpdGU+PEF1dGhvcj5DaGVuPC9BdXRob3I+PFllYXI+MjAyMDwvWWVhcj48UmVj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</w:fldData>
        </w:fldChar>
      </w:r>
      <w:r w:rsidR="00662338" w:rsidRPr="006C201F">
        <w:rPr>
          <w:rFonts w:eastAsiaTheme="minorHAnsi" w:cs="Times New Roman"/>
          <w:szCs w:val="21"/>
        </w:rPr>
        <w:instrText xml:space="preserve"> ADDIN EN.CITE.DATA </w:instrText>
      </w:r>
      <w:r w:rsidR="00662338" w:rsidRPr="006C201F">
        <w:rPr>
          <w:rFonts w:eastAsiaTheme="minorHAnsi" w:cs="Times New Roman"/>
          <w:szCs w:val="21"/>
        </w:rPr>
      </w:r>
      <w:r w:rsidR="00662338" w:rsidRPr="006C201F">
        <w:rPr>
          <w:rFonts w:eastAsiaTheme="minorHAnsi" w:cs="Times New Roman"/>
          <w:szCs w:val="21"/>
        </w:rPr>
        <w:fldChar w:fldCharType="end"/>
      </w:r>
      <w:r w:rsidR="00662338" w:rsidRPr="006C201F">
        <w:rPr>
          <w:rFonts w:eastAsiaTheme="minorHAnsi" w:cs="Times New Roman"/>
          <w:szCs w:val="21"/>
        </w:rPr>
      </w:r>
      <w:r w:rsidR="00662338" w:rsidRPr="006C201F">
        <w:rPr>
          <w:rFonts w:eastAsiaTheme="minorHAnsi" w:cs="Times New Roman"/>
          <w:szCs w:val="21"/>
        </w:rPr>
        <w:fldChar w:fldCharType="separate"/>
      </w:r>
      <w:r w:rsidR="00662338" w:rsidRPr="006C201F">
        <w:rPr>
          <w:rFonts w:eastAsiaTheme="minorHAnsi" w:cs="Times New Roman"/>
          <w:noProof/>
          <w:szCs w:val="21"/>
          <w:vertAlign w:val="superscript"/>
        </w:rPr>
        <w:t>1-3</w:t>
      </w:r>
      <w:r w:rsidR="00662338" w:rsidRPr="006C201F">
        <w:rPr>
          <w:rFonts w:eastAsiaTheme="minorHAnsi" w:cs="Times New Roman"/>
          <w:szCs w:val="21"/>
        </w:rPr>
        <w:fldChar w:fldCharType="end"/>
      </w:r>
      <w:r w:rsidR="00CA6CBA" w:rsidRPr="006C201F">
        <w:rPr>
          <w:rFonts w:eastAsiaTheme="minorHAnsi" w:cs="Times New Roman" w:hint="eastAsia"/>
          <w:szCs w:val="21"/>
        </w:rPr>
        <w:t>。这种</w:t>
      </w:r>
      <w:r w:rsidR="004C4945" w:rsidRPr="006C201F">
        <w:rPr>
          <w:rFonts w:eastAsiaTheme="minorHAnsi" w:cs="Times New Roman" w:hint="eastAsia"/>
          <w:szCs w:val="21"/>
        </w:rPr>
        <w:t>策略没有复杂的</w:t>
      </w:r>
      <w:r w:rsidR="008C10F3" w:rsidRPr="006C201F">
        <w:rPr>
          <w:rFonts w:eastAsiaTheme="minorHAnsi" w:cs="Times New Roman" w:hint="eastAsia"/>
          <w:szCs w:val="21"/>
        </w:rPr>
        <w:t>核酸提取</w:t>
      </w:r>
      <w:r w:rsidR="00CA6CBA" w:rsidRPr="006C201F">
        <w:rPr>
          <w:rFonts w:eastAsiaTheme="minorHAnsi" w:cs="Times New Roman" w:hint="eastAsia"/>
          <w:szCs w:val="21"/>
        </w:rPr>
        <w:t>过程</w:t>
      </w:r>
      <w:r w:rsidR="008C10F3" w:rsidRPr="006C201F">
        <w:rPr>
          <w:rFonts w:eastAsiaTheme="minorHAnsi" w:cs="Times New Roman" w:hint="eastAsia"/>
          <w:szCs w:val="21"/>
        </w:rPr>
        <w:t>，但在后续数据处理过程中可能会丢失部分低丰度的病毒信号。</w:t>
      </w:r>
      <w:r w:rsidR="00824B95" w:rsidRPr="006C201F">
        <w:rPr>
          <w:rFonts w:eastAsiaTheme="minorHAnsi" w:cs="Times New Roman" w:hint="eastAsia"/>
          <w:szCs w:val="21"/>
        </w:rPr>
        <w:t>值得注意的是，</w:t>
      </w:r>
      <w:r w:rsidR="00570571">
        <w:rPr>
          <w:rFonts w:eastAsiaTheme="minorHAnsi" w:cs="Times New Roman" w:hint="eastAsia"/>
          <w:szCs w:val="21"/>
        </w:rPr>
        <w:t>该</w:t>
      </w:r>
      <w:r w:rsidR="00824B95" w:rsidRPr="006C201F">
        <w:rPr>
          <w:rFonts w:eastAsiaTheme="minorHAnsi" w:cs="Times New Roman" w:hint="eastAsia"/>
          <w:szCs w:val="21"/>
        </w:rPr>
        <w:t>策略</w:t>
      </w:r>
      <w:r w:rsidR="00744B90">
        <w:rPr>
          <w:rFonts w:eastAsiaTheme="minorHAnsi" w:cs="Times New Roman" w:hint="eastAsia"/>
          <w:szCs w:val="21"/>
        </w:rPr>
        <w:t>产生的海量宏基因组和</w:t>
      </w:r>
      <w:proofErr w:type="gramStart"/>
      <w:r w:rsidR="00744B90">
        <w:rPr>
          <w:rFonts w:eastAsiaTheme="minorHAnsi" w:cs="Times New Roman" w:hint="eastAsia"/>
          <w:szCs w:val="21"/>
        </w:rPr>
        <w:t>宏转录</w:t>
      </w:r>
      <w:proofErr w:type="gramEnd"/>
      <w:r w:rsidR="00744B90">
        <w:rPr>
          <w:rFonts w:eastAsiaTheme="minorHAnsi" w:cs="Times New Roman" w:hint="eastAsia"/>
          <w:szCs w:val="21"/>
        </w:rPr>
        <w:t>组</w:t>
      </w:r>
      <w:r w:rsidR="00744B90" w:rsidRPr="006C201F">
        <w:rPr>
          <w:rFonts w:eastAsiaTheme="minorHAnsi" w:cs="Times New Roman" w:hint="eastAsia"/>
          <w:szCs w:val="21"/>
        </w:rPr>
        <w:t>测序数据</w:t>
      </w:r>
      <w:r w:rsidR="00744B90">
        <w:rPr>
          <w:rFonts w:eastAsiaTheme="minorHAnsi" w:cs="Times New Roman" w:hint="eastAsia"/>
          <w:szCs w:val="21"/>
        </w:rPr>
        <w:t>及其重分析是挖掘宏</w:t>
      </w:r>
      <w:r w:rsidR="00824B95" w:rsidRPr="006C201F">
        <w:rPr>
          <w:rFonts w:eastAsiaTheme="minorHAnsi" w:cs="Times New Roman" w:hint="eastAsia"/>
          <w:szCs w:val="21"/>
        </w:rPr>
        <w:t>病毒</w:t>
      </w:r>
      <w:proofErr w:type="gramStart"/>
      <w:r w:rsidR="00744B90">
        <w:rPr>
          <w:rFonts w:eastAsiaTheme="minorHAnsi" w:cs="Times New Roman" w:hint="eastAsia"/>
          <w:szCs w:val="21"/>
        </w:rPr>
        <w:t>组信息</w:t>
      </w:r>
      <w:proofErr w:type="gramEnd"/>
      <w:r w:rsidR="00744B90">
        <w:rPr>
          <w:rFonts w:eastAsiaTheme="minorHAnsi" w:cs="Times New Roman" w:hint="eastAsia"/>
          <w:szCs w:val="21"/>
        </w:rPr>
        <w:t>的合</w:t>
      </w:r>
      <w:r w:rsidR="00824B95" w:rsidRPr="006C201F">
        <w:rPr>
          <w:rFonts w:eastAsiaTheme="minorHAnsi" w:cs="Times New Roman" w:hint="eastAsia"/>
          <w:szCs w:val="21"/>
        </w:rPr>
        <w:t>适选择</w:t>
      </w:r>
      <w:r w:rsidR="008118A0" w:rsidRPr="006C201F">
        <w:rPr>
          <w:rFonts w:eastAsiaTheme="minorHAnsi" w:cs="Times New Roman" w:hint="eastAsia"/>
          <w:szCs w:val="21"/>
        </w:rPr>
        <w:t>；</w:t>
      </w:r>
    </w:p>
    <w:p w14:paraId="7AA6AD51" w14:textId="06BBBAEC" w:rsidR="00443A21" w:rsidRDefault="00C46128" w:rsidP="006C201F">
      <w:pPr>
        <w:spacing w:line="288" w:lineRule="auto"/>
        <w:ind w:firstLine="420"/>
        <w:rPr>
          <w:rFonts w:eastAsiaTheme="minorHAnsi" w:cs="Times New Roman"/>
          <w:szCs w:val="21"/>
        </w:rPr>
      </w:pPr>
      <w:r w:rsidRPr="006C201F">
        <w:rPr>
          <w:rFonts w:eastAsiaTheme="minorHAnsi" w:cs="Times New Roman" w:hint="eastAsia"/>
          <w:szCs w:val="21"/>
        </w:rPr>
        <w:t>i</w:t>
      </w:r>
      <w:r w:rsidRPr="006C201F">
        <w:rPr>
          <w:rFonts w:eastAsiaTheme="minorHAnsi" w:cs="Times New Roman"/>
          <w:szCs w:val="21"/>
        </w:rPr>
        <w:t>i)</w:t>
      </w:r>
      <w:r w:rsidR="00721B5E">
        <w:rPr>
          <w:rFonts w:eastAsiaTheme="minorHAnsi" w:cs="Times New Roman"/>
          <w:szCs w:val="21"/>
        </w:rPr>
        <w:t xml:space="preserve"> </w:t>
      </w:r>
      <w:r w:rsidR="00B87932" w:rsidRPr="006C201F">
        <w:rPr>
          <w:rFonts w:eastAsiaTheme="minorHAnsi" w:cs="Times New Roman" w:hint="eastAsia"/>
          <w:szCs w:val="21"/>
        </w:rPr>
        <w:t>富集病毒颗粒后再进行D</w:t>
      </w:r>
      <w:r w:rsidR="00B87932" w:rsidRPr="006C201F">
        <w:rPr>
          <w:rFonts w:eastAsiaTheme="minorHAnsi" w:cs="Times New Roman"/>
          <w:szCs w:val="21"/>
        </w:rPr>
        <w:t>NA</w:t>
      </w:r>
      <w:r w:rsidR="00B87932" w:rsidRPr="006C201F">
        <w:rPr>
          <w:rFonts w:eastAsiaTheme="minorHAnsi" w:cs="Times New Roman" w:hint="eastAsia"/>
          <w:szCs w:val="21"/>
        </w:rPr>
        <w:t>或（和）R</w:t>
      </w:r>
      <w:r w:rsidR="00B87932" w:rsidRPr="006C201F">
        <w:rPr>
          <w:rFonts w:eastAsiaTheme="minorHAnsi" w:cs="Times New Roman"/>
          <w:szCs w:val="21"/>
        </w:rPr>
        <w:t>NA</w:t>
      </w:r>
      <w:r w:rsidR="00B87932" w:rsidRPr="006C201F">
        <w:rPr>
          <w:rFonts w:eastAsiaTheme="minorHAnsi" w:cs="Times New Roman" w:hint="eastAsia"/>
          <w:szCs w:val="21"/>
        </w:rPr>
        <w:t>的提取，</w:t>
      </w:r>
      <w:r w:rsidR="00C23191" w:rsidRPr="006C201F">
        <w:rPr>
          <w:rFonts w:eastAsiaTheme="minorHAnsi" w:cs="Times New Roman" w:hint="eastAsia"/>
          <w:szCs w:val="21"/>
        </w:rPr>
        <w:t>在后续数据处理过程中</w:t>
      </w:r>
      <w:r w:rsidR="00246CF1" w:rsidRPr="006C201F">
        <w:rPr>
          <w:rFonts w:eastAsiaTheme="minorHAnsi" w:cs="Times New Roman" w:hint="eastAsia"/>
          <w:szCs w:val="21"/>
        </w:rPr>
        <w:t>需要</w:t>
      </w:r>
      <w:r w:rsidR="00C23191" w:rsidRPr="006C201F">
        <w:rPr>
          <w:rFonts w:eastAsiaTheme="minorHAnsi" w:cs="Times New Roman" w:hint="eastAsia"/>
          <w:szCs w:val="21"/>
        </w:rPr>
        <w:t>去除</w:t>
      </w:r>
      <w:r w:rsidR="00246CF1" w:rsidRPr="006C201F">
        <w:rPr>
          <w:rFonts w:eastAsiaTheme="minorHAnsi" w:cs="Times New Roman" w:hint="eastAsia"/>
          <w:szCs w:val="21"/>
        </w:rPr>
        <w:t>的</w:t>
      </w:r>
      <w:r w:rsidR="00C23191" w:rsidRPr="006C201F">
        <w:rPr>
          <w:rFonts w:eastAsiaTheme="minorHAnsi" w:cs="Times New Roman" w:hint="eastAsia"/>
          <w:szCs w:val="21"/>
        </w:rPr>
        <w:t>属于细胞生物的序列及其他污染序列</w:t>
      </w:r>
      <w:r w:rsidR="00246CF1" w:rsidRPr="006C201F">
        <w:rPr>
          <w:rFonts w:eastAsiaTheme="minorHAnsi" w:cs="Times New Roman" w:hint="eastAsia"/>
          <w:szCs w:val="21"/>
        </w:rPr>
        <w:t>将会大大减少</w:t>
      </w:r>
      <w:commentRangeStart w:id="2"/>
      <w:r w:rsidR="009233C0" w:rsidRPr="006C201F">
        <w:rPr>
          <w:rFonts w:eastAsiaTheme="minorHAnsi" w:cs="Times New Roman"/>
          <w:szCs w:val="21"/>
        </w:rPr>
        <w:fldChar w:fldCharType="begin">
          <w:fldData xml:space="preserve">PEVuZE5vdGU+PENpdGU+PFJlY051bT4xOTQ8L1JlY051bT48RGlzcGxheVRleHQ+PHN0eWxlIGZh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</w:fldData>
        </w:fldChar>
      </w:r>
      <w:r w:rsidR="009233C0" w:rsidRPr="006C201F">
        <w:rPr>
          <w:rFonts w:eastAsiaTheme="minorHAnsi" w:cs="Times New Roman"/>
          <w:szCs w:val="21"/>
        </w:rPr>
        <w:instrText xml:space="preserve"> ADDIN EN.CITE </w:instrText>
      </w:r>
      <w:r w:rsidR="009233C0" w:rsidRPr="006C201F">
        <w:rPr>
          <w:rFonts w:eastAsiaTheme="minorHAnsi" w:cs="Times New Roman"/>
          <w:szCs w:val="21"/>
        </w:rPr>
        <w:fldChar w:fldCharType="begin">
          <w:fldData xml:space="preserve">PEVuZE5vdGU+PENpdGU+PFJlY051bT4xOTQ8L1JlY051bT48RGlzcGxheVRleHQ+PHN0eWxlIGZh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</w:fldData>
        </w:fldChar>
      </w:r>
      <w:r w:rsidR="009233C0" w:rsidRPr="006C201F">
        <w:rPr>
          <w:rFonts w:eastAsiaTheme="minorHAnsi" w:cs="Times New Roman"/>
          <w:szCs w:val="21"/>
        </w:rPr>
        <w:instrText xml:space="preserve"> ADDIN EN.CITE.DATA </w:instrText>
      </w:r>
      <w:r w:rsidR="009233C0" w:rsidRPr="006C201F">
        <w:rPr>
          <w:rFonts w:eastAsiaTheme="minorHAnsi" w:cs="Times New Roman"/>
          <w:szCs w:val="21"/>
        </w:rPr>
      </w:r>
      <w:r w:rsidR="009233C0" w:rsidRPr="006C201F">
        <w:rPr>
          <w:rFonts w:eastAsiaTheme="minorHAnsi" w:cs="Times New Roman"/>
          <w:szCs w:val="21"/>
        </w:rPr>
        <w:fldChar w:fldCharType="end"/>
      </w:r>
      <w:r w:rsidR="009233C0" w:rsidRPr="006C201F">
        <w:rPr>
          <w:rFonts w:eastAsiaTheme="minorHAnsi" w:cs="Times New Roman"/>
          <w:szCs w:val="21"/>
        </w:rPr>
      </w:r>
      <w:r w:rsidR="009233C0" w:rsidRPr="006C201F">
        <w:rPr>
          <w:rFonts w:eastAsiaTheme="minorHAnsi" w:cs="Times New Roman"/>
          <w:szCs w:val="21"/>
        </w:rPr>
        <w:fldChar w:fldCharType="separate"/>
      </w:r>
      <w:r w:rsidR="009233C0" w:rsidRPr="006C201F">
        <w:rPr>
          <w:rFonts w:eastAsiaTheme="minorHAnsi" w:cs="Times New Roman"/>
          <w:noProof/>
          <w:szCs w:val="21"/>
          <w:vertAlign w:val="superscript"/>
        </w:rPr>
        <w:t>4-7</w:t>
      </w:r>
      <w:r w:rsidR="009233C0" w:rsidRPr="006C201F">
        <w:rPr>
          <w:rFonts w:eastAsiaTheme="minorHAnsi" w:cs="Times New Roman"/>
          <w:szCs w:val="21"/>
        </w:rPr>
        <w:fldChar w:fldCharType="end"/>
      </w:r>
      <w:commentRangeEnd w:id="2"/>
      <w:r w:rsidR="007637C3">
        <w:rPr>
          <w:rStyle w:val="ab"/>
        </w:rPr>
        <w:commentReference w:id="2"/>
      </w:r>
      <w:r w:rsidR="00E22809" w:rsidRPr="006C201F">
        <w:rPr>
          <w:rFonts w:eastAsiaTheme="minorHAnsi" w:cs="Times New Roman" w:hint="eastAsia"/>
          <w:szCs w:val="21"/>
        </w:rPr>
        <w:t>。</w:t>
      </w:r>
      <w:r w:rsidR="007925A0" w:rsidRPr="006C201F">
        <w:rPr>
          <w:rFonts w:eastAsiaTheme="minorHAnsi" w:cs="Times New Roman" w:hint="eastAsia"/>
          <w:szCs w:val="21"/>
        </w:rPr>
        <w:t>这种策略需首先经过较为复杂</w:t>
      </w:r>
      <w:r w:rsidR="00663A8B" w:rsidRPr="006C201F">
        <w:rPr>
          <w:rFonts w:eastAsiaTheme="minorHAnsi" w:cs="Times New Roman" w:hint="eastAsia"/>
          <w:szCs w:val="21"/>
        </w:rPr>
        <w:t>的且可</w:t>
      </w:r>
      <w:commentRangeStart w:id="3"/>
      <w:r w:rsidR="00663A8B" w:rsidRPr="006C201F">
        <w:rPr>
          <w:rFonts w:eastAsiaTheme="minorHAnsi" w:cs="Times New Roman" w:hint="eastAsia"/>
          <w:szCs w:val="21"/>
        </w:rPr>
        <w:t>能存在一定偏差的</w:t>
      </w:r>
      <w:r w:rsidR="00F10861" w:rsidRPr="006C201F">
        <w:rPr>
          <w:rFonts w:eastAsiaTheme="minorHAnsi" w:cs="Times New Roman" w:hint="eastAsia"/>
          <w:szCs w:val="21"/>
        </w:rPr>
        <w:t>病毒富集</w:t>
      </w:r>
      <w:r w:rsidR="007925A0" w:rsidRPr="006C201F">
        <w:rPr>
          <w:rFonts w:eastAsiaTheme="minorHAnsi" w:cs="Times New Roman" w:hint="eastAsia"/>
          <w:szCs w:val="21"/>
        </w:rPr>
        <w:t>过程</w:t>
      </w:r>
      <w:commentRangeEnd w:id="3"/>
      <w:r w:rsidR="007637C3">
        <w:rPr>
          <w:rStyle w:val="ab"/>
        </w:rPr>
        <w:commentReference w:id="3"/>
      </w:r>
      <w:r w:rsidR="007925A0" w:rsidRPr="006C201F">
        <w:rPr>
          <w:rFonts w:eastAsiaTheme="minorHAnsi" w:cs="Times New Roman" w:hint="eastAsia"/>
          <w:szCs w:val="21"/>
        </w:rPr>
        <w:t>，</w:t>
      </w:r>
      <w:r w:rsidR="00A0629F" w:rsidRPr="006C201F">
        <w:rPr>
          <w:rFonts w:eastAsiaTheme="minorHAnsi" w:cs="Times New Roman" w:hint="eastAsia"/>
          <w:szCs w:val="21"/>
        </w:rPr>
        <w:t>但得到的测序数据集</w:t>
      </w:r>
      <w:r w:rsidR="0070428F" w:rsidRPr="006C201F">
        <w:rPr>
          <w:rFonts w:eastAsiaTheme="minorHAnsi" w:cs="Times New Roman" w:hint="eastAsia"/>
          <w:szCs w:val="21"/>
        </w:rPr>
        <w:t>已经将病毒信号放大，对识别病毒序列</w:t>
      </w:r>
      <w:r w:rsidR="00E04EC8" w:rsidRPr="006C201F">
        <w:rPr>
          <w:rFonts w:eastAsiaTheme="minorHAnsi" w:cs="Times New Roman" w:hint="eastAsia"/>
          <w:szCs w:val="21"/>
        </w:rPr>
        <w:t>更加</w:t>
      </w:r>
      <w:r w:rsidR="0070428F" w:rsidRPr="006C201F">
        <w:rPr>
          <w:rFonts w:eastAsiaTheme="minorHAnsi" w:cs="Times New Roman" w:hint="eastAsia"/>
          <w:szCs w:val="21"/>
        </w:rPr>
        <w:t>有利</w:t>
      </w:r>
      <w:r w:rsidR="00C23191" w:rsidRPr="006C201F">
        <w:rPr>
          <w:rFonts w:eastAsiaTheme="minorHAnsi" w:cs="Times New Roman" w:hint="eastAsia"/>
          <w:szCs w:val="21"/>
        </w:rPr>
        <w:t>。</w:t>
      </w:r>
    </w:p>
    <w:p w14:paraId="7B0EC287" w14:textId="3388A3B3" w:rsidR="009A0909" w:rsidRPr="006C201F" w:rsidRDefault="009A0909" w:rsidP="00744B90">
      <w:pPr>
        <w:spacing w:line="288" w:lineRule="auto"/>
        <w:ind w:firstLineChars="200" w:firstLine="420"/>
        <w:rPr>
          <w:rFonts w:eastAsiaTheme="minorHAnsi" w:cs="Times New Roman"/>
          <w:szCs w:val="21"/>
        </w:rPr>
      </w:pPr>
      <w:r w:rsidRPr="006C201F">
        <w:rPr>
          <w:rFonts w:eastAsiaTheme="minorHAnsi" w:cs="Times New Roman" w:hint="eastAsia"/>
          <w:b/>
          <w:bCs/>
          <w:szCs w:val="21"/>
        </w:rPr>
        <w:t>3）</w:t>
      </w:r>
      <w:r>
        <w:rPr>
          <w:rFonts w:eastAsiaTheme="minorHAnsi" w:cs="Times New Roman" w:hint="eastAsia"/>
          <w:b/>
          <w:bCs/>
          <w:szCs w:val="21"/>
        </w:rPr>
        <w:t>扩增建库与</w:t>
      </w:r>
      <w:r w:rsidRPr="006C201F">
        <w:rPr>
          <w:rFonts w:eastAsiaTheme="minorHAnsi" w:cs="Times New Roman" w:hint="eastAsia"/>
          <w:b/>
          <w:bCs/>
          <w:szCs w:val="21"/>
        </w:rPr>
        <w:t>高通量测序</w:t>
      </w:r>
      <w:r w:rsidRPr="006C201F">
        <w:rPr>
          <w:rFonts w:eastAsiaTheme="minorHAnsi" w:cs="Times New Roman" w:hint="eastAsia"/>
          <w:szCs w:val="21"/>
        </w:rPr>
        <w:t>：</w:t>
      </w:r>
      <w:r>
        <w:rPr>
          <w:rFonts w:eastAsiaTheme="minorHAnsi" w:cs="Times New Roman" w:hint="eastAsia"/>
          <w:szCs w:val="21"/>
        </w:rPr>
        <w:t>通过病毒</w:t>
      </w:r>
      <w:r w:rsidRPr="006C201F">
        <w:rPr>
          <w:rFonts w:eastAsiaTheme="minorHAnsi" w:cs="Times New Roman" w:hint="eastAsia"/>
          <w:szCs w:val="21"/>
        </w:rPr>
        <w:t>核酸</w:t>
      </w:r>
      <w:r>
        <w:rPr>
          <w:rFonts w:eastAsiaTheme="minorHAnsi" w:cs="Times New Roman" w:hint="eastAsia"/>
          <w:szCs w:val="21"/>
        </w:rPr>
        <w:t>样品的建库与</w:t>
      </w:r>
      <w:r w:rsidRPr="006C201F">
        <w:rPr>
          <w:rFonts w:eastAsiaTheme="minorHAnsi" w:cs="Times New Roman" w:hint="eastAsia"/>
          <w:szCs w:val="21"/>
        </w:rPr>
        <w:t>高通量测序得到原始序列（r</w:t>
      </w:r>
      <w:r w:rsidRPr="006C201F">
        <w:rPr>
          <w:rFonts w:eastAsiaTheme="minorHAnsi" w:cs="Times New Roman"/>
          <w:szCs w:val="21"/>
        </w:rPr>
        <w:t>aw reads</w:t>
      </w:r>
      <w:r w:rsidRPr="006C201F">
        <w:rPr>
          <w:rFonts w:eastAsiaTheme="minorHAnsi" w:cs="Times New Roman" w:hint="eastAsia"/>
          <w:szCs w:val="21"/>
        </w:rPr>
        <w:t>）。</w:t>
      </w:r>
      <w:r>
        <w:rPr>
          <w:rFonts w:eastAsiaTheme="minorHAnsi" w:cs="Times New Roman" w:hint="eastAsia"/>
          <w:szCs w:val="21"/>
        </w:rPr>
        <w:t>通常</w:t>
      </w:r>
      <w:r w:rsidR="00570571">
        <w:rPr>
          <w:rFonts w:eastAsiaTheme="minorHAnsi" w:cs="Times New Roman" w:hint="eastAsia"/>
          <w:szCs w:val="21"/>
        </w:rPr>
        <w:t>从</w:t>
      </w:r>
      <w:r>
        <w:rPr>
          <w:rFonts w:eastAsiaTheme="minorHAnsi" w:cs="Times New Roman" w:hint="eastAsia"/>
          <w:szCs w:val="21"/>
        </w:rPr>
        <w:t>环境样品</w:t>
      </w:r>
      <w:r w:rsidR="00570571">
        <w:rPr>
          <w:rFonts w:eastAsiaTheme="minorHAnsi" w:cs="Times New Roman" w:hint="eastAsia"/>
          <w:szCs w:val="21"/>
        </w:rPr>
        <w:t>提取的</w:t>
      </w:r>
      <w:r>
        <w:rPr>
          <w:rFonts w:eastAsiaTheme="minorHAnsi" w:cs="Times New Roman" w:hint="eastAsia"/>
          <w:szCs w:val="21"/>
        </w:rPr>
        <w:t>病毒核酸</w:t>
      </w:r>
      <w:r w:rsidR="00570571">
        <w:rPr>
          <w:rFonts w:eastAsiaTheme="minorHAnsi" w:cs="Times New Roman" w:hint="eastAsia"/>
          <w:szCs w:val="21"/>
        </w:rPr>
        <w:t>总</w:t>
      </w:r>
      <w:r>
        <w:rPr>
          <w:rFonts w:eastAsiaTheme="minorHAnsi" w:cs="Times New Roman" w:hint="eastAsia"/>
          <w:szCs w:val="21"/>
        </w:rPr>
        <w:t>量低（</w:t>
      </w:r>
      <w:r w:rsidR="00570571">
        <w:rPr>
          <w:rFonts w:eastAsiaTheme="minorHAnsi" w:cs="Times New Roman" w:hint="eastAsia"/>
          <w:szCs w:val="21"/>
        </w:rPr>
        <w:t>~</w:t>
      </w:r>
      <w:r w:rsidR="00570571">
        <w:rPr>
          <w:rFonts w:eastAsiaTheme="minorHAnsi" w:cs="Times New Roman"/>
          <w:szCs w:val="21"/>
        </w:rPr>
        <w:t>ng</w:t>
      </w:r>
      <w:r w:rsidR="00570571">
        <w:rPr>
          <w:rFonts w:eastAsiaTheme="minorHAnsi" w:cs="Times New Roman" w:hint="eastAsia"/>
          <w:szCs w:val="21"/>
        </w:rPr>
        <w:t>级别</w:t>
      </w:r>
      <w:r>
        <w:rPr>
          <w:rFonts w:eastAsiaTheme="minorHAnsi" w:cs="Times New Roman" w:hint="eastAsia"/>
          <w:szCs w:val="21"/>
        </w:rPr>
        <w:t>），需要</w:t>
      </w:r>
      <w:r w:rsidR="00A447B2">
        <w:rPr>
          <w:rFonts w:eastAsiaTheme="minorHAnsi" w:cs="Times New Roman" w:hint="eastAsia"/>
          <w:szCs w:val="21"/>
        </w:rPr>
        <w:t>对核酸样本</w:t>
      </w:r>
      <w:r>
        <w:rPr>
          <w:rFonts w:eastAsiaTheme="minorHAnsi" w:cs="Times New Roman" w:hint="eastAsia"/>
          <w:szCs w:val="21"/>
        </w:rPr>
        <w:t>进行全基因组扩增。常见的扩增建库策略包括</w:t>
      </w:r>
      <w:r w:rsidR="00A1293D" w:rsidRPr="00A1293D">
        <w:rPr>
          <w:rFonts w:eastAsiaTheme="minorHAnsi" w:cs="Times New Roman" w:hint="eastAsia"/>
          <w:color w:val="FF0000"/>
          <w:szCs w:val="21"/>
        </w:rPr>
        <w:t>【待补充</w:t>
      </w:r>
      <w:r w:rsidR="00AC3FC8">
        <w:rPr>
          <w:rFonts w:eastAsiaTheme="minorHAnsi" w:cs="Times New Roman" w:hint="eastAsia"/>
          <w:color w:val="FF0000"/>
          <w:szCs w:val="21"/>
        </w:rPr>
        <w:t>内容</w:t>
      </w:r>
      <w:r w:rsidR="00A1293D" w:rsidRPr="00A1293D">
        <w:rPr>
          <w:rFonts w:eastAsiaTheme="minorHAnsi" w:cs="Times New Roman" w:hint="eastAsia"/>
          <w:color w:val="FF0000"/>
          <w:szCs w:val="21"/>
        </w:rPr>
        <w:t>】</w:t>
      </w:r>
      <w:r>
        <w:rPr>
          <w:rFonts w:eastAsiaTheme="minorHAnsi" w:cs="Times New Roman" w:hint="eastAsia"/>
          <w:szCs w:val="21"/>
        </w:rPr>
        <w:t xml:space="preserve"> </w:t>
      </w:r>
    </w:p>
    <w:p w14:paraId="5D8946D1" w14:textId="08C30885" w:rsidR="003A5897" w:rsidRPr="006C201F" w:rsidRDefault="00F731FA" w:rsidP="006C201F">
      <w:pPr>
        <w:spacing w:line="288" w:lineRule="auto"/>
        <w:ind w:firstLine="420"/>
        <w:rPr>
          <w:rFonts w:eastAsiaTheme="minorHAnsi" w:cs="Times New Roman"/>
          <w:szCs w:val="21"/>
        </w:rPr>
      </w:pPr>
      <w:r w:rsidRPr="006C201F">
        <w:rPr>
          <w:rFonts w:eastAsiaTheme="minorHAnsi" w:cs="Times New Roman" w:hint="eastAsia"/>
          <w:b/>
          <w:bCs/>
          <w:szCs w:val="21"/>
        </w:rPr>
        <w:t>4）质量控制</w:t>
      </w:r>
      <w:r w:rsidR="003817DE" w:rsidRPr="006C201F">
        <w:rPr>
          <w:rFonts w:eastAsiaTheme="minorHAnsi" w:cs="Times New Roman" w:hint="eastAsia"/>
          <w:b/>
          <w:bCs/>
          <w:szCs w:val="21"/>
        </w:rPr>
        <w:t>：</w:t>
      </w:r>
      <w:r w:rsidR="00F00098" w:rsidRPr="006C201F">
        <w:rPr>
          <w:rFonts w:eastAsiaTheme="minorHAnsi" w:cs="Times New Roman" w:hint="eastAsia"/>
          <w:szCs w:val="21"/>
        </w:rPr>
        <w:t>对原始序列</w:t>
      </w:r>
      <w:r w:rsidR="009F24CC" w:rsidRPr="006C201F">
        <w:rPr>
          <w:rFonts w:eastAsiaTheme="minorHAnsi" w:cs="Times New Roman" w:hint="eastAsia"/>
          <w:szCs w:val="21"/>
        </w:rPr>
        <w:t>进行质量控制（</w:t>
      </w:r>
      <w:r w:rsidR="009F24CC" w:rsidRPr="006C201F">
        <w:rPr>
          <w:rFonts w:eastAsiaTheme="minorHAnsi" w:cs="Times New Roman"/>
          <w:szCs w:val="21"/>
        </w:rPr>
        <w:t>quality control</w:t>
      </w:r>
      <w:r w:rsidR="009F24CC" w:rsidRPr="006C201F">
        <w:rPr>
          <w:rFonts w:eastAsiaTheme="minorHAnsi" w:cs="Times New Roman" w:hint="eastAsia"/>
          <w:szCs w:val="21"/>
        </w:rPr>
        <w:t>）</w:t>
      </w:r>
      <w:r w:rsidRPr="006C201F">
        <w:rPr>
          <w:rFonts w:eastAsiaTheme="minorHAnsi" w:cs="Times New Roman" w:hint="eastAsia"/>
          <w:szCs w:val="21"/>
        </w:rPr>
        <w:t>去除测序接头和低质量序列后得到干净序列（c</w:t>
      </w:r>
      <w:r w:rsidRPr="006C201F">
        <w:rPr>
          <w:rFonts w:eastAsiaTheme="minorHAnsi" w:cs="Times New Roman"/>
          <w:szCs w:val="21"/>
        </w:rPr>
        <w:t>lean reads</w:t>
      </w:r>
      <w:r w:rsidRPr="006C201F">
        <w:rPr>
          <w:rFonts w:eastAsiaTheme="minorHAnsi" w:cs="Times New Roman" w:hint="eastAsia"/>
          <w:szCs w:val="21"/>
        </w:rPr>
        <w:t>）</w:t>
      </w:r>
      <w:r w:rsidR="003A5897" w:rsidRPr="006C201F">
        <w:rPr>
          <w:rFonts w:eastAsiaTheme="minorHAnsi" w:cs="Times New Roman" w:hint="eastAsia"/>
          <w:szCs w:val="21"/>
        </w:rPr>
        <w:t>。</w:t>
      </w:r>
    </w:p>
    <w:p w14:paraId="3D2A9D20" w14:textId="185B9737" w:rsidR="003A5897" w:rsidRPr="006C201F" w:rsidRDefault="003A5897" w:rsidP="006C201F">
      <w:pPr>
        <w:spacing w:line="288" w:lineRule="auto"/>
        <w:ind w:firstLine="420"/>
        <w:rPr>
          <w:rFonts w:eastAsiaTheme="minorHAnsi" w:cs="Times New Roman"/>
          <w:szCs w:val="21"/>
        </w:rPr>
      </w:pPr>
      <w:r w:rsidRPr="006C201F">
        <w:rPr>
          <w:rFonts w:eastAsiaTheme="minorHAnsi" w:cs="Times New Roman"/>
          <w:b/>
          <w:bCs/>
          <w:szCs w:val="21"/>
        </w:rPr>
        <w:lastRenderedPageBreak/>
        <w:t>5</w:t>
      </w:r>
      <w:r w:rsidRPr="006C201F">
        <w:rPr>
          <w:rFonts w:eastAsiaTheme="minorHAnsi" w:cs="Times New Roman" w:hint="eastAsia"/>
          <w:b/>
          <w:bCs/>
          <w:szCs w:val="21"/>
        </w:rPr>
        <w:t>）组装</w:t>
      </w:r>
      <w:r w:rsidR="00003B2C" w:rsidRPr="006C201F">
        <w:rPr>
          <w:rFonts w:eastAsiaTheme="minorHAnsi" w:cs="Times New Roman" w:hint="eastAsia"/>
          <w:b/>
          <w:bCs/>
          <w:szCs w:val="21"/>
        </w:rPr>
        <w:t>：</w:t>
      </w:r>
      <w:r w:rsidR="009B60AF" w:rsidRPr="006C201F">
        <w:rPr>
          <w:rFonts w:eastAsiaTheme="minorHAnsi" w:cs="Times New Roman" w:hint="eastAsia"/>
          <w:szCs w:val="21"/>
        </w:rPr>
        <w:t>将干净序列组装得到长重叠群（c</w:t>
      </w:r>
      <w:r w:rsidR="009D46CF" w:rsidRPr="006C201F">
        <w:rPr>
          <w:rFonts w:eastAsiaTheme="minorHAnsi" w:cs="Times New Roman"/>
          <w:szCs w:val="21"/>
        </w:rPr>
        <w:t>o</w:t>
      </w:r>
      <w:r w:rsidR="009B60AF" w:rsidRPr="006C201F">
        <w:rPr>
          <w:rFonts w:eastAsiaTheme="minorHAnsi" w:cs="Times New Roman"/>
          <w:szCs w:val="21"/>
        </w:rPr>
        <w:t>ntigs</w:t>
      </w:r>
      <w:r w:rsidR="009B60AF" w:rsidRPr="006C201F">
        <w:rPr>
          <w:rFonts w:eastAsiaTheme="minorHAnsi" w:cs="Times New Roman" w:hint="eastAsia"/>
          <w:szCs w:val="21"/>
        </w:rPr>
        <w:t>）</w:t>
      </w:r>
      <w:r w:rsidR="009D46CF" w:rsidRPr="006C201F">
        <w:rPr>
          <w:rFonts w:eastAsiaTheme="minorHAnsi" w:cs="Times New Roman" w:hint="eastAsia"/>
          <w:szCs w:val="21"/>
        </w:rPr>
        <w:t>，</w:t>
      </w:r>
      <w:r w:rsidR="00E371A2" w:rsidRPr="006C201F">
        <w:rPr>
          <w:rFonts w:eastAsiaTheme="minorHAnsi" w:cs="Times New Roman" w:hint="eastAsia"/>
          <w:szCs w:val="21"/>
        </w:rPr>
        <w:t>在众多的组装软件中，</w:t>
      </w:r>
      <w:proofErr w:type="spellStart"/>
      <w:r w:rsidR="00E371A2" w:rsidRPr="006C201F">
        <w:rPr>
          <w:rFonts w:eastAsiaTheme="minorHAnsi" w:cs="Times New Roman" w:hint="eastAsia"/>
          <w:szCs w:val="21"/>
        </w:rPr>
        <w:t>m</w:t>
      </w:r>
      <w:r w:rsidR="00E371A2" w:rsidRPr="006C201F">
        <w:rPr>
          <w:rFonts w:eastAsiaTheme="minorHAnsi" w:cs="Times New Roman"/>
          <w:szCs w:val="21"/>
        </w:rPr>
        <w:t>etaSPAdes</w:t>
      </w:r>
      <w:proofErr w:type="spellEnd"/>
      <w:r w:rsidR="00E371A2" w:rsidRPr="006C201F">
        <w:rPr>
          <w:rFonts w:eastAsiaTheme="minorHAnsi" w:cs="Times New Roman" w:hint="eastAsia"/>
          <w:szCs w:val="21"/>
        </w:rPr>
        <w:t>，</w:t>
      </w:r>
      <w:r w:rsidR="00E371A2" w:rsidRPr="006C201F">
        <w:rPr>
          <w:rFonts w:eastAsiaTheme="minorHAnsi" w:cs="Times New Roman"/>
          <w:szCs w:val="21"/>
        </w:rPr>
        <w:t xml:space="preserve"> MEGAHIT</w:t>
      </w:r>
      <w:r w:rsidR="00E371A2" w:rsidRPr="006C201F">
        <w:rPr>
          <w:rFonts w:eastAsiaTheme="minorHAnsi" w:cs="Times New Roman" w:hint="eastAsia"/>
          <w:szCs w:val="21"/>
        </w:rPr>
        <w:t>和I</w:t>
      </w:r>
      <w:r w:rsidR="00E371A2" w:rsidRPr="006C201F">
        <w:rPr>
          <w:rFonts w:eastAsiaTheme="minorHAnsi" w:cs="Times New Roman"/>
          <w:szCs w:val="21"/>
        </w:rPr>
        <w:t>DBA-UD</w:t>
      </w:r>
      <w:r w:rsidR="00E371A2" w:rsidRPr="006C201F">
        <w:rPr>
          <w:rFonts w:eastAsiaTheme="minorHAnsi" w:cs="Times New Roman" w:hint="eastAsia"/>
          <w:szCs w:val="21"/>
        </w:rPr>
        <w:t>被证明具有最好的病毒组组装效果</w:t>
      </w:r>
      <w:r w:rsidR="00371720" w:rsidRPr="006C201F">
        <w:rPr>
          <w:rFonts w:eastAsiaTheme="minorHAnsi" w:cs="Times New Roman"/>
          <w:szCs w:val="21"/>
        </w:rPr>
        <w:fldChar w:fldCharType="begin"/>
      </w:r>
      <w:r w:rsidR="0096675F" w:rsidRPr="006C201F">
        <w:rPr>
          <w:rFonts w:eastAsiaTheme="minorHAnsi" w:cs="Times New Roman"/>
          <w:szCs w:val="21"/>
        </w:rPr>
        <w:instrText xml:space="preserve"> ADDIN EN.CITE &lt;EndNote&gt;&lt;Cite&gt;&lt;Author&gt;Roux&lt;/Author&gt;&lt;Year&gt;2017&lt;/Year&gt;&lt;RecNum&gt;192&lt;/RecNum&gt;&lt;DisplayText&gt;&lt;style face="superscript"&gt;8&lt;/style&gt;&lt;/DisplayText&gt;&lt;record&gt;&lt;rec-number&gt;192&lt;/rec-number&gt;&lt;foreign-keys&gt;&lt;key app="EN" db-id="sz9parazbfdzw5evt9j5avdcpdspxfs05zxr" timestamp="1607068441"&gt;192&lt;/key&gt;&lt;key app="ENWeb" db-id=""&gt;0&lt;/key&gt;&lt;/foreign-keys&gt;&lt;ref-type name="Journal Article"&gt;17&lt;/ref-type&gt;&lt;contributors&gt;&lt;authors&gt;&lt;author&gt;Roux, S.&lt;/author&gt;&lt;author&gt;Emerson, J. B.&lt;/author&gt;&lt;author&gt;Eloe-Fadrosh, E. A.&lt;/author&gt;&lt;author&gt;Sullivan, M. B.&lt;/author&gt;&lt;/authors&gt;&lt;/contributors&gt;&lt;auth-address&gt;Department of Microbiology, Ohio State University, Columbus, OH, United States of America.&amp;#xD;Joint Genome Institute, Department of Energy, Walnut Creek, CA, United States of America.&amp;#xD;Department of Civil, Environmental and Geodetic Engineering, Ohio State University, Columbus, OH, United States of America.&lt;/auth-address&gt;&lt;titles&gt;&lt;title&gt;Benchmarking viromics: an in silico evaluation of metagenome-enabled estimates of viral community composition and diversity&lt;/title&gt;&lt;secondary-title&gt;PeerJ&lt;/secondary-title&gt;&lt;/titles&gt;&lt;periodical&gt;&lt;full-title&gt;PeerJ&lt;/full-title&gt;&lt;/periodical&gt;&lt;pages&gt;e3817&lt;/pages&gt;&lt;volume&gt;5&lt;/volume&gt;&lt;edition&gt;2017/09/28&lt;/edition&gt;&lt;keywords&gt;&lt;keyword&gt;Assembly&lt;/keyword&gt;&lt;keyword&gt;Benchmarks&lt;/keyword&gt;&lt;keyword&gt;Metagenome&lt;/keyword&gt;&lt;keyword&gt;Viral ecology&lt;/keyword&gt;&lt;keyword&gt;Virome&lt;/keyword&gt;&lt;keyword&gt;Virus&lt;/keyword&gt;&lt;/keywords&gt;&lt;dates&gt;&lt;year&gt;2017&lt;/year&gt;&lt;/dates&gt;&lt;isbn&gt;2167-8359 (Print)&amp;#xD;2167-8359 (Linking)&lt;/isbn&gt;&lt;accession-num&gt;28948103&lt;/accession-num&gt;&lt;urls&gt;&lt;related-urls&gt;&lt;url&gt;https://www.ncbi.nlm.nih.gov/pubmed/28948103&lt;/url&gt;&lt;/related-urls&gt;&lt;/urls&gt;&lt;custom2&gt;PMC5610896&lt;/custom2&gt;&lt;electronic-resource-num&gt;10.7717/peerj.3817&lt;/electronic-resource-num&gt;&lt;/record&gt;&lt;/Cite&gt;&lt;/EndNote&gt;</w:instrText>
      </w:r>
      <w:r w:rsidR="00371720" w:rsidRPr="006C201F">
        <w:rPr>
          <w:rFonts w:eastAsiaTheme="minorHAnsi" w:cs="Times New Roman"/>
          <w:szCs w:val="21"/>
        </w:rPr>
        <w:fldChar w:fldCharType="separate"/>
      </w:r>
      <w:r w:rsidR="0096675F" w:rsidRPr="006C201F">
        <w:rPr>
          <w:rFonts w:eastAsiaTheme="minorHAnsi" w:cs="Times New Roman"/>
          <w:noProof/>
          <w:szCs w:val="21"/>
          <w:vertAlign w:val="superscript"/>
        </w:rPr>
        <w:t>8</w:t>
      </w:r>
      <w:r w:rsidR="00371720" w:rsidRPr="006C201F">
        <w:rPr>
          <w:rFonts w:eastAsiaTheme="minorHAnsi" w:cs="Times New Roman"/>
          <w:szCs w:val="21"/>
        </w:rPr>
        <w:fldChar w:fldCharType="end"/>
      </w:r>
      <w:r w:rsidR="00E371A2" w:rsidRPr="006C201F">
        <w:rPr>
          <w:rFonts w:eastAsiaTheme="minorHAnsi" w:cs="Times New Roman" w:hint="eastAsia"/>
          <w:szCs w:val="21"/>
        </w:rPr>
        <w:t>。</w:t>
      </w:r>
    </w:p>
    <w:p w14:paraId="02C069DC" w14:textId="0D01D6C7" w:rsidR="00D762DA" w:rsidRDefault="005E3D50" w:rsidP="00D762DA">
      <w:pPr>
        <w:spacing w:line="288" w:lineRule="auto"/>
        <w:ind w:firstLine="420"/>
        <w:rPr>
          <w:rFonts w:eastAsiaTheme="minorHAnsi" w:cs="Times New Roman"/>
          <w:szCs w:val="21"/>
        </w:rPr>
      </w:pPr>
      <w:r w:rsidRPr="006C201F">
        <w:rPr>
          <w:rFonts w:eastAsiaTheme="minorHAnsi" w:cs="Times New Roman"/>
          <w:b/>
          <w:bCs/>
          <w:szCs w:val="21"/>
        </w:rPr>
        <w:t>6</w:t>
      </w:r>
      <w:r w:rsidRPr="006C201F">
        <w:rPr>
          <w:rFonts w:eastAsiaTheme="minorHAnsi" w:cs="Times New Roman" w:hint="eastAsia"/>
          <w:b/>
          <w:bCs/>
          <w:szCs w:val="21"/>
        </w:rPr>
        <w:t>）识别病毒重叠群：</w:t>
      </w:r>
      <w:r w:rsidR="00F9682D" w:rsidRPr="006C201F">
        <w:rPr>
          <w:rFonts w:eastAsiaTheme="minorHAnsi" w:cs="Times New Roman" w:hint="eastAsia"/>
          <w:szCs w:val="21"/>
        </w:rPr>
        <w:t>无论使用哪种采样策略，得到的数据集中均包含大量不属于病毒的信号</w:t>
      </w:r>
      <w:r w:rsidR="001D0B04" w:rsidRPr="006C201F">
        <w:rPr>
          <w:rFonts w:eastAsiaTheme="minorHAnsi" w:cs="Times New Roman" w:hint="eastAsia"/>
          <w:szCs w:val="21"/>
        </w:rPr>
        <w:t>，因此研究者需要识别来自于病毒的信号</w:t>
      </w:r>
      <w:r w:rsidR="005A5F81" w:rsidRPr="006C201F">
        <w:rPr>
          <w:rFonts w:eastAsiaTheme="minorHAnsi" w:cs="Times New Roman" w:hint="eastAsia"/>
          <w:szCs w:val="21"/>
        </w:rPr>
        <w:t>。</w:t>
      </w:r>
      <w:r w:rsidR="002C6FF5" w:rsidRPr="006C201F">
        <w:rPr>
          <w:rFonts w:eastAsiaTheme="minorHAnsi" w:cs="Times New Roman" w:hint="eastAsia"/>
          <w:szCs w:val="21"/>
        </w:rPr>
        <w:t>目前最常用的识别病毒重叠群</w:t>
      </w:r>
      <w:r w:rsidR="00A16E34" w:rsidRPr="006C201F">
        <w:rPr>
          <w:rFonts w:eastAsiaTheme="minorHAnsi" w:cs="Times New Roman" w:hint="eastAsia"/>
          <w:szCs w:val="21"/>
        </w:rPr>
        <w:t>（v</w:t>
      </w:r>
      <w:r w:rsidR="00A16E34" w:rsidRPr="006C201F">
        <w:rPr>
          <w:rFonts w:eastAsiaTheme="minorHAnsi" w:cs="Times New Roman"/>
          <w:szCs w:val="21"/>
        </w:rPr>
        <w:t>iral contigs</w:t>
      </w:r>
      <w:r w:rsidR="00A16E34" w:rsidRPr="006C201F">
        <w:rPr>
          <w:rFonts w:eastAsiaTheme="minorHAnsi" w:cs="Times New Roman" w:hint="eastAsia"/>
          <w:szCs w:val="21"/>
        </w:rPr>
        <w:t>）</w:t>
      </w:r>
      <w:r w:rsidR="002C6FF5" w:rsidRPr="006C201F">
        <w:rPr>
          <w:rFonts w:eastAsiaTheme="minorHAnsi" w:cs="Times New Roman" w:hint="eastAsia"/>
          <w:szCs w:val="21"/>
        </w:rPr>
        <w:t>的方法为使用</w:t>
      </w:r>
      <w:proofErr w:type="spellStart"/>
      <w:r w:rsidR="002C6FF5" w:rsidRPr="006C201F">
        <w:rPr>
          <w:rFonts w:eastAsiaTheme="minorHAnsi" w:cs="Times New Roman" w:hint="eastAsia"/>
          <w:szCs w:val="21"/>
        </w:rPr>
        <w:t>Vir</w:t>
      </w:r>
      <w:r w:rsidR="002C6FF5" w:rsidRPr="006C201F">
        <w:rPr>
          <w:rFonts w:eastAsiaTheme="minorHAnsi" w:cs="Times New Roman"/>
          <w:szCs w:val="21"/>
        </w:rPr>
        <w:t>Sorter</w:t>
      </w:r>
      <w:proofErr w:type="spellEnd"/>
      <w:r w:rsidR="002C6FF5" w:rsidRPr="006C201F">
        <w:rPr>
          <w:rFonts w:eastAsiaTheme="minorHAnsi" w:cs="Times New Roman" w:hint="eastAsia"/>
          <w:szCs w:val="21"/>
        </w:rPr>
        <w:t>软件，</w:t>
      </w:r>
      <w:r w:rsidR="003C1873" w:rsidRPr="006C201F">
        <w:rPr>
          <w:rFonts w:eastAsiaTheme="minorHAnsi" w:cs="Times New Roman" w:hint="eastAsia"/>
          <w:szCs w:val="21"/>
        </w:rPr>
        <w:t>同时可结合其他软件</w:t>
      </w:r>
      <w:r w:rsidR="00226BFF" w:rsidRPr="006C201F">
        <w:rPr>
          <w:rFonts w:eastAsiaTheme="minorHAnsi" w:cs="Times New Roman" w:hint="eastAsia"/>
          <w:szCs w:val="21"/>
        </w:rPr>
        <w:t>的使用</w:t>
      </w:r>
      <w:r w:rsidR="003C1873" w:rsidRPr="006C201F">
        <w:rPr>
          <w:rFonts w:eastAsiaTheme="minorHAnsi" w:cs="Times New Roman" w:hint="eastAsia"/>
          <w:szCs w:val="21"/>
        </w:rPr>
        <w:t>（</w:t>
      </w:r>
      <w:r w:rsidR="00226BFF" w:rsidRPr="006C201F">
        <w:rPr>
          <w:rFonts w:eastAsiaTheme="minorHAnsi" w:cs="Times New Roman" w:hint="eastAsia"/>
          <w:szCs w:val="21"/>
        </w:rPr>
        <w:t>如</w:t>
      </w:r>
      <w:proofErr w:type="spellStart"/>
      <w:r w:rsidR="003C1873" w:rsidRPr="006C201F">
        <w:rPr>
          <w:rFonts w:eastAsiaTheme="minorHAnsi" w:cs="Times New Roman" w:hint="eastAsia"/>
          <w:szCs w:val="21"/>
        </w:rPr>
        <w:t>Vir</w:t>
      </w:r>
      <w:r w:rsidR="003C1873" w:rsidRPr="006C201F">
        <w:rPr>
          <w:rFonts w:eastAsiaTheme="minorHAnsi" w:cs="Times New Roman"/>
          <w:szCs w:val="21"/>
        </w:rPr>
        <w:t>Finder</w:t>
      </w:r>
      <w:proofErr w:type="spellEnd"/>
      <w:r w:rsidR="003C1873" w:rsidRPr="006C201F">
        <w:rPr>
          <w:rFonts w:eastAsiaTheme="minorHAnsi" w:cs="Times New Roman" w:hint="eastAsia"/>
          <w:szCs w:val="21"/>
        </w:rPr>
        <w:t>）或</w:t>
      </w:r>
      <w:r w:rsidR="00437EC9" w:rsidRPr="006C201F">
        <w:rPr>
          <w:rFonts w:eastAsiaTheme="minorHAnsi" w:cs="Times New Roman" w:hint="eastAsia"/>
          <w:szCs w:val="21"/>
        </w:rPr>
        <w:t>直接比对到现有的数据库做辅助验证。</w:t>
      </w:r>
      <w:r w:rsidR="000360F7" w:rsidRPr="006C201F">
        <w:rPr>
          <w:rFonts w:eastAsiaTheme="minorHAnsi" w:cs="Times New Roman" w:hint="eastAsia"/>
          <w:szCs w:val="21"/>
        </w:rPr>
        <w:t>上述提及的两款软件使用方法会在后文详细介绍。</w:t>
      </w:r>
    </w:p>
    <w:p w14:paraId="034E0FB5" w14:textId="77777777" w:rsidR="00D762DA" w:rsidRPr="006C201F" w:rsidRDefault="00D762DA" w:rsidP="00041341">
      <w:pPr>
        <w:spacing w:line="360" w:lineRule="auto"/>
        <w:rPr>
          <w:rFonts w:eastAsiaTheme="minorHAnsi" w:cs="Times New Roman"/>
          <w:sz w:val="22"/>
        </w:rPr>
      </w:pPr>
      <w:r w:rsidRPr="006C201F">
        <w:rPr>
          <w:rFonts w:eastAsiaTheme="minorHAnsi" w:cs="Times New Roman"/>
          <w:noProof/>
          <w:sz w:val="22"/>
        </w:rPr>
        <w:drawing>
          <wp:inline distT="0" distB="0" distL="0" distR="0" wp14:anchorId="4B1CA40A" wp14:editId="24CDFA23">
            <wp:extent cx="5316429" cy="2818263"/>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06" r="2707"/>
                    <a:stretch/>
                  </pic:blipFill>
                  <pic:spPr bwMode="auto">
                    <a:xfrm>
                      <a:off x="0" y="0"/>
                      <a:ext cx="5322696" cy="2821585"/>
                    </a:xfrm>
                    <a:prstGeom prst="rect">
                      <a:avLst/>
                    </a:prstGeom>
                    <a:ln>
                      <a:noFill/>
                    </a:ln>
                    <a:extLst>
                      <a:ext uri="{53640926-AAD7-44D8-BBD7-CCE9431645EC}">
                        <a14:shadowObscured xmlns:a14="http://schemas.microsoft.com/office/drawing/2010/main"/>
                      </a:ext>
                    </a:extLst>
                  </pic:spPr>
                </pic:pic>
              </a:graphicData>
            </a:graphic>
          </wp:inline>
        </w:drawing>
      </w:r>
    </w:p>
    <w:p w14:paraId="64BD3EBC" w14:textId="77777777" w:rsidR="00D762DA" w:rsidRPr="006C201F" w:rsidRDefault="00D762DA" w:rsidP="00D762DA">
      <w:pPr>
        <w:spacing w:line="360" w:lineRule="auto"/>
        <w:jc w:val="center"/>
        <w:rPr>
          <w:rFonts w:eastAsiaTheme="minorHAnsi" w:cs="Times New Roman"/>
          <w:szCs w:val="21"/>
        </w:rPr>
      </w:pPr>
      <w:r w:rsidRPr="006C201F">
        <w:rPr>
          <w:rFonts w:eastAsiaTheme="minorHAnsi" w:cs="Times New Roman" w:hint="eastAsia"/>
          <w:szCs w:val="21"/>
        </w:rPr>
        <w:t>图1</w:t>
      </w:r>
      <w:r w:rsidRPr="006C201F">
        <w:rPr>
          <w:rFonts w:eastAsiaTheme="minorHAnsi" w:cs="Times New Roman"/>
          <w:szCs w:val="21"/>
        </w:rPr>
        <w:t xml:space="preserve"> </w:t>
      </w:r>
      <w:r w:rsidRPr="006C201F">
        <w:rPr>
          <w:rFonts w:eastAsiaTheme="minorHAnsi" w:cs="Times New Roman" w:hint="eastAsia"/>
          <w:szCs w:val="21"/>
        </w:rPr>
        <w:t>环境宏病毒组分析常规流程示意图</w:t>
      </w:r>
    </w:p>
    <w:p w14:paraId="4C9ECDE8" w14:textId="77777777" w:rsidR="00D762DA" w:rsidRPr="00D762DA" w:rsidRDefault="00D762DA" w:rsidP="006C201F">
      <w:pPr>
        <w:spacing w:line="288" w:lineRule="auto"/>
        <w:ind w:firstLine="420"/>
        <w:rPr>
          <w:rFonts w:eastAsiaTheme="minorHAnsi" w:cs="Times New Roman"/>
          <w:szCs w:val="21"/>
        </w:rPr>
      </w:pPr>
    </w:p>
    <w:p w14:paraId="7A5AD025" w14:textId="31519775" w:rsidR="007B65B2" w:rsidRDefault="009F6B13" w:rsidP="006C201F">
      <w:pPr>
        <w:spacing w:line="288" w:lineRule="auto"/>
        <w:ind w:firstLine="420"/>
        <w:rPr>
          <w:rFonts w:eastAsiaTheme="minorHAnsi" w:cs="Times New Roman"/>
          <w:szCs w:val="21"/>
        </w:rPr>
      </w:pPr>
      <w:r w:rsidRPr="006C201F">
        <w:rPr>
          <w:rFonts w:eastAsiaTheme="minorHAnsi" w:cs="Times New Roman" w:hint="eastAsia"/>
          <w:b/>
          <w:bCs/>
          <w:szCs w:val="21"/>
        </w:rPr>
        <w:t>7）</w:t>
      </w:r>
      <w:r w:rsidR="00A45ED1" w:rsidRPr="006C201F">
        <w:rPr>
          <w:rFonts w:eastAsiaTheme="minorHAnsi" w:cs="Times New Roman" w:hint="eastAsia"/>
          <w:b/>
          <w:bCs/>
          <w:szCs w:val="21"/>
        </w:rPr>
        <w:t>恢复病毒类群：</w:t>
      </w:r>
      <w:r w:rsidR="00B3778F" w:rsidRPr="006C201F">
        <w:rPr>
          <w:rFonts w:eastAsiaTheme="minorHAnsi" w:cs="Times New Roman" w:hint="eastAsia"/>
          <w:szCs w:val="21"/>
        </w:rPr>
        <w:t>与细菌不同，</w:t>
      </w:r>
      <w:r w:rsidR="00A35483" w:rsidRPr="006C201F">
        <w:rPr>
          <w:rFonts w:eastAsiaTheme="minorHAnsi" w:cs="Times New Roman" w:hint="eastAsia"/>
          <w:szCs w:val="21"/>
        </w:rPr>
        <w:t>病毒没有</w:t>
      </w:r>
      <w:r w:rsidR="000233E6" w:rsidRPr="006C201F">
        <w:rPr>
          <w:rFonts w:eastAsiaTheme="minorHAnsi" w:cs="Times New Roman" w:hint="eastAsia"/>
          <w:szCs w:val="21"/>
        </w:rPr>
        <w:t>一定数量</w:t>
      </w:r>
      <w:r w:rsidR="00A35483" w:rsidRPr="006C201F">
        <w:rPr>
          <w:rFonts w:eastAsiaTheme="minorHAnsi" w:cs="Times New Roman" w:hint="eastAsia"/>
          <w:szCs w:val="21"/>
        </w:rPr>
        <w:t>普遍存在的</w:t>
      </w:r>
      <w:r w:rsidR="00886C84" w:rsidRPr="006C201F">
        <w:rPr>
          <w:rFonts w:eastAsiaTheme="minorHAnsi" w:cs="Times New Roman" w:hint="eastAsia"/>
          <w:szCs w:val="21"/>
        </w:rPr>
        <w:t>单拷贝标记基因</w:t>
      </w:r>
      <w:r w:rsidR="000233E6" w:rsidRPr="006C201F">
        <w:rPr>
          <w:rFonts w:eastAsiaTheme="minorHAnsi" w:cs="Times New Roman" w:hint="eastAsia"/>
          <w:szCs w:val="21"/>
        </w:rPr>
        <w:t>（uni</w:t>
      </w:r>
      <w:r w:rsidR="000233E6" w:rsidRPr="006C201F">
        <w:rPr>
          <w:rFonts w:eastAsiaTheme="minorHAnsi" w:cs="Times New Roman"/>
          <w:szCs w:val="21"/>
        </w:rPr>
        <w:t>versal single-copy marker genes</w:t>
      </w:r>
      <w:r w:rsidR="000233E6" w:rsidRPr="006C201F">
        <w:rPr>
          <w:rFonts w:eastAsiaTheme="minorHAnsi" w:cs="Times New Roman" w:hint="eastAsia"/>
          <w:szCs w:val="21"/>
        </w:rPr>
        <w:t>）</w:t>
      </w:r>
      <w:r w:rsidR="003B547A" w:rsidRPr="006C201F">
        <w:rPr>
          <w:rFonts w:eastAsiaTheme="minorHAnsi" w:cs="Times New Roman" w:hint="eastAsia"/>
          <w:szCs w:val="21"/>
        </w:rPr>
        <w:t>，</w:t>
      </w:r>
      <w:r w:rsidR="00C7731E" w:rsidRPr="006C201F">
        <w:rPr>
          <w:rFonts w:eastAsiaTheme="minorHAnsi" w:cs="Times New Roman" w:hint="eastAsia"/>
          <w:szCs w:val="21"/>
        </w:rPr>
        <w:t>这使得属于病毒的基因组（v</w:t>
      </w:r>
      <w:r w:rsidR="00C7731E" w:rsidRPr="006C201F">
        <w:rPr>
          <w:rFonts w:eastAsiaTheme="minorHAnsi" w:cs="Times New Roman"/>
          <w:szCs w:val="21"/>
        </w:rPr>
        <w:t>iral genome bins</w:t>
      </w:r>
      <w:r w:rsidR="00C7731E" w:rsidRPr="006C201F">
        <w:rPr>
          <w:rFonts w:eastAsiaTheme="minorHAnsi" w:cs="Times New Roman" w:hint="eastAsia"/>
          <w:szCs w:val="21"/>
        </w:rPr>
        <w:t>）的恢复更加困难</w:t>
      </w:r>
      <w:r w:rsidR="00045E64" w:rsidRPr="006C201F">
        <w:rPr>
          <w:rFonts w:eastAsiaTheme="minorHAnsi" w:cs="Times New Roman" w:hint="eastAsia"/>
          <w:szCs w:val="21"/>
        </w:rPr>
        <w:t>，</w:t>
      </w:r>
      <w:r w:rsidR="002521CE">
        <w:rPr>
          <w:rFonts w:eastAsiaTheme="minorHAnsi" w:cs="Times New Roman" w:hint="eastAsia"/>
          <w:szCs w:val="21"/>
        </w:rPr>
        <w:t>很难客观</w:t>
      </w:r>
      <w:r w:rsidR="00045E64" w:rsidRPr="006C201F">
        <w:rPr>
          <w:rFonts w:eastAsiaTheme="minorHAnsi" w:cs="Times New Roman" w:hint="eastAsia"/>
          <w:szCs w:val="21"/>
        </w:rPr>
        <w:t>评估其完整度和污染度</w:t>
      </w:r>
      <w:r w:rsidR="00234930" w:rsidRPr="006C201F">
        <w:rPr>
          <w:rFonts w:eastAsiaTheme="minorHAnsi" w:cs="Times New Roman" w:hint="eastAsia"/>
          <w:szCs w:val="21"/>
        </w:rPr>
        <w:t>。</w:t>
      </w:r>
      <w:r w:rsidR="00C7731E" w:rsidRPr="006C201F">
        <w:rPr>
          <w:rFonts w:eastAsiaTheme="minorHAnsi" w:cs="Times New Roman" w:hint="eastAsia"/>
          <w:szCs w:val="21"/>
        </w:rPr>
        <w:t>目前部分病毒组的研究</w:t>
      </w:r>
      <w:r w:rsidR="00D340A0" w:rsidRPr="006C201F">
        <w:rPr>
          <w:rFonts w:eastAsiaTheme="minorHAnsi" w:cs="Times New Roman" w:hint="eastAsia"/>
          <w:szCs w:val="21"/>
        </w:rPr>
        <w:t>选择</w:t>
      </w:r>
      <w:r w:rsidR="00234930" w:rsidRPr="006C201F">
        <w:rPr>
          <w:rFonts w:eastAsiaTheme="minorHAnsi" w:cs="Times New Roman" w:hint="eastAsia"/>
          <w:szCs w:val="21"/>
        </w:rPr>
        <w:t>跳过本步骤</w:t>
      </w:r>
      <w:r w:rsidR="006403BC" w:rsidRPr="006403BC">
        <w:rPr>
          <w:rFonts w:eastAsiaTheme="minorHAnsi" w:cs="Times New Roman" w:hint="eastAsia"/>
          <w:color w:val="FF0000"/>
          <w:szCs w:val="21"/>
        </w:rPr>
        <w:t>【</w:t>
      </w:r>
      <w:r w:rsidR="006403BC">
        <w:rPr>
          <w:rFonts w:eastAsiaTheme="minorHAnsi" w:cs="Times New Roman" w:hint="eastAsia"/>
          <w:color w:val="FF0000"/>
          <w:szCs w:val="21"/>
        </w:rPr>
        <w:t>待</w:t>
      </w:r>
      <w:r w:rsidR="006403BC" w:rsidRPr="006403BC">
        <w:rPr>
          <w:rFonts w:eastAsiaTheme="minorHAnsi" w:cs="Times New Roman" w:hint="eastAsia"/>
          <w:color w:val="FF0000"/>
          <w:szCs w:val="21"/>
        </w:rPr>
        <w:t>插入文献】</w:t>
      </w:r>
      <w:r w:rsidR="00234930" w:rsidRPr="006C201F">
        <w:rPr>
          <w:rFonts w:eastAsiaTheme="minorHAnsi" w:cs="Times New Roman" w:hint="eastAsia"/>
          <w:szCs w:val="21"/>
        </w:rPr>
        <w:t>，</w:t>
      </w:r>
      <w:r w:rsidR="00C7731E" w:rsidRPr="006C201F">
        <w:rPr>
          <w:rFonts w:eastAsiaTheme="minorHAnsi" w:cs="Times New Roman" w:hint="eastAsia"/>
          <w:szCs w:val="21"/>
        </w:rPr>
        <w:t>仅是基于病毒重叠群的水平进行分析</w:t>
      </w:r>
      <w:r w:rsidR="00772369" w:rsidRPr="006C201F">
        <w:rPr>
          <w:rFonts w:eastAsiaTheme="minorHAnsi" w:cs="Times New Roman" w:hint="eastAsia"/>
          <w:szCs w:val="21"/>
        </w:rPr>
        <w:t>。</w:t>
      </w:r>
      <w:r w:rsidR="0002276D" w:rsidRPr="006C201F">
        <w:rPr>
          <w:rFonts w:eastAsiaTheme="minorHAnsi" w:cs="Times New Roman" w:hint="eastAsia"/>
          <w:szCs w:val="21"/>
        </w:rPr>
        <w:t>但也有不少研究通过以下方法更进一步在病毒类群</w:t>
      </w:r>
      <w:r w:rsidR="00964D7C" w:rsidRPr="006C201F">
        <w:rPr>
          <w:rFonts w:eastAsiaTheme="minorHAnsi" w:cs="Times New Roman" w:hint="eastAsia"/>
          <w:szCs w:val="21"/>
        </w:rPr>
        <w:t>（v</w:t>
      </w:r>
      <w:r w:rsidR="00964D7C" w:rsidRPr="006C201F">
        <w:rPr>
          <w:rFonts w:eastAsiaTheme="minorHAnsi" w:cs="Times New Roman"/>
          <w:szCs w:val="21"/>
        </w:rPr>
        <w:t>iral populations</w:t>
      </w:r>
      <w:r w:rsidR="00964D7C" w:rsidRPr="006C201F">
        <w:rPr>
          <w:rFonts w:eastAsiaTheme="minorHAnsi" w:cs="Times New Roman" w:hint="eastAsia"/>
          <w:szCs w:val="21"/>
        </w:rPr>
        <w:t>）</w:t>
      </w:r>
      <w:r w:rsidR="0002276D" w:rsidRPr="006C201F">
        <w:rPr>
          <w:rFonts w:eastAsiaTheme="minorHAnsi" w:cs="Times New Roman" w:hint="eastAsia"/>
          <w:szCs w:val="21"/>
        </w:rPr>
        <w:t>的水平上进行分析</w:t>
      </w:r>
      <w:r w:rsidR="006403BC" w:rsidRPr="006403BC">
        <w:rPr>
          <w:rFonts w:eastAsiaTheme="minorHAnsi" w:cs="Times New Roman" w:hint="eastAsia"/>
          <w:color w:val="FF0000"/>
          <w:szCs w:val="21"/>
        </w:rPr>
        <w:t>【</w:t>
      </w:r>
      <w:r w:rsidR="006403BC">
        <w:rPr>
          <w:rFonts w:eastAsiaTheme="minorHAnsi" w:cs="Times New Roman" w:hint="eastAsia"/>
          <w:color w:val="FF0000"/>
          <w:szCs w:val="21"/>
        </w:rPr>
        <w:t>待</w:t>
      </w:r>
      <w:r w:rsidR="006403BC" w:rsidRPr="006403BC">
        <w:rPr>
          <w:rFonts w:eastAsiaTheme="minorHAnsi" w:cs="Times New Roman" w:hint="eastAsia"/>
          <w:color w:val="FF0000"/>
          <w:szCs w:val="21"/>
        </w:rPr>
        <w:t>插入文献】</w:t>
      </w:r>
      <w:r w:rsidR="00FC56F7" w:rsidRPr="006C201F">
        <w:rPr>
          <w:rFonts w:eastAsiaTheme="minorHAnsi" w:cs="Times New Roman" w:hint="eastAsia"/>
          <w:szCs w:val="21"/>
        </w:rPr>
        <w:t>：</w:t>
      </w:r>
    </w:p>
    <w:p w14:paraId="7AB564E6" w14:textId="77777777" w:rsidR="007B65B2" w:rsidRDefault="00FC56F7" w:rsidP="006C201F">
      <w:pPr>
        <w:spacing w:line="288" w:lineRule="auto"/>
        <w:ind w:firstLine="420"/>
        <w:rPr>
          <w:rFonts w:eastAsiaTheme="minorHAnsi" w:cs="Times New Roman"/>
          <w:szCs w:val="21"/>
        </w:rPr>
      </w:pPr>
      <w:proofErr w:type="spellStart"/>
      <w:r w:rsidRPr="006C201F">
        <w:rPr>
          <w:rFonts w:eastAsiaTheme="minorHAnsi" w:cs="Times New Roman" w:hint="eastAsia"/>
          <w:szCs w:val="21"/>
        </w:rPr>
        <w:t>i</w:t>
      </w:r>
      <w:proofErr w:type="spellEnd"/>
      <w:r w:rsidRPr="006C201F">
        <w:rPr>
          <w:rFonts w:eastAsiaTheme="minorHAnsi" w:cs="Times New Roman" w:hint="eastAsia"/>
          <w:szCs w:val="21"/>
        </w:rPr>
        <w:t>）</w:t>
      </w:r>
      <w:r w:rsidR="00C7731E" w:rsidRPr="006C201F">
        <w:rPr>
          <w:rFonts w:eastAsiaTheme="minorHAnsi" w:cs="Times New Roman" w:hint="eastAsia"/>
          <w:szCs w:val="21"/>
        </w:rPr>
        <w:t>根据</w:t>
      </w:r>
      <w:r w:rsidRPr="006C201F">
        <w:rPr>
          <w:rFonts w:eastAsiaTheme="minorHAnsi" w:cs="Times New Roman" w:hint="eastAsia"/>
          <w:szCs w:val="21"/>
        </w:rPr>
        <w:t>序列</w:t>
      </w:r>
      <w:r w:rsidR="00C7731E" w:rsidRPr="006C201F">
        <w:rPr>
          <w:rFonts w:eastAsiaTheme="minorHAnsi" w:cs="Times New Roman" w:hint="eastAsia"/>
          <w:szCs w:val="21"/>
        </w:rPr>
        <w:t>长度和核苷酸同一性</w:t>
      </w:r>
      <w:r w:rsidR="00854C49" w:rsidRPr="006C201F">
        <w:rPr>
          <w:rFonts w:eastAsiaTheme="minorHAnsi" w:cs="Times New Roman" w:hint="eastAsia"/>
          <w:szCs w:val="21"/>
        </w:rPr>
        <w:t>作为参数进行聚类得到病毒类群，</w:t>
      </w:r>
      <w:r w:rsidR="00CA3C1F" w:rsidRPr="006C201F">
        <w:rPr>
          <w:rFonts w:eastAsiaTheme="minorHAnsi" w:cs="Times New Roman" w:hint="eastAsia"/>
          <w:szCs w:val="21"/>
        </w:rPr>
        <w:t>例如</w:t>
      </w:r>
      <w:r w:rsidR="004E1599" w:rsidRPr="006C201F">
        <w:rPr>
          <w:rFonts w:eastAsiaTheme="minorHAnsi" w:cs="Times New Roman" w:hint="eastAsia"/>
          <w:szCs w:val="21"/>
        </w:rPr>
        <w:t>在</w:t>
      </w:r>
      <w:r w:rsidR="00CA3C1F" w:rsidRPr="006C201F">
        <w:rPr>
          <w:rFonts w:eastAsiaTheme="minorHAnsi" w:cs="Times New Roman" w:hint="eastAsia"/>
          <w:szCs w:val="21"/>
        </w:rPr>
        <w:t>8</w:t>
      </w:r>
      <w:r w:rsidR="00CA3C1F" w:rsidRPr="006C201F">
        <w:rPr>
          <w:rFonts w:eastAsiaTheme="minorHAnsi" w:cs="Times New Roman"/>
          <w:szCs w:val="21"/>
        </w:rPr>
        <w:t>0</w:t>
      </w:r>
      <w:r w:rsidR="00CA3C1F" w:rsidRPr="006C201F">
        <w:rPr>
          <w:rFonts w:eastAsiaTheme="minorHAnsi" w:cs="Times New Roman" w:hint="eastAsia"/>
          <w:szCs w:val="21"/>
        </w:rPr>
        <w:t>%</w:t>
      </w:r>
      <w:r w:rsidR="004E1599" w:rsidRPr="006C201F">
        <w:rPr>
          <w:rFonts w:eastAsiaTheme="minorHAnsi" w:cs="Times New Roman" w:hint="eastAsia"/>
          <w:szCs w:val="21"/>
        </w:rPr>
        <w:t>序列</w:t>
      </w:r>
      <w:r w:rsidR="00CA3C1F" w:rsidRPr="006C201F">
        <w:rPr>
          <w:rFonts w:eastAsiaTheme="minorHAnsi" w:cs="Times New Roman" w:hint="eastAsia"/>
          <w:szCs w:val="21"/>
        </w:rPr>
        <w:t>长度具有9</w:t>
      </w:r>
      <w:r w:rsidR="00CA3C1F" w:rsidRPr="006C201F">
        <w:rPr>
          <w:rFonts w:eastAsiaTheme="minorHAnsi" w:cs="Times New Roman"/>
          <w:szCs w:val="21"/>
        </w:rPr>
        <w:t>5</w:t>
      </w:r>
      <w:r w:rsidR="00CA3C1F" w:rsidRPr="006C201F">
        <w:rPr>
          <w:rFonts w:eastAsiaTheme="minorHAnsi" w:cs="Times New Roman" w:hint="eastAsia"/>
          <w:szCs w:val="21"/>
        </w:rPr>
        <w:t>%核苷酸同一性</w:t>
      </w:r>
      <w:r w:rsidR="004E1599" w:rsidRPr="006C201F">
        <w:rPr>
          <w:rFonts w:eastAsiaTheme="minorHAnsi" w:cs="Times New Roman" w:hint="eastAsia"/>
          <w:szCs w:val="21"/>
        </w:rPr>
        <w:t>的病毒重叠群将</w:t>
      </w:r>
      <w:r w:rsidR="00CA3C1F" w:rsidRPr="006C201F">
        <w:rPr>
          <w:rFonts w:eastAsiaTheme="minorHAnsi" w:cs="Times New Roman" w:hint="eastAsia"/>
          <w:szCs w:val="21"/>
        </w:rPr>
        <w:t>被聚类为同一病毒类群</w:t>
      </w:r>
      <w:r w:rsidR="00BB1A80" w:rsidRPr="006C201F">
        <w:rPr>
          <w:rFonts w:eastAsiaTheme="minorHAnsi" w:cs="Times New Roman"/>
          <w:szCs w:val="21"/>
        </w:rPr>
        <w:fldChar w:fldCharType="begin">
          <w:fldData xml:space="preserve">PEVuZE5vdGU+PENpdGU+PEF1dGhvcj5HcmVnb3J5PC9BdXRob3I+PFllYXI+MjAxOTwvWWVhcj48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</w:fldData>
        </w:fldChar>
      </w:r>
      <w:r w:rsidR="0096675F" w:rsidRPr="006C201F">
        <w:rPr>
          <w:rFonts w:eastAsiaTheme="minorHAnsi" w:cs="Times New Roman"/>
          <w:szCs w:val="21"/>
        </w:rPr>
        <w:instrText xml:space="preserve"> ADDIN EN.CITE </w:instrText>
      </w:r>
      <w:r w:rsidR="0096675F" w:rsidRPr="006C201F">
        <w:rPr>
          <w:rFonts w:eastAsiaTheme="minorHAnsi" w:cs="Times New Roman"/>
          <w:szCs w:val="21"/>
        </w:rPr>
        <w:fldChar w:fldCharType="begin">
          <w:fldData xml:space="preserve">PEVuZE5vdGU+PENpdGU+PEF1dGhvcj5HcmVnb3J5PC9BdXRob3I+PFllYXI+MjAxOTwvWWVhcj48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</w:fldData>
        </w:fldChar>
      </w:r>
      <w:r w:rsidR="0096675F" w:rsidRPr="006C201F">
        <w:rPr>
          <w:rFonts w:eastAsiaTheme="minorHAnsi" w:cs="Times New Roman"/>
          <w:szCs w:val="21"/>
        </w:rPr>
        <w:instrText xml:space="preserve"> ADDIN EN.CITE.DATA </w:instrText>
      </w:r>
      <w:r w:rsidR="0096675F" w:rsidRPr="006C201F">
        <w:rPr>
          <w:rFonts w:eastAsiaTheme="minorHAnsi" w:cs="Times New Roman"/>
          <w:szCs w:val="21"/>
        </w:rPr>
      </w:r>
      <w:r w:rsidR="0096675F" w:rsidRPr="006C201F">
        <w:rPr>
          <w:rFonts w:eastAsiaTheme="minorHAnsi" w:cs="Times New Roman"/>
          <w:szCs w:val="21"/>
        </w:rPr>
        <w:fldChar w:fldCharType="end"/>
      </w:r>
      <w:r w:rsidR="00BB1A80" w:rsidRPr="006C201F">
        <w:rPr>
          <w:rFonts w:eastAsiaTheme="minorHAnsi" w:cs="Times New Roman"/>
          <w:szCs w:val="21"/>
        </w:rPr>
      </w:r>
      <w:r w:rsidR="00BB1A80" w:rsidRPr="006C201F">
        <w:rPr>
          <w:rFonts w:eastAsiaTheme="minorHAnsi" w:cs="Times New Roman"/>
          <w:szCs w:val="21"/>
        </w:rPr>
        <w:fldChar w:fldCharType="separate"/>
      </w:r>
      <w:r w:rsidR="0096675F" w:rsidRPr="006C201F">
        <w:rPr>
          <w:rFonts w:eastAsiaTheme="minorHAnsi" w:cs="Times New Roman"/>
          <w:noProof/>
          <w:szCs w:val="21"/>
          <w:vertAlign w:val="superscript"/>
        </w:rPr>
        <w:t>4,6</w:t>
      </w:r>
      <w:r w:rsidR="00BB1A80" w:rsidRPr="006C201F">
        <w:rPr>
          <w:rFonts w:eastAsiaTheme="minorHAnsi" w:cs="Times New Roman"/>
          <w:szCs w:val="21"/>
        </w:rPr>
        <w:fldChar w:fldCharType="end"/>
      </w:r>
      <w:r w:rsidR="00CA3C1F" w:rsidRPr="006C201F">
        <w:rPr>
          <w:rFonts w:eastAsiaTheme="minorHAnsi" w:cs="Times New Roman" w:hint="eastAsia"/>
          <w:szCs w:val="21"/>
        </w:rPr>
        <w:t>，</w:t>
      </w:r>
      <w:r w:rsidR="00854C49" w:rsidRPr="006C201F">
        <w:rPr>
          <w:rFonts w:eastAsiaTheme="minorHAnsi" w:cs="Times New Roman" w:hint="eastAsia"/>
          <w:szCs w:val="21"/>
        </w:rPr>
        <w:t>尽管这仍然会高估病毒的多样性</w:t>
      </w:r>
      <w:r w:rsidR="00746F88" w:rsidRPr="006C201F">
        <w:rPr>
          <w:rFonts w:eastAsiaTheme="minorHAnsi" w:cs="Times New Roman" w:hint="eastAsia"/>
          <w:szCs w:val="21"/>
        </w:rPr>
        <w:t>；</w:t>
      </w:r>
    </w:p>
    <w:p w14:paraId="17FD1F84" w14:textId="77777777" w:rsidR="00562492" w:rsidRDefault="00746F88" w:rsidP="006C201F">
      <w:pPr>
        <w:spacing w:line="288" w:lineRule="auto"/>
        <w:ind w:firstLine="420"/>
        <w:rPr>
          <w:ins w:id="4" w:author="Liu Yong-Xin" w:date="2020-12-31T23:28:00Z"/>
          <w:rFonts w:eastAsiaTheme="minorHAnsi" w:cs="Times New Roman"/>
          <w:szCs w:val="21"/>
        </w:rPr>
      </w:pPr>
      <w:r w:rsidRPr="006C201F">
        <w:rPr>
          <w:rFonts w:eastAsiaTheme="minorHAnsi" w:cs="Times New Roman" w:hint="eastAsia"/>
          <w:szCs w:val="21"/>
        </w:rPr>
        <w:t>i</w:t>
      </w:r>
      <w:r w:rsidRPr="006C201F">
        <w:rPr>
          <w:rFonts w:eastAsiaTheme="minorHAnsi" w:cs="Times New Roman"/>
          <w:szCs w:val="21"/>
        </w:rPr>
        <w:t>i</w:t>
      </w:r>
      <w:r w:rsidRPr="006C201F">
        <w:rPr>
          <w:rFonts w:eastAsiaTheme="minorHAnsi" w:cs="Times New Roman" w:hint="eastAsia"/>
          <w:szCs w:val="21"/>
        </w:rPr>
        <w:t>）</w:t>
      </w:r>
      <w:r w:rsidR="00854C49" w:rsidRPr="006C201F">
        <w:rPr>
          <w:rFonts w:eastAsiaTheme="minorHAnsi" w:cs="Times New Roman" w:hint="eastAsia"/>
          <w:szCs w:val="21"/>
        </w:rPr>
        <w:t>基于病毒重叠群在样本中的覆盖度（</w:t>
      </w:r>
      <w:r w:rsidR="00854C49" w:rsidRPr="006C201F">
        <w:rPr>
          <w:rFonts w:eastAsiaTheme="minorHAnsi" w:cs="Times New Roman"/>
          <w:szCs w:val="21"/>
        </w:rPr>
        <w:t>coverage</w:t>
      </w:r>
      <w:r w:rsidR="00854C49" w:rsidRPr="006C201F">
        <w:rPr>
          <w:rFonts w:eastAsiaTheme="minorHAnsi" w:cs="Times New Roman" w:hint="eastAsia"/>
          <w:szCs w:val="21"/>
        </w:rPr>
        <w:t>）和</w:t>
      </w:r>
      <w:r w:rsidR="00B3778F" w:rsidRPr="006C201F">
        <w:rPr>
          <w:rFonts w:eastAsiaTheme="minorHAnsi" w:cs="Times New Roman" w:hint="eastAsia"/>
          <w:szCs w:val="21"/>
        </w:rPr>
        <w:t>四核苷酸频率</w:t>
      </w:r>
      <w:r w:rsidRPr="006C201F">
        <w:rPr>
          <w:rFonts w:eastAsiaTheme="minorHAnsi" w:cs="Times New Roman" w:hint="eastAsia"/>
          <w:szCs w:val="21"/>
        </w:rPr>
        <w:t>（</w:t>
      </w:r>
      <w:r w:rsidRPr="006C201F">
        <w:rPr>
          <w:rFonts w:eastAsiaTheme="minorHAnsi" w:cs="Times New Roman"/>
          <w:szCs w:val="21"/>
        </w:rPr>
        <w:t>tetranucleotide frequencies</w:t>
      </w:r>
      <w:r w:rsidRPr="006C201F">
        <w:rPr>
          <w:rFonts w:eastAsiaTheme="minorHAnsi" w:cs="Times New Roman" w:hint="eastAsia"/>
          <w:szCs w:val="21"/>
        </w:rPr>
        <w:t>）</w:t>
      </w:r>
      <w:r w:rsidR="00B3778F" w:rsidRPr="006C201F">
        <w:rPr>
          <w:rFonts w:eastAsiaTheme="minorHAnsi" w:cs="Times New Roman" w:hint="eastAsia"/>
          <w:szCs w:val="21"/>
        </w:rPr>
        <w:t>进行分</w:t>
      </w:r>
      <w:proofErr w:type="gramStart"/>
      <w:r w:rsidR="00B3778F" w:rsidRPr="006C201F">
        <w:rPr>
          <w:rFonts w:eastAsiaTheme="minorHAnsi" w:cs="Times New Roman" w:hint="eastAsia"/>
          <w:szCs w:val="21"/>
        </w:rPr>
        <w:t>箱获得</w:t>
      </w:r>
      <w:proofErr w:type="gramEnd"/>
      <w:r w:rsidR="004B28F9" w:rsidRPr="006C201F">
        <w:rPr>
          <w:rFonts w:eastAsiaTheme="minorHAnsi" w:cs="Times New Roman" w:hint="eastAsia"/>
          <w:szCs w:val="21"/>
        </w:rPr>
        <w:t>病毒类群</w:t>
      </w:r>
      <w:commentRangeStart w:id="5"/>
      <w:r w:rsidR="00350FE4" w:rsidRPr="006C201F">
        <w:rPr>
          <w:rFonts w:eastAsiaTheme="minorHAnsi" w:cs="Times New Roman"/>
          <w:szCs w:val="21"/>
        </w:rPr>
        <w:fldChar w:fldCharType="begin">
          <w:fldData xml:space="preserve">PEVuZE5vdGU+PENpdGU+PEF1dGhvcj5Sb3V4PC9BdXRob3I+PFllYXI+MjAxNjwvWWVhcj48UmVj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</w:fldData>
        </w:fldChar>
      </w:r>
      <w:r w:rsidR="0096675F" w:rsidRPr="006C201F">
        <w:rPr>
          <w:rFonts w:eastAsiaTheme="minorHAnsi" w:cs="Times New Roman"/>
          <w:szCs w:val="21"/>
        </w:rPr>
        <w:instrText xml:space="preserve"> ADDIN EN.CITE </w:instrText>
      </w:r>
      <w:r w:rsidR="0096675F" w:rsidRPr="006C201F">
        <w:rPr>
          <w:rFonts w:eastAsiaTheme="minorHAnsi" w:cs="Times New Roman"/>
          <w:szCs w:val="21"/>
        </w:rPr>
        <w:fldChar w:fldCharType="begin">
          <w:fldData xml:space="preserve">PEVuZE5vdGU+PENpdGU+PEF1dGhvcj5Sb3V4PC9BdXRob3I+PFllYXI+MjAxNjwvWWVhcj48UmVj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</w:fldData>
        </w:fldChar>
      </w:r>
      <w:r w:rsidR="0096675F" w:rsidRPr="006C201F">
        <w:rPr>
          <w:rFonts w:eastAsiaTheme="minorHAnsi" w:cs="Times New Roman"/>
          <w:szCs w:val="21"/>
        </w:rPr>
        <w:instrText xml:space="preserve"> ADDIN EN.CITE.DATA </w:instrText>
      </w:r>
      <w:r w:rsidR="0096675F" w:rsidRPr="006C201F">
        <w:rPr>
          <w:rFonts w:eastAsiaTheme="minorHAnsi" w:cs="Times New Roman"/>
          <w:szCs w:val="21"/>
        </w:rPr>
      </w:r>
      <w:r w:rsidR="0096675F" w:rsidRPr="006C201F">
        <w:rPr>
          <w:rFonts w:eastAsiaTheme="minorHAnsi" w:cs="Times New Roman"/>
          <w:szCs w:val="21"/>
        </w:rPr>
        <w:fldChar w:fldCharType="end"/>
      </w:r>
      <w:r w:rsidR="00350FE4" w:rsidRPr="006C201F">
        <w:rPr>
          <w:rFonts w:eastAsiaTheme="minorHAnsi" w:cs="Times New Roman"/>
          <w:szCs w:val="21"/>
        </w:rPr>
      </w:r>
      <w:r w:rsidR="00350FE4" w:rsidRPr="006C201F">
        <w:rPr>
          <w:rFonts w:eastAsiaTheme="minorHAnsi" w:cs="Times New Roman"/>
          <w:szCs w:val="21"/>
        </w:rPr>
        <w:fldChar w:fldCharType="separate"/>
      </w:r>
      <w:r w:rsidR="0096675F" w:rsidRPr="006C201F">
        <w:rPr>
          <w:rFonts w:eastAsiaTheme="minorHAnsi" w:cs="Times New Roman"/>
          <w:noProof/>
          <w:szCs w:val="21"/>
          <w:vertAlign w:val="superscript"/>
        </w:rPr>
        <w:t>5</w:t>
      </w:r>
      <w:r w:rsidR="00350FE4" w:rsidRPr="006C201F">
        <w:rPr>
          <w:rFonts w:eastAsiaTheme="minorHAnsi" w:cs="Times New Roman"/>
          <w:szCs w:val="21"/>
        </w:rPr>
        <w:fldChar w:fldCharType="end"/>
      </w:r>
      <w:commentRangeEnd w:id="5"/>
      <w:r w:rsidR="00277105">
        <w:rPr>
          <w:rStyle w:val="ab"/>
        </w:rPr>
        <w:commentReference w:id="5"/>
      </w:r>
      <w:r w:rsidR="004B28F9" w:rsidRPr="006C201F">
        <w:rPr>
          <w:rFonts w:eastAsiaTheme="minorHAnsi" w:cs="Times New Roman" w:hint="eastAsia"/>
          <w:szCs w:val="21"/>
        </w:rPr>
        <w:t>；</w:t>
      </w:r>
    </w:p>
    <w:p w14:paraId="576C0A8E" w14:textId="3792DB8A" w:rsidR="009F6B13" w:rsidRPr="006C201F" w:rsidRDefault="004B28F9" w:rsidP="006C201F">
      <w:pPr>
        <w:spacing w:line="288" w:lineRule="auto"/>
        <w:ind w:firstLine="420"/>
        <w:rPr>
          <w:rFonts w:eastAsiaTheme="minorHAnsi" w:cs="Times New Roman"/>
          <w:szCs w:val="21"/>
        </w:rPr>
      </w:pPr>
      <w:r w:rsidRPr="006C201F">
        <w:rPr>
          <w:rFonts w:eastAsiaTheme="minorHAnsi" w:cs="Times New Roman" w:hint="eastAsia"/>
          <w:szCs w:val="21"/>
        </w:rPr>
        <w:t>i</w:t>
      </w:r>
      <w:r w:rsidRPr="006C201F">
        <w:rPr>
          <w:rFonts w:eastAsiaTheme="minorHAnsi" w:cs="Times New Roman"/>
          <w:szCs w:val="21"/>
        </w:rPr>
        <w:t>ii</w:t>
      </w:r>
      <w:r w:rsidRPr="006C201F">
        <w:rPr>
          <w:rFonts w:eastAsiaTheme="minorHAnsi" w:cs="Times New Roman" w:hint="eastAsia"/>
          <w:szCs w:val="21"/>
        </w:rPr>
        <w:t>）</w:t>
      </w:r>
      <w:r w:rsidR="007D067A" w:rsidRPr="006C201F">
        <w:rPr>
          <w:rFonts w:eastAsiaTheme="minorHAnsi" w:cs="Times New Roman" w:hint="eastAsia"/>
          <w:szCs w:val="21"/>
        </w:rPr>
        <w:t>对病毒重叠群进行延长、</w:t>
      </w:r>
      <w:r w:rsidR="008D3B20" w:rsidRPr="006C201F">
        <w:rPr>
          <w:rFonts w:eastAsiaTheme="minorHAnsi" w:cs="Times New Roman" w:hint="eastAsia"/>
          <w:szCs w:val="21"/>
        </w:rPr>
        <w:t>拼接、</w:t>
      </w:r>
      <w:r w:rsidR="007D067A" w:rsidRPr="006C201F">
        <w:rPr>
          <w:rFonts w:eastAsiaTheme="minorHAnsi" w:cs="Times New Roman" w:hint="eastAsia"/>
          <w:szCs w:val="21"/>
        </w:rPr>
        <w:t>环化并手动修正组装偏差得到某些在样本中丰度较高的病毒完整基因组</w:t>
      </w:r>
      <w:commentRangeStart w:id="6"/>
      <w:r w:rsidR="00350FE4" w:rsidRPr="006C201F">
        <w:rPr>
          <w:rFonts w:eastAsiaTheme="minorHAnsi" w:cs="Times New Roman"/>
          <w:szCs w:val="21"/>
        </w:rPr>
        <w:fldChar w:fldCharType="begin">
          <w:fldData xml:space="preserve">PEVuZE5vdGU+PENpdGU+PEF1dGhvcj5DaGVuPC9BdXRob3I+PFllYXI+MjAyMDwvWWVhcj48UmVj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</w:fldData>
        </w:fldChar>
      </w:r>
      <w:r w:rsidR="00662338" w:rsidRPr="006C201F">
        <w:rPr>
          <w:rFonts w:eastAsiaTheme="minorHAnsi" w:cs="Times New Roman"/>
          <w:szCs w:val="21"/>
        </w:rPr>
        <w:instrText xml:space="preserve"> ADDIN EN.CITE </w:instrText>
      </w:r>
      <w:r w:rsidR="00662338" w:rsidRPr="006C201F">
        <w:rPr>
          <w:rFonts w:eastAsiaTheme="minorHAnsi" w:cs="Times New Roman"/>
          <w:szCs w:val="21"/>
        </w:rPr>
        <w:fldChar w:fldCharType="begin">
          <w:fldData xml:space="preserve">PEVuZE5vdGU+PENpdGU+PEF1dGhvcj5DaGVuPC9BdXRob3I+PFllYXI+MjAyMDwvWWVhcj48UmVj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</w:fldData>
        </w:fldChar>
      </w:r>
      <w:r w:rsidR="00662338" w:rsidRPr="006C201F">
        <w:rPr>
          <w:rFonts w:eastAsiaTheme="minorHAnsi" w:cs="Times New Roman"/>
          <w:szCs w:val="21"/>
        </w:rPr>
        <w:instrText xml:space="preserve"> ADDIN EN.CITE.DATA </w:instrText>
      </w:r>
      <w:r w:rsidR="00662338" w:rsidRPr="006C201F">
        <w:rPr>
          <w:rFonts w:eastAsiaTheme="minorHAnsi" w:cs="Times New Roman"/>
          <w:szCs w:val="21"/>
        </w:rPr>
      </w:r>
      <w:r w:rsidR="00662338" w:rsidRPr="006C201F">
        <w:rPr>
          <w:rFonts w:eastAsiaTheme="minorHAnsi" w:cs="Times New Roman"/>
          <w:szCs w:val="21"/>
        </w:rPr>
        <w:fldChar w:fldCharType="end"/>
      </w:r>
      <w:r w:rsidR="00350FE4" w:rsidRPr="006C201F">
        <w:rPr>
          <w:rFonts w:eastAsiaTheme="minorHAnsi" w:cs="Times New Roman"/>
          <w:szCs w:val="21"/>
        </w:rPr>
      </w:r>
      <w:r w:rsidR="00350FE4" w:rsidRPr="006C201F">
        <w:rPr>
          <w:rFonts w:eastAsiaTheme="minorHAnsi" w:cs="Times New Roman"/>
          <w:szCs w:val="21"/>
        </w:rPr>
        <w:fldChar w:fldCharType="separate"/>
      </w:r>
      <w:r w:rsidR="00662338" w:rsidRPr="006C201F">
        <w:rPr>
          <w:rFonts w:eastAsiaTheme="minorHAnsi" w:cs="Times New Roman"/>
          <w:noProof/>
          <w:szCs w:val="21"/>
          <w:vertAlign w:val="superscript"/>
        </w:rPr>
        <w:t>1</w:t>
      </w:r>
      <w:r w:rsidR="00350FE4" w:rsidRPr="006C201F">
        <w:rPr>
          <w:rFonts w:eastAsiaTheme="minorHAnsi" w:cs="Times New Roman"/>
          <w:szCs w:val="21"/>
        </w:rPr>
        <w:fldChar w:fldCharType="end"/>
      </w:r>
      <w:commentRangeEnd w:id="6"/>
      <w:r w:rsidR="005C3C5D">
        <w:rPr>
          <w:rStyle w:val="ab"/>
        </w:rPr>
        <w:commentReference w:id="6"/>
      </w:r>
      <w:r w:rsidR="007D067A" w:rsidRPr="006C201F">
        <w:rPr>
          <w:rFonts w:eastAsiaTheme="minorHAnsi" w:cs="Times New Roman" w:hint="eastAsia"/>
          <w:szCs w:val="21"/>
        </w:rPr>
        <w:t>。</w:t>
      </w:r>
    </w:p>
    <w:p w14:paraId="2FECF307" w14:textId="1AFC5C20" w:rsidR="00ED62BD" w:rsidRPr="006C201F" w:rsidRDefault="00ED62BD" w:rsidP="006C201F">
      <w:pPr>
        <w:spacing w:line="288" w:lineRule="auto"/>
        <w:ind w:firstLine="420"/>
        <w:rPr>
          <w:rFonts w:eastAsiaTheme="minorHAnsi" w:cs="Times New Roman"/>
          <w:szCs w:val="21"/>
        </w:rPr>
      </w:pPr>
      <w:r w:rsidRPr="006C201F">
        <w:rPr>
          <w:rFonts w:eastAsiaTheme="minorHAnsi" w:cs="Times New Roman" w:hint="eastAsia"/>
          <w:b/>
          <w:bCs/>
          <w:szCs w:val="21"/>
        </w:rPr>
        <w:t>8）</w:t>
      </w:r>
      <w:bookmarkStart w:id="7" w:name="_Hlk59943496"/>
      <w:r w:rsidRPr="006C201F">
        <w:rPr>
          <w:rFonts w:eastAsiaTheme="minorHAnsi" w:cs="Times New Roman" w:hint="eastAsia"/>
          <w:b/>
          <w:bCs/>
          <w:szCs w:val="21"/>
        </w:rPr>
        <w:t>病毒基因</w:t>
      </w:r>
      <w:bookmarkEnd w:id="7"/>
      <w:r w:rsidRPr="006C201F">
        <w:rPr>
          <w:rFonts w:eastAsiaTheme="minorHAnsi" w:cs="Times New Roman" w:hint="eastAsia"/>
          <w:b/>
          <w:bCs/>
          <w:szCs w:val="21"/>
        </w:rPr>
        <w:t>预测和注释：</w:t>
      </w:r>
      <w:r w:rsidRPr="006C201F">
        <w:rPr>
          <w:rFonts w:eastAsiaTheme="minorHAnsi" w:cs="Times New Roman" w:hint="eastAsia"/>
          <w:szCs w:val="21"/>
        </w:rPr>
        <w:t>为了得到恢复的病毒序列的物种分类和功能</w:t>
      </w:r>
      <w:r w:rsidR="00ED1615" w:rsidRPr="006C201F">
        <w:rPr>
          <w:rFonts w:eastAsiaTheme="minorHAnsi" w:cs="Times New Roman" w:hint="eastAsia"/>
          <w:szCs w:val="21"/>
        </w:rPr>
        <w:t>信息</w:t>
      </w:r>
      <w:r w:rsidRPr="006C201F">
        <w:rPr>
          <w:rFonts w:eastAsiaTheme="minorHAnsi" w:cs="Times New Roman" w:hint="eastAsia"/>
          <w:szCs w:val="21"/>
        </w:rPr>
        <w:t>，</w:t>
      </w:r>
      <w:r w:rsidR="009D2B15" w:rsidRPr="006C201F">
        <w:rPr>
          <w:rFonts w:eastAsiaTheme="minorHAnsi" w:cs="Times New Roman" w:hint="eastAsia"/>
          <w:szCs w:val="21"/>
        </w:rPr>
        <w:t>先通过常规方法（如：使用Pro</w:t>
      </w:r>
      <w:r w:rsidR="009D2B15" w:rsidRPr="006C201F">
        <w:rPr>
          <w:rFonts w:eastAsiaTheme="minorHAnsi" w:cs="Times New Roman"/>
          <w:szCs w:val="21"/>
        </w:rPr>
        <w:t>digal</w:t>
      </w:r>
      <w:r w:rsidR="009D2B15" w:rsidRPr="006C201F">
        <w:rPr>
          <w:rFonts w:eastAsiaTheme="minorHAnsi" w:cs="Times New Roman" w:hint="eastAsia"/>
          <w:szCs w:val="21"/>
        </w:rPr>
        <w:t>）</w:t>
      </w:r>
      <w:r w:rsidR="00CD5740" w:rsidRPr="006C201F">
        <w:rPr>
          <w:rFonts w:eastAsiaTheme="minorHAnsi" w:cs="Times New Roman" w:hint="eastAsia"/>
          <w:szCs w:val="21"/>
        </w:rPr>
        <w:t>对病毒</w:t>
      </w:r>
      <w:r w:rsidR="009F3CF7" w:rsidRPr="006C201F">
        <w:rPr>
          <w:rFonts w:eastAsiaTheme="minorHAnsi" w:cs="Times New Roman" w:hint="eastAsia"/>
          <w:szCs w:val="21"/>
        </w:rPr>
        <w:t>重叠群中的</w:t>
      </w:r>
      <w:r w:rsidR="00CD5740" w:rsidRPr="006C201F">
        <w:rPr>
          <w:rFonts w:eastAsiaTheme="minorHAnsi" w:cs="Times New Roman" w:hint="eastAsia"/>
          <w:szCs w:val="21"/>
        </w:rPr>
        <w:t>基因进行预测</w:t>
      </w:r>
      <w:r w:rsidR="009F3CF7" w:rsidRPr="006C201F">
        <w:rPr>
          <w:rFonts w:eastAsiaTheme="minorHAnsi" w:cs="Times New Roman" w:hint="eastAsia"/>
          <w:szCs w:val="21"/>
        </w:rPr>
        <w:t>，然后将预测得到的</w:t>
      </w:r>
      <w:r w:rsidR="00871285" w:rsidRPr="006C201F">
        <w:rPr>
          <w:rFonts w:eastAsiaTheme="minorHAnsi" w:cs="Times New Roman" w:hint="eastAsia"/>
          <w:szCs w:val="21"/>
        </w:rPr>
        <w:t>基因比对到数据库进行注释</w:t>
      </w:r>
      <w:r w:rsidR="009D2B15" w:rsidRPr="006C201F">
        <w:rPr>
          <w:rFonts w:eastAsiaTheme="minorHAnsi" w:cs="Times New Roman" w:hint="eastAsia"/>
          <w:szCs w:val="21"/>
        </w:rPr>
        <w:t>。</w:t>
      </w:r>
      <w:r w:rsidR="00616CB0" w:rsidRPr="006C201F">
        <w:rPr>
          <w:rFonts w:eastAsiaTheme="minorHAnsi" w:cs="Times New Roman" w:hint="eastAsia"/>
          <w:szCs w:val="21"/>
        </w:rPr>
        <w:t>常用</w:t>
      </w:r>
      <w:r w:rsidR="00ED1615" w:rsidRPr="006C201F">
        <w:rPr>
          <w:rFonts w:eastAsiaTheme="minorHAnsi" w:cs="Times New Roman" w:hint="eastAsia"/>
          <w:szCs w:val="21"/>
        </w:rPr>
        <w:t>的数据库</w:t>
      </w:r>
      <w:r w:rsidR="00A5749A" w:rsidRPr="006C201F">
        <w:rPr>
          <w:rFonts w:eastAsiaTheme="minorHAnsi" w:cs="Times New Roman" w:hint="eastAsia"/>
          <w:szCs w:val="21"/>
        </w:rPr>
        <w:t>均</w:t>
      </w:r>
      <w:r w:rsidR="003944F9" w:rsidRPr="006C201F">
        <w:rPr>
          <w:rFonts w:eastAsiaTheme="minorHAnsi" w:cs="Times New Roman" w:hint="eastAsia"/>
          <w:szCs w:val="21"/>
        </w:rPr>
        <w:t>储存了</w:t>
      </w:r>
      <w:r w:rsidR="00FA6180" w:rsidRPr="006C201F">
        <w:rPr>
          <w:rFonts w:eastAsiaTheme="minorHAnsi" w:cs="Times New Roman" w:hint="eastAsia"/>
          <w:szCs w:val="21"/>
        </w:rPr>
        <w:t>来自</w:t>
      </w:r>
      <w:r w:rsidR="00A5749A" w:rsidRPr="006C201F">
        <w:rPr>
          <w:rFonts w:eastAsiaTheme="minorHAnsi" w:cs="Times New Roman" w:hint="eastAsia"/>
          <w:szCs w:val="21"/>
        </w:rPr>
        <w:t>病毒的基因信息，如：</w:t>
      </w:r>
      <w:r w:rsidR="00A5749A" w:rsidRPr="006C201F">
        <w:rPr>
          <w:rFonts w:eastAsiaTheme="minorHAnsi" w:cs="Times New Roman"/>
          <w:szCs w:val="21"/>
        </w:rPr>
        <w:t xml:space="preserve">NCBI </w:t>
      </w:r>
      <w:proofErr w:type="spellStart"/>
      <w:r w:rsidR="00A5749A" w:rsidRPr="006C201F">
        <w:rPr>
          <w:rFonts w:eastAsiaTheme="minorHAnsi" w:cs="Times New Roman"/>
          <w:szCs w:val="21"/>
        </w:rPr>
        <w:t>RefSeq</w:t>
      </w:r>
      <w:proofErr w:type="spellEnd"/>
      <w:r w:rsidR="00A5749A" w:rsidRPr="006C201F">
        <w:rPr>
          <w:rFonts w:eastAsiaTheme="minorHAnsi" w:cs="Times New Roman" w:hint="eastAsia"/>
          <w:szCs w:val="21"/>
        </w:rPr>
        <w:t>、</w:t>
      </w:r>
      <w:r w:rsidR="00A5749A" w:rsidRPr="006C201F">
        <w:rPr>
          <w:rFonts w:eastAsiaTheme="minorHAnsi" w:cs="Times New Roman"/>
          <w:szCs w:val="21"/>
        </w:rPr>
        <w:t>GenBank</w:t>
      </w:r>
      <w:r w:rsidR="00A5749A" w:rsidRPr="006C201F">
        <w:rPr>
          <w:rFonts w:eastAsiaTheme="minorHAnsi" w:cs="Times New Roman" w:hint="eastAsia"/>
          <w:szCs w:val="21"/>
        </w:rPr>
        <w:t>、</w:t>
      </w:r>
      <w:r w:rsidR="00BD2A79" w:rsidRPr="006C201F">
        <w:rPr>
          <w:rFonts w:eastAsiaTheme="minorHAnsi" w:cs="Times New Roman"/>
          <w:szCs w:val="21"/>
        </w:rPr>
        <w:t>PFAM</w:t>
      </w:r>
      <w:r w:rsidR="00BD2A79" w:rsidRPr="006C201F">
        <w:rPr>
          <w:rFonts w:eastAsiaTheme="minorHAnsi" w:cs="Times New Roman" w:hint="eastAsia"/>
          <w:szCs w:val="21"/>
        </w:rPr>
        <w:t>、</w:t>
      </w:r>
      <w:r w:rsidR="002B55FD" w:rsidRPr="006C201F">
        <w:rPr>
          <w:rFonts w:eastAsiaTheme="minorHAnsi" w:cs="Times New Roman" w:hint="eastAsia"/>
          <w:szCs w:val="21"/>
        </w:rPr>
        <w:t>K</w:t>
      </w:r>
      <w:r w:rsidR="002B55FD" w:rsidRPr="006C201F">
        <w:rPr>
          <w:rFonts w:eastAsiaTheme="minorHAnsi" w:cs="Times New Roman"/>
          <w:szCs w:val="21"/>
        </w:rPr>
        <w:t>EGG</w:t>
      </w:r>
      <w:r w:rsidR="002B55FD" w:rsidRPr="006C201F">
        <w:rPr>
          <w:rFonts w:eastAsiaTheme="minorHAnsi" w:cs="Times New Roman" w:hint="eastAsia"/>
          <w:szCs w:val="21"/>
        </w:rPr>
        <w:t>、</w:t>
      </w:r>
      <w:proofErr w:type="spellStart"/>
      <w:r w:rsidR="002B55FD" w:rsidRPr="006C201F">
        <w:rPr>
          <w:rFonts w:eastAsiaTheme="minorHAnsi" w:cs="Times New Roman"/>
          <w:szCs w:val="21"/>
        </w:rPr>
        <w:t>UniProt</w:t>
      </w:r>
      <w:proofErr w:type="spellEnd"/>
      <w:r w:rsidR="002B55FD" w:rsidRPr="006C201F">
        <w:rPr>
          <w:rFonts w:eastAsiaTheme="minorHAnsi" w:cs="Times New Roman" w:hint="eastAsia"/>
          <w:szCs w:val="21"/>
        </w:rPr>
        <w:t>等</w:t>
      </w:r>
      <w:r w:rsidR="000F6C51" w:rsidRPr="006C201F">
        <w:rPr>
          <w:rFonts w:eastAsiaTheme="minorHAnsi" w:cs="Times New Roman" w:hint="eastAsia"/>
          <w:szCs w:val="21"/>
        </w:rPr>
        <w:t>。</w:t>
      </w:r>
      <w:r w:rsidR="00DD1836" w:rsidRPr="006C201F">
        <w:rPr>
          <w:rFonts w:eastAsiaTheme="minorHAnsi" w:cs="Times New Roman" w:hint="eastAsia"/>
          <w:szCs w:val="21"/>
        </w:rPr>
        <w:t>由于</w:t>
      </w:r>
      <w:r w:rsidR="000F6C51" w:rsidRPr="006C201F">
        <w:rPr>
          <w:rFonts w:eastAsiaTheme="minorHAnsi" w:cs="Times New Roman" w:hint="eastAsia"/>
          <w:szCs w:val="21"/>
        </w:rPr>
        <w:t>目前数据库中</w:t>
      </w:r>
      <w:r w:rsidR="00506A01" w:rsidRPr="006C201F">
        <w:rPr>
          <w:rFonts w:eastAsiaTheme="minorHAnsi" w:cs="Times New Roman" w:hint="eastAsia"/>
          <w:szCs w:val="21"/>
        </w:rPr>
        <w:t>属于</w:t>
      </w:r>
      <w:r w:rsidR="000F6C51" w:rsidRPr="006C201F">
        <w:rPr>
          <w:rFonts w:eastAsiaTheme="minorHAnsi" w:cs="Times New Roman" w:hint="eastAsia"/>
          <w:szCs w:val="21"/>
        </w:rPr>
        <w:t>病毒的</w:t>
      </w:r>
      <w:r w:rsidR="00506A01" w:rsidRPr="006C201F">
        <w:rPr>
          <w:rFonts w:eastAsiaTheme="minorHAnsi" w:cs="Times New Roman" w:hint="eastAsia"/>
          <w:szCs w:val="21"/>
        </w:rPr>
        <w:t>注释信息</w:t>
      </w:r>
      <w:r w:rsidR="000F6C51" w:rsidRPr="006C201F">
        <w:rPr>
          <w:rFonts w:eastAsiaTheme="minorHAnsi" w:cs="Times New Roman" w:hint="eastAsia"/>
          <w:szCs w:val="21"/>
        </w:rPr>
        <w:t>还远远不足</w:t>
      </w:r>
      <w:r w:rsidR="00506A01" w:rsidRPr="006C201F">
        <w:rPr>
          <w:rFonts w:eastAsiaTheme="minorHAnsi" w:cs="Times New Roman" w:hint="eastAsia"/>
          <w:szCs w:val="21"/>
        </w:rPr>
        <w:t>，</w:t>
      </w:r>
      <w:r w:rsidR="00E2346C" w:rsidRPr="006C201F">
        <w:rPr>
          <w:rFonts w:eastAsiaTheme="minorHAnsi" w:cs="Times New Roman" w:hint="eastAsia"/>
          <w:szCs w:val="21"/>
        </w:rPr>
        <w:t>这</w:t>
      </w:r>
      <w:r w:rsidR="00B803EF" w:rsidRPr="006C201F">
        <w:rPr>
          <w:rFonts w:eastAsiaTheme="minorHAnsi" w:cs="Times New Roman" w:hint="eastAsia"/>
          <w:szCs w:val="21"/>
        </w:rPr>
        <w:t>使得</w:t>
      </w:r>
      <w:r w:rsidR="00591821" w:rsidRPr="006C201F">
        <w:rPr>
          <w:rFonts w:eastAsiaTheme="minorHAnsi" w:cs="Times New Roman" w:hint="eastAsia"/>
          <w:szCs w:val="21"/>
        </w:rPr>
        <w:t>研</w:t>
      </w:r>
      <w:r w:rsidR="00591821" w:rsidRPr="006C201F">
        <w:rPr>
          <w:rFonts w:eastAsiaTheme="minorHAnsi" w:cs="Times New Roman" w:hint="eastAsia"/>
          <w:szCs w:val="21"/>
        </w:rPr>
        <w:lastRenderedPageBreak/>
        <w:t>究者即使使用非常宽松的比对参数，</w:t>
      </w:r>
      <w:r w:rsidR="00D24996" w:rsidRPr="006C201F">
        <w:rPr>
          <w:rFonts w:eastAsiaTheme="minorHAnsi" w:cs="Times New Roman" w:hint="eastAsia"/>
          <w:szCs w:val="21"/>
        </w:rPr>
        <w:t>仍然</w:t>
      </w:r>
      <w:r w:rsidR="00B803EF" w:rsidRPr="006C201F">
        <w:rPr>
          <w:rFonts w:eastAsiaTheme="minorHAnsi" w:cs="Times New Roman" w:hint="eastAsia"/>
          <w:szCs w:val="21"/>
        </w:rPr>
        <w:t>会得到大量未知功能的病毒基因。</w:t>
      </w:r>
    </w:p>
    <w:p w14:paraId="395F283F" w14:textId="3D367998" w:rsidR="00E015F8" w:rsidRPr="006C201F" w:rsidRDefault="00E015F8" w:rsidP="006C201F">
      <w:pPr>
        <w:spacing w:line="288" w:lineRule="auto"/>
        <w:ind w:firstLine="420"/>
        <w:rPr>
          <w:rFonts w:eastAsiaTheme="minorHAnsi" w:cs="Times New Roman"/>
          <w:szCs w:val="21"/>
        </w:rPr>
      </w:pPr>
      <w:r w:rsidRPr="006C201F">
        <w:rPr>
          <w:rFonts w:eastAsiaTheme="minorHAnsi" w:cs="Times New Roman" w:hint="eastAsia"/>
          <w:b/>
          <w:bCs/>
          <w:szCs w:val="21"/>
        </w:rPr>
        <w:t>9）</w:t>
      </w:r>
      <w:r w:rsidR="000E7F42" w:rsidRPr="006C201F">
        <w:rPr>
          <w:rFonts w:eastAsiaTheme="minorHAnsi" w:cs="Times New Roman" w:hint="eastAsia"/>
          <w:b/>
          <w:bCs/>
          <w:szCs w:val="21"/>
        </w:rPr>
        <w:t>计算</w:t>
      </w:r>
      <w:r w:rsidRPr="006C201F">
        <w:rPr>
          <w:rFonts w:eastAsiaTheme="minorHAnsi" w:cs="Times New Roman" w:hint="eastAsia"/>
          <w:b/>
          <w:bCs/>
          <w:szCs w:val="21"/>
        </w:rPr>
        <w:t>病毒类群/病毒基因的相对丰度/表达量</w:t>
      </w:r>
      <w:r w:rsidR="00520DD3" w:rsidRPr="006C201F">
        <w:rPr>
          <w:rFonts w:eastAsiaTheme="minorHAnsi" w:cs="Times New Roman" w:hint="eastAsia"/>
          <w:b/>
          <w:bCs/>
          <w:szCs w:val="21"/>
        </w:rPr>
        <w:t>：</w:t>
      </w:r>
      <w:r w:rsidR="00520DD3" w:rsidRPr="006C201F">
        <w:rPr>
          <w:rFonts w:eastAsiaTheme="minorHAnsi" w:cs="Times New Roman" w:hint="eastAsia"/>
          <w:szCs w:val="21"/>
        </w:rPr>
        <w:t>通过将</w:t>
      </w:r>
      <w:proofErr w:type="gramStart"/>
      <w:r w:rsidR="00520DD3" w:rsidRPr="006C201F">
        <w:rPr>
          <w:rFonts w:eastAsiaTheme="minorHAnsi" w:cs="Times New Roman" w:hint="eastAsia"/>
          <w:szCs w:val="21"/>
        </w:rPr>
        <w:t>干净读</w:t>
      </w:r>
      <w:proofErr w:type="gramEnd"/>
      <w:r w:rsidR="00520DD3" w:rsidRPr="006C201F">
        <w:rPr>
          <w:rFonts w:eastAsiaTheme="minorHAnsi" w:cs="Times New Roman" w:hint="eastAsia"/>
          <w:szCs w:val="21"/>
        </w:rPr>
        <w:t>序映射（m</w:t>
      </w:r>
      <w:r w:rsidR="00520DD3" w:rsidRPr="006C201F">
        <w:rPr>
          <w:rFonts w:eastAsiaTheme="minorHAnsi" w:cs="Times New Roman"/>
          <w:szCs w:val="21"/>
        </w:rPr>
        <w:t>appin</w:t>
      </w:r>
      <w:r w:rsidR="002912DC" w:rsidRPr="006C201F">
        <w:rPr>
          <w:rFonts w:eastAsiaTheme="minorHAnsi" w:cs="Times New Roman"/>
          <w:szCs w:val="21"/>
        </w:rPr>
        <w:t>g</w:t>
      </w:r>
      <w:r w:rsidR="00520DD3" w:rsidRPr="006C201F">
        <w:rPr>
          <w:rFonts w:eastAsiaTheme="minorHAnsi" w:cs="Times New Roman" w:hint="eastAsia"/>
          <w:szCs w:val="21"/>
        </w:rPr>
        <w:t>）回病毒重叠群或病毒基因，计算其在样本中的相对丰度（如为</w:t>
      </w:r>
      <w:proofErr w:type="gramStart"/>
      <w:r w:rsidR="00520DD3" w:rsidRPr="006C201F">
        <w:rPr>
          <w:rFonts w:eastAsiaTheme="minorHAnsi" w:cs="Times New Roman" w:hint="eastAsia"/>
          <w:szCs w:val="21"/>
        </w:rPr>
        <w:t>转录组</w:t>
      </w:r>
      <w:proofErr w:type="gramEnd"/>
      <w:r w:rsidR="00520DD3" w:rsidRPr="006C201F">
        <w:rPr>
          <w:rFonts w:eastAsiaTheme="minorHAnsi" w:cs="Times New Roman" w:hint="eastAsia"/>
          <w:szCs w:val="21"/>
        </w:rPr>
        <w:t>数据则为表达量）</w:t>
      </w:r>
      <w:r w:rsidR="00883E34" w:rsidRPr="006C201F">
        <w:rPr>
          <w:rFonts w:eastAsiaTheme="minorHAnsi" w:cs="Times New Roman" w:hint="eastAsia"/>
          <w:szCs w:val="21"/>
        </w:rPr>
        <w:t>，</w:t>
      </w:r>
      <w:r w:rsidR="00550C90" w:rsidRPr="006C201F">
        <w:rPr>
          <w:rFonts w:eastAsiaTheme="minorHAnsi" w:cs="Times New Roman" w:hint="eastAsia"/>
          <w:szCs w:val="21"/>
        </w:rPr>
        <w:t>可以</w:t>
      </w:r>
      <w:r w:rsidR="00883E34" w:rsidRPr="006C201F">
        <w:rPr>
          <w:rFonts w:eastAsiaTheme="minorHAnsi" w:cs="Times New Roman" w:hint="eastAsia"/>
          <w:szCs w:val="21"/>
        </w:rPr>
        <w:t>得到病毒的群落结构、</w:t>
      </w:r>
      <w:r w:rsidR="00550C90" w:rsidRPr="006C201F">
        <w:rPr>
          <w:rFonts w:eastAsiaTheme="minorHAnsi" w:cs="Times New Roman" w:hint="eastAsia"/>
          <w:szCs w:val="21"/>
        </w:rPr>
        <w:t>病毒基因的表达水平等</w:t>
      </w:r>
      <w:r w:rsidR="00CC718E" w:rsidRPr="006C201F">
        <w:rPr>
          <w:rFonts w:eastAsiaTheme="minorHAnsi" w:cs="Times New Roman" w:hint="eastAsia"/>
          <w:szCs w:val="21"/>
        </w:rPr>
        <w:t>重要</w:t>
      </w:r>
      <w:r w:rsidR="00550C90" w:rsidRPr="006C201F">
        <w:rPr>
          <w:rFonts w:eastAsiaTheme="minorHAnsi" w:cs="Times New Roman" w:hint="eastAsia"/>
          <w:szCs w:val="21"/>
        </w:rPr>
        <w:t>信息。</w:t>
      </w:r>
    </w:p>
    <w:p w14:paraId="0C9A0F56" w14:textId="1382B1E5" w:rsidR="006679B9" w:rsidRDefault="006679B9" w:rsidP="006C201F">
      <w:pPr>
        <w:spacing w:line="288" w:lineRule="auto"/>
        <w:ind w:firstLine="420"/>
        <w:rPr>
          <w:rFonts w:eastAsiaTheme="minorHAnsi" w:cs="Times New Roman"/>
          <w:szCs w:val="21"/>
        </w:rPr>
      </w:pPr>
      <w:r w:rsidRPr="006C201F">
        <w:rPr>
          <w:rFonts w:eastAsiaTheme="minorHAnsi" w:cs="Times New Roman" w:hint="eastAsia"/>
          <w:b/>
          <w:bCs/>
          <w:szCs w:val="21"/>
        </w:rPr>
        <w:t>1</w:t>
      </w:r>
      <w:r w:rsidRPr="006C201F">
        <w:rPr>
          <w:rFonts w:eastAsiaTheme="minorHAnsi" w:cs="Times New Roman"/>
          <w:b/>
          <w:bCs/>
          <w:szCs w:val="21"/>
        </w:rPr>
        <w:t>0</w:t>
      </w:r>
      <w:r w:rsidRPr="006C201F">
        <w:rPr>
          <w:rFonts w:eastAsiaTheme="minorHAnsi" w:cs="Times New Roman" w:hint="eastAsia"/>
          <w:b/>
          <w:bCs/>
          <w:szCs w:val="21"/>
        </w:rPr>
        <w:t>）宿主预测：</w:t>
      </w:r>
      <w:r w:rsidR="00A9471A" w:rsidRPr="006C201F">
        <w:rPr>
          <w:rFonts w:eastAsiaTheme="minorHAnsi" w:cs="Times New Roman" w:hint="eastAsia"/>
          <w:szCs w:val="21"/>
        </w:rPr>
        <w:t>病毒组研究的另一</w:t>
      </w:r>
      <w:r w:rsidR="00CC718E" w:rsidRPr="006C201F">
        <w:rPr>
          <w:rFonts w:eastAsiaTheme="minorHAnsi" w:cs="Times New Roman" w:hint="eastAsia"/>
          <w:szCs w:val="21"/>
        </w:rPr>
        <w:t>重要方面即为病毒</w:t>
      </w:r>
      <w:r w:rsidR="00B07A98" w:rsidRPr="006C201F">
        <w:rPr>
          <w:rFonts w:eastAsiaTheme="minorHAnsi" w:cs="Times New Roman" w:hint="eastAsia"/>
          <w:szCs w:val="21"/>
        </w:rPr>
        <w:t>的</w:t>
      </w:r>
      <w:r w:rsidR="00CC718E" w:rsidRPr="006C201F">
        <w:rPr>
          <w:rFonts w:eastAsiaTheme="minorHAnsi" w:cs="Times New Roman" w:hint="eastAsia"/>
          <w:szCs w:val="21"/>
        </w:rPr>
        <w:t>宿主预测。</w:t>
      </w:r>
      <w:r w:rsidR="00183FF1" w:rsidRPr="006C201F">
        <w:rPr>
          <w:rFonts w:eastAsiaTheme="minorHAnsi" w:cs="Times New Roman" w:hint="eastAsia"/>
          <w:szCs w:val="21"/>
        </w:rPr>
        <w:t>然而目前没有一种全面、准确的方法</w:t>
      </w:r>
      <w:r w:rsidR="00BA495B" w:rsidRPr="006C201F">
        <w:rPr>
          <w:rFonts w:eastAsiaTheme="minorHAnsi" w:cs="Times New Roman" w:hint="eastAsia"/>
          <w:szCs w:val="21"/>
        </w:rPr>
        <w:t>能够</w:t>
      </w:r>
      <w:r w:rsidR="00760105" w:rsidRPr="006C201F">
        <w:rPr>
          <w:rFonts w:eastAsiaTheme="minorHAnsi" w:cs="Times New Roman" w:hint="eastAsia"/>
          <w:szCs w:val="21"/>
        </w:rPr>
        <w:t>完成</w:t>
      </w:r>
      <w:r w:rsidR="00F512B1" w:rsidRPr="006C201F">
        <w:rPr>
          <w:rFonts w:eastAsiaTheme="minorHAnsi" w:cs="Times New Roman" w:hint="eastAsia"/>
          <w:szCs w:val="21"/>
        </w:rPr>
        <w:t>宿主预测，一般会选择用几种方法结合使用来</w:t>
      </w:r>
      <w:r w:rsidR="00043DB5" w:rsidRPr="006C201F">
        <w:rPr>
          <w:rFonts w:eastAsiaTheme="minorHAnsi" w:cs="Times New Roman" w:hint="eastAsia"/>
          <w:szCs w:val="21"/>
        </w:rPr>
        <w:t>进行</w:t>
      </w:r>
      <w:r w:rsidR="00F512B1" w:rsidRPr="006C201F">
        <w:rPr>
          <w:rFonts w:eastAsiaTheme="minorHAnsi" w:cs="Times New Roman" w:hint="eastAsia"/>
          <w:szCs w:val="21"/>
        </w:rPr>
        <w:t>宿主预测。</w:t>
      </w:r>
      <w:r w:rsidR="00544F18" w:rsidRPr="006C201F">
        <w:rPr>
          <w:rFonts w:eastAsiaTheme="minorHAnsi" w:cs="Times New Roman" w:hint="eastAsia"/>
          <w:szCs w:val="21"/>
        </w:rPr>
        <w:t>目前</w:t>
      </w:r>
      <w:r w:rsidR="00F512B1" w:rsidRPr="006C201F">
        <w:rPr>
          <w:rFonts w:eastAsiaTheme="minorHAnsi" w:cs="Times New Roman" w:hint="eastAsia"/>
          <w:szCs w:val="21"/>
        </w:rPr>
        <w:t>较</w:t>
      </w:r>
      <w:r w:rsidR="00544F18" w:rsidRPr="006C201F">
        <w:rPr>
          <w:rFonts w:eastAsiaTheme="minorHAnsi" w:cs="Times New Roman" w:hint="eastAsia"/>
          <w:szCs w:val="21"/>
        </w:rPr>
        <w:t>为</w:t>
      </w:r>
      <w:r w:rsidR="00F512B1" w:rsidRPr="006C201F">
        <w:rPr>
          <w:rFonts w:eastAsiaTheme="minorHAnsi" w:cs="Times New Roman" w:hint="eastAsia"/>
          <w:szCs w:val="21"/>
        </w:rPr>
        <w:t>常用的病毒宿主预测方法、</w:t>
      </w:r>
      <w:r w:rsidR="00BC3EC2" w:rsidRPr="006C201F">
        <w:rPr>
          <w:rFonts w:eastAsiaTheme="minorHAnsi" w:cs="Times New Roman" w:hint="eastAsia"/>
          <w:szCs w:val="21"/>
        </w:rPr>
        <w:t>原理和举例</w:t>
      </w:r>
      <w:r w:rsidR="00BF4F56" w:rsidRPr="006C201F">
        <w:rPr>
          <w:rFonts w:eastAsiaTheme="minorHAnsi" w:cs="Times New Roman" w:hint="eastAsia"/>
          <w:szCs w:val="21"/>
        </w:rPr>
        <w:t>文献</w:t>
      </w:r>
      <w:r w:rsidR="00BC3EC2" w:rsidRPr="006C201F">
        <w:rPr>
          <w:rFonts w:eastAsiaTheme="minorHAnsi" w:cs="Times New Roman" w:hint="eastAsia"/>
          <w:szCs w:val="21"/>
        </w:rPr>
        <w:t>列于表1。</w:t>
      </w:r>
    </w:p>
    <w:p w14:paraId="793D81D1" w14:textId="594B06FB" w:rsidR="006C201F" w:rsidRDefault="006C201F" w:rsidP="006C201F">
      <w:pPr>
        <w:spacing w:line="360" w:lineRule="auto"/>
        <w:rPr>
          <w:rFonts w:eastAsiaTheme="minorHAnsi" w:cs="Times New Roman"/>
          <w:sz w:val="20"/>
          <w:szCs w:val="20"/>
        </w:rPr>
        <w:sectPr w:rsidR="006C201F">
          <w:pgSz w:w="11906" w:h="16838"/>
          <w:pgMar w:top="1440" w:right="1800" w:bottom="1440" w:left="1800" w:header="851" w:footer="992" w:gutter="0"/>
          <w:cols w:space="425"/>
          <w:docGrid w:type="lines" w:linePitch="312"/>
        </w:sectPr>
      </w:pPr>
    </w:p>
    <w:p w14:paraId="4E8EE534" w14:textId="0E001324" w:rsidR="000713C1" w:rsidRPr="006C201F" w:rsidRDefault="000713C1" w:rsidP="00EE56F9">
      <w:pPr>
        <w:spacing w:line="360" w:lineRule="auto"/>
        <w:jc w:val="center"/>
        <w:rPr>
          <w:rFonts w:eastAsiaTheme="minorHAnsi" w:cs="Times New Roman"/>
          <w:sz w:val="22"/>
        </w:rPr>
      </w:pPr>
      <w:r w:rsidRPr="006C201F">
        <w:rPr>
          <w:rFonts w:eastAsiaTheme="minorHAnsi" w:cs="Times New Roman" w:hint="eastAsia"/>
          <w:sz w:val="22"/>
        </w:rPr>
        <w:lastRenderedPageBreak/>
        <w:t>表</w:t>
      </w:r>
      <w:r w:rsidRPr="006C201F">
        <w:rPr>
          <w:rFonts w:eastAsiaTheme="minorHAnsi" w:cs="Times New Roman"/>
          <w:sz w:val="22"/>
        </w:rPr>
        <w:t xml:space="preserve">1 </w:t>
      </w:r>
      <w:r w:rsidRPr="006C201F">
        <w:rPr>
          <w:rFonts w:eastAsiaTheme="minorHAnsi" w:cs="Times New Roman" w:hint="eastAsia"/>
          <w:sz w:val="22"/>
        </w:rPr>
        <w:t>目前常用病毒-宿主预测方法</w:t>
      </w:r>
    </w:p>
    <w:tbl>
      <w:tblPr>
        <w:tblStyle w:val="a7"/>
        <w:tblW w:w="0" w:type="auto"/>
        <w:tblLook w:val="04A0" w:firstRow="1" w:lastRow="0" w:firstColumn="1" w:lastColumn="0" w:noHBand="0" w:noVBand="1"/>
      </w:tblPr>
      <w:tblGrid>
        <w:gridCol w:w="4248"/>
        <w:gridCol w:w="4536"/>
        <w:gridCol w:w="709"/>
      </w:tblGrid>
      <w:tr w:rsidR="00954E8B" w:rsidRPr="006C201F" w14:paraId="0BC87495" w14:textId="77777777" w:rsidTr="001A2347">
        <w:tc>
          <w:tcPr>
            <w:tcW w:w="4248" w:type="dxa"/>
            <w:vAlign w:val="center"/>
          </w:tcPr>
          <w:p w14:paraId="798393B8" w14:textId="5233D671" w:rsidR="00954E8B" w:rsidRPr="006C201F" w:rsidRDefault="00954E8B" w:rsidP="006C201F">
            <w:pPr>
              <w:spacing w:line="288" w:lineRule="auto"/>
              <w:rPr>
                <w:rFonts w:eastAsiaTheme="minorHAnsi" w:cs="Times New Roman"/>
                <w:szCs w:val="21"/>
              </w:rPr>
            </w:pPr>
            <w:r w:rsidRPr="006C201F">
              <w:rPr>
                <w:rFonts w:eastAsiaTheme="minorHAnsi" w:cs="Times New Roman" w:hint="eastAsia"/>
                <w:szCs w:val="21"/>
              </w:rPr>
              <w:t>宿主预测方法</w:t>
            </w:r>
          </w:p>
        </w:tc>
        <w:tc>
          <w:tcPr>
            <w:tcW w:w="4536" w:type="dxa"/>
            <w:vAlign w:val="center"/>
          </w:tcPr>
          <w:p w14:paraId="47C701FD" w14:textId="29B67EB9" w:rsidR="00954E8B" w:rsidRPr="006C201F" w:rsidRDefault="00954E8B" w:rsidP="006C201F">
            <w:pPr>
              <w:spacing w:line="288" w:lineRule="auto"/>
              <w:rPr>
                <w:rFonts w:eastAsiaTheme="minorHAnsi" w:cs="Times New Roman"/>
                <w:szCs w:val="21"/>
              </w:rPr>
            </w:pPr>
            <w:r w:rsidRPr="006C201F">
              <w:rPr>
                <w:rFonts w:eastAsiaTheme="minorHAnsi" w:cs="Times New Roman" w:hint="eastAsia"/>
                <w:szCs w:val="21"/>
              </w:rPr>
              <w:t>原理</w:t>
            </w:r>
          </w:p>
        </w:tc>
        <w:tc>
          <w:tcPr>
            <w:tcW w:w="709" w:type="dxa"/>
            <w:vAlign w:val="center"/>
          </w:tcPr>
          <w:p w14:paraId="38A42266" w14:textId="59285898" w:rsidR="00954E8B" w:rsidRPr="006C201F" w:rsidRDefault="00954E8B" w:rsidP="006C201F">
            <w:pPr>
              <w:spacing w:line="288" w:lineRule="auto"/>
              <w:rPr>
                <w:rFonts w:eastAsiaTheme="minorHAnsi" w:cs="Times New Roman"/>
                <w:szCs w:val="21"/>
              </w:rPr>
            </w:pPr>
            <w:r w:rsidRPr="006C201F">
              <w:rPr>
                <w:rFonts w:eastAsiaTheme="minorHAnsi" w:cs="Times New Roman" w:hint="eastAsia"/>
                <w:szCs w:val="21"/>
              </w:rPr>
              <w:t>举例</w:t>
            </w:r>
          </w:p>
        </w:tc>
      </w:tr>
      <w:tr w:rsidR="00954E8B" w:rsidRPr="006C201F" w14:paraId="20C50C75" w14:textId="77777777" w:rsidTr="001A2347">
        <w:tc>
          <w:tcPr>
            <w:tcW w:w="4248" w:type="dxa"/>
            <w:vAlign w:val="center"/>
          </w:tcPr>
          <w:p w14:paraId="26019E57" w14:textId="3B18085A" w:rsidR="00954E8B" w:rsidRPr="006C201F" w:rsidRDefault="00B72B25" w:rsidP="006C201F">
            <w:pPr>
              <w:spacing w:line="288" w:lineRule="auto"/>
              <w:rPr>
                <w:rFonts w:eastAsiaTheme="minorHAnsi" w:cs="Times New Roman"/>
                <w:szCs w:val="21"/>
              </w:rPr>
            </w:pPr>
            <w:r w:rsidRPr="006C201F">
              <w:rPr>
                <w:rFonts w:eastAsiaTheme="minorHAnsi" w:cs="Times New Roman" w:hint="eastAsia"/>
                <w:szCs w:val="21"/>
              </w:rPr>
              <w:t>在可能的宿主基因组中寻找C</w:t>
            </w:r>
            <w:r w:rsidRPr="006C201F">
              <w:rPr>
                <w:rFonts w:eastAsiaTheme="minorHAnsi" w:cs="Times New Roman"/>
                <w:szCs w:val="21"/>
              </w:rPr>
              <w:t xml:space="preserve">RISPR </w:t>
            </w:r>
            <w:r w:rsidRPr="006C201F">
              <w:rPr>
                <w:rFonts w:eastAsiaTheme="minorHAnsi" w:cs="Times New Roman" w:hint="eastAsia"/>
                <w:szCs w:val="21"/>
              </w:rPr>
              <w:t>spacer</w:t>
            </w:r>
            <w:r w:rsidR="00F14A88" w:rsidRPr="006C201F">
              <w:rPr>
                <w:rFonts w:eastAsiaTheme="minorHAnsi" w:cs="Times New Roman" w:hint="eastAsia"/>
                <w:szCs w:val="21"/>
              </w:rPr>
              <w:t>，检查恢复的病毒类群中是否含有一致的序列。</w:t>
            </w:r>
          </w:p>
        </w:tc>
        <w:tc>
          <w:tcPr>
            <w:tcW w:w="4536" w:type="dxa"/>
            <w:vAlign w:val="center"/>
          </w:tcPr>
          <w:p w14:paraId="2724433A" w14:textId="11D0F4D5" w:rsidR="00954E8B" w:rsidRPr="006C201F" w:rsidRDefault="0067078F" w:rsidP="006C201F">
            <w:pPr>
              <w:spacing w:line="288" w:lineRule="auto"/>
              <w:rPr>
                <w:rFonts w:eastAsiaTheme="minorHAnsi" w:cs="Times New Roman"/>
                <w:szCs w:val="21"/>
              </w:rPr>
            </w:pPr>
            <w:r w:rsidRPr="006C201F">
              <w:rPr>
                <w:rFonts w:eastAsiaTheme="minorHAnsi" w:cs="Times New Roman" w:hint="eastAsia"/>
                <w:szCs w:val="21"/>
              </w:rPr>
              <w:t>宿主的C</w:t>
            </w:r>
            <w:r w:rsidRPr="006C201F">
              <w:rPr>
                <w:rFonts w:eastAsiaTheme="minorHAnsi" w:cs="Times New Roman"/>
                <w:szCs w:val="21"/>
              </w:rPr>
              <w:t>RISPR</w:t>
            </w:r>
            <w:r w:rsidRPr="006C201F">
              <w:rPr>
                <w:rFonts w:eastAsiaTheme="minorHAnsi" w:cs="Times New Roman" w:hint="eastAsia"/>
                <w:szCs w:val="21"/>
              </w:rPr>
              <w:t>系统反应了被</w:t>
            </w:r>
            <w:proofErr w:type="gramStart"/>
            <w:r w:rsidRPr="006C201F">
              <w:rPr>
                <w:rFonts w:eastAsiaTheme="minorHAnsi" w:cs="Times New Roman" w:hint="eastAsia"/>
                <w:szCs w:val="21"/>
              </w:rPr>
              <w:t>侵染</w:t>
            </w:r>
            <w:proofErr w:type="gramEnd"/>
            <w:r w:rsidRPr="006C201F">
              <w:rPr>
                <w:rFonts w:eastAsiaTheme="minorHAnsi" w:cs="Times New Roman" w:hint="eastAsia"/>
                <w:szCs w:val="21"/>
              </w:rPr>
              <w:t>的历史。</w:t>
            </w:r>
          </w:p>
        </w:tc>
        <w:tc>
          <w:tcPr>
            <w:tcW w:w="709" w:type="dxa"/>
            <w:vAlign w:val="center"/>
          </w:tcPr>
          <w:p w14:paraId="3533D6D2" w14:textId="1A854DC1" w:rsidR="00954E8B" w:rsidRPr="006C201F" w:rsidRDefault="00E76201" w:rsidP="006C201F">
            <w:pPr>
              <w:spacing w:line="288" w:lineRule="auto"/>
              <w:rPr>
                <w:rFonts w:eastAsiaTheme="minorHAnsi" w:cs="Times New Roman"/>
                <w:szCs w:val="21"/>
              </w:rPr>
            </w:pPr>
            <w:r w:rsidRPr="006C201F">
              <w:rPr>
                <w:rFonts w:eastAsiaTheme="minorHAnsi" w:cs="Times New Roman"/>
                <w:szCs w:val="21"/>
              </w:rPr>
              <w:fldChar w:fldCharType="begin">
                <w:fldData xml:space="preserve">PEVuZE5vdGU+PENpdGU+PEF1dGhvcj5Sb3V4PC9BdXRob3I+PFllYXI+MjAxNjwvWWVhcj48UmVj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</w:fldData>
              </w:fldChar>
            </w:r>
            <w:r w:rsidR="005263B4" w:rsidRPr="006C201F">
              <w:rPr>
                <w:rFonts w:eastAsiaTheme="minorHAnsi" w:cs="Times New Roman"/>
                <w:szCs w:val="21"/>
              </w:rPr>
              <w:instrText xml:space="preserve"> ADDIN EN.CITE </w:instrText>
            </w:r>
            <w:r w:rsidR="005263B4" w:rsidRPr="006C201F">
              <w:rPr>
                <w:rFonts w:eastAsiaTheme="minorHAnsi" w:cs="Times New Roman"/>
                <w:szCs w:val="21"/>
              </w:rPr>
              <w:fldChar w:fldCharType="begin">
                <w:fldData xml:space="preserve">PEVuZE5vdGU+PENpdGU+PEF1dGhvcj5Sb3V4PC9BdXRob3I+PFllYXI+MjAxNjwvWWVhcj48UmVj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</w:fldData>
              </w:fldChar>
            </w:r>
            <w:r w:rsidR="005263B4" w:rsidRPr="006C201F">
              <w:rPr>
                <w:rFonts w:eastAsiaTheme="minorHAnsi" w:cs="Times New Roman"/>
                <w:szCs w:val="21"/>
              </w:rPr>
              <w:instrText xml:space="preserve"> ADDIN EN.CITE.DATA </w:instrText>
            </w:r>
            <w:r w:rsidR="005263B4" w:rsidRPr="006C201F">
              <w:rPr>
                <w:rFonts w:eastAsiaTheme="minorHAnsi" w:cs="Times New Roman"/>
                <w:szCs w:val="21"/>
              </w:rPr>
            </w:r>
            <w:r w:rsidR="005263B4" w:rsidRPr="006C201F">
              <w:rPr>
                <w:rFonts w:eastAsiaTheme="minorHAnsi" w:cs="Times New Roman"/>
                <w:szCs w:val="21"/>
              </w:rPr>
              <w:fldChar w:fldCharType="end"/>
            </w:r>
            <w:r w:rsidRPr="006C201F">
              <w:rPr>
                <w:rFonts w:eastAsiaTheme="minorHAnsi" w:cs="Times New Roman"/>
                <w:szCs w:val="21"/>
              </w:rPr>
            </w:r>
            <w:r w:rsidRPr="006C201F">
              <w:rPr>
                <w:rFonts w:eastAsiaTheme="minorHAnsi" w:cs="Times New Roman"/>
                <w:szCs w:val="21"/>
              </w:rPr>
              <w:fldChar w:fldCharType="separate"/>
            </w:r>
            <w:r w:rsidR="005263B4" w:rsidRPr="006C201F">
              <w:rPr>
                <w:rFonts w:eastAsiaTheme="minorHAnsi" w:cs="Times New Roman"/>
                <w:noProof/>
                <w:szCs w:val="21"/>
                <w:vertAlign w:val="superscript"/>
              </w:rPr>
              <w:t>1,3,5,9</w:t>
            </w:r>
            <w:r w:rsidRPr="006C201F">
              <w:rPr>
                <w:rFonts w:eastAsiaTheme="minorHAnsi" w:cs="Times New Roman"/>
                <w:szCs w:val="21"/>
              </w:rPr>
              <w:fldChar w:fldCharType="end"/>
            </w:r>
          </w:p>
        </w:tc>
      </w:tr>
      <w:tr w:rsidR="00416929" w:rsidRPr="006C201F" w14:paraId="128A8790" w14:textId="77777777" w:rsidTr="001A2347">
        <w:tc>
          <w:tcPr>
            <w:tcW w:w="4248" w:type="dxa"/>
            <w:vAlign w:val="center"/>
          </w:tcPr>
          <w:p w14:paraId="427BB9FF" w14:textId="18CFB39A" w:rsidR="00416929" w:rsidRPr="006C201F" w:rsidRDefault="00416929" w:rsidP="006C201F">
            <w:pPr>
              <w:spacing w:line="288" w:lineRule="auto"/>
              <w:rPr>
                <w:rFonts w:eastAsiaTheme="minorHAnsi" w:cs="Times New Roman"/>
                <w:szCs w:val="21"/>
              </w:rPr>
            </w:pPr>
            <w:r w:rsidRPr="006C201F">
              <w:rPr>
                <w:rFonts w:eastAsiaTheme="minorHAnsi" w:cs="Times New Roman" w:hint="eastAsia"/>
                <w:szCs w:val="21"/>
              </w:rPr>
              <w:t>如在病毒基因组中找到编码t</w:t>
            </w:r>
            <w:r w:rsidRPr="006C201F">
              <w:rPr>
                <w:rFonts w:eastAsiaTheme="minorHAnsi" w:cs="Times New Roman"/>
                <w:szCs w:val="21"/>
              </w:rPr>
              <w:t>RNA</w:t>
            </w:r>
            <w:r w:rsidRPr="006C201F">
              <w:rPr>
                <w:rFonts w:eastAsiaTheme="minorHAnsi" w:cs="Times New Roman" w:hint="eastAsia"/>
                <w:szCs w:val="21"/>
              </w:rPr>
              <w:t>的序列，可根据t</w:t>
            </w:r>
            <w:r w:rsidRPr="006C201F">
              <w:rPr>
                <w:rFonts w:eastAsiaTheme="minorHAnsi" w:cs="Times New Roman"/>
                <w:szCs w:val="21"/>
              </w:rPr>
              <w:t>RNA</w:t>
            </w:r>
            <w:r w:rsidRPr="006C201F">
              <w:rPr>
                <w:rFonts w:eastAsiaTheme="minorHAnsi" w:cs="Times New Roman" w:hint="eastAsia"/>
                <w:szCs w:val="21"/>
              </w:rPr>
              <w:t>的宿主判断该病毒的宿主</w:t>
            </w:r>
            <w:r w:rsidR="00EF6557" w:rsidRPr="006C201F">
              <w:rPr>
                <w:rFonts w:eastAsiaTheme="minorHAnsi" w:cs="Times New Roman" w:hint="eastAsia"/>
                <w:szCs w:val="21"/>
              </w:rPr>
              <w:t>。</w:t>
            </w:r>
          </w:p>
        </w:tc>
        <w:tc>
          <w:tcPr>
            <w:tcW w:w="4536" w:type="dxa"/>
            <w:vMerge w:val="restart"/>
            <w:vAlign w:val="center"/>
          </w:tcPr>
          <w:p w14:paraId="1F9B4F25" w14:textId="3922C452" w:rsidR="00416929" w:rsidRPr="006C201F" w:rsidRDefault="0072356D" w:rsidP="006C201F">
            <w:pPr>
              <w:spacing w:line="288" w:lineRule="auto"/>
              <w:rPr>
                <w:rFonts w:eastAsiaTheme="minorHAnsi" w:cs="Times New Roman"/>
                <w:szCs w:val="21"/>
              </w:rPr>
            </w:pPr>
            <w:r w:rsidRPr="006C201F">
              <w:rPr>
                <w:rFonts w:eastAsiaTheme="minorHAnsi" w:cs="Times New Roman" w:hint="eastAsia"/>
                <w:szCs w:val="21"/>
              </w:rPr>
              <w:t>病毒（噬菌体）具有基因转移的能力，可以从宿主处获得某些基因。</w:t>
            </w:r>
            <w:r w:rsidR="00700510" w:rsidRPr="006C201F">
              <w:rPr>
                <w:rFonts w:eastAsiaTheme="minorHAnsi" w:cs="Times New Roman" w:hint="eastAsia"/>
                <w:szCs w:val="21"/>
              </w:rPr>
              <w:t>通过对这些基因的溯源或系统发育分析，可以得到部分病毒的宿主信息。</w:t>
            </w:r>
          </w:p>
        </w:tc>
        <w:tc>
          <w:tcPr>
            <w:tcW w:w="709" w:type="dxa"/>
            <w:vAlign w:val="center"/>
          </w:tcPr>
          <w:p w14:paraId="2437FA50" w14:textId="61ED3A0E" w:rsidR="00416929" w:rsidRPr="006C201F" w:rsidRDefault="00E76201" w:rsidP="006C201F">
            <w:pPr>
              <w:spacing w:line="288" w:lineRule="auto"/>
              <w:rPr>
                <w:rFonts w:eastAsiaTheme="minorHAnsi" w:cs="Times New Roman"/>
                <w:szCs w:val="21"/>
              </w:rPr>
            </w:pPr>
            <w:r w:rsidRPr="006C201F">
              <w:rPr>
                <w:rFonts w:eastAsiaTheme="minorHAnsi" w:cs="Times New Roman"/>
                <w:szCs w:val="21"/>
              </w:rPr>
              <w:fldChar w:fldCharType="begin">
                <w:fldData xml:space="preserve">PEVuZE5vdGU+PENpdGU+PEF1dGhvcj5QYWV6LUVzcGlubzwvQXV0aG9yPjxZZWFyPjIwMTY8L1ll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</w:fldData>
              </w:fldChar>
            </w:r>
            <w:r w:rsidR="005263B4" w:rsidRPr="006C201F">
              <w:rPr>
                <w:rFonts w:eastAsiaTheme="minorHAnsi" w:cs="Times New Roman"/>
                <w:szCs w:val="21"/>
              </w:rPr>
              <w:instrText xml:space="preserve"> ADDIN EN.CITE </w:instrText>
            </w:r>
            <w:r w:rsidR="005263B4" w:rsidRPr="006C201F">
              <w:rPr>
                <w:rFonts w:eastAsiaTheme="minorHAnsi" w:cs="Times New Roman"/>
                <w:szCs w:val="21"/>
              </w:rPr>
              <w:fldChar w:fldCharType="begin">
                <w:fldData xml:space="preserve">PEVuZE5vdGU+PENpdGU+PEF1dGhvcj5QYWV6LUVzcGlubzwvQXV0aG9yPjxZZWFyPjIwMTY8L1ll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</w:fldData>
              </w:fldChar>
            </w:r>
            <w:r w:rsidR="005263B4" w:rsidRPr="006C201F">
              <w:rPr>
                <w:rFonts w:eastAsiaTheme="minorHAnsi" w:cs="Times New Roman"/>
                <w:szCs w:val="21"/>
              </w:rPr>
              <w:instrText xml:space="preserve"> ADDIN EN.CITE.DATA </w:instrText>
            </w:r>
            <w:r w:rsidR="005263B4" w:rsidRPr="006C201F">
              <w:rPr>
                <w:rFonts w:eastAsiaTheme="minorHAnsi" w:cs="Times New Roman"/>
                <w:szCs w:val="21"/>
              </w:rPr>
            </w:r>
            <w:r w:rsidR="005263B4" w:rsidRPr="006C201F">
              <w:rPr>
                <w:rFonts w:eastAsiaTheme="minorHAnsi" w:cs="Times New Roman"/>
                <w:szCs w:val="21"/>
              </w:rPr>
              <w:fldChar w:fldCharType="end"/>
            </w:r>
            <w:r w:rsidRPr="006C201F">
              <w:rPr>
                <w:rFonts w:eastAsiaTheme="minorHAnsi" w:cs="Times New Roman"/>
                <w:szCs w:val="21"/>
              </w:rPr>
            </w:r>
            <w:r w:rsidRPr="006C201F">
              <w:rPr>
                <w:rFonts w:eastAsiaTheme="minorHAnsi" w:cs="Times New Roman"/>
                <w:szCs w:val="21"/>
              </w:rPr>
              <w:fldChar w:fldCharType="separate"/>
            </w:r>
            <w:r w:rsidR="005263B4" w:rsidRPr="006C201F">
              <w:rPr>
                <w:rFonts w:eastAsiaTheme="minorHAnsi" w:cs="Times New Roman"/>
                <w:noProof/>
                <w:szCs w:val="21"/>
                <w:vertAlign w:val="superscript"/>
              </w:rPr>
              <w:t>1,3,9</w:t>
            </w:r>
            <w:r w:rsidRPr="006C201F">
              <w:rPr>
                <w:rFonts w:eastAsiaTheme="minorHAnsi" w:cs="Times New Roman"/>
                <w:szCs w:val="21"/>
              </w:rPr>
              <w:fldChar w:fldCharType="end"/>
            </w:r>
          </w:p>
        </w:tc>
      </w:tr>
      <w:tr w:rsidR="00416929" w:rsidRPr="006C201F" w14:paraId="4046C516" w14:textId="77777777" w:rsidTr="001A2347">
        <w:tc>
          <w:tcPr>
            <w:tcW w:w="4248" w:type="dxa"/>
            <w:vAlign w:val="center"/>
          </w:tcPr>
          <w:p w14:paraId="677F5123" w14:textId="158974A5" w:rsidR="00416929" w:rsidRPr="006C201F" w:rsidRDefault="00416929" w:rsidP="006C201F">
            <w:pPr>
              <w:spacing w:line="288" w:lineRule="auto"/>
              <w:rPr>
                <w:rFonts w:eastAsiaTheme="minorHAnsi" w:cs="Times New Roman"/>
                <w:szCs w:val="21"/>
              </w:rPr>
            </w:pPr>
            <w:r w:rsidRPr="006C201F">
              <w:rPr>
                <w:rFonts w:eastAsiaTheme="minorHAnsi" w:cs="Times New Roman" w:hint="eastAsia"/>
                <w:szCs w:val="21"/>
              </w:rPr>
              <w:t>如在病毒基因组中找到编码辅助代谢基因（A</w:t>
            </w:r>
            <w:r w:rsidRPr="006C201F">
              <w:rPr>
                <w:rFonts w:eastAsiaTheme="minorHAnsi" w:cs="Times New Roman"/>
                <w:szCs w:val="21"/>
              </w:rPr>
              <w:t>MG</w:t>
            </w:r>
            <w:r w:rsidRPr="006C201F">
              <w:rPr>
                <w:rFonts w:eastAsiaTheme="minorHAnsi" w:cs="Times New Roman" w:hint="eastAsia"/>
                <w:szCs w:val="21"/>
              </w:rPr>
              <w:t>）的序列，可根据A</w:t>
            </w:r>
            <w:r w:rsidRPr="006C201F">
              <w:rPr>
                <w:rFonts w:eastAsiaTheme="minorHAnsi" w:cs="Times New Roman"/>
                <w:szCs w:val="21"/>
              </w:rPr>
              <w:t>MG</w:t>
            </w:r>
            <w:r w:rsidRPr="006C201F">
              <w:rPr>
                <w:rFonts w:eastAsiaTheme="minorHAnsi" w:cs="Times New Roman" w:hint="eastAsia"/>
                <w:szCs w:val="21"/>
              </w:rPr>
              <w:t>的系统发育判断该病毒的宿主。</w:t>
            </w:r>
          </w:p>
        </w:tc>
        <w:tc>
          <w:tcPr>
            <w:tcW w:w="4536" w:type="dxa"/>
            <w:vMerge/>
            <w:vAlign w:val="center"/>
          </w:tcPr>
          <w:p w14:paraId="1A58A3E7" w14:textId="77777777" w:rsidR="00416929" w:rsidRPr="006C201F" w:rsidRDefault="00416929" w:rsidP="006C201F">
            <w:pPr>
              <w:spacing w:line="288" w:lineRule="auto"/>
              <w:rPr>
                <w:rFonts w:eastAsiaTheme="minorHAnsi" w:cs="Times New Roman"/>
                <w:szCs w:val="21"/>
              </w:rPr>
            </w:pPr>
          </w:p>
        </w:tc>
        <w:tc>
          <w:tcPr>
            <w:tcW w:w="709" w:type="dxa"/>
            <w:vAlign w:val="center"/>
          </w:tcPr>
          <w:p w14:paraId="559495E1" w14:textId="28230CFF" w:rsidR="00416929" w:rsidRPr="006C201F" w:rsidRDefault="00A52CC5" w:rsidP="006C201F">
            <w:pPr>
              <w:spacing w:line="288" w:lineRule="auto"/>
              <w:rPr>
                <w:rFonts w:eastAsiaTheme="minorHAnsi" w:cs="Times New Roman"/>
                <w:szCs w:val="21"/>
              </w:rPr>
            </w:pPr>
            <w:r w:rsidRPr="006C201F">
              <w:rPr>
                <w:rFonts w:eastAsiaTheme="minorHAnsi" w:cs="Times New Roman"/>
                <w:szCs w:val="21"/>
              </w:rPr>
              <w:fldChar w:fldCharType="begin">
                <w:fldData xml:space="preserve">PEVuZE5vdGU+PENpdGU+PEF1dGhvcj5DaGVuPC9BdXRob3I+PFllYXI+MjAyMDwvWWVhcj48UmVj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</w:fldData>
              </w:fldChar>
            </w:r>
            <w:r w:rsidR="00556C08" w:rsidRPr="006C201F">
              <w:rPr>
                <w:rFonts w:eastAsiaTheme="minorHAnsi" w:cs="Times New Roman"/>
                <w:szCs w:val="21"/>
              </w:rPr>
              <w:instrText xml:space="preserve"> ADDIN EN.CITE </w:instrText>
            </w:r>
            <w:r w:rsidR="00556C08" w:rsidRPr="006C201F">
              <w:rPr>
                <w:rFonts w:eastAsiaTheme="minorHAnsi" w:cs="Times New Roman"/>
                <w:szCs w:val="21"/>
              </w:rPr>
              <w:fldChar w:fldCharType="begin">
                <w:fldData xml:space="preserve">PEVuZE5vdGU+PENpdGU+PEF1dGhvcj5DaGVuPC9BdXRob3I+PFllYXI+MjAyMDwvWWVhcj48UmVj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</w:fldData>
              </w:fldChar>
            </w:r>
            <w:r w:rsidR="00556C08" w:rsidRPr="006C201F">
              <w:rPr>
                <w:rFonts w:eastAsiaTheme="minorHAnsi" w:cs="Times New Roman"/>
                <w:szCs w:val="21"/>
              </w:rPr>
              <w:instrText xml:space="preserve"> ADDIN EN.CITE.DATA </w:instrText>
            </w:r>
            <w:r w:rsidR="00556C08" w:rsidRPr="006C201F">
              <w:rPr>
                <w:rFonts w:eastAsiaTheme="minorHAnsi" w:cs="Times New Roman"/>
                <w:szCs w:val="21"/>
              </w:rPr>
            </w:r>
            <w:r w:rsidR="00556C08" w:rsidRPr="006C201F">
              <w:rPr>
                <w:rFonts w:eastAsiaTheme="minorHAnsi" w:cs="Times New Roman"/>
                <w:szCs w:val="21"/>
              </w:rPr>
              <w:fldChar w:fldCharType="end"/>
            </w:r>
            <w:r w:rsidRPr="006C201F">
              <w:rPr>
                <w:rFonts w:eastAsiaTheme="minorHAnsi" w:cs="Times New Roman"/>
                <w:szCs w:val="21"/>
              </w:rPr>
            </w:r>
            <w:r w:rsidRPr="006C201F">
              <w:rPr>
                <w:rFonts w:eastAsiaTheme="minorHAnsi" w:cs="Times New Roman"/>
                <w:szCs w:val="21"/>
              </w:rPr>
              <w:fldChar w:fldCharType="separate"/>
            </w:r>
            <w:r w:rsidR="00556C08" w:rsidRPr="006C201F">
              <w:rPr>
                <w:rFonts w:eastAsiaTheme="minorHAnsi" w:cs="Times New Roman"/>
                <w:noProof/>
                <w:szCs w:val="21"/>
                <w:vertAlign w:val="superscript"/>
              </w:rPr>
              <w:t>1,5</w:t>
            </w:r>
            <w:r w:rsidRPr="006C201F">
              <w:rPr>
                <w:rFonts w:eastAsiaTheme="minorHAnsi" w:cs="Times New Roman"/>
                <w:szCs w:val="21"/>
              </w:rPr>
              <w:fldChar w:fldCharType="end"/>
            </w:r>
          </w:p>
        </w:tc>
      </w:tr>
      <w:tr w:rsidR="00416929" w:rsidRPr="006C201F" w14:paraId="6D9571AA" w14:textId="77777777" w:rsidTr="001A2347">
        <w:tc>
          <w:tcPr>
            <w:tcW w:w="4248" w:type="dxa"/>
            <w:vAlign w:val="center"/>
          </w:tcPr>
          <w:p w14:paraId="7603A97E" w14:textId="0D8E6338" w:rsidR="00416929" w:rsidRPr="006C201F" w:rsidRDefault="00416929" w:rsidP="006C201F">
            <w:pPr>
              <w:spacing w:line="288" w:lineRule="auto"/>
              <w:rPr>
                <w:rFonts w:eastAsiaTheme="minorHAnsi" w:cs="Times New Roman"/>
                <w:szCs w:val="21"/>
              </w:rPr>
            </w:pPr>
            <w:r w:rsidRPr="006C201F">
              <w:rPr>
                <w:rFonts w:eastAsiaTheme="minorHAnsi" w:cs="Times New Roman" w:hint="eastAsia"/>
                <w:szCs w:val="21"/>
              </w:rPr>
              <w:t>病毒基因组片段与可能的宿主基因组片段的相似性。</w:t>
            </w:r>
          </w:p>
        </w:tc>
        <w:tc>
          <w:tcPr>
            <w:tcW w:w="4536" w:type="dxa"/>
            <w:vMerge/>
            <w:vAlign w:val="center"/>
          </w:tcPr>
          <w:p w14:paraId="058A3213" w14:textId="77777777" w:rsidR="00416929" w:rsidRPr="006C201F" w:rsidRDefault="00416929" w:rsidP="006C201F">
            <w:pPr>
              <w:spacing w:line="288" w:lineRule="auto"/>
              <w:rPr>
                <w:rFonts w:eastAsiaTheme="minorHAnsi" w:cs="Times New Roman"/>
                <w:szCs w:val="21"/>
              </w:rPr>
            </w:pPr>
          </w:p>
        </w:tc>
        <w:tc>
          <w:tcPr>
            <w:tcW w:w="709" w:type="dxa"/>
            <w:vAlign w:val="center"/>
          </w:tcPr>
          <w:p w14:paraId="21AFBA94" w14:textId="7F20CE4F" w:rsidR="00416929" w:rsidRPr="006C201F" w:rsidRDefault="00E76201" w:rsidP="006C201F">
            <w:pPr>
              <w:spacing w:line="288" w:lineRule="auto"/>
              <w:rPr>
                <w:rFonts w:eastAsiaTheme="minorHAnsi" w:cs="Times New Roman"/>
                <w:szCs w:val="21"/>
              </w:rPr>
            </w:pPr>
            <w:r w:rsidRPr="006C201F">
              <w:rPr>
                <w:rFonts w:eastAsiaTheme="minorHAnsi" w:cs="Times New Roman"/>
                <w:szCs w:val="21"/>
              </w:rPr>
              <w:fldChar w:fldCharType="begin">
                <w:fldData xml:space="preserve">PEVuZE5vdGU+PENpdGU+PEF1dGhvcj5Sb3V4PC9BdXRob3I+PFllYXI+MjAxNjwvWWVhcj48UmVj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==
</w:fldData>
              </w:fldChar>
            </w:r>
            <w:r w:rsidR="005263B4" w:rsidRPr="006C201F">
              <w:rPr>
                <w:rFonts w:eastAsiaTheme="minorHAnsi" w:cs="Times New Roman"/>
                <w:szCs w:val="21"/>
              </w:rPr>
              <w:instrText xml:space="preserve"> ADDIN EN.CITE </w:instrText>
            </w:r>
            <w:r w:rsidR="005263B4" w:rsidRPr="006C201F">
              <w:rPr>
                <w:rFonts w:eastAsiaTheme="minorHAnsi" w:cs="Times New Roman"/>
                <w:szCs w:val="21"/>
              </w:rPr>
              <w:fldChar w:fldCharType="begin">
                <w:fldData xml:space="preserve">PEVuZE5vdGU+PENpdGU+PEF1dGhvcj5Sb3V4PC9BdXRob3I+PFllYXI+MjAxNjwvWWVhcj48UmVj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==
</w:fldData>
              </w:fldChar>
            </w:r>
            <w:r w:rsidR="005263B4" w:rsidRPr="006C201F">
              <w:rPr>
                <w:rFonts w:eastAsiaTheme="minorHAnsi" w:cs="Times New Roman"/>
                <w:szCs w:val="21"/>
              </w:rPr>
              <w:instrText xml:space="preserve"> ADDIN EN.CITE.DATA </w:instrText>
            </w:r>
            <w:r w:rsidR="005263B4" w:rsidRPr="006C201F">
              <w:rPr>
                <w:rFonts w:eastAsiaTheme="minorHAnsi" w:cs="Times New Roman"/>
                <w:szCs w:val="21"/>
              </w:rPr>
            </w:r>
            <w:r w:rsidR="005263B4" w:rsidRPr="006C201F">
              <w:rPr>
                <w:rFonts w:eastAsiaTheme="minorHAnsi" w:cs="Times New Roman"/>
                <w:szCs w:val="21"/>
              </w:rPr>
              <w:fldChar w:fldCharType="end"/>
            </w:r>
            <w:r w:rsidRPr="006C201F">
              <w:rPr>
                <w:rFonts w:eastAsiaTheme="minorHAnsi" w:cs="Times New Roman"/>
                <w:szCs w:val="21"/>
              </w:rPr>
            </w:r>
            <w:r w:rsidRPr="006C201F">
              <w:rPr>
                <w:rFonts w:eastAsiaTheme="minorHAnsi" w:cs="Times New Roman"/>
                <w:szCs w:val="21"/>
              </w:rPr>
              <w:fldChar w:fldCharType="separate"/>
            </w:r>
            <w:r w:rsidR="005263B4" w:rsidRPr="006C201F">
              <w:rPr>
                <w:rFonts w:eastAsiaTheme="minorHAnsi" w:cs="Times New Roman"/>
                <w:noProof/>
                <w:szCs w:val="21"/>
                <w:vertAlign w:val="superscript"/>
              </w:rPr>
              <w:t>5,9</w:t>
            </w:r>
            <w:r w:rsidRPr="006C201F">
              <w:rPr>
                <w:rFonts w:eastAsiaTheme="minorHAnsi" w:cs="Times New Roman"/>
                <w:szCs w:val="21"/>
              </w:rPr>
              <w:fldChar w:fldCharType="end"/>
            </w:r>
          </w:p>
        </w:tc>
      </w:tr>
      <w:tr w:rsidR="00954E8B" w:rsidRPr="006C201F" w14:paraId="728A1574" w14:textId="77777777" w:rsidTr="001A2347">
        <w:tc>
          <w:tcPr>
            <w:tcW w:w="4248" w:type="dxa"/>
            <w:vAlign w:val="center"/>
          </w:tcPr>
          <w:p w14:paraId="193685EA" w14:textId="22F27A63" w:rsidR="00954E8B" w:rsidRPr="006C201F" w:rsidRDefault="007212F5" w:rsidP="006C201F">
            <w:pPr>
              <w:spacing w:line="288" w:lineRule="auto"/>
              <w:rPr>
                <w:rFonts w:eastAsiaTheme="minorHAnsi" w:cs="Times New Roman"/>
                <w:szCs w:val="21"/>
              </w:rPr>
            </w:pPr>
            <w:r w:rsidRPr="006C201F">
              <w:rPr>
                <w:rFonts w:eastAsiaTheme="minorHAnsi" w:cs="Times New Roman" w:hint="eastAsia"/>
                <w:szCs w:val="21"/>
              </w:rPr>
              <w:t>病毒类群和可能的宿主在样本中的丰度</w:t>
            </w:r>
            <w:r w:rsidR="00896C5B" w:rsidRPr="006C201F">
              <w:rPr>
                <w:rFonts w:eastAsiaTheme="minorHAnsi" w:cs="Times New Roman" w:hint="eastAsia"/>
                <w:szCs w:val="21"/>
              </w:rPr>
              <w:t>、表达水平的</w:t>
            </w:r>
            <w:r w:rsidRPr="006C201F">
              <w:rPr>
                <w:rFonts w:eastAsiaTheme="minorHAnsi" w:cs="Times New Roman" w:hint="eastAsia"/>
                <w:szCs w:val="21"/>
              </w:rPr>
              <w:t>关系。</w:t>
            </w:r>
          </w:p>
        </w:tc>
        <w:tc>
          <w:tcPr>
            <w:tcW w:w="4536" w:type="dxa"/>
            <w:vAlign w:val="center"/>
          </w:tcPr>
          <w:p w14:paraId="5BBC1EEC" w14:textId="7D098F14" w:rsidR="00954E8B" w:rsidRPr="006C201F" w:rsidRDefault="00683D00" w:rsidP="006C201F">
            <w:pPr>
              <w:spacing w:line="288" w:lineRule="auto"/>
              <w:rPr>
                <w:rFonts w:eastAsiaTheme="minorHAnsi" w:cs="Times New Roman"/>
                <w:szCs w:val="21"/>
              </w:rPr>
            </w:pPr>
            <w:r w:rsidRPr="006C201F">
              <w:rPr>
                <w:rFonts w:eastAsiaTheme="minorHAnsi" w:cs="Times New Roman" w:hint="eastAsia"/>
                <w:szCs w:val="21"/>
              </w:rPr>
              <w:t>病毒与宿主在样本中的丰度</w:t>
            </w:r>
            <w:r w:rsidR="00BF5659" w:rsidRPr="006C201F">
              <w:rPr>
                <w:rFonts w:eastAsiaTheme="minorHAnsi" w:cs="Times New Roman" w:hint="eastAsia"/>
                <w:szCs w:val="21"/>
              </w:rPr>
              <w:t>存在共出现的关系，</w:t>
            </w:r>
            <w:r w:rsidR="00966B04" w:rsidRPr="006C201F">
              <w:rPr>
                <w:rFonts w:eastAsiaTheme="minorHAnsi" w:cs="Times New Roman" w:hint="eastAsia"/>
                <w:szCs w:val="21"/>
              </w:rPr>
              <w:t>此外，</w:t>
            </w:r>
            <w:r w:rsidR="00914429" w:rsidRPr="006C201F">
              <w:rPr>
                <w:rFonts w:eastAsiaTheme="minorHAnsi" w:cs="Times New Roman" w:hint="eastAsia"/>
                <w:szCs w:val="21"/>
              </w:rPr>
              <w:t>由于</w:t>
            </w:r>
            <w:r w:rsidR="00966B04" w:rsidRPr="006C201F">
              <w:rPr>
                <w:rFonts w:eastAsiaTheme="minorHAnsi" w:cs="Times New Roman" w:hint="eastAsia"/>
                <w:szCs w:val="21"/>
              </w:rPr>
              <w:t>来自病毒的转录</w:t>
            </w:r>
            <w:proofErr w:type="gramStart"/>
            <w:r w:rsidR="00966B04" w:rsidRPr="006C201F">
              <w:rPr>
                <w:rFonts w:eastAsiaTheme="minorHAnsi" w:cs="Times New Roman" w:hint="eastAsia"/>
                <w:szCs w:val="21"/>
              </w:rPr>
              <w:t>本一定</w:t>
            </w:r>
            <w:proofErr w:type="gramEnd"/>
            <w:r w:rsidR="00D64886" w:rsidRPr="006C201F">
              <w:rPr>
                <w:rFonts w:eastAsiaTheme="minorHAnsi" w:cs="Times New Roman" w:hint="eastAsia"/>
                <w:szCs w:val="21"/>
              </w:rPr>
              <w:t>起</w:t>
            </w:r>
            <w:r w:rsidR="00966B04" w:rsidRPr="006C201F">
              <w:rPr>
                <w:rFonts w:eastAsiaTheme="minorHAnsi" w:cs="Times New Roman" w:hint="eastAsia"/>
                <w:szCs w:val="21"/>
              </w:rPr>
              <w:t>源于宿主</w:t>
            </w:r>
            <w:r w:rsidR="00D64886" w:rsidRPr="006C201F">
              <w:rPr>
                <w:rFonts w:eastAsiaTheme="minorHAnsi" w:cs="Times New Roman" w:hint="eastAsia"/>
                <w:szCs w:val="21"/>
              </w:rPr>
              <w:t>细胞内</w:t>
            </w:r>
            <w:r w:rsidR="00966B04" w:rsidRPr="006C201F">
              <w:rPr>
                <w:rFonts w:eastAsiaTheme="minorHAnsi" w:cs="Times New Roman" w:hint="eastAsia"/>
                <w:szCs w:val="21"/>
              </w:rPr>
              <w:t>，</w:t>
            </w:r>
            <w:r w:rsidR="00804C26" w:rsidRPr="006C201F">
              <w:rPr>
                <w:rFonts w:eastAsiaTheme="minorHAnsi" w:cs="Times New Roman" w:hint="eastAsia"/>
                <w:szCs w:val="21"/>
              </w:rPr>
              <w:t>因此病毒和宿主的基因表达存在正相关。</w:t>
            </w:r>
          </w:p>
        </w:tc>
        <w:tc>
          <w:tcPr>
            <w:tcW w:w="709" w:type="dxa"/>
            <w:vAlign w:val="center"/>
          </w:tcPr>
          <w:p w14:paraId="5AFB376C" w14:textId="6F996398" w:rsidR="00954E8B" w:rsidRPr="006C201F" w:rsidRDefault="0051268B" w:rsidP="006C201F">
            <w:pPr>
              <w:spacing w:line="288" w:lineRule="auto"/>
              <w:rPr>
                <w:rFonts w:eastAsiaTheme="minorHAnsi" w:cs="Times New Roman"/>
                <w:szCs w:val="21"/>
              </w:rPr>
            </w:pPr>
            <w:r w:rsidRPr="006C201F">
              <w:rPr>
                <w:rFonts w:eastAsiaTheme="minorHAnsi" w:cs="Times New Roman"/>
                <w:szCs w:val="21"/>
              </w:rPr>
              <w:fldChar w:fldCharType="begin">
                <w:fldData xml:space="preserve">PEVuZE5vdGU+PENpdGU+PEF1dGhvcj5Nb25pcnV6emFtYW48L0F1dGhvcj48WWVhcj4yMDE3PC9Z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</w:fldData>
              </w:fldChar>
            </w:r>
            <w:r w:rsidR="005263B4" w:rsidRPr="006C201F">
              <w:rPr>
                <w:rFonts w:eastAsiaTheme="minorHAnsi" w:cs="Times New Roman"/>
                <w:szCs w:val="21"/>
              </w:rPr>
              <w:instrText xml:space="preserve"> ADDIN EN.CITE </w:instrText>
            </w:r>
            <w:r w:rsidR="005263B4" w:rsidRPr="006C201F">
              <w:rPr>
                <w:rFonts w:eastAsiaTheme="minorHAnsi" w:cs="Times New Roman"/>
                <w:szCs w:val="21"/>
              </w:rPr>
              <w:fldChar w:fldCharType="begin">
                <w:fldData xml:space="preserve">PEVuZE5vdGU+PENpdGU+PEF1dGhvcj5Nb25pcnV6emFtYW48L0F1dGhvcj48WWVhcj4yMDE3PC9Z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</w:fldData>
              </w:fldChar>
            </w:r>
            <w:r w:rsidR="005263B4" w:rsidRPr="006C201F">
              <w:rPr>
                <w:rFonts w:eastAsiaTheme="minorHAnsi" w:cs="Times New Roman"/>
                <w:szCs w:val="21"/>
              </w:rPr>
              <w:instrText xml:space="preserve"> ADDIN EN.CITE.DATA </w:instrText>
            </w:r>
            <w:r w:rsidR="005263B4" w:rsidRPr="006C201F">
              <w:rPr>
                <w:rFonts w:eastAsiaTheme="minorHAnsi" w:cs="Times New Roman"/>
                <w:szCs w:val="21"/>
              </w:rPr>
            </w:r>
            <w:r w:rsidR="005263B4" w:rsidRPr="006C201F">
              <w:rPr>
                <w:rFonts w:eastAsiaTheme="minorHAnsi" w:cs="Times New Roman"/>
                <w:szCs w:val="21"/>
              </w:rPr>
              <w:fldChar w:fldCharType="end"/>
            </w:r>
            <w:r w:rsidRPr="006C201F">
              <w:rPr>
                <w:rFonts w:eastAsiaTheme="minorHAnsi" w:cs="Times New Roman"/>
                <w:szCs w:val="21"/>
              </w:rPr>
            </w:r>
            <w:r w:rsidRPr="006C201F">
              <w:rPr>
                <w:rFonts w:eastAsiaTheme="minorHAnsi" w:cs="Times New Roman"/>
                <w:szCs w:val="21"/>
              </w:rPr>
              <w:fldChar w:fldCharType="separate"/>
            </w:r>
            <w:r w:rsidR="005263B4" w:rsidRPr="006C201F">
              <w:rPr>
                <w:rFonts w:eastAsiaTheme="minorHAnsi" w:cs="Times New Roman"/>
                <w:noProof/>
                <w:szCs w:val="21"/>
                <w:vertAlign w:val="superscript"/>
              </w:rPr>
              <w:t>1,10</w:t>
            </w:r>
            <w:r w:rsidRPr="006C201F">
              <w:rPr>
                <w:rFonts w:eastAsiaTheme="minorHAnsi" w:cs="Times New Roman"/>
                <w:szCs w:val="21"/>
              </w:rPr>
              <w:fldChar w:fldCharType="end"/>
            </w:r>
          </w:p>
        </w:tc>
      </w:tr>
      <w:tr w:rsidR="00954E8B" w:rsidRPr="006C201F" w14:paraId="2BD63732" w14:textId="77777777" w:rsidTr="001A2347">
        <w:tc>
          <w:tcPr>
            <w:tcW w:w="4248" w:type="dxa"/>
            <w:vAlign w:val="center"/>
          </w:tcPr>
          <w:p w14:paraId="12B83BC5" w14:textId="2B252424" w:rsidR="00954E8B" w:rsidRPr="006C201F" w:rsidRDefault="00D566C4" w:rsidP="006C201F">
            <w:pPr>
              <w:spacing w:line="288" w:lineRule="auto"/>
              <w:rPr>
                <w:rFonts w:eastAsiaTheme="minorHAnsi" w:cs="Times New Roman"/>
                <w:szCs w:val="21"/>
              </w:rPr>
            </w:pPr>
            <w:r w:rsidRPr="006C201F">
              <w:rPr>
                <w:rFonts w:eastAsiaTheme="minorHAnsi" w:cs="Times New Roman" w:hint="eastAsia"/>
                <w:szCs w:val="21"/>
              </w:rPr>
              <w:t>根据病毒与</w:t>
            </w:r>
            <w:r w:rsidR="000633F8" w:rsidRPr="006C201F">
              <w:rPr>
                <w:rFonts w:eastAsiaTheme="minorHAnsi" w:cs="Times New Roman" w:hint="eastAsia"/>
                <w:szCs w:val="21"/>
              </w:rPr>
              <w:t>可能的</w:t>
            </w:r>
            <w:r w:rsidRPr="006C201F">
              <w:rPr>
                <w:rFonts w:eastAsiaTheme="minorHAnsi" w:cs="Times New Roman" w:hint="eastAsia"/>
                <w:szCs w:val="21"/>
              </w:rPr>
              <w:t>宿主之间相近的四核苷酸频率</w:t>
            </w:r>
            <w:r w:rsidR="000633F8" w:rsidRPr="006C201F">
              <w:rPr>
                <w:rFonts w:eastAsiaTheme="minorHAnsi" w:cs="Times New Roman" w:hint="eastAsia"/>
                <w:szCs w:val="21"/>
              </w:rPr>
              <w:t>预测</w:t>
            </w:r>
            <w:r w:rsidRPr="006C201F">
              <w:rPr>
                <w:rFonts w:eastAsiaTheme="minorHAnsi" w:cs="Times New Roman" w:hint="eastAsia"/>
                <w:szCs w:val="21"/>
              </w:rPr>
              <w:t>宿主。</w:t>
            </w:r>
          </w:p>
        </w:tc>
        <w:tc>
          <w:tcPr>
            <w:tcW w:w="4536" w:type="dxa"/>
            <w:vAlign w:val="center"/>
          </w:tcPr>
          <w:p w14:paraId="40D9C03F" w14:textId="2145D380" w:rsidR="00954E8B" w:rsidRPr="006C201F" w:rsidRDefault="002E2C65" w:rsidP="006C201F">
            <w:pPr>
              <w:spacing w:line="288" w:lineRule="auto"/>
              <w:rPr>
                <w:rFonts w:eastAsiaTheme="minorHAnsi" w:cs="Times New Roman"/>
                <w:szCs w:val="21"/>
              </w:rPr>
            </w:pPr>
            <w:r w:rsidRPr="006C201F">
              <w:rPr>
                <w:rFonts w:eastAsiaTheme="minorHAnsi" w:cs="Times New Roman" w:hint="eastAsia"/>
                <w:szCs w:val="21"/>
              </w:rPr>
              <w:t>经验主义认为宿主和病毒的基因组有着相近的四核苷酸频率。</w:t>
            </w:r>
          </w:p>
        </w:tc>
        <w:tc>
          <w:tcPr>
            <w:tcW w:w="709" w:type="dxa"/>
            <w:vAlign w:val="center"/>
          </w:tcPr>
          <w:p w14:paraId="7CB0F5E4" w14:textId="3CC4FA16" w:rsidR="00954E8B" w:rsidRPr="006C201F" w:rsidRDefault="00E76201" w:rsidP="006C201F">
            <w:pPr>
              <w:spacing w:line="288" w:lineRule="auto"/>
              <w:rPr>
                <w:rFonts w:eastAsiaTheme="minorHAnsi" w:cs="Times New Roman"/>
                <w:szCs w:val="21"/>
              </w:rPr>
            </w:pPr>
            <w:r w:rsidRPr="006C201F">
              <w:rPr>
                <w:rFonts w:eastAsiaTheme="minorHAnsi" w:cs="Times New Roman"/>
                <w:szCs w:val="21"/>
              </w:rPr>
              <w:fldChar w:fldCharType="begin">
                <w:fldData xml:space="preserve">PEVuZE5vdGU+PENpdGU+PEF1dGhvcj5Sb3V4PC9BdXRob3I+PFllYXI+MjAxNjwvWWVhcj48UmVj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</w:fldData>
              </w:fldChar>
            </w:r>
            <w:r w:rsidRPr="006C201F">
              <w:rPr>
                <w:rFonts w:eastAsiaTheme="minorHAnsi" w:cs="Times New Roman"/>
                <w:szCs w:val="21"/>
              </w:rPr>
              <w:instrText xml:space="preserve"> ADDIN EN.CITE </w:instrText>
            </w:r>
            <w:r w:rsidRPr="006C201F">
              <w:rPr>
                <w:rFonts w:eastAsiaTheme="minorHAnsi" w:cs="Times New Roman"/>
                <w:szCs w:val="21"/>
              </w:rPr>
              <w:fldChar w:fldCharType="begin">
                <w:fldData xml:space="preserve">PEVuZE5vdGU+PENpdGU+PEF1dGhvcj5Sb3V4PC9BdXRob3I+PFllYXI+MjAxNjwvWWVhcj48UmVj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</w:fldData>
              </w:fldChar>
            </w:r>
            <w:r w:rsidRPr="006C201F">
              <w:rPr>
                <w:rFonts w:eastAsiaTheme="minorHAnsi" w:cs="Times New Roman"/>
                <w:szCs w:val="21"/>
              </w:rPr>
              <w:instrText xml:space="preserve"> ADDIN EN.CITE.DATA </w:instrText>
            </w:r>
            <w:r w:rsidRPr="006C201F">
              <w:rPr>
                <w:rFonts w:eastAsiaTheme="minorHAnsi" w:cs="Times New Roman"/>
                <w:szCs w:val="21"/>
              </w:rPr>
            </w:r>
            <w:r w:rsidRPr="006C201F">
              <w:rPr>
                <w:rFonts w:eastAsiaTheme="minorHAnsi" w:cs="Times New Roman"/>
                <w:szCs w:val="21"/>
              </w:rPr>
              <w:fldChar w:fldCharType="end"/>
            </w:r>
            <w:r w:rsidRPr="006C201F">
              <w:rPr>
                <w:rFonts w:eastAsiaTheme="minorHAnsi" w:cs="Times New Roman"/>
                <w:szCs w:val="21"/>
              </w:rPr>
            </w:r>
            <w:r w:rsidRPr="006C201F">
              <w:rPr>
                <w:rFonts w:eastAsiaTheme="minorHAnsi" w:cs="Times New Roman"/>
                <w:szCs w:val="21"/>
              </w:rPr>
              <w:fldChar w:fldCharType="separate"/>
            </w:r>
            <w:r w:rsidRPr="006C201F">
              <w:rPr>
                <w:rFonts w:eastAsiaTheme="minorHAnsi" w:cs="Times New Roman"/>
                <w:noProof/>
                <w:szCs w:val="21"/>
                <w:vertAlign w:val="superscript"/>
              </w:rPr>
              <w:t>5</w:t>
            </w:r>
            <w:r w:rsidRPr="006C201F">
              <w:rPr>
                <w:rFonts w:eastAsiaTheme="minorHAnsi" w:cs="Times New Roman"/>
                <w:szCs w:val="21"/>
              </w:rPr>
              <w:fldChar w:fldCharType="end"/>
            </w:r>
          </w:p>
        </w:tc>
      </w:tr>
      <w:bookmarkEnd w:id="0"/>
    </w:tbl>
    <w:p w14:paraId="7F29DC03" w14:textId="17F3EBB4" w:rsidR="0085793D" w:rsidRDefault="0085793D" w:rsidP="003B311B">
      <w:pPr>
        <w:pStyle w:val="EndNoteBibliography"/>
        <w:rPr>
          <w:rFonts w:ascii="Times New Roman" w:eastAsia="宋体" w:hAnsi="Times New Roman" w:cs="Times New Roman"/>
          <w:sz w:val="22"/>
        </w:rPr>
      </w:pPr>
      <w:r w:rsidRPr="006C201F">
        <w:rPr>
          <w:rFonts w:ascii="Times New Roman" w:eastAsia="宋体" w:hAnsi="Times New Roman" w:cs="Times New Roman"/>
          <w:sz w:val="22"/>
        </w:rPr>
        <w:br w:type="page"/>
      </w:r>
    </w:p>
    <w:p w14:paraId="61DB7AD3" w14:textId="4C943BD2" w:rsidR="00B4603D" w:rsidRDefault="00B4603D" w:rsidP="00B4603D">
      <w:pPr>
        <w:widowControl/>
        <w:spacing w:line="288" w:lineRule="auto"/>
        <w:jc w:val="left"/>
        <w:rPr>
          <w:b/>
          <w:bCs/>
        </w:rPr>
      </w:pPr>
      <w:r>
        <w:rPr>
          <w:b/>
          <w:bCs/>
        </w:rPr>
        <w:lastRenderedPageBreak/>
        <w:t>VirSorter2使用教程</w:t>
      </w:r>
    </w:p>
    <w:p w14:paraId="6DC7B596" w14:textId="77777777" w:rsidR="00B4603D" w:rsidRDefault="00B4603D" w:rsidP="00B4603D">
      <w:pPr>
        <w:widowControl/>
        <w:spacing w:line="288" w:lineRule="auto"/>
        <w:jc w:val="left"/>
      </w:pPr>
    </w:p>
    <w:p w14:paraId="3C03CB2B" w14:textId="6F32074E" w:rsidR="00B4603D" w:rsidRDefault="0092188D" w:rsidP="00B4603D">
      <w:pPr>
        <w:spacing w:line="288" w:lineRule="auto"/>
      </w:pPr>
      <w:r>
        <w:rPr>
          <w:rFonts w:hint="eastAsia"/>
        </w:rPr>
        <w:t>原</w:t>
      </w:r>
      <w:r w:rsidR="00B4603D">
        <w:t>网站：</w:t>
      </w:r>
      <w:hyperlink r:id="rId12" w:history="1">
        <w:r w:rsidR="00B4603D">
          <w:rPr>
            <w:rStyle w:val="a8"/>
          </w:rPr>
          <w:t>https://github.com/jiarong/VirSorter2</w:t>
        </w:r>
      </w:hyperlink>
    </w:p>
    <w:p w14:paraId="6783D99F" w14:textId="77777777" w:rsidR="00B4603D" w:rsidRDefault="00B4603D" w:rsidP="00B4603D">
      <w:pPr>
        <w:spacing w:line="288" w:lineRule="auto"/>
      </w:pPr>
    </w:p>
    <w:p w14:paraId="7895F447" w14:textId="77777777" w:rsidR="00B4603D" w:rsidRDefault="00B4603D" w:rsidP="00B4603D">
      <w:pPr>
        <w:spacing w:line="288" w:lineRule="auto"/>
      </w:pPr>
      <w:r>
        <w:rPr>
          <w:b/>
          <w:bCs/>
        </w:rPr>
        <w:t>简介：</w:t>
      </w:r>
    </w:p>
    <w:p w14:paraId="2BC948D2" w14:textId="77777777" w:rsidR="00B4603D" w:rsidRDefault="00B4603D" w:rsidP="00B4603D">
      <w:pPr>
        <w:spacing w:line="288" w:lineRule="auto"/>
      </w:pPr>
      <w:proofErr w:type="spellStart"/>
      <w:r>
        <w:t>VirSorter</w:t>
      </w:r>
      <w:proofErr w:type="spellEnd"/>
      <w:r>
        <w:t>是一款能够在基因组数据集中识别病毒信号的软件，是目前病毒组研究中使用最广泛的一款病毒长序列(viral contigs)识别软件，已被引用四百余次。</w:t>
      </w:r>
    </w:p>
    <w:p w14:paraId="63FB7209" w14:textId="77777777" w:rsidR="00B4603D" w:rsidRDefault="00B4603D" w:rsidP="00B4603D">
      <w:pPr>
        <w:spacing w:line="288" w:lineRule="auto"/>
      </w:pPr>
      <w:r>
        <w:t>该软件在2020年新推出了VirSorter2新版本，本教程将基于VirSorter2新版本进行介绍。</w:t>
      </w:r>
    </w:p>
    <w:p w14:paraId="6EFBB2D0" w14:textId="77777777" w:rsidR="00B4603D" w:rsidRDefault="00B4603D" w:rsidP="00B4603D">
      <w:pPr>
        <w:spacing w:line="288" w:lineRule="auto"/>
        <w:rPr>
          <w:b/>
          <w:bCs/>
        </w:rPr>
      </w:pPr>
    </w:p>
    <w:p w14:paraId="4052A3A1" w14:textId="48408A05" w:rsidR="00B4603D" w:rsidRDefault="00B4603D" w:rsidP="00B4603D">
      <w:pPr>
        <w:spacing w:line="288" w:lineRule="auto"/>
      </w:pPr>
      <w:r>
        <w:rPr>
          <w:b/>
          <w:bCs/>
        </w:rPr>
        <w:t>安装：</w:t>
      </w:r>
    </w:p>
    <w:p w14:paraId="3D5C2198" w14:textId="77777777" w:rsidR="00B4603D" w:rsidRDefault="00B4603D" w:rsidP="00B4603D">
      <w:pPr>
        <w:spacing w:line="288" w:lineRule="auto"/>
      </w:pPr>
      <w:r>
        <w:t>Option1:</w:t>
      </w:r>
    </w:p>
    <w:p w14:paraId="12819059"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xml:space="preserve">conda create -n vs2 -c </w:t>
      </w:r>
      <w:proofErr w:type="spellStart"/>
      <w:r>
        <w:rPr>
          <w:rFonts w:ascii="Consolas" w:hAnsi="Consolas"/>
          <w:color w:val="333333"/>
        </w:rPr>
        <w:t>bioconda</w:t>
      </w:r>
      <w:proofErr w:type="spellEnd"/>
      <w:r>
        <w:rPr>
          <w:rFonts w:ascii="Consolas" w:hAnsi="Consolas"/>
          <w:color w:val="333333"/>
        </w:rPr>
        <w:t xml:space="preserve"> </w:t>
      </w:r>
      <w:proofErr w:type="spellStart"/>
      <w:r>
        <w:rPr>
          <w:rFonts w:ascii="Consolas" w:hAnsi="Consolas"/>
          <w:color w:val="333333"/>
        </w:rPr>
        <w:t>virsorter</w:t>
      </w:r>
      <w:proofErr w:type="spellEnd"/>
      <w:r>
        <w:rPr>
          <w:rFonts w:ascii="Consolas" w:hAnsi="Consolas"/>
          <w:color w:val="333333"/>
        </w:rPr>
        <w:t>=2 </w:t>
      </w:r>
    </w:p>
    <w:p w14:paraId="0F8B6ECA"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#conda</w:t>
      </w:r>
      <w:r>
        <w:rPr>
          <w:rFonts w:ascii="Consolas" w:hAnsi="Consolas"/>
          <w:color w:val="333333"/>
        </w:rPr>
        <w:t>创建环境</w:t>
      </w:r>
      <w:r>
        <w:rPr>
          <w:rFonts w:ascii="Consolas" w:hAnsi="Consolas"/>
          <w:color w:val="333333"/>
        </w:rPr>
        <w:t>vs2</w:t>
      </w:r>
      <w:r>
        <w:rPr>
          <w:rFonts w:ascii="Consolas" w:hAnsi="Consolas"/>
          <w:color w:val="333333"/>
        </w:rPr>
        <w:t>并将</w:t>
      </w:r>
      <w:r>
        <w:rPr>
          <w:rFonts w:ascii="Consolas" w:hAnsi="Consolas"/>
          <w:color w:val="333333"/>
        </w:rPr>
        <w:t>VirSorter2</w:t>
      </w:r>
      <w:r>
        <w:rPr>
          <w:rFonts w:ascii="Consolas" w:hAnsi="Consolas"/>
          <w:color w:val="333333"/>
        </w:rPr>
        <w:t>安装进该环境</w:t>
      </w:r>
    </w:p>
    <w:p w14:paraId="732607A8"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conda activate vs2 </w:t>
      </w:r>
    </w:p>
    <w:p w14:paraId="1500B4CA"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激活</w:t>
      </w:r>
      <w:r>
        <w:rPr>
          <w:rFonts w:ascii="Consolas" w:hAnsi="Consolas"/>
          <w:color w:val="333333"/>
        </w:rPr>
        <w:t>vs2</w:t>
      </w:r>
      <w:r>
        <w:rPr>
          <w:rFonts w:ascii="Consolas" w:hAnsi="Consolas"/>
          <w:color w:val="333333"/>
        </w:rPr>
        <w:t>环境</w:t>
      </w:r>
    </w:p>
    <w:p w14:paraId="57246D7E" w14:textId="77777777" w:rsidR="00B4603D" w:rsidRDefault="00B4603D" w:rsidP="00B4603D">
      <w:pPr>
        <w:spacing w:line="288" w:lineRule="auto"/>
        <w:rPr>
          <w:rFonts w:ascii="宋体" w:hAnsi="宋体"/>
          <w:sz w:val="24"/>
          <w:szCs w:val="24"/>
        </w:rPr>
      </w:pPr>
      <w:r>
        <w:t>Option2:</w:t>
      </w:r>
    </w:p>
    <w:p w14:paraId="2B8958E3" w14:textId="77777777" w:rsidR="00B4603D" w:rsidRDefault="00B4603D" w:rsidP="00B4603D">
      <w:pPr>
        <w:spacing w:line="288" w:lineRule="auto"/>
      </w:pPr>
      <w:r>
        <w:rPr>
          <w:rFonts w:ascii="unset" w:hAnsi="unset"/>
        </w:rPr>
        <w:t>安装最新更新开发版本，官方推荐。</w:t>
      </w:r>
    </w:p>
    <w:p w14:paraId="4F23B556"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xml:space="preserve">conda create -n vs2 -c </w:t>
      </w:r>
      <w:proofErr w:type="spellStart"/>
      <w:r>
        <w:rPr>
          <w:rFonts w:ascii="Consolas" w:hAnsi="Consolas"/>
          <w:color w:val="333333"/>
        </w:rPr>
        <w:t>bioconda</w:t>
      </w:r>
      <w:proofErr w:type="spellEnd"/>
      <w:r>
        <w:rPr>
          <w:rFonts w:ascii="Consolas" w:hAnsi="Consolas"/>
          <w:color w:val="333333"/>
        </w:rPr>
        <w:t xml:space="preserve"> -c conda-forge \</w:t>
      </w:r>
    </w:p>
    <w:p w14:paraId="27F078EA"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"python&gt;=3.6" scikit-learn=0.22.1 imbalanced-learn \</w:t>
      </w:r>
    </w:p>
    <w:p w14:paraId="4F5B6639"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xml:space="preserve">pandas seaborn </w:t>
      </w:r>
      <w:proofErr w:type="spellStart"/>
      <w:r>
        <w:rPr>
          <w:rFonts w:ascii="Consolas" w:hAnsi="Consolas"/>
          <w:color w:val="333333"/>
        </w:rPr>
        <w:t>hmmer</w:t>
      </w:r>
      <w:proofErr w:type="spellEnd"/>
      <w:r>
        <w:rPr>
          <w:rFonts w:ascii="Consolas" w:hAnsi="Consolas"/>
          <w:color w:val="333333"/>
        </w:rPr>
        <w:t xml:space="preserve"> prodigal screed </w:t>
      </w:r>
      <w:proofErr w:type="spellStart"/>
      <w:proofErr w:type="gramStart"/>
      <w:r>
        <w:rPr>
          <w:rFonts w:ascii="Consolas" w:hAnsi="Consolas"/>
          <w:color w:val="333333"/>
        </w:rPr>
        <w:t>ruamel.yaml</w:t>
      </w:r>
      <w:proofErr w:type="spellEnd"/>
      <w:proofErr w:type="gramEnd"/>
      <w:r>
        <w:rPr>
          <w:rFonts w:ascii="Consolas" w:hAnsi="Consolas"/>
          <w:color w:val="333333"/>
        </w:rPr>
        <w:t xml:space="preserve"> \</w:t>
      </w:r>
    </w:p>
    <w:p w14:paraId="006D81E9"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proofErr w:type="spellStart"/>
      <w:r>
        <w:rPr>
          <w:rFonts w:ascii="Consolas" w:hAnsi="Consolas"/>
          <w:color w:val="333333"/>
        </w:rPr>
        <w:t>snakemake</w:t>
      </w:r>
      <w:proofErr w:type="spellEnd"/>
      <w:r>
        <w:rPr>
          <w:rFonts w:ascii="Consolas" w:hAnsi="Consolas"/>
          <w:color w:val="333333"/>
        </w:rPr>
        <w:t>&gt;=5.</w:t>
      </w:r>
      <w:proofErr w:type="gramStart"/>
      <w:r>
        <w:rPr>
          <w:rFonts w:ascii="Consolas" w:hAnsi="Consolas"/>
          <w:color w:val="333333"/>
        </w:rPr>
        <w:t>16,&lt;</w:t>
      </w:r>
      <w:proofErr w:type="gramEnd"/>
      <w:r>
        <w:rPr>
          <w:rFonts w:ascii="Consolas" w:hAnsi="Consolas"/>
          <w:color w:val="333333"/>
        </w:rPr>
        <w:t>=5.26" click </w:t>
      </w:r>
    </w:p>
    <w:p w14:paraId="041D7C06"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#conda</w:t>
      </w:r>
      <w:r>
        <w:rPr>
          <w:rFonts w:ascii="Consolas" w:hAnsi="Consolas"/>
          <w:color w:val="333333"/>
        </w:rPr>
        <w:t>创建环境</w:t>
      </w:r>
      <w:r>
        <w:rPr>
          <w:rFonts w:ascii="Consolas" w:hAnsi="Consolas"/>
          <w:color w:val="333333"/>
        </w:rPr>
        <w:t>vs2</w:t>
      </w:r>
      <w:r>
        <w:rPr>
          <w:rFonts w:ascii="Consolas" w:hAnsi="Consolas"/>
          <w:color w:val="333333"/>
        </w:rPr>
        <w:t>并安装指定版本的相关软件至该环境</w:t>
      </w:r>
    </w:p>
    <w:p w14:paraId="7A2BA461"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conda activate vs2</w:t>
      </w:r>
    </w:p>
    <w:p w14:paraId="774E1D65"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激活</w:t>
      </w:r>
      <w:r>
        <w:rPr>
          <w:rFonts w:ascii="Consolas" w:hAnsi="Consolas"/>
          <w:color w:val="333333"/>
        </w:rPr>
        <w:t>vs2</w:t>
      </w:r>
      <w:r>
        <w:rPr>
          <w:rFonts w:ascii="Consolas" w:hAnsi="Consolas"/>
          <w:color w:val="333333"/>
        </w:rPr>
        <w:t>环境</w:t>
      </w:r>
    </w:p>
    <w:p w14:paraId="0ACAABE6"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git clone https://github.com/jiarong/VirSorter2.git </w:t>
      </w:r>
    </w:p>
    <w:p w14:paraId="1C3141F1"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从</w:t>
      </w:r>
      <w:proofErr w:type="spellStart"/>
      <w:r>
        <w:rPr>
          <w:rFonts w:ascii="Consolas" w:hAnsi="Consolas"/>
          <w:color w:val="333333"/>
        </w:rPr>
        <w:t>github</w:t>
      </w:r>
      <w:proofErr w:type="spellEnd"/>
      <w:r>
        <w:rPr>
          <w:rFonts w:ascii="Consolas" w:hAnsi="Consolas"/>
          <w:color w:val="333333"/>
        </w:rPr>
        <w:t>下载源文件</w:t>
      </w:r>
    </w:p>
    <w:p w14:paraId="28BB748C"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cd VirSorter2 </w:t>
      </w:r>
    </w:p>
    <w:p w14:paraId="3A72E8F7"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进入</w:t>
      </w:r>
      <w:r>
        <w:rPr>
          <w:rFonts w:ascii="Consolas" w:hAnsi="Consolas"/>
          <w:color w:val="333333"/>
        </w:rPr>
        <w:t>VirSorter2</w:t>
      </w:r>
      <w:r>
        <w:rPr>
          <w:rFonts w:ascii="Consolas" w:hAnsi="Consolas"/>
          <w:color w:val="333333"/>
        </w:rPr>
        <w:t>目录</w:t>
      </w:r>
    </w:p>
    <w:p w14:paraId="656017DB"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pip install -</w:t>
      </w:r>
      <w:proofErr w:type="gramStart"/>
      <w:r>
        <w:rPr>
          <w:rFonts w:ascii="Consolas" w:hAnsi="Consolas"/>
          <w:color w:val="333333"/>
        </w:rPr>
        <w:t>e .</w:t>
      </w:r>
      <w:proofErr w:type="gramEnd"/>
      <w:r>
        <w:rPr>
          <w:rFonts w:ascii="Consolas" w:hAnsi="Consolas"/>
          <w:color w:val="333333"/>
        </w:rPr>
        <w:t> </w:t>
      </w:r>
    </w:p>
    <w:p w14:paraId="32801B61"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安装</w:t>
      </w:r>
    </w:p>
    <w:p w14:paraId="4FD8E1CB" w14:textId="77777777" w:rsidR="00B4603D" w:rsidRDefault="00B4603D" w:rsidP="00B4603D">
      <w:pPr>
        <w:spacing w:line="288" w:lineRule="auto"/>
        <w:rPr>
          <w:b/>
          <w:bCs/>
        </w:rPr>
      </w:pPr>
    </w:p>
    <w:p w14:paraId="77A72483" w14:textId="5A0012AA" w:rsidR="00B4603D" w:rsidRDefault="00B4603D" w:rsidP="00B4603D">
      <w:pPr>
        <w:spacing w:line="288" w:lineRule="auto"/>
        <w:rPr>
          <w:rFonts w:ascii="宋体" w:hAnsi="宋体"/>
          <w:sz w:val="24"/>
          <w:szCs w:val="24"/>
        </w:rPr>
      </w:pPr>
      <w:r>
        <w:rPr>
          <w:b/>
          <w:bCs/>
        </w:rPr>
        <w:t>下载数据库：</w:t>
      </w:r>
    </w:p>
    <w:p w14:paraId="6230B258" w14:textId="77777777" w:rsidR="00B4603D" w:rsidRDefault="00B4603D" w:rsidP="00B4603D">
      <w:pPr>
        <w:spacing w:line="288" w:lineRule="auto"/>
      </w:pPr>
      <w:r w:rsidRPr="00B4603D">
        <w:t>在使用VirSorter2之前，用户需下载其数据库和相关文件，目前VirSorter2数据库包含</w:t>
      </w:r>
      <w:proofErr w:type="spellStart"/>
      <w:r w:rsidRPr="00B4603D">
        <w:t>dsDNAphage,NCLDV,RNA,ssDNA,lavidaviridae</w:t>
      </w:r>
      <w:proofErr w:type="spellEnd"/>
      <w:r w:rsidRPr="00B4603D">
        <w:t>五大类病毒数据。</w:t>
      </w:r>
    </w:p>
    <w:p w14:paraId="0136C472"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xml:space="preserve">rm -rf </w:t>
      </w:r>
      <w:proofErr w:type="spellStart"/>
      <w:r>
        <w:rPr>
          <w:rFonts w:ascii="Consolas" w:hAnsi="Consolas"/>
          <w:color w:val="333333"/>
        </w:rPr>
        <w:t>db</w:t>
      </w:r>
      <w:proofErr w:type="spellEnd"/>
      <w:r>
        <w:rPr>
          <w:rFonts w:ascii="Consolas" w:hAnsi="Consolas"/>
          <w:color w:val="333333"/>
        </w:rPr>
        <w:t> </w:t>
      </w:r>
    </w:p>
    <w:p w14:paraId="2D1B012A"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注意，如果用户此前取消下载过，则需先运行该命令移除</w:t>
      </w:r>
      <w:proofErr w:type="spellStart"/>
      <w:r>
        <w:rPr>
          <w:rFonts w:ascii="Consolas" w:hAnsi="Consolas"/>
          <w:color w:val="333333"/>
        </w:rPr>
        <w:t>db</w:t>
      </w:r>
      <w:proofErr w:type="spellEnd"/>
      <w:r>
        <w:rPr>
          <w:rFonts w:ascii="Consolas" w:hAnsi="Consolas"/>
          <w:color w:val="333333"/>
        </w:rPr>
        <w:t>目录，</w:t>
      </w:r>
      <w:proofErr w:type="gramStart"/>
      <w:r>
        <w:rPr>
          <w:rFonts w:ascii="Consolas" w:hAnsi="Consolas"/>
          <w:color w:val="333333"/>
        </w:rPr>
        <w:t>如之前未失败</w:t>
      </w:r>
      <w:proofErr w:type="gramEnd"/>
      <w:r>
        <w:rPr>
          <w:rFonts w:ascii="Consolas" w:hAnsi="Consolas"/>
          <w:color w:val="333333"/>
        </w:rPr>
        <w:t>下载不需要进行此步骤</w:t>
      </w:r>
    </w:p>
    <w:p w14:paraId="00086122" w14:textId="77777777"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virsorter</w:t>
      </w:r>
      <w:proofErr w:type="spellEnd"/>
      <w:r>
        <w:rPr>
          <w:rFonts w:ascii="Consolas" w:hAnsi="Consolas"/>
          <w:color w:val="333333"/>
        </w:rPr>
        <w:t xml:space="preserve"> setup -d </w:t>
      </w:r>
      <w:proofErr w:type="spellStart"/>
      <w:r>
        <w:rPr>
          <w:rFonts w:ascii="Consolas" w:hAnsi="Consolas"/>
          <w:color w:val="333333"/>
        </w:rPr>
        <w:t>db</w:t>
      </w:r>
      <w:proofErr w:type="spellEnd"/>
      <w:r>
        <w:rPr>
          <w:rFonts w:ascii="Consolas" w:hAnsi="Consolas"/>
          <w:color w:val="333333"/>
        </w:rPr>
        <w:t xml:space="preserve"> -j 4 </w:t>
      </w:r>
    </w:p>
    <w:p w14:paraId="5C830F28"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正式下载数据库，大约需要</w:t>
      </w:r>
      <w:r>
        <w:rPr>
          <w:rFonts w:ascii="Consolas" w:hAnsi="Consolas"/>
          <w:color w:val="333333"/>
        </w:rPr>
        <w:t>10+</w:t>
      </w:r>
      <w:r>
        <w:rPr>
          <w:rFonts w:ascii="Consolas" w:hAnsi="Consolas"/>
          <w:color w:val="333333"/>
        </w:rPr>
        <w:t>分钟下载</w:t>
      </w:r>
      <w:r>
        <w:rPr>
          <w:rFonts w:ascii="Consolas" w:hAnsi="Consolas"/>
          <w:color w:val="333333"/>
        </w:rPr>
        <w:t>VirSorter2</w:t>
      </w:r>
      <w:r>
        <w:rPr>
          <w:rFonts w:ascii="Consolas" w:hAnsi="Consolas"/>
          <w:color w:val="333333"/>
        </w:rPr>
        <w:t>所有的数据库和相关文件，该命令下载内容储存于</w:t>
      </w:r>
      <w:proofErr w:type="spellStart"/>
      <w:r>
        <w:rPr>
          <w:rFonts w:ascii="Consolas" w:hAnsi="Consolas"/>
          <w:color w:val="333333"/>
        </w:rPr>
        <w:t>db</w:t>
      </w:r>
      <w:proofErr w:type="spellEnd"/>
      <w:r>
        <w:rPr>
          <w:rFonts w:ascii="Consolas" w:hAnsi="Consolas"/>
          <w:color w:val="333333"/>
        </w:rPr>
        <w:t>目录中。</w:t>
      </w:r>
    </w:p>
    <w:p w14:paraId="608C8E8A" w14:textId="77777777" w:rsidR="007F5BB5" w:rsidRDefault="007F5BB5" w:rsidP="00B4603D">
      <w:pPr>
        <w:spacing w:line="288" w:lineRule="auto"/>
        <w:rPr>
          <w:b/>
          <w:bCs/>
        </w:rPr>
      </w:pPr>
    </w:p>
    <w:p w14:paraId="7795945D" w14:textId="77777777" w:rsidR="007F5BB5" w:rsidRDefault="007F5BB5" w:rsidP="00B4603D">
      <w:pPr>
        <w:spacing w:line="288" w:lineRule="auto"/>
        <w:rPr>
          <w:b/>
          <w:bCs/>
        </w:rPr>
      </w:pPr>
    </w:p>
    <w:p w14:paraId="2AE963C3" w14:textId="0B452B2A" w:rsidR="00B4603D" w:rsidRDefault="00B4603D" w:rsidP="00B4603D">
      <w:pPr>
        <w:spacing w:line="288" w:lineRule="auto"/>
        <w:rPr>
          <w:rFonts w:ascii="宋体" w:hAnsi="宋体"/>
          <w:sz w:val="24"/>
          <w:szCs w:val="24"/>
        </w:rPr>
      </w:pPr>
      <w:r>
        <w:rPr>
          <w:b/>
          <w:bCs/>
        </w:rPr>
        <w:lastRenderedPageBreak/>
        <w:t>使用：</w:t>
      </w:r>
    </w:p>
    <w:p w14:paraId="56A500C3"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Usage</w:t>
      </w:r>
      <w:r>
        <w:rPr>
          <w:rFonts w:ascii="Consolas" w:hAnsi="Consolas"/>
          <w:color w:val="333333"/>
        </w:rPr>
        <w:t>：</w:t>
      </w:r>
    </w:p>
    <w:p w14:paraId="131B1947"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proofErr w:type="spellStart"/>
      <w:r>
        <w:rPr>
          <w:rFonts w:ascii="Consolas" w:hAnsi="Consolas"/>
          <w:color w:val="333333"/>
        </w:rPr>
        <w:t>virsorter</w:t>
      </w:r>
      <w:proofErr w:type="spellEnd"/>
      <w:r>
        <w:rPr>
          <w:rFonts w:ascii="Consolas" w:hAnsi="Consolas"/>
          <w:color w:val="333333"/>
        </w:rPr>
        <w:t xml:space="preserve"> run [options] [</w:t>
      </w:r>
      <w:proofErr w:type="spellStart"/>
      <w:r>
        <w:rPr>
          <w:rFonts w:ascii="Consolas" w:hAnsi="Consolas"/>
          <w:color w:val="333333"/>
        </w:rPr>
        <w:t>all|classify</w:t>
      </w:r>
      <w:proofErr w:type="spellEnd"/>
      <w:r>
        <w:rPr>
          <w:rFonts w:ascii="Consolas" w:hAnsi="Consolas"/>
          <w:color w:val="333333"/>
        </w:rPr>
        <w:t>]</w:t>
      </w:r>
    </w:p>
    <w:p w14:paraId="11A56381"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Options</w:t>
      </w:r>
      <w:r>
        <w:rPr>
          <w:rFonts w:ascii="Consolas" w:hAnsi="Consolas"/>
          <w:color w:val="333333"/>
        </w:rPr>
        <w:t>：</w:t>
      </w:r>
    </w:p>
    <w:p w14:paraId="10E713DF" w14:textId="0278936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all or classify               VirSorter2</w:t>
      </w:r>
      <w:r>
        <w:rPr>
          <w:rFonts w:ascii="Consolas" w:hAnsi="Consolas"/>
          <w:color w:val="333333"/>
        </w:rPr>
        <w:t>运行有三个步骤：</w:t>
      </w:r>
      <w:r>
        <w:rPr>
          <w:rFonts w:ascii="Consolas" w:hAnsi="Consolas"/>
          <w:color w:val="333333"/>
        </w:rPr>
        <w:t>1)</w:t>
      </w:r>
      <w:r>
        <w:rPr>
          <w:rFonts w:ascii="Consolas" w:hAnsi="Consolas"/>
          <w:color w:val="333333"/>
        </w:rPr>
        <w:t>序列预处理，</w:t>
      </w:r>
      <w:r>
        <w:rPr>
          <w:rFonts w:ascii="Consolas" w:hAnsi="Consolas"/>
          <w:color w:val="333333"/>
        </w:rPr>
        <w:t>2)</w:t>
      </w:r>
      <w:r>
        <w:rPr>
          <w:rFonts w:ascii="Consolas" w:hAnsi="Consolas"/>
          <w:color w:val="333333"/>
        </w:rPr>
        <w:t>提取序列特</w:t>
      </w:r>
    </w:p>
    <w:p w14:paraId="0BF21AD8"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r>
        <w:rPr>
          <w:rFonts w:ascii="Consolas" w:hAnsi="Consolas"/>
          <w:color w:val="333333"/>
        </w:rPr>
        <w:t>征，</w:t>
      </w:r>
      <w:r>
        <w:rPr>
          <w:rFonts w:ascii="Consolas" w:hAnsi="Consolas"/>
          <w:color w:val="333333"/>
        </w:rPr>
        <w:t>3)</w:t>
      </w:r>
      <w:r>
        <w:rPr>
          <w:rFonts w:ascii="Consolas" w:hAnsi="Consolas"/>
          <w:color w:val="333333"/>
        </w:rPr>
        <w:t>分类。如选择</w:t>
      </w:r>
      <w:r>
        <w:rPr>
          <w:rFonts w:ascii="Consolas" w:hAnsi="Consolas"/>
          <w:color w:val="333333"/>
        </w:rPr>
        <w:t>all(</w:t>
      </w:r>
      <w:r>
        <w:rPr>
          <w:rFonts w:ascii="Consolas" w:hAnsi="Consolas"/>
          <w:color w:val="333333"/>
        </w:rPr>
        <w:t>默认值</w:t>
      </w:r>
      <w:r>
        <w:rPr>
          <w:rFonts w:ascii="Consolas" w:hAnsi="Consolas"/>
          <w:color w:val="333333"/>
        </w:rPr>
        <w:t>)</w:t>
      </w:r>
      <w:r>
        <w:rPr>
          <w:rFonts w:ascii="Consolas" w:hAnsi="Consolas"/>
          <w:color w:val="333333"/>
        </w:rPr>
        <w:t>则全部三步骤均运行，如选</w:t>
      </w:r>
    </w:p>
    <w:p w14:paraId="61FC9939"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r>
        <w:rPr>
          <w:rFonts w:ascii="Consolas" w:hAnsi="Consolas"/>
          <w:color w:val="333333"/>
        </w:rPr>
        <w:t>择</w:t>
      </w:r>
      <w:r>
        <w:rPr>
          <w:rFonts w:ascii="Consolas" w:hAnsi="Consolas"/>
          <w:color w:val="333333"/>
        </w:rPr>
        <w:t>classify</w:t>
      </w:r>
      <w:r>
        <w:rPr>
          <w:rFonts w:ascii="Consolas" w:hAnsi="Consolas"/>
          <w:color w:val="333333"/>
        </w:rPr>
        <w:t>则只运行第三步，适合改变参数重新运行分析的</w:t>
      </w:r>
    </w:p>
    <w:p w14:paraId="328F07DC"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r>
        <w:rPr>
          <w:rFonts w:ascii="Consolas" w:hAnsi="Consolas"/>
          <w:color w:val="333333"/>
        </w:rPr>
        <w:t>情况。</w:t>
      </w:r>
    </w:p>
    <w:p w14:paraId="342D48D5" w14:textId="66BB767C"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-w|--working-</w:t>
      </w:r>
      <w:proofErr w:type="spellStart"/>
      <w:r>
        <w:rPr>
          <w:rFonts w:ascii="Consolas" w:hAnsi="Consolas"/>
          <w:color w:val="333333"/>
        </w:rPr>
        <w:t>dir</w:t>
      </w:r>
      <w:proofErr w:type="spellEnd"/>
      <w:r>
        <w:rPr>
          <w:rFonts w:ascii="Consolas" w:hAnsi="Consolas"/>
          <w:color w:val="333333"/>
        </w:rPr>
        <w:t xml:space="preserve"> PATH         </w:t>
      </w:r>
      <w:r>
        <w:rPr>
          <w:rFonts w:ascii="Consolas" w:hAnsi="Consolas"/>
          <w:color w:val="333333"/>
        </w:rPr>
        <w:t>输出结果路径</w:t>
      </w:r>
    </w:p>
    <w:p w14:paraId="484FD8EA" w14:textId="40BD695C"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-d|--</w:t>
      </w:r>
      <w:proofErr w:type="spellStart"/>
      <w:r>
        <w:rPr>
          <w:rFonts w:ascii="Consolas" w:hAnsi="Consolas"/>
          <w:color w:val="333333"/>
        </w:rPr>
        <w:t>db-dir</w:t>
      </w:r>
      <w:proofErr w:type="spellEnd"/>
      <w:r>
        <w:rPr>
          <w:rFonts w:ascii="Consolas" w:hAnsi="Consolas"/>
          <w:color w:val="333333"/>
        </w:rPr>
        <w:t xml:space="preserve"> PATH              </w:t>
      </w:r>
      <w:r>
        <w:rPr>
          <w:rFonts w:ascii="Consolas" w:hAnsi="Consolas"/>
          <w:color w:val="333333"/>
        </w:rPr>
        <w:t>数据库路径，安装时路径即为默认路径</w:t>
      </w:r>
    </w:p>
    <w:p w14:paraId="3A415210" w14:textId="3D7FD7FF"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proofErr w:type="spellStart"/>
      <w:r>
        <w:rPr>
          <w:rFonts w:ascii="Consolas" w:hAnsi="Consolas"/>
          <w:color w:val="333333"/>
        </w:rPr>
        <w:t>i</w:t>
      </w:r>
      <w:proofErr w:type="spellEnd"/>
      <w:r>
        <w:rPr>
          <w:rFonts w:ascii="Consolas" w:hAnsi="Consolas"/>
          <w:color w:val="333333"/>
        </w:rPr>
        <w:t>|--</w:t>
      </w:r>
      <w:proofErr w:type="spellStart"/>
      <w:r>
        <w:rPr>
          <w:rFonts w:ascii="Consolas" w:hAnsi="Consolas"/>
          <w:color w:val="333333"/>
        </w:rPr>
        <w:t>seqfile</w:t>
      </w:r>
      <w:proofErr w:type="spellEnd"/>
      <w:r>
        <w:rPr>
          <w:rFonts w:ascii="Consolas" w:hAnsi="Consolas"/>
          <w:color w:val="333333"/>
        </w:rPr>
        <w:t xml:space="preserve"> PATH             </w:t>
      </w:r>
      <w:r>
        <w:rPr>
          <w:rFonts w:ascii="Consolas" w:hAnsi="Consolas"/>
          <w:color w:val="333333"/>
        </w:rPr>
        <w:t>输入的序列文件，需为</w:t>
      </w:r>
      <w:r>
        <w:rPr>
          <w:rFonts w:ascii="Consolas" w:hAnsi="Consolas"/>
          <w:color w:val="333333"/>
        </w:rPr>
        <w:t>fa</w:t>
      </w:r>
      <w:r>
        <w:rPr>
          <w:rFonts w:ascii="Consolas" w:hAnsi="Consolas"/>
          <w:color w:val="333333"/>
        </w:rPr>
        <w:t>或</w:t>
      </w:r>
      <w:proofErr w:type="spellStart"/>
      <w:r>
        <w:rPr>
          <w:rFonts w:ascii="Consolas" w:hAnsi="Consolas"/>
          <w:color w:val="333333"/>
        </w:rPr>
        <w:t>fq</w:t>
      </w:r>
      <w:proofErr w:type="spellEnd"/>
      <w:r>
        <w:rPr>
          <w:rFonts w:ascii="Consolas" w:hAnsi="Consolas"/>
          <w:color w:val="333333"/>
        </w:rPr>
        <w:t>格式</w:t>
      </w:r>
    </w:p>
    <w:p w14:paraId="76F60D78" w14:textId="6C8E28DA"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-l|--label TEXT               </w:t>
      </w:r>
      <w:r>
        <w:rPr>
          <w:rFonts w:ascii="Consolas" w:hAnsi="Consolas"/>
          <w:color w:val="333333"/>
        </w:rPr>
        <w:t>为输出结果文件添加前缀，在使用不同参数重新分析时较有用</w:t>
      </w:r>
    </w:p>
    <w:p w14:paraId="586FB6BE" w14:textId="24C21D85"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--include-groups TEXT         </w:t>
      </w:r>
      <w:r>
        <w:rPr>
          <w:rFonts w:ascii="Consolas" w:hAnsi="Consolas"/>
          <w:color w:val="333333"/>
        </w:rPr>
        <w:t>用户需要的病毒类别，可选值有：</w:t>
      </w:r>
    </w:p>
    <w:p w14:paraId="50C2847E"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proofErr w:type="spellStart"/>
      <w:r>
        <w:rPr>
          <w:rFonts w:ascii="Consolas" w:hAnsi="Consolas"/>
          <w:color w:val="333333"/>
        </w:rPr>
        <w:t>dsDNAphage,NCLDV,RNA,ssDNA,lavidaviridae</w:t>
      </w:r>
      <w:proofErr w:type="spellEnd"/>
      <w:r>
        <w:rPr>
          <w:rFonts w:ascii="Consolas" w:hAnsi="Consolas"/>
          <w:color w:val="333333"/>
        </w:rPr>
        <w:t>，</w:t>
      </w:r>
    </w:p>
    <w:p w14:paraId="5161BE13"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r>
        <w:rPr>
          <w:rFonts w:ascii="Consolas" w:hAnsi="Consolas"/>
          <w:color w:val="333333"/>
        </w:rPr>
        <w:t>多选需以逗号分隔，无空格。默认值为：</w:t>
      </w:r>
    </w:p>
    <w:p w14:paraId="2DC5B2C0"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proofErr w:type="spellStart"/>
      <w:proofErr w:type="gramStart"/>
      <w:r>
        <w:rPr>
          <w:rFonts w:ascii="Consolas" w:hAnsi="Consolas"/>
          <w:color w:val="333333"/>
        </w:rPr>
        <w:t>dsDNAphage,NCLDV</w:t>
      </w:r>
      <w:proofErr w:type="gramEnd"/>
      <w:r>
        <w:rPr>
          <w:rFonts w:ascii="Consolas" w:hAnsi="Consolas"/>
          <w:color w:val="333333"/>
        </w:rPr>
        <w:t>,RNA,ssDNA,lavidaviridae</w:t>
      </w:r>
      <w:proofErr w:type="spellEnd"/>
    </w:p>
    <w:p w14:paraId="14672D0B" w14:textId="45F34791"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-j|--jobs INTEGER             </w:t>
      </w:r>
      <w:r>
        <w:rPr>
          <w:rFonts w:ascii="Consolas" w:hAnsi="Consolas"/>
          <w:color w:val="333333"/>
        </w:rPr>
        <w:t>最大并行任务数，默认值为</w:t>
      </w:r>
      <w:r>
        <w:rPr>
          <w:rFonts w:ascii="Consolas" w:hAnsi="Consolas"/>
          <w:color w:val="333333"/>
        </w:rPr>
        <w:t>256</w:t>
      </w:r>
    </w:p>
    <w:p w14:paraId="5537C8CD" w14:textId="210D4DC2"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--min-score FLOAT             </w:t>
      </w:r>
      <w:r>
        <w:rPr>
          <w:rFonts w:ascii="Consolas" w:hAnsi="Consolas"/>
          <w:color w:val="333333"/>
        </w:rPr>
        <w:t>被识别为病毒的</w:t>
      </w:r>
      <w:proofErr w:type="gramStart"/>
      <w:r>
        <w:rPr>
          <w:rFonts w:ascii="Consolas" w:hAnsi="Consolas"/>
          <w:color w:val="333333"/>
        </w:rPr>
        <w:t>最小打分值</w:t>
      </w:r>
      <w:proofErr w:type="gramEnd"/>
      <w:r>
        <w:rPr>
          <w:rFonts w:ascii="Consolas" w:hAnsi="Consolas"/>
          <w:color w:val="333333"/>
        </w:rPr>
        <w:t>，默认值为</w:t>
      </w:r>
      <w:r>
        <w:rPr>
          <w:rFonts w:ascii="Consolas" w:hAnsi="Consolas"/>
          <w:color w:val="333333"/>
        </w:rPr>
        <w:t>0.5</w:t>
      </w:r>
    </w:p>
    <w:p w14:paraId="581F3717" w14:textId="166CDB4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--hallmark-required           </w:t>
      </w:r>
      <w:r>
        <w:rPr>
          <w:rFonts w:ascii="Consolas" w:hAnsi="Consolas"/>
          <w:color w:val="333333"/>
        </w:rPr>
        <w:t>在所有序列中均要求有标记基因，默认值为</w:t>
      </w:r>
      <w:r>
        <w:rPr>
          <w:rFonts w:ascii="Consolas" w:hAnsi="Consolas"/>
          <w:color w:val="333333"/>
        </w:rPr>
        <w:t>False</w:t>
      </w:r>
    </w:p>
    <w:p w14:paraId="4091464C" w14:textId="6924F76D"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xml:space="preserve">--hallmark-required-on-short  </w:t>
      </w:r>
      <w:r>
        <w:rPr>
          <w:rFonts w:ascii="Consolas" w:hAnsi="Consolas"/>
          <w:color w:val="333333"/>
        </w:rPr>
        <w:t>在短序列中要求有标记基因，默认值为</w:t>
      </w:r>
      <w:r>
        <w:rPr>
          <w:rFonts w:ascii="Consolas" w:hAnsi="Consolas"/>
          <w:color w:val="333333"/>
        </w:rPr>
        <w:t>False</w:t>
      </w:r>
      <w:r>
        <w:rPr>
          <w:rFonts w:ascii="Consolas" w:hAnsi="Consolas"/>
          <w:color w:val="333333"/>
        </w:rPr>
        <w:t>。短序列标准在</w:t>
      </w:r>
    </w:p>
    <w:p w14:paraId="20429C64"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template-</w:t>
      </w:r>
      <w:proofErr w:type="spellStart"/>
      <w:r>
        <w:rPr>
          <w:rFonts w:ascii="Consolas" w:hAnsi="Consolas"/>
          <w:color w:val="333333"/>
        </w:rPr>
        <w:t>config.yaml</w:t>
      </w:r>
      <w:proofErr w:type="spellEnd"/>
      <w:r>
        <w:rPr>
          <w:rFonts w:ascii="Consolas" w:hAnsi="Consolas"/>
          <w:color w:val="333333"/>
        </w:rPr>
        <w:t>中确定，用户可自行更改，默认值为</w:t>
      </w:r>
    </w:p>
    <w:p w14:paraId="36766672"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3kb</w:t>
      </w:r>
      <w:r>
        <w:rPr>
          <w:rFonts w:ascii="Consolas" w:hAnsi="Consolas"/>
          <w:color w:val="333333"/>
        </w:rPr>
        <w:t>。该选项可在丢失可接受的敏感度的同时降低识别假阳性</w:t>
      </w:r>
    </w:p>
    <w:p w14:paraId="7744ED24" w14:textId="4A34F91F"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--viral-gene-required         </w:t>
      </w:r>
      <w:r>
        <w:rPr>
          <w:rFonts w:ascii="Consolas" w:hAnsi="Consolas"/>
          <w:color w:val="333333"/>
        </w:rPr>
        <w:t>需要有属于病毒的基因被注释，无基因被注释的可能病毒序列</w:t>
      </w:r>
    </w:p>
    <w:p w14:paraId="2A4A7418"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r>
        <w:rPr>
          <w:rFonts w:ascii="Consolas" w:hAnsi="Consolas"/>
          <w:color w:val="333333"/>
        </w:rPr>
        <w:t>被移除。该选项可在丢失可接受的敏感度的同时降低识别假阳</w:t>
      </w:r>
    </w:p>
    <w:p w14:paraId="0554737F"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r>
        <w:rPr>
          <w:rFonts w:ascii="Consolas" w:hAnsi="Consolas"/>
          <w:color w:val="333333"/>
        </w:rPr>
        <w:t>性，默认值为</w:t>
      </w:r>
      <w:r>
        <w:rPr>
          <w:rFonts w:ascii="Consolas" w:hAnsi="Consolas"/>
          <w:color w:val="333333"/>
        </w:rPr>
        <w:t>False</w:t>
      </w:r>
    </w:p>
    <w:p w14:paraId="13DF7A26" w14:textId="6D460302"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xml:space="preserve">--provirus-off                </w:t>
      </w:r>
      <w:r>
        <w:rPr>
          <w:rFonts w:ascii="Consolas" w:hAnsi="Consolas"/>
          <w:color w:val="333333"/>
        </w:rPr>
        <w:t>识别完所有序列后不提取溶原性病毒序列，和</w:t>
      </w:r>
      <w:r>
        <w:rPr>
          <w:rFonts w:ascii="Consolas" w:hAnsi="Consolas"/>
          <w:color w:val="333333"/>
        </w:rPr>
        <w:t>--max-</w:t>
      </w:r>
      <w:proofErr w:type="spellStart"/>
      <w:r>
        <w:rPr>
          <w:rFonts w:ascii="Consolas" w:hAnsi="Consolas"/>
          <w:color w:val="333333"/>
        </w:rPr>
        <w:t>orf</w:t>
      </w:r>
      <w:proofErr w:type="spellEnd"/>
      <w:r>
        <w:rPr>
          <w:rFonts w:ascii="Consolas" w:hAnsi="Consolas"/>
          <w:color w:val="333333"/>
        </w:rPr>
        <w:t>-</w:t>
      </w:r>
    </w:p>
    <w:p w14:paraId="7F5DC151"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per-seq</w:t>
      </w:r>
      <w:r>
        <w:rPr>
          <w:rFonts w:ascii="Consolas" w:hAnsi="Consolas"/>
          <w:color w:val="333333"/>
        </w:rPr>
        <w:t>结合使用可大大提速运行，默认值为</w:t>
      </w:r>
      <w:r>
        <w:rPr>
          <w:rFonts w:ascii="Consolas" w:hAnsi="Consolas"/>
          <w:color w:val="333333"/>
        </w:rPr>
        <w:t>False</w:t>
      </w:r>
    </w:p>
    <w:p w14:paraId="4ACE4580" w14:textId="31EE6162"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--max-</w:t>
      </w:r>
      <w:proofErr w:type="spellStart"/>
      <w:r>
        <w:rPr>
          <w:rFonts w:ascii="Consolas" w:hAnsi="Consolas"/>
          <w:color w:val="333333"/>
        </w:rPr>
        <w:t>orf</w:t>
      </w:r>
      <w:proofErr w:type="spellEnd"/>
      <w:r>
        <w:rPr>
          <w:rFonts w:ascii="Consolas" w:hAnsi="Consolas"/>
          <w:color w:val="333333"/>
        </w:rPr>
        <w:t>-per-seq INTEGER     </w:t>
      </w:r>
      <w:r>
        <w:rPr>
          <w:rFonts w:ascii="Consolas" w:hAnsi="Consolas"/>
          <w:color w:val="333333"/>
        </w:rPr>
        <w:t>该选项仅在</w:t>
      </w:r>
      <w:r>
        <w:rPr>
          <w:rFonts w:ascii="Consolas" w:hAnsi="Consolas"/>
          <w:color w:val="333333"/>
        </w:rPr>
        <w:t>--provirus-off</w:t>
      </w:r>
      <w:r>
        <w:rPr>
          <w:rFonts w:ascii="Consolas" w:hAnsi="Consolas"/>
          <w:color w:val="333333"/>
        </w:rPr>
        <w:t>模式下可用，后</w:t>
      </w:r>
      <w:proofErr w:type="gramStart"/>
      <w:r>
        <w:rPr>
          <w:rFonts w:ascii="Consolas" w:hAnsi="Consolas"/>
          <w:color w:val="333333"/>
        </w:rPr>
        <w:t>接计算</w:t>
      </w:r>
      <w:proofErr w:type="gramEnd"/>
      <w:r>
        <w:rPr>
          <w:rFonts w:ascii="Consolas" w:hAnsi="Consolas"/>
          <w:color w:val="333333"/>
        </w:rPr>
        <w:t>序列分类</w:t>
      </w:r>
    </w:p>
    <w:p w14:paraId="664D09C0"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r>
        <w:rPr>
          <w:rFonts w:ascii="Consolas" w:hAnsi="Consolas"/>
          <w:color w:val="333333"/>
        </w:rPr>
        <w:t>特征所需要最大</w:t>
      </w:r>
      <w:r>
        <w:rPr>
          <w:rFonts w:ascii="Consolas" w:hAnsi="Consolas"/>
          <w:color w:val="333333"/>
        </w:rPr>
        <w:t>ORF</w:t>
      </w:r>
      <w:r>
        <w:rPr>
          <w:rFonts w:ascii="Consolas" w:hAnsi="Consolas"/>
          <w:color w:val="333333"/>
        </w:rPr>
        <w:t>数量，如某序列拥有超过该数量的</w:t>
      </w:r>
      <w:r>
        <w:rPr>
          <w:rFonts w:ascii="Consolas" w:hAnsi="Consolas"/>
          <w:color w:val="333333"/>
        </w:rPr>
        <w:t>ORFs</w:t>
      </w:r>
      <w:r>
        <w:rPr>
          <w:rFonts w:ascii="Consolas" w:hAnsi="Consolas"/>
          <w:color w:val="333333"/>
        </w:rPr>
        <w:t>，</w:t>
      </w:r>
    </w:p>
    <w:p w14:paraId="347C0B2E"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r>
        <w:rPr>
          <w:rFonts w:ascii="Consolas" w:hAnsi="Consolas"/>
          <w:color w:val="333333"/>
        </w:rPr>
        <w:t>则对其进行</w:t>
      </w:r>
      <w:r>
        <w:rPr>
          <w:rFonts w:ascii="Consolas" w:hAnsi="Consolas"/>
          <w:color w:val="333333"/>
        </w:rPr>
        <w:t>subsample</w:t>
      </w:r>
      <w:r>
        <w:rPr>
          <w:rFonts w:ascii="Consolas" w:hAnsi="Consolas"/>
          <w:color w:val="333333"/>
        </w:rPr>
        <w:t>至该数量。默认值</w:t>
      </w:r>
      <w:proofErr w:type="gramStart"/>
      <w:r>
        <w:rPr>
          <w:rFonts w:ascii="Consolas" w:hAnsi="Consolas"/>
          <w:color w:val="333333"/>
        </w:rPr>
        <w:t>值</w:t>
      </w:r>
      <w:proofErr w:type="gramEnd"/>
      <w:r>
        <w:rPr>
          <w:rFonts w:ascii="Consolas" w:hAnsi="Consolas"/>
          <w:color w:val="333333"/>
        </w:rPr>
        <w:t>为</w:t>
      </w:r>
      <w:r>
        <w:rPr>
          <w:rFonts w:ascii="Consolas" w:hAnsi="Consolas"/>
          <w:color w:val="333333"/>
        </w:rPr>
        <w:t>-1</w:t>
      </w:r>
    </w:p>
    <w:p w14:paraId="15C5A3ED" w14:textId="211AB79B"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--min-length INTEGER          </w:t>
      </w:r>
      <w:r>
        <w:rPr>
          <w:rFonts w:ascii="Consolas" w:hAnsi="Consolas"/>
          <w:color w:val="333333"/>
        </w:rPr>
        <w:t>进行识别的序列的最短长度要求，默认值为</w:t>
      </w:r>
      <w:r>
        <w:rPr>
          <w:rFonts w:ascii="Consolas" w:hAnsi="Consolas"/>
          <w:color w:val="333333"/>
        </w:rPr>
        <w:t>0</w:t>
      </w:r>
    </w:p>
    <w:p w14:paraId="5A2E881F" w14:textId="19028855"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--prep-for-</w:t>
      </w:r>
      <w:proofErr w:type="spellStart"/>
      <w:r>
        <w:rPr>
          <w:rFonts w:ascii="Consolas" w:hAnsi="Consolas"/>
          <w:color w:val="333333"/>
        </w:rPr>
        <w:t>dramv</w:t>
      </w:r>
      <w:proofErr w:type="spellEnd"/>
      <w:r>
        <w:rPr>
          <w:rFonts w:ascii="Consolas" w:hAnsi="Consolas"/>
          <w:color w:val="333333"/>
        </w:rPr>
        <w:t>              </w:t>
      </w:r>
      <w:r>
        <w:rPr>
          <w:rFonts w:ascii="Consolas" w:hAnsi="Consolas"/>
          <w:color w:val="333333"/>
        </w:rPr>
        <w:t>为</w:t>
      </w:r>
      <w:proofErr w:type="spellStart"/>
      <w:r>
        <w:rPr>
          <w:rFonts w:ascii="Consolas" w:hAnsi="Consolas"/>
          <w:color w:val="333333"/>
        </w:rPr>
        <w:t>DRAMv</w:t>
      </w:r>
      <w:proofErr w:type="spellEnd"/>
      <w:r>
        <w:rPr>
          <w:rFonts w:ascii="Consolas" w:hAnsi="Consolas"/>
          <w:color w:val="333333"/>
        </w:rPr>
        <w:t>生成病毒序列文件和</w:t>
      </w:r>
      <w:proofErr w:type="spellStart"/>
      <w:r>
        <w:rPr>
          <w:rFonts w:ascii="Consolas" w:hAnsi="Consolas"/>
          <w:color w:val="333333"/>
        </w:rPr>
        <w:t>viralaffi-contigs.tab</w:t>
      </w:r>
      <w:proofErr w:type="spellEnd"/>
      <w:r>
        <w:rPr>
          <w:rFonts w:ascii="Consolas" w:hAnsi="Consolas"/>
          <w:color w:val="333333"/>
        </w:rPr>
        <w:t>文</w:t>
      </w:r>
    </w:p>
    <w:p w14:paraId="462902F9"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r>
        <w:rPr>
          <w:rFonts w:ascii="Consolas" w:hAnsi="Consolas"/>
          <w:color w:val="333333"/>
        </w:rPr>
        <w:t>件，</w:t>
      </w:r>
      <w:proofErr w:type="spellStart"/>
      <w:r>
        <w:rPr>
          <w:rFonts w:ascii="Consolas" w:hAnsi="Consolas"/>
          <w:color w:val="333333"/>
        </w:rPr>
        <w:t>DRAMv</w:t>
      </w:r>
      <w:proofErr w:type="spellEnd"/>
      <w:r>
        <w:rPr>
          <w:rFonts w:ascii="Consolas" w:hAnsi="Consolas"/>
          <w:color w:val="333333"/>
        </w:rPr>
        <w:t>是一款能够注释</w:t>
      </w:r>
      <w:r>
        <w:rPr>
          <w:rFonts w:ascii="Consolas" w:hAnsi="Consolas"/>
          <w:color w:val="333333"/>
        </w:rPr>
        <w:t>VirSorter2</w:t>
      </w:r>
      <w:r>
        <w:rPr>
          <w:rFonts w:ascii="Consolas" w:hAnsi="Consolas"/>
          <w:color w:val="333333"/>
        </w:rPr>
        <w:t>输出的病毒序列的软</w:t>
      </w:r>
    </w:p>
    <w:p w14:paraId="2E63F202"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r>
        <w:rPr>
          <w:rFonts w:ascii="Consolas" w:hAnsi="Consolas"/>
          <w:color w:val="333333"/>
        </w:rPr>
        <w:t>件，默认值为</w:t>
      </w:r>
      <w:r>
        <w:rPr>
          <w:rFonts w:ascii="Consolas" w:hAnsi="Consolas"/>
          <w:color w:val="333333"/>
        </w:rPr>
        <w:t>False</w:t>
      </w:r>
    </w:p>
    <w:p w14:paraId="4B48119D" w14:textId="1134E240"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proofErr w:type="spellStart"/>
      <w:r>
        <w:rPr>
          <w:rFonts w:ascii="Consolas" w:hAnsi="Consolas"/>
          <w:color w:val="333333"/>
        </w:rPr>
        <w:t>tmpdir</w:t>
      </w:r>
      <w:proofErr w:type="spellEnd"/>
      <w:r>
        <w:rPr>
          <w:rFonts w:ascii="Consolas" w:hAnsi="Consolas"/>
          <w:color w:val="333333"/>
        </w:rPr>
        <w:t xml:space="preserve"> TEXT                 </w:t>
      </w:r>
      <w:r>
        <w:rPr>
          <w:rFonts w:ascii="Consolas" w:hAnsi="Consolas"/>
          <w:color w:val="333333"/>
        </w:rPr>
        <w:t>为临时文件命名</w:t>
      </w:r>
    </w:p>
    <w:p w14:paraId="26D89A8A" w14:textId="34D85BA9"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--rm-</w:t>
      </w:r>
      <w:proofErr w:type="spellStart"/>
      <w:r>
        <w:rPr>
          <w:rFonts w:ascii="Consolas" w:hAnsi="Consolas"/>
          <w:color w:val="333333"/>
        </w:rPr>
        <w:t>tmpdir</w:t>
      </w:r>
      <w:proofErr w:type="spellEnd"/>
      <w:r>
        <w:rPr>
          <w:rFonts w:ascii="Consolas" w:hAnsi="Consolas"/>
          <w:color w:val="333333"/>
        </w:rPr>
        <w:t>                   </w:t>
      </w:r>
      <w:r>
        <w:rPr>
          <w:rFonts w:ascii="Consolas" w:hAnsi="Consolas"/>
          <w:color w:val="333333"/>
        </w:rPr>
        <w:t>移除临时文件，默认值为</w:t>
      </w:r>
      <w:r>
        <w:rPr>
          <w:rFonts w:ascii="Consolas" w:hAnsi="Consolas"/>
          <w:color w:val="333333"/>
        </w:rPr>
        <w:t>False</w:t>
      </w:r>
    </w:p>
    <w:p w14:paraId="5EAD6630" w14:textId="6B4134E3"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--verbose                     </w:t>
      </w:r>
      <w:r>
        <w:rPr>
          <w:rFonts w:ascii="Consolas" w:hAnsi="Consolas"/>
          <w:color w:val="333333"/>
        </w:rPr>
        <w:t>显示详细输出，默认值为</w:t>
      </w:r>
      <w:r>
        <w:rPr>
          <w:rFonts w:ascii="Consolas" w:hAnsi="Consolas"/>
          <w:color w:val="333333"/>
        </w:rPr>
        <w:t>False</w:t>
      </w:r>
    </w:p>
    <w:p w14:paraId="3D363945" w14:textId="3F96E825"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-h|--help                     </w:t>
      </w:r>
      <w:r>
        <w:rPr>
          <w:rFonts w:ascii="Consolas" w:hAnsi="Consolas"/>
          <w:color w:val="333333"/>
        </w:rPr>
        <w:t>显示帮助信息</w:t>
      </w:r>
    </w:p>
    <w:p w14:paraId="643FF33E" w14:textId="1B549AB3" w:rsidR="00B4603D" w:rsidRDefault="00B4603D" w:rsidP="00B4603D">
      <w:pPr>
        <w:spacing w:line="288" w:lineRule="auto"/>
        <w:rPr>
          <w:rFonts w:ascii="宋体" w:hAnsi="宋体"/>
          <w:sz w:val="24"/>
          <w:szCs w:val="24"/>
        </w:rPr>
      </w:pPr>
    </w:p>
    <w:p w14:paraId="17BF94E7" w14:textId="2BC02D86" w:rsidR="00B45264" w:rsidRDefault="00B45264" w:rsidP="00B4603D">
      <w:pPr>
        <w:spacing w:line="288" w:lineRule="auto"/>
        <w:rPr>
          <w:rFonts w:ascii="宋体" w:hAnsi="宋体"/>
          <w:sz w:val="24"/>
          <w:szCs w:val="24"/>
        </w:rPr>
      </w:pPr>
    </w:p>
    <w:p w14:paraId="45E06FDD" w14:textId="77777777" w:rsidR="00B45264" w:rsidRDefault="00B45264" w:rsidP="00B4603D">
      <w:pPr>
        <w:spacing w:line="288" w:lineRule="auto"/>
        <w:rPr>
          <w:rFonts w:ascii="宋体" w:hAnsi="宋体"/>
          <w:sz w:val="24"/>
          <w:szCs w:val="24"/>
        </w:rPr>
      </w:pPr>
    </w:p>
    <w:p w14:paraId="04636FF0" w14:textId="77777777" w:rsidR="00B4603D" w:rsidRDefault="00B4603D" w:rsidP="00B4603D">
      <w:pPr>
        <w:spacing w:line="288" w:lineRule="auto"/>
      </w:pPr>
      <w:r>
        <w:rPr>
          <w:b/>
          <w:bCs/>
        </w:rPr>
        <w:lastRenderedPageBreak/>
        <w:t>实例：</w:t>
      </w:r>
    </w:p>
    <w:p w14:paraId="75C9F891" w14:textId="77777777" w:rsidR="00B4603D" w:rsidRDefault="00B4603D" w:rsidP="00B4603D">
      <w:pPr>
        <w:spacing w:line="288" w:lineRule="auto"/>
      </w:pPr>
      <w:r>
        <w:t>使用VirSorter2</w:t>
      </w:r>
      <w:proofErr w:type="gramStart"/>
      <w:r>
        <w:t>官网给出</w:t>
      </w:r>
      <w:proofErr w:type="gramEnd"/>
      <w:r>
        <w:t>的实例文件进行举例。</w:t>
      </w:r>
    </w:p>
    <w:p w14:paraId="6051BD39" w14:textId="7DBAD76E" w:rsidR="00B4603D" w:rsidRDefault="00B4603D" w:rsidP="00B45264">
      <w:pPr>
        <w:shd w:val="clear" w:color="auto" w:fill="FBFAF8"/>
        <w:spacing w:line="288" w:lineRule="auto"/>
        <w:jc w:val="left"/>
        <w:rPr>
          <w:rFonts w:ascii="Consolas" w:hAnsi="Consolas"/>
          <w:color w:val="333333"/>
          <w:sz w:val="18"/>
          <w:szCs w:val="18"/>
        </w:rPr>
      </w:pPr>
      <w:proofErr w:type="spellStart"/>
      <w:r>
        <w:rPr>
          <w:rFonts w:ascii="Consolas" w:hAnsi="Consolas"/>
          <w:color w:val="333333"/>
        </w:rPr>
        <w:t>wget</w:t>
      </w:r>
      <w:proofErr w:type="spellEnd"/>
      <w:r>
        <w:rPr>
          <w:rFonts w:ascii="Consolas" w:hAnsi="Consolas"/>
          <w:color w:val="333333"/>
        </w:rPr>
        <w:t xml:space="preserve"> -O </w:t>
      </w:r>
      <w:proofErr w:type="spellStart"/>
      <w:proofErr w:type="gramStart"/>
      <w:r>
        <w:rPr>
          <w:rFonts w:ascii="Consolas" w:hAnsi="Consolas"/>
          <w:color w:val="333333"/>
        </w:rPr>
        <w:t>test.fa</w:t>
      </w:r>
      <w:proofErr w:type="spellEnd"/>
      <w:proofErr w:type="gramEnd"/>
      <w:r w:rsidR="00B45264">
        <w:rPr>
          <w:rFonts w:ascii="Consolas" w:hAnsi="Consolas"/>
          <w:color w:val="333333"/>
        </w:rPr>
        <w:t xml:space="preserve"> \ </w:t>
      </w:r>
      <w:r>
        <w:rPr>
          <w:rFonts w:ascii="Consolas" w:hAnsi="Consolas"/>
          <w:color w:val="333333"/>
        </w:rPr>
        <w:t>https://raw.githubusercontent.com/jiarong/VirSorter2/master/test/8seq.fa</w:t>
      </w:r>
    </w:p>
    <w:p w14:paraId="3AD518F0"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下载示例序列文件</w:t>
      </w:r>
    </w:p>
    <w:p w14:paraId="1C2A71E0" w14:textId="77777777"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virsorter</w:t>
      </w:r>
      <w:proofErr w:type="spellEnd"/>
      <w:r>
        <w:rPr>
          <w:rFonts w:ascii="Consolas" w:hAnsi="Consolas"/>
          <w:color w:val="333333"/>
        </w:rPr>
        <w:t xml:space="preserve"> run -w </w:t>
      </w:r>
      <w:proofErr w:type="spellStart"/>
      <w:r>
        <w:rPr>
          <w:rFonts w:ascii="Consolas" w:hAnsi="Consolas"/>
          <w:color w:val="333333"/>
        </w:rPr>
        <w:t>test.out</w:t>
      </w:r>
      <w:proofErr w:type="spell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proofErr w:type="spellStart"/>
      <w:proofErr w:type="gramStart"/>
      <w:r>
        <w:rPr>
          <w:rFonts w:ascii="Consolas" w:hAnsi="Consolas"/>
          <w:color w:val="333333"/>
        </w:rPr>
        <w:t>test.fa</w:t>
      </w:r>
      <w:proofErr w:type="spellEnd"/>
      <w:proofErr w:type="gramEnd"/>
      <w:r>
        <w:rPr>
          <w:rFonts w:ascii="Consolas" w:hAnsi="Consolas"/>
          <w:color w:val="333333"/>
        </w:rPr>
        <w:t xml:space="preserve"> -j 4 all</w:t>
      </w:r>
    </w:p>
    <w:p w14:paraId="235F6B2E" w14:textId="6BDB1A3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r w:rsidR="00F673A2">
        <w:rPr>
          <w:rFonts w:ascii="Consolas" w:hAnsi="Consolas" w:hint="eastAsia"/>
          <w:color w:val="333333"/>
        </w:rPr>
        <w:t>例</w:t>
      </w:r>
      <w:r w:rsidR="00F673A2">
        <w:rPr>
          <w:rFonts w:ascii="Consolas" w:hAnsi="Consolas" w:hint="eastAsia"/>
          <w:color w:val="333333"/>
        </w:rPr>
        <w:t>1:</w:t>
      </w:r>
      <w:r>
        <w:rPr>
          <w:rFonts w:ascii="Consolas" w:hAnsi="Consolas"/>
          <w:color w:val="333333"/>
        </w:rPr>
        <w:t>以</w:t>
      </w:r>
      <w:proofErr w:type="spellStart"/>
      <w:r>
        <w:rPr>
          <w:rFonts w:ascii="Consolas" w:hAnsi="Consolas"/>
          <w:color w:val="333333"/>
        </w:rPr>
        <w:t>test.fa</w:t>
      </w:r>
      <w:proofErr w:type="spellEnd"/>
      <w:r>
        <w:rPr>
          <w:rFonts w:ascii="Consolas" w:hAnsi="Consolas"/>
          <w:color w:val="333333"/>
        </w:rPr>
        <w:t>作为输入，使用默认下载数据库，使用</w:t>
      </w:r>
      <w:r>
        <w:rPr>
          <w:rFonts w:ascii="Consolas" w:hAnsi="Consolas"/>
          <w:color w:val="333333"/>
        </w:rPr>
        <w:t>4</w:t>
      </w:r>
      <w:r>
        <w:rPr>
          <w:rFonts w:ascii="Consolas" w:hAnsi="Consolas"/>
          <w:color w:val="333333"/>
        </w:rPr>
        <w:t>个线程，运行</w:t>
      </w:r>
      <w:r>
        <w:rPr>
          <w:rFonts w:ascii="Consolas" w:hAnsi="Consolas"/>
          <w:color w:val="333333"/>
        </w:rPr>
        <w:t>VirSorter2</w:t>
      </w:r>
      <w:r>
        <w:rPr>
          <w:rFonts w:ascii="Consolas" w:hAnsi="Consolas"/>
          <w:color w:val="333333"/>
        </w:rPr>
        <w:t>全部三步骤进行病毒序列的识别，结果输出至</w:t>
      </w:r>
      <w:proofErr w:type="spellStart"/>
      <w:r>
        <w:rPr>
          <w:rFonts w:ascii="Consolas" w:hAnsi="Consolas"/>
          <w:color w:val="333333"/>
        </w:rPr>
        <w:t>test.out</w:t>
      </w:r>
      <w:proofErr w:type="spellEnd"/>
    </w:p>
    <w:p w14:paraId="1E9F7E28" w14:textId="77777777"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virsorter</w:t>
      </w:r>
      <w:proofErr w:type="spellEnd"/>
      <w:r>
        <w:rPr>
          <w:rFonts w:ascii="Consolas" w:hAnsi="Consolas"/>
          <w:color w:val="333333"/>
        </w:rPr>
        <w:t xml:space="preserve"> run all -w </w:t>
      </w:r>
      <w:proofErr w:type="spellStart"/>
      <w:r>
        <w:rPr>
          <w:rFonts w:ascii="Consolas" w:hAnsi="Consolas"/>
          <w:color w:val="333333"/>
        </w:rPr>
        <w:t>test.out</w:t>
      </w:r>
      <w:proofErr w:type="spell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 </w:t>
      </w:r>
      <w:proofErr w:type="spellStart"/>
      <w:proofErr w:type="gramStart"/>
      <w:r>
        <w:rPr>
          <w:rFonts w:ascii="Consolas" w:hAnsi="Consolas"/>
          <w:color w:val="333333"/>
        </w:rPr>
        <w:t>test.fa</w:t>
      </w:r>
      <w:proofErr w:type="spellEnd"/>
      <w:proofErr w:type="gramEnd"/>
      <w:r>
        <w:rPr>
          <w:rFonts w:ascii="Consolas" w:hAnsi="Consolas"/>
          <w:color w:val="333333"/>
        </w:rPr>
        <w:t xml:space="preserve"> -j 20 \</w:t>
      </w:r>
    </w:p>
    <w:p w14:paraId="67B79214"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-l DNA_mins0.7_minl1.5 \</w:t>
      </w:r>
    </w:p>
    <w:p w14:paraId="086C0966"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--include-groups </w:t>
      </w:r>
      <w:proofErr w:type="spellStart"/>
      <w:proofErr w:type="gramStart"/>
      <w:r>
        <w:rPr>
          <w:rFonts w:ascii="Consolas" w:hAnsi="Consolas"/>
          <w:color w:val="333333"/>
        </w:rPr>
        <w:t>dsDNAphage,ssDNA</w:t>
      </w:r>
      <w:proofErr w:type="spellEnd"/>
      <w:proofErr w:type="gramEnd"/>
      <w:r>
        <w:rPr>
          <w:rFonts w:ascii="Consolas" w:hAnsi="Consolas"/>
          <w:color w:val="333333"/>
        </w:rPr>
        <w:t> \</w:t>
      </w:r>
    </w:p>
    <w:p w14:paraId="33B13265"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--min-score 0.7 \</w:t>
      </w:r>
    </w:p>
    <w:p w14:paraId="2FE72A34"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xml:space="preserve">--hallmark-required-on-short </w:t>
      </w:r>
      <w:r>
        <w:rPr>
          <w:rFonts w:ascii="Consolas" w:hAnsi="Consolas"/>
          <w:color w:val="333333"/>
        </w:rPr>
        <w:t>、</w:t>
      </w:r>
    </w:p>
    <w:p w14:paraId="524ADABE"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--min-length 1500 \</w:t>
      </w:r>
    </w:p>
    <w:p w14:paraId="1CB67A4D"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--prep-for-</w:t>
      </w:r>
      <w:proofErr w:type="spellStart"/>
      <w:r>
        <w:rPr>
          <w:rFonts w:ascii="Consolas" w:hAnsi="Consolas"/>
          <w:color w:val="333333"/>
        </w:rPr>
        <w:t>dramv</w:t>
      </w:r>
      <w:proofErr w:type="spellEnd"/>
    </w:p>
    <w:p w14:paraId="1F7E9632" w14:textId="4B7C3703"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r w:rsidR="00F673A2">
        <w:rPr>
          <w:rFonts w:ascii="Consolas" w:hAnsi="Consolas" w:hint="eastAsia"/>
          <w:color w:val="333333"/>
        </w:rPr>
        <w:t>例</w:t>
      </w:r>
      <w:r w:rsidR="00F673A2">
        <w:rPr>
          <w:rFonts w:ascii="Consolas" w:hAnsi="Consolas" w:hint="eastAsia"/>
          <w:color w:val="333333"/>
        </w:rPr>
        <w:t>2:</w:t>
      </w:r>
      <w:r>
        <w:rPr>
          <w:rFonts w:ascii="Consolas" w:hAnsi="Consolas"/>
          <w:color w:val="333333"/>
        </w:rPr>
        <w:t>以</w:t>
      </w:r>
      <w:proofErr w:type="spellStart"/>
      <w:r>
        <w:rPr>
          <w:rFonts w:ascii="Consolas" w:hAnsi="Consolas"/>
          <w:color w:val="333333"/>
        </w:rPr>
        <w:t>test.fa</w:t>
      </w:r>
      <w:proofErr w:type="spellEnd"/>
      <w:r>
        <w:rPr>
          <w:rFonts w:ascii="Consolas" w:hAnsi="Consolas"/>
          <w:color w:val="333333"/>
        </w:rPr>
        <w:t>作为输入，使用默认下载数据库，使用</w:t>
      </w:r>
      <w:r>
        <w:rPr>
          <w:rFonts w:ascii="Consolas" w:hAnsi="Consolas"/>
          <w:color w:val="333333"/>
        </w:rPr>
        <w:t>20</w:t>
      </w:r>
      <w:r>
        <w:rPr>
          <w:rFonts w:ascii="Consolas" w:hAnsi="Consolas"/>
          <w:color w:val="333333"/>
        </w:rPr>
        <w:t>个线程，运行</w:t>
      </w:r>
      <w:r>
        <w:rPr>
          <w:rFonts w:ascii="Consolas" w:hAnsi="Consolas"/>
          <w:color w:val="333333"/>
        </w:rPr>
        <w:t>VirSorter2</w:t>
      </w:r>
      <w:r>
        <w:rPr>
          <w:rFonts w:ascii="Consolas" w:hAnsi="Consolas"/>
          <w:color w:val="333333"/>
        </w:rPr>
        <w:t>全部三步骤进行病毒序列的识别，仅对</w:t>
      </w:r>
      <w:proofErr w:type="spellStart"/>
      <w:r>
        <w:rPr>
          <w:rFonts w:ascii="Consolas" w:hAnsi="Consolas"/>
          <w:color w:val="333333"/>
        </w:rPr>
        <w:t>dsDNAphage</w:t>
      </w:r>
      <w:proofErr w:type="spellEnd"/>
      <w:r>
        <w:rPr>
          <w:rFonts w:ascii="Consolas" w:hAnsi="Consolas"/>
          <w:color w:val="333333"/>
        </w:rPr>
        <w:t>和</w:t>
      </w:r>
      <w:r>
        <w:rPr>
          <w:rFonts w:ascii="Consolas" w:hAnsi="Consolas"/>
          <w:color w:val="333333"/>
        </w:rPr>
        <w:t>ssDNA</w:t>
      </w:r>
      <w:r>
        <w:rPr>
          <w:rFonts w:ascii="Consolas" w:hAnsi="Consolas"/>
          <w:color w:val="333333"/>
        </w:rPr>
        <w:t>病毒进行识别，长度</w:t>
      </w:r>
      <w:r>
        <w:rPr>
          <w:rFonts w:ascii="Consolas" w:hAnsi="Consolas"/>
          <w:color w:val="333333"/>
        </w:rPr>
        <w:t>&gt;1.5kb</w:t>
      </w:r>
      <w:r>
        <w:rPr>
          <w:rFonts w:ascii="Consolas" w:hAnsi="Consolas"/>
          <w:color w:val="333333"/>
        </w:rPr>
        <w:t>且打分</w:t>
      </w:r>
      <w:r>
        <w:rPr>
          <w:rFonts w:ascii="Consolas" w:hAnsi="Consolas"/>
          <w:color w:val="333333"/>
        </w:rPr>
        <w:t>&gt;0.7</w:t>
      </w:r>
      <w:r>
        <w:rPr>
          <w:rFonts w:ascii="Consolas" w:hAnsi="Consolas"/>
          <w:color w:val="333333"/>
        </w:rPr>
        <w:t>的结果保留，短于</w:t>
      </w:r>
      <w:r>
        <w:rPr>
          <w:rFonts w:ascii="Consolas" w:hAnsi="Consolas"/>
          <w:color w:val="333333"/>
        </w:rPr>
        <w:t>3kb</w:t>
      </w:r>
      <w:r>
        <w:rPr>
          <w:rFonts w:ascii="Consolas" w:hAnsi="Consolas"/>
          <w:color w:val="333333"/>
        </w:rPr>
        <w:t>的识别序列必须有</w:t>
      </w:r>
      <w:r>
        <w:rPr>
          <w:rFonts w:ascii="Consolas" w:hAnsi="Consolas"/>
          <w:color w:val="333333"/>
        </w:rPr>
        <w:t>hallmark</w:t>
      </w:r>
      <w:r>
        <w:rPr>
          <w:rFonts w:ascii="Consolas" w:hAnsi="Consolas"/>
          <w:color w:val="333333"/>
        </w:rPr>
        <w:t>基因，为</w:t>
      </w:r>
      <w:proofErr w:type="spellStart"/>
      <w:r>
        <w:rPr>
          <w:rFonts w:ascii="Consolas" w:hAnsi="Consolas"/>
          <w:color w:val="333333"/>
        </w:rPr>
        <w:t>DRAMv</w:t>
      </w:r>
      <w:proofErr w:type="spellEnd"/>
      <w:r>
        <w:rPr>
          <w:rFonts w:ascii="Consolas" w:hAnsi="Consolas"/>
          <w:color w:val="333333"/>
        </w:rPr>
        <w:t>输出相关文件，结果输出至</w:t>
      </w:r>
      <w:proofErr w:type="spellStart"/>
      <w:r>
        <w:rPr>
          <w:rFonts w:ascii="Consolas" w:hAnsi="Consolas"/>
          <w:color w:val="333333"/>
        </w:rPr>
        <w:t>test.out</w:t>
      </w:r>
      <w:proofErr w:type="spellEnd"/>
      <w:r>
        <w:rPr>
          <w:rFonts w:ascii="Consolas" w:hAnsi="Consolas"/>
          <w:color w:val="333333"/>
        </w:rPr>
        <w:t>并加上</w:t>
      </w:r>
      <w:r>
        <w:rPr>
          <w:rFonts w:ascii="Consolas" w:hAnsi="Consolas"/>
          <w:color w:val="333333"/>
        </w:rPr>
        <w:t>DNA_mins0.7_minl1.5</w:t>
      </w:r>
      <w:r>
        <w:rPr>
          <w:rFonts w:ascii="Consolas" w:hAnsi="Consolas"/>
          <w:color w:val="333333"/>
        </w:rPr>
        <w:t>前缀区分</w:t>
      </w:r>
    </w:p>
    <w:p w14:paraId="7FBA7953" w14:textId="77777777" w:rsidR="0022388A" w:rsidRDefault="0022388A" w:rsidP="00B4603D">
      <w:pPr>
        <w:spacing w:line="288" w:lineRule="auto"/>
        <w:rPr>
          <w:b/>
          <w:bCs/>
        </w:rPr>
      </w:pPr>
    </w:p>
    <w:p w14:paraId="5654B4CF" w14:textId="55C4F366" w:rsidR="00B4603D" w:rsidRDefault="00B4603D" w:rsidP="00B4603D">
      <w:pPr>
        <w:spacing w:line="288" w:lineRule="auto"/>
        <w:rPr>
          <w:rFonts w:ascii="宋体" w:hAnsi="宋体"/>
          <w:sz w:val="24"/>
          <w:szCs w:val="24"/>
        </w:rPr>
      </w:pPr>
      <w:r>
        <w:rPr>
          <w:b/>
          <w:bCs/>
        </w:rPr>
        <w:t>核心输出结果：</w:t>
      </w:r>
    </w:p>
    <w:p w14:paraId="0AA94F54" w14:textId="77777777" w:rsidR="00B4603D" w:rsidRDefault="00B4603D" w:rsidP="00B4603D">
      <w:pPr>
        <w:spacing w:line="288" w:lineRule="auto"/>
      </w:pPr>
      <w:r>
        <w:t>VirSorter2运行后会生成三个核心输出文件，分别为：</w:t>
      </w:r>
    </w:p>
    <w:p w14:paraId="1C551319"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final-viral-</w:t>
      </w:r>
      <w:proofErr w:type="spellStart"/>
      <w:r>
        <w:rPr>
          <w:rFonts w:ascii="Consolas" w:hAnsi="Consolas"/>
          <w:color w:val="333333"/>
        </w:rPr>
        <w:t>combined.fa</w:t>
      </w:r>
      <w:proofErr w:type="spellEnd"/>
      <w:r>
        <w:rPr>
          <w:rFonts w:ascii="Consolas" w:hAnsi="Consolas"/>
          <w:color w:val="333333"/>
        </w:rPr>
        <w:t xml:space="preserve"> #</w:t>
      </w:r>
      <w:r>
        <w:rPr>
          <w:rFonts w:ascii="Consolas" w:hAnsi="Consolas"/>
          <w:color w:val="333333"/>
        </w:rPr>
        <w:t>储存识别得到的病毒序列</w:t>
      </w:r>
    </w:p>
    <w:p w14:paraId="06CA67CC"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final-viral-</w:t>
      </w:r>
      <w:proofErr w:type="spellStart"/>
      <w:r>
        <w:rPr>
          <w:rFonts w:ascii="Consolas" w:hAnsi="Consolas"/>
          <w:color w:val="333333"/>
        </w:rPr>
        <w:t>score.tsv</w:t>
      </w:r>
      <w:proofErr w:type="spellEnd"/>
      <w:r>
        <w:rPr>
          <w:rFonts w:ascii="Consolas" w:hAnsi="Consolas"/>
          <w:color w:val="333333"/>
        </w:rPr>
        <w:t xml:space="preserve"> #</w:t>
      </w:r>
      <w:r>
        <w:rPr>
          <w:rFonts w:ascii="Consolas" w:hAnsi="Consolas"/>
          <w:color w:val="333333"/>
        </w:rPr>
        <w:t>每条序列的各分类类别得分表格</w:t>
      </w:r>
    </w:p>
    <w:p w14:paraId="1DFCBC0D"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final-viral-</w:t>
      </w:r>
      <w:proofErr w:type="spellStart"/>
      <w:r>
        <w:rPr>
          <w:rFonts w:ascii="Consolas" w:hAnsi="Consolas"/>
          <w:color w:val="333333"/>
        </w:rPr>
        <w:t>boundary.tsv</w:t>
      </w:r>
      <w:proofErr w:type="spellEnd"/>
      <w:r>
        <w:rPr>
          <w:rFonts w:ascii="Consolas" w:hAnsi="Consolas"/>
          <w:color w:val="333333"/>
        </w:rPr>
        <w:t xml:space="preserve"> #</w:t>
      </w:r>
      <w:r>
        <w:rPr>
          <w:rFonts w:ascii="Consolas" w:hAnsi="Consolas"/>
          <w:color w:val="333333"/>
        </w:rPr>
        <w:t>每条序列的信息表格</w:t>
      </w:r>
    </w:p>
    <w:p w14:paraId="03C70862" w14:textId="77777777" w:rsidR="00B4603D" w:rsidRDefault="00B4603D" w:rsidP="00B4603D">
      <w:pPr>
        <w:spacing w:line="288" w:lineRule="auto"/>
        <w:rPr>
          <w:rFonts w:ascii="宋体" w:hAnsi="宋体"/>
          <w:sz w:val="24"/>
          <w:szCs w:val="24"/>
        </w:rPr>
      </w:pPr>
      <w:r>
        <w:t>核心输出结果的详细描述：</w:t>
      </w:r>
    </w:p>
    <w:p w14:paraId="059939EC"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1. final-viral-</w:t>
      </w:r>
      <w:proofErr w:type="spellStart"/>
      <w:proofErr w:type="gramStart"/>
      <w:r>
        <w:rPr>
          <w:rFonts w:ascii="Consolas" w:hAnsi="Consolas"/>
          <w:color w:val="333333"/>
        </w:rPr>
        <w:t>combined.fa</w:t>
      </w:r>
      <w:proofErr w:type="spellEnd"/>
      <w:proofErr w:type="gramEnd"/>
    </w:p>
    <w:p w14:paraId="624FCD8D"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该</w:t>
      </w:r>
      <w:r>
        <w:rPr>
          <w:rFonts w:ascii="Consolas" w:hAnsi="Consolas"/>
          <w:color w:val="333333"/>
        </w:rPr>
        <w:t>fa</w:t>
      </w:r>
      <w:r>
        <w:rPr>
          <w:rFonts w:ascii="Consolas" w:hAnsi="Consolas"/>
          <w:color w:val="333333"/>
        </w:rPr>
        <w:t>文件储存</w:t>
      </w:r>
      <w:r>
        <w:rPr>
          <w:rFonts w:ascii="Consolas" w:hAnsi="Consolas"/>
          <w:color w:val="333333"/>
        </w:rPr>
        <w:t>VirSorter2</w:t>
      </w:r>
      <w:r>
        <w:rPr>
          <w:rFonts w:ascii="Consolas" w:hAnsi="Consolas"/>
          <w:color w:val="333333"/>
        </w:rPr>
        <w:t>识别得到的病毒序列，每条序列的名称为原始序列名称加后缀，后缀有以下三种可能：</w:t>
      </w:r>
    </w:p>
    <w:p w14:paraId="2A8D8A9E" w14:textId="77777777"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i</w:t>
      </w:r>
      <w:proofErr w:type="spellEnd"/>
      <w:r>
        <w:rPr>
          <w:rFonts w:ascii="Consolas" w:hAnsi="Consolas"/>
          <w:color w:val="333333"/>
        </w:rPr>
        <w:t xml:space="preserve">) ||full </w:t>
      </w:r>
      <w:r>
        <w:rPr>
          <w:rFonts w:ascii="Consolas" w:hAnsi="Consolas"/>
          <w:color w:val="333333"/>
        </w:rPr>
        <w:t>代表整条序列都被识别为病毒序列</w:t>
      </w:r>
    </w:p>
    <w:p w14:paraId="130B948F"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ii) ||{</w:t>
      </w:r>
      <w:proofErr w:type="spellStart"/>
      <w:r>
        <w:rPr>
          <w:rFonts w:ascii="Consolas" w:hAnsi="Consolas"/>
          <w:color w:val="333333"/>
        </w:rPr>
        <w:t>i</w:t>
      </w:r>
      <w:proofErr w:type="spellEnd"/>
      <w:r>
        <w:rPr>
          <w:rFonts w:ascii="Consolas" w:hAnsi="Consolas"/>
          <w:color w:val="333333"/>
        </w:rPr>
        <w:t xml:space="preserve">}_partial </w:t>
      </w:r>
      <w:r>
        <w:rPr>
          <w:rFonts w:ascii="Consolas" w:hAnsi="Consolas"/>
          <w:color w:val="333333"/>
        </w:rPr>
        <w:t>代表该序列仅有部分区域被识别为病毒序列，其中</w:t>
      </w:r>
      <w:proofErr w:type="spellStart"/>
      <w:r>
        <w:rPr>
          <w:rFonts w:ascii="Consolas" w:hAnsi="Consolas"/>
          <w:color w:val="333333"/>
        </w:rPr>
        <w:t>i</w:t>
      </w:r>
      <w:proofErr w:type="spellEnd"/>
      <w:r>
        <w:rPr>
          <w:rFonts w:ascii="Consolas" w:hAnsi="Consolas"/>
          <w:color w:val="333333"/>
        </w:rPr>
        <w:t>可以为</w:t>
      </w:r>
      <w:r>
        <w:rPr>
          <w:rFonts w:ascii="Consolas" w:hAnsi="Consolas"/>
          <w:color w:val="333333"/>
        </w:rPr>
        <w:t>0</w:t>
      </w:r>
      <w:r>
        <w:rPr>
          <w:rFonts w:ascii="Consolas" w:hAnsi="Consolas"/>
          <w:color w:val="333333"/>
        </w:rPr>
        <w:t>至该序列中找到的病毒片段数量的最大值</w:t>
      </w:r>
    </w:p>
    <w:p w14:paraId="3E4EFE87"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xml:space="preserve">iii) ||lt2gene </w:t>
      </w:r>
      <w:r>
        <w:rPr>
          <w:rFonts w:ascii="Consolas" w:hAnsi="Consolas"/>
          <w:color w:val="333333"/>
        </w:rPr>
        <w:t>拥有病毒标记基因的短序列（少于</w:t>
      </w:r>
      <w:r>
        <w:rPr>
          <w:rFonts w:ascii="Consolas" w:hAnsi="Consolas"/>
          <w:color w:val="333333"/>
        </w:rPr>
        <w:t>2</w:t>
      </w:r>
      <w:r>
        <w:rPr>
          <w:rFonts w:ascii="Consolas" w:hAnsi="Consolas"/>
          <w:color w:val="333333"/>
        </w:rPr>
        <w:t>个基因的序列）</w:t>
      </w:r>
    </w:p>
    <w:p w14:paraId="77874CF1" w14:textId="77777777" w:rsidR="00B4603D" w:rsidRDefault="00B4603D" w:rsidP="00B4603D">
      <w:pPr>
        <w:shd w:val="clear" w:color="auto" w:fill="FBFAF8"/>
        <w:spacing w:line="288" w:lineRule="auto"/>
        <w:rPr>
          <w:rFonts w:ascii="Consolas" w:hAnsi="Consolas"/>
          <w:color w:val="333333"/>
          <w:sz w:val="18"/>
          <w:szCs w:val="18"/>
        </w:rPr>
      </w:pPr>
      <w:r>
        <w:rPr>
          <w:rFonts w:ascii="Monaco" w:hAnsi="Monaco"/>
          <w:color w:val="333333"/>
        </w:rPr>
        <w:t>2. </w:t>
      </w:r>
      <w:r>
        <w:rPr>
          <w:rFonts w:ascii="Consolas" w:hAnsi="Consolas"/>
          <w:color w:val="333333"/>
        </w:rPr>
        <w:t>final-viral-</w:t>
      </w:r>
      <w:proofErr w:type="spellStart"/>
      <w:r>
        <w:rPr>
          <w:rFonts w:ascii="Consolas" w:hAnsi="Consolas"/>
          <w:color w:val="333333"/>
        </w:rPr>
        <w:t>score.tsv</w:t>
      </w:r>
      <w:proofErr w:type="spellEnd"/>
    </w:p>
    <w:p w14:paraId="1C9FB9D5"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该表格主要用于进一步筛选识别的病毒序列，其中主要内容包括：</w:t>
      </w:r>
    </w:p>
    <w:p w14:paraId="36A8D2A8" w14:textId="47BF1EA9"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seqname</w:t>
      </w:r>
      <w:proofErr w:type="spellEnd"/>
      <w:r>
        <w:rPr>
          <w:rFonts w:ascii="Consolas" w:hAnsi="Consolas"/>
          <w:color w:val="333333"/>
        </w:rPr>
        <w:t xml:space="preserve">                                  </w:t>
      </w:r>
      <w:r w:rsidR="0022388A">
        <w:rPr>
          <w:rFonts w:ascii="Consolas" w:hAnsi="Consolas"/>
          <w:color w:val="333333"/>
        </w:rPr>
        <w:t xml:space="preserve">   </w:t>
      </w:r>
      <w:r>
        <w:rPr>
          <w:rFonts w:ascii="Consolas" w:hAnsi="Consolas"/>
          <w:color w:val="333333"/>
        </w:rPr>
        <w:t>序列名称</w:t>
      </w:r>
    </w:p>
    <w:p w14:paraId="05A64C4E" w14:textId="4A82B0A2"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dsDNAphage,NCLDV,RNA,ssDNA,lavidaviridae</w:t>
      </w:r>
      <w:proofErr w:type="spellEnd"/>
      <w:r>
        <w:rPr>
          <w:rFonts w:ascii="Consolas" w:hAnsi="Consolas"/>
          <w:color w:val="333333"/>
        </w:rPr>
        <w:t> </w:t>
      </w:r>
      <w:r w:rsidR="0022388A">
        <w:rPr>
          <w:rFonts w:ascii="Consolas" w:hAnsi="Consolas"/>
          <w:color w:val="333333"/>
        </w:rPr>
        <w:t xml:space="preserve"> </w:t>
      </w:r>
      <w:r>
        <w:rPr>
          <w:rFonts w:ascii="Consolas" w:hAnsi="Consolas"/>
          <w:color w:val="333333"/>
        </w:rPr>
        <w:t>各类别病毒下的打分</w:t>
      </w:r>
    </w:p>
    <w:p w14:paraId="57C9F492" w14:textId="0A081CFA"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max_score</w:t>
      </w:r>
      <w:proofErr w:type="spellEnd"/>
      <w:r>
        <w:rPr>
          <w:rFonts w:ascii="Consolas" w:hAnsi="Consolas"/>
          <w:color w:val="333333"/>
        </w:rPr>
        <w:t>                         </w:t>
      </w:r>
      <w:r w:rsidRPr="0022388A">
        <w:rPr>
          <w:rFonts w:ascii="Consolas" w:hAnsi="Consolas"/>
          <w:color w:val="333333"/>
          <w:sz w:val="20"/>
          <w:szCs w:val="21"/>
        </w:rPr>
        <w:t xml:space="preserve"> </w:t>
      </w:r>
      <w:r w:rsidRPr="0022388A">
        <w:rPr>
          <w:rFonts w:ascii="Consolas" w:hAnsi="Consolas"/>
          <w:color w:val="333333"/>
          <w:sz w:val="18"/>
          <w:szCs w:val="20"/>
        </w:rPr>
        <w:t xml:space="preserve">  </w:t>
      </w:r>
      <w:r w:rsidRPr="0022388A">
        <w:rPr>
          <w:rFonts w:ascii="Consolas" w:hAnsi="Consolas"/>
          <w:color w:val="333333"/>
          <w:sz w:val="20"/>
          <w:szCs w:val="21"/>
        </w:rPr>
        <w:t> </w:t>
      </w:r>
      <w:r w:rsidRPr="0022388A">
        <w:rPr>
          <w:rFonts w:ascii="Consolas" w:hAnsi="Consolas"/>
          <w:color w:val="333333"/>
        </w:rPr>
        <w:t xml:space="preserve">  </w:t>
      </w:r>
      <w:r w:rsidR="0022388A">
        <w:rPr>
          <w:rFonts w:ascii="Consolas" w:hAnsi="Consolas"/>
          <w:color w:val="333333"/>
        </w:rPr>
        <w:t xml:space="preserve"> </w:t>
      </w:r>
      <w:r>
        <w:rPr>
          <w:rFonts w:ascii="Consolas" w:hAnsi="Consolas"/>
          <w:color w:val="333333"/>
        </w:rPr>
        <w:t xml:space="preserve">  </w:t>
      </w:r>
      <w:r w:rsidR="0022388A">
        <w:rPr>
          <w:rFonts w:ascii="Consolas" w:hAnsi="Consolas"/>
          <w:color w:val="333333"/>
        </w:rPr>
        <w:t xml:space="preserve"> </w:t>
      </w:r>
      <w:r>
        <w:rPr>
          <w:rFonts w:ascii="Consolas" w:hAnsi="Consolas"/>
          <w:color w:val="333333"/>
        </w:rPr>
        <w:t>最高分</w:t>
      </w:r>
    </w:p>
    <w:p w14:paraId="79B873A1" w14:textId="6C098B56"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max_score_group</w:t>
      </w:r>
      <w:proofErr w:type="spellEnd"/>
      <w:r>
        <w:rPr>
          <w:rFonts w:ascii="Consolas" w:hAnsi="Consolas"/>
          <w:color w:val="333333"/>
        </w:rPr>
        <w:t>                       </w:t>
      </w:r>
      <w:r w:rsidRPr="0022388A">
        <w:rPr>
          <w:rFonts w:ascii="Consolas" w:hAnsi="Consolas"/>
          <w:color w:val="333333"/>
          <w:sz w:val="22"/>
          <w:szCs w:val="24"/>
        </w:rPr>
        <w:t xml:space="preserve">  </w:t>
      </w:r>
      <w:r w:rsidR="0022388A" w:rsidRPr="0022388A">
        <w:rPr>
          <w:rFonts w:ascii="Consolas" w:hAnsi="Consolas"/>
          <w:color w:val="333333"/>
          <w:sz w:val="22"/>
          <w:szCs w:val="24"/>
        </w:rPr>
        <w:t xml:space="preserve"> </w:t>
      </w:r>
      <w:r>
        <w:rPr>
          <w:rFonts w:ascii="Consolas" w:hAnsi="Consolas"/>
          <w:color w:val="333333"/>
        </w:rPr>
        <w:t xml:space="preserve">  </w:t>
      </w:r>
      <w:r>
        <w:rPr>
          <w:rFonts w:ascii="Consolas" w:hAnsi="Consolas"/>
          <w:color w:val="333333"/>
        </w:rPr>
        <w:t>最高分所述类别</w:t>
      </w:r>
    </w:p>
    <w:p w14:paraId="3438EB97" w14:textId="679E4EC1"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xml:space="preserve">length                                </w:t>
      </w:r>
      <w:r w:rsidRPr="0022388A">
        <w:rPr>
          <w:rFonts w:ascii="Consolas" w:hAnsi="Consolas"/>
          <w:color w:val="333333"/>
          <w:sz w:val="22"/>
          <w:szCs w:val="24"/>
        </w:rPr>
        <w:t xml:space="preserve">  </w:t>
      </w:r>
      <w:r w:rsidR="0022388A" w:rsidRPr="0022388A">
        <w:rPr>
          <w:rFonts w:ascii="Consolas" w:hAnsi="Consolas"/>
          <w:color w:val="333333"/>
          <w:sz w:val="24"/>
          <w:szCs w:val="28"/>
        </w:rPr>
        <w:t xml:space="preserve"> </w:t>
      </w:r>
      <w:r w:rsidRPr="0022388A">
        <w:rPr>
          <w:rFonts w:ascii="Consolas" w:hAnsi="Consolas"/>
          <w:color w:val="333333"/>
          <w:sz w:val="24"/>
          <w:szCs w:val="28"/>
        </w:rPr>
        <w:t> </w:t>
      </w:r>
      <w:r>
        <w:rPr>
          <w:rFonts w:ascii="Consolas" w:hAnsi="Consolas"/>
          <w:color w:val="333333"/>
        </w:rPr>
        <w:t> </w:t>
      </w:r>
      <w:r>
        <w:rPr>
          <w:rFonts w:ascii="Consolas" w:hAnsi="Consolas"/>
          <w:color w:val="333333"/>
        </w:rPr>
        <w:t>序列长度</w:t>
      </w:r>
    </w:p>
    <w:p w14:paraId="06B2BC54" w14:textId="3F402E8A"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xml:space="preserve">hallmark                              </w:t>
      </w:r>
      <w:r w:rsidRPr="0022388A">
        <w:rPr>
          <w:rFonts w:ascii="Consolas" w:hAnsi="Consolas"/>
          <w:color w:val="333333"/>
          <w:sz w:val="22"/>
          <w:szCs w:val="24"/>
        </w:rPr>
        <w:t xml:space="preserve">  </w:t>
      </w:r>
      <w:r w:rsidR="0022388A" w:rsidRPr="0022388A">
        <w:rPr>
          <w:rFonts w:ascii="Consolas" w:hAnsi="Consolas"/>
          <w:color w:val="333333"/>
          <w:sz w:val="22"/>
          <w:szCs w:val="24"/>
        </w:rPr>
        <w:t xml:space="preserve"> </w:t>
      </w:r>
      <w:r>
        <w:rPr>
          <w:rFonts w:ascii="Consolas" w:hAnsi="Consolas"/>
          <w:color w:val="333333"/>
        </w:rPr>
        <w:t>  </w:t>
      </w:r>
      <w:r>
        <w:rPr>
          <w:rFonts w:ascii="Consolas" w:hAnsi="Consolas"/>
          <w:color w:val="333333"/>
        </w:rPr>
        <w:t>标记基因个数</w:t>
      </w:r>
    </w:p>
    <w:p w14:paraId="11EF8609" w14:textId="7C839EB8"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lastRenderedPageBreak/>
        <w:t xml:space="preserve">viral                                  </w:t>
      </w:r>
      <w:r w:rsidR="00136DCB">
        <w:rPr>
          <w:rFonts w:ascii="Consolas" w:hAnsi="Consolas"/>
          <w:color w:val="333333"/>
        </w:rPr>
        <w:t xml:space="preserve"> </w:t>
      </w:r>
      <w:r>
        <w:rPr>
          <w:rFonts w:ascii="Consolas" w:hAnsi="Consolas"/>
          <w:color w:val="333333"/>
        </w:rPr>
        <w:t>   </w:t>
      </w:r>
      <w:r>
        <w:rPr>
          <w:rFonts w:ascii="Consolas" w:hAnsi="Consolas"/>
          <w:color w:val="333333"/>
        </w:rPr>
        <w:t>病毒基因比例</w:t>
      </w:r>
    </w:p>
    <w:p w14:paraId="2CF5BE7E" w14:textId="606CFE5D"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cellular                               </w:t>
      </w:r>
      <w:r w:rsidRPr="00136DCB">
        <w:rPr>
          <w:rFonts w:ascii="Consolas" w:hAnsi="Consolas"/>
          <w:color w:val="333333"/>
          <w:sz w:val="18"/>
          <w:szCs w:val="20"/>
        </w:rPr>
        <w:t xml:space="preserve"> </w:t>
      </w:r>
      <w:r w:rsidR="00136DCB" w:rsidRPr="00136DCB">
        <w:rPr>
          <w:rFonts w:ascii="Consolas" w:hAnsi="Consolas"/>
          <w:color w:val="333333"/>
          <w:sz w:val="18"/>
          <w:szCs w:val="20"/>
        </w:rPr>
        <w:t xml:space="preserve"> </w:t>
      </w:r>
      <w:r w:rsidRPr="00136DCB">
        <w:rPr>
          <w:rFonts w:ascii="Consolas" w:hAnsi="Consolas"/>
          <w:color w:val="333333"/>
          <w:sz w:val="18"/>
          <w:szCs w:val="20"/>
        </w:rPr>
        <w:t> </w:t>
      </w:r>
      <w:r>
        <w:rPr>
          <w:rFonts w:ascii="Consolas" w:hAnsi="Consolas"/>
          <w:color w:val="333333"/>
        </w:rPr>
        <w:t> </w:t>
      </w:r>
      <w:r>
        <w:rPr>
          <w:rFonts w:ascii="Consolas" w:hAnsi="Consolas"/>
          <w:color w:val="333333"/>
        </w:rPr>
        <w:t>非病毒基因比例</w:t>
      </w:r>
    </w:p>
    <w:p w14:paraId="6A99BC97"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需要注意的是，</w:t>
      </w:r>
      <w:proofErr w:type="spellStart"/>
      <w:r>
        <w:rPr>
          <w:rFonts w:ascii="Consolas" w:hAnsi="Consolas"/>
          <w:color w:val="333333"/>
        </w:rPr>
        <w:t>VirSorter</w:t>
      </w:r>
      <w:proofErr w:type="spellEnd"/>
      <w:r>
        <w:rPr>
          <w:rFonts w:ascii="Consolas" w:hAnsi="Consolas"/>
          <w:color w:val="333333"/>
        </w:rPr>
        <w:t>在此给出的分类</w:t>
      </w:r>
      <w:proofErr w:type="gramStart"/>
      <w:r>
        <w:rPr>
          <w:rFonts w:ascii="Consolas" w:hAnsi="Consolas"/>
          <w:color w:val="333333"/>
        </w:rPr>
        <w:t>学分类并不可靠</w:t>
      </w:r>
      <w:proofErr w:type="gramEnd"/>
      <w:r>
        <w:rPr>
          <w:rFonts w:ascii="Consolas" w:hAnsi="Consolas"/>
          <w:color w:val="333333"/>
        </w:rPr>
        <w:t>，</w:t>
      </w:r>
      <w:r>
        <w:rPr>
          <w:rFonts w:ascii="Consolas" w:hAnsi="Consolas"/>
          <w:color w:val="333333"/>
        </w:rPr>
        <w:t>VirSorter2</w:t>
      </w:r>
      <w:r>
        <w:rPr>
          <w:rFonts w:ascii="Consolas" w:hAnsi="Consolas"/>
          <w:color w:val="333333"/>
        </w:rPr>
        <w:t>的目的仅限于病毒识别。</w:t>
      </w:r>
    </w:p>
    <w:p w14:paraId="26E4DE60"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3.final-viral-boundary.tsv</w:t>
      </w:r>
    </w:p>
    <w:p w14:paraId="3533C378" w14:textId="77777777"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该表格主要内容包括：</w:t>
      </w:r>
    </w:p>
    <w:p w14:paraId="1DDEAE15" w14:textId="715518BB"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seqname</w:t>
      </w:r>
      <w:proofErr w:type="spellEnd"/>
      <w:r>
        <w:rPr>
          <w:rFonts w:ascii="Consolas" w:hAnsi="Consolas"/>
          <w:color w:val="333333"/>
        </w:rPr>
        <w:t>                           </w:t>
      </w:r>
      <w:r w:rsidRPr="00E23ADB">
        <w:rPr>
          <w:rFonts w:ascii="Consolas" w:hAnsi="Consolas"/>
          <w:color w:val="333333"/>
          <w:sz w:val="18"/>
          <w:szCs w:val="20"/>
        </w:rPr>
        <w:t xml:space="preserve">   </w:t>
      </w:r>
      <w:r>
        <w:rPr>
          <w:rFonts w:ascii="Consolas" w:hAnsi="Consolas"/>
          <w:color w:val="333333"/>
        </w:rPr>
        <w:t>   </w:t>
      </w:r>
      <w:r w:rsidRPr="00E23ADB">
        <w:rPr>
          <w:rFonts w:ascii="Consolas" w:hAnsi="Consolas"/>
          <w:color w:val="333333"/>
          <w:sz w:val="18"/>
          <w:szCs w:val="20"/>
        </w:rPr>
        <w:t xml:space="preserve">  </w:t>
      </w:r>
      <w:r w:rsidR="00E23ADB" w:rsidRPr="00E23ADB">
        <w:rPr>
          <w:rFonts w:ascii="Consolas" w:hAnsi="Consolas"/>
          <w:color w:val="333333"/>
          <w:sz w:val="18"/>
          <w:szCs w:val="20"/>
        </w:rPr>
        <w:t xml:space="preserve">  </w:t>
      </w:r>
      <w:r>
        <w:rPr>
          <w:rFonts w:ascii="Consolas" w:hAnsi="Consolas"/>
          <w:color w:val="333333"/>
        </w:rPr>
        <w:t>序列名称</w:t>
      </w:r>
    </w:p>
    <w:p w14:paraId="02C92D28" w14:textId="77777777"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trim_orf_index_start,trim_orf_index_end</w:t>
      </w:r>
      <w:proofErr w:type="spellEnd"/>
      <w:r w:rsidRPr="00E23ADB">
        <w:rPr>
          <w:rFonts w:ascii="Consolas" w:hAnsi="Consolas"/>
          <w:color w:val="333333"/>
          <w:sz w:val="18"/>
          <w:szCs w:val="20"/>
        </w:rPr>
        <w:t> </w:t>
      </w:r>
      <w:r w:rsidRPr="00E23ADB">
        <w:rPr>
          <w:rFonts w:ascii="Consolas" w:hAnsi="Consolas"/>
          <w:color w:val="333333"/>
          <w:sz w:val="15"/>
          <w:szCs w:val="16"/>
        </w:rPr>
        <w:t xml:space="preserve"> </w:t>
      </w:r>
      <w:r w:rsidRPr="00E23ADB">
        <w:rPr>
          <w:rFonts w:ascii="Consolas" w:hAnsi="Consolas"/>
          <w:color w:val="333333"/>
          <w:sz w:val="18"/>
          <w:szCs w:val="20"/>
        </w:rPr>
        <w:t> </w:t>
      </w:r>
      <w:r>
        <w:rPr>
          <w:rFonts w:ascii="Consolas" w:hAnsi="Consolas"/>
          <w:color w:val="333333"/>
        </w:rPr>
        <w:t>该序列被识别为病毒的部分的</w:t>
      </w:r>
      <w:r>
        <w:rPr>
          <w:rFonts w:ascii="Consolas" w:hAnsi="Consolas"/>
          <w:color w:val="333333"/>
        </w:rPr>
        <w:t>ORF</w:t>
      </w:r>
      <w:r>
        <w:rPr>
          <w:rFonts w:ascii="Consolas" w:hAnsi="Consolas"/>
          <w:color w:val="333333"/>
        </w:rPr>
        <w:t>的起止位置</w:t>
      </w:r>
    </w:p>
    <w:p w14:paraId="7AD5FC9E" w14:textId="77777777"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trim_bp_start,trim_bp_end</w:t>
      </w:r>
      <w:proofErr w:type="spellEnd"/>
      <w:r>
        <w:rPr>
          <w:rFonts w:ascii="Consolas" w:hAnsi="Consolas"/>
          <w:color w:val="333333"/>
        </w:rPr>
        <w:t>                 </w:t>
      </w:r>
      <w:r>
        <w:rPr>
          <w:rFonts w:ascii="Consolas" w:hAnsi="Consolas"/>
          <w:color w:val="333333"/>
        </w:rPr>
        <w:t>该序列被识别为病毒的部分的碱基的起止位置</w:t>
      </w:r>
    </w:p>
    <w:p w14:paraId="7E49363A" w14:textId="2FC39F52"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trim_pr</w:t>
      </w:r>
      <w:proofErr w:type="spellEnd"/>
      <w:r>
        <w:rPr>
          <w:rFonts w:ascii="Consolas" w:hAnsi="Consolas"/>
          <w:color w:val="333333"/>
        </w:rPr>
        <w:t>                                   </w:t>
      </w:r>
      <w:r w:rsidR="00E23ADB">
        <w:rPr>
          <w:rFonts w:ascii="Consolas" w:hAnsi="Consolas"/>
          <w:color w:val="333333"/>
        </w:rPr>
        <w:t xml:space="preserve"> </w:t>
      </w:r>
      <w:r>
        <w:rPr>
          <w:rFonts w:ascii="Consolas" w:hAnsi="Consolas"/>
          <w:color w:val="333333"/>
        </w:rPr>
        <w:t>该序列被识别为病毒的部分的最终得分</w:t>
      </w:r>
    </w:p>
    <w:p w14:paraId="59B25783" w14:textId="7EC3E3ED"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xml:space="preserve">partial                                </w:t>
      </w:r>
      <w:r w:rsidR="00E23ADB">
        <w:rPr>
          <w:rFonts w:ascii="Consolas" w:hAnsi="Consolas"/>
          <w:color w:val="333333"/>
        </w:rPr>
        <w:t xml:space="preserve"> </w:t>
      </w:r>
      <w:r>
        <w:rPr>
          <w:rFonts w:ascii="Consolas" w:hAnsi="Consolas"/>
          <w:color w:val="333333"/>
        </w:rPr>
        <w:t>   </w:t>
      </w:r>
      <w:r>
        <w:rPr>
          <w:rFonts w:ascii="Consolas" w:hAnsi="Consolas"/>
          <w:color w:val="333333"/>
        </w:rPr>
        <w:t>该序列是否全部被识别为病毒，如果该序列的整</w:t>
      </w:r>
    </w:p>
    <w:p w14:paraId="29D433F4" w14:textId="09CACF05"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w:t>
      </w:r>
      <w:r w:rsidRPr="00E23ADB">
        <w:rPr>
          <w:rFonts w:ascii="Consolas" w:hAnsi="Consolas"/>
          <w:color w:val="333333"/>
          <w:sz w:val="22"/>
          <w:szCs w:val="24"/>
        </w:rPr>
        <w:t xml:space="preserve">       </w:t>
      </w:r>
      <w:r w:rsidR="00E23ADB" w:rsidRPr="00E23ADB">
        <w:rPr>
          <w:rFonts w:ascii="Consolas" w:hAnsi="Consolas"/>
          <w:color w:val="333333"/>
          <w:sz w:val="22"/>
          <w:szCs w:val="24"/>
        </w:rPr>
        <w:t xml:space="preserve"> </w:t>
      </w:r>
      <w:r w:rsidRPr="00E23ADB">
        <w:rPr>
          <w:rFonts w:ascii="Consolas" w:hAnsi="Consolas"/>
          <w:color w:val="333333"/>
          <w:sz w:val="22"/>
          <w:szCs w:val="24"/>
        </w:rPr>
        <w:t> </w:t>
      </w:r>
      <w:r w:rsidR="00E23ADB">
        <w:rPr>
          <w:rFonts w:ascii="Consolas" w:hAnsi="Consolas"/>
          <w:color w:val="333333"/>
        </w:rPr>
        <w:t xml:space="preserve"> </w:t>
      </w:r>
      <w:r>
        <w:rPr>
          <w:rFonts w:ascii="Consolas" w:hAnsi="Consolas"/>
          <w:color w:val="333333"/>
        </w:rPr>
        <w:t>体得分</w:t>
      </w:r>
      <w:r>
        <w:rPr>
          <w:rFonts w:ascii="Consolas" w:hAnsi="Consolas"/>
          <w:color w:val="333333"/>
        </w:rPr>
        <w:t>&gt;cutoff</w:t>
      </w:r>
      <w:r>
        <w:rPr>
          <w:rFonts w:ascii="Consolas" w:hAnsi="Consolas"/>
          <w:color w:val="333333"/>
        </w:rPr>
        <w:t>，则该序列整体都被视为病毒序</w:t>
      </w:r>
    </w:p>
    <w:p w14:paraId="4CD9D8AE" w14:textId="34219A5F"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 xml:space="preserve">                                </w:t>
      </w:r>
      <w:r w:rsidRPr="00E23ADB">
        <w:rPr>
          <w:rFonts w:ascii="Consolas" w:hAnsi="Consolas"/>
          <w:color w:val="333333"/>
          <w:sz w:val="22"/>
          <w:szCs w:val="24"/>
        </w:rPr>
        <w:t xml:space="preserve">        </w:t>
      </w:r>
      <w:r w:rsidR="00E23ADB" w:rsidRPr="00E23ADB">
        <w:rPr>
          <w:rFonts w:ascii="Consolas" w:hAnsi="Consolas"/>
          <w:color w:val="333333"/>
          <w:sz w:val="22"/>
          <w:szCs w:val="24"/>
        </w:rPr>
        <w:t xml:space="preserve"> </w:t>
      </w:r>
      <w:r>
        <w:rPr>
          <w:rFonts w:ascii="Consolas" w:hAnsi="Consolas"/>
          <w:color w:val="333333"/>
        </w:rPr>
        <w:t xml:space="preserve">  </w:t>
      </w:r>
      <w:r>
        <w:rPr>
          <w:rFonts w:ascii="Consolas" w:hAnsi="Consolas"/>
          <w:color w:val="333333"/>
        </w:rPr>
        <w:t>列</w:t>
      </w:r>
      <w:r>
        <w:rPr>
          <w:rFonts w:ascii="Consolas" w:hAnsi="Consolas"/>
          <w:color w:val="333333"/>
        </w:rPr>
        <w:t>(0)</w:t>
      </w:r>
      <w:r>
        <w:rPr>
          <w:rFonts w:ascii="Consolas" w:hAnsi="Consolas"/>
          <w:color w:val="333333"/>
        </w:rPr>
        <w:t>，反之则仅有部分被视为病毒序列</w:t>
      </w:r>
      <w:r>
        <w:rPr>
          <w:rFonts w:ascii="Consolas" w:hAnsi="Consolas"/>
          <w:color w:val="333333"/>
        </w:rPr>
        <w:t>(1)</w:t>
      </w:r>
    </w:p>
    <w:p w14:paraId="5C5A5829" w14:textId="1A9CE9A4"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pr_full</w:t>
      </w:r>
      <w:proofErr w:type="spellEnd"/>
      <w:r>
        <w:rPr>
          <w:rFonts w:ascii="Consolas" w:hAnsi="Consolas"/>
          <w:color w:val="333333"/>
        </w:rPr>
        <w:t>         </w:t>
      </w:r>
      <w:r w:rsidRPr="00E23ADB">
        <w:rPr>
          <w:rFonts w:ascii="Consolas" w:hAnsi="Consolas"/>
          <w:color w:val="333333"/>
          <w:sz w:val="22"/>
          <w:szCs w:val="24"/>
        </w:rPr>
        <w:t xml:space="preserve">      </w:t>
      </w:r>
      <w:r>
        <w:rPr>
          <w:rFonts w:ascii="Consolas" w:hAnsi="Consolas"/>
          <w:color w:val="333333"/>
        </w:rPr>
        <w:t xml:space="preserve">      </w:t>
      </w:r>
      <w:r w:rsidRPr="00E23ADB">
        <w:rPr>
          <w:rFonts w:ascii="Consolas" w:hAnsi="Consolas"/>
          <w:color w:val="333333"/>
          <w:sz w:val="22"/>
          <w:szCs w:val="24"/>
        </w:rPr>
        <w:t xml:space="preserve">            </w:t>
      </w:r>
      <w:r w:rsidR="00E23ADB">
        <w:rPr>
          <w:rFonts w:ascii="Consolas" w:hAnsi="Consolas"/>
          <w:color w:val="333333"/>
        </w:rPr>
        <w:t xml:space="preserve"> </w:t>
      </w:r>
      <w:r>
        <w:rPr>
          <w:rFonts w:ascii="Consolas" w:hAnsi="Consolas"/>
          <w:color w:val="333333"/>
        </w:rPr>
        <w:t xml:space="preserve"> </w:t>
      </w:r>
      <w:r>
        <w:rPr>
          <w:rFonts w:ascii="Consolas" w:hAnsi="Consolas"/>
          <w:color w:val="333333"/>
        </w:rPr>
        <w:t>该序列的整体得分</w:t>
      </w:r>
    </w:p>
    <w:p w14:paraId="10F50BA4" w14:textId="3531F68B" w:rsidR="00B4603D" w:rsidRDefault="00B460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hallmark_cnt</w:t>
      </w:r>
      <w:proofErr w:type="spellEnd"/>
      <w:r>
        <w:rPr>
          <w:rFonts w:ascii="Consolas" w:hAnsi="Consolas"/>
          <w:color w:val="333333"/>
        </w:rPr>
        <w:t>                     </w:t>
      </w:r>
      <w:r w:rsidRPr="00E23ADB">
        <w:rPr>
          <w:rFonts w:ascii="Consolas" w:hAnsi="Consolas"/>
          <w:color w:val="333333"/>
          <w:sz w:val="20"/>
          <w:szCs w:val="21"/>
        </w:rPr>
        <w:t xml:space="preserve">       </w:t>
      </w:r>
      <w:r w:rsidR="00E23ADB" w:rsidRPr="00E23ADB">
        <w:rPr>
          <w:rFonts w:ascii="Consolas" w:hAnsi="Consolas"/>
          <w:color w:val="333333"/>
          <w:sz w:val="20"/>
          <w:szCs w:val="21"/>
        </w:rPr>
        <w:t xml:space="preserve"> </w:t>
      </w:r>
      <w:r>
        <w:rPr>
          <w:rFonts w:ascii="Consolas" w:hAnsi="Consolas"/>
          <w:color w:val="333333"/>
        </w:rPr>
        <w:t xml:space="preserve">  </w:t>
      </w:r>
      <w:r>
        <w:rPr>
          <w:rFonts w:ascii="Consolas" w:hAnsi="Consolas"/>
          <w:color w:val="333333"/>
        </w:rPr>
        <w:t>标记基因个数</w:t>
      </w:r>
    </w:p>
    <w:p w14:paraId="23CC57E4" w14:textId="58CC0C09" w:rsidR="00B4603D" w:rsidRDefault="00B4603D" w:rsidP="00B4603D">
      <w:pPr>
        <w:shd w:val="clear" w:color="auto" w:fill="FBFAF8"/>
        <w:spacing w:line="288" w:lineRule="auto"/>
        <w:rPr>
          <w:rFonts w:ascii="Consolas" w:hAnsi="Consolas"/>
          <w:color w:val="333333"/>
          <w:sz w:val="18"/>
          <w:szCs w:val="18"/>
        </w:rPr>
      </w:pPr>
      <w:r>
        <w:rPr>
          <w:rFonts w:ascii="Consolas" w:hAnsi="Consolas"/>
          <w:color w:val="333333"/>
        </w:rPr>
        <w:t>group                                   </w:t>
      </w:r>
      <w:r w:rsidR="00E23ADB">
        <w:rPr>
          <w:rFonts w:ascii="Consolas" w:hAnsi="Consolas"/>
          <w:color w:val="333333"/>
        </w:rPr>
        <w:t xml:space="preserve"> </w:t>
      </w:r>
      <w:r>
        <w:rPr>
          <w:rFonts w:ascii="Consolas" w:hAnsi="Consolas"/>
          <w:color w:val="333333"/>
        </w:rPr>
        <w:t xml:space="preserve">  </w:t>
      </w:r>
      <w:r>
        <w:rPr>
          <w:rFonts w:ascii="Consolas" w:hAnsi="Consolas"/>
          <w:color w:val="333333"/>
        </w:rPr>
        <w:t>最高分所述病毒类别</w:t>
      </w:r>
    </w:p>
    <w:p w14:paraId="715479FA" w14:textId="77777777" w:rsidR="00B4603D" w:rsidRDefault="00B4603D" w:rsidP="00B4603D">
      <w:pPr>
        <w:rPr>
          <w:rFonts w:ascii="宋体" w:hAnsi="宋体"/>
          <w:sz w:val="24"/>
          <w:szCs w:val="24"/>
        </w:rPr>
      </w:pPr>
    </w:p>
    <w:p w14:paraId="03A629FE" w14:textId="18A5A156" w:rsidR="00463AA2" w:rsidRDefault="00463AA2" w:rsidP="003B311B">
      <w:pPr>
        <w:pStyle w:val="EndNoteBibliography"/>
        <w:rPr>
          <w:rFonts w:ascii="Times New Roman" w:eastAsia="宋体" w:hAnsi="Times New Roman" w:cs="Times New Roman"/>
          <w:sz w:val="22"/>
        </w:rPr>
      </w:pPr>
    </w:p>
    <w:p w14:paraId="3746F19D" w14:textId="77777777" w:rsidR="00463AA2" w:rsidRDefault="00463AA2" w:rsidP="003B311B">
      <w:pPr>
        <w:pStyle w:val="EndNoteBibliography"/>
        <w:rPr>
          <w:rFonts w:ascii="Times New Roman" w:eastAsia="宋体" w:hAnsi="Times New Roman" w:cs="Times New Roman"/>
          <w:sz w:val="22"/>
        </w:rPr>
      </w:pPr>
    </w:p>
    <w:p w14:paraId="0DD9EA45" w14:textId="7BFD1621" w:rsidR="00463AA2" w:rsidRDefault="00463AA2" w:rsidP="003B311B">
      <w:pPr>
        <w:pStyle w:val="EndNoteBibliography"/>
        <w:rPr>
          <w:rFonts w:ascii="Times New Roman" w:eastAsia="宋体" w:hAnsi="Times New Roman" w:cs="Times New Roman"/>
          <w:sz w:val="22"/>
        </w:rPr>
        <w:sectPr w:rsidR="00463AA2" w:rsidSect="00EE56F9">
          <w:pgSz w:w="11906" w:h="16838"/>
          <w:pgMar w:top="720" w:right="1134" w:bottom="720" w:left="1134" w:header="851" w:footer="992" w:gutter="0"/>
          <w:cols w:space="425"/>
          <w:docGrid w:type="lines" w:linePitch="312"/>
        </w:sectPr>
      </w:pPr>
    </w:p>
    <w:p w14:paraId="4F6B90D6" w14:textId="5FA5A4D9" w:rsidR="0085793D" w:rsidRDefault="0085793D" w:rsidP="0085793D">
      <w:pPr>
        <w:widowControl/>
        <w:jc w:val="left"/>
      </w:pPr>
      <w:proofErr w:type="spellStart"/>
      <w:r>
        <w:rPr>
          <w:b/>
          <w:bCs/>
        </w:rPr>
        <w:lastRenderedPageBreak/>
        <w:t>VirFinder</w:t>
      </w:r>
      <w:proofErr w:type="spellEnd"/>
      <w:r w:rsidR="0092188D">
        <w:rPr>
          <w:rFonts w:hint="eastAsia"/>
          <w:b/>
          <w:bCs/>
        </w:rPr>
        <w:t>使用</w:t>
      </w:r>
      <w:r>
        <w:rPr>
          <w:b/>
          <w:bCs/>
        </w:rPr>
        <w:t>教程</w:t>
      </w:r>
    </w:p>
    <w:p w14:paraId="39A1395E" w14:textId="77777777" w:rsidR="0085793D" w:rsidRDefault="0085793D" w:rsidP="0085793D">
      <w:pPr>
        <w:widowControl/>
        <w:jc w:val="left"/>
      </w:pPr>
    </w:p>
    <w:p w14:paraId="6CA02FBD" w14:textId="77777777" w:rsidR="0085793D" w:rsidRDefault="0085793D" w:rsidP="0085793D">
      <w:r>
        <w:t>原网站：</w:t>
      </w:r>
      <w:hyperlink r:id="rId13" w:history="1">
        <w:r>
          <w:rPr>
            <w:rStyle w:val="a8"/>
          </w:rPr>
          <w:t>https://github.com/jessieren/VirFinder</w:t>
        </w:r>
      </w:hyperlink>
    </w:p>
    <w:p w14:paraId="5854693C" w14:textId="77777777" w:rsidR="0085793D" w:rsidRDefault="0085793D" w:rsidP="0085793D"/>
    <w:p w14:paraId="3955FB23" w14:textId="77777777" w:rsidR="0085793D" w:rsidRDefault="0085793D" w:rsidP="0085793D">
      <w:r>
        <w:rPr>
          <w:b/>
          <w:bCs/>
        </w:rPr>
        <w:t>简介：</w:t>
      </w:r>
    </w:p>
    <w:p w14:paraId="32904D79" w14:textId="77777777" w:rsidR="0085793D" w:rsidRDefault="0085793D" w:rsidP="00B4603D">
      <w:pPr>
        <w:spacing w:line="288" w:lineRule="auto"/>
      </w:pPr>
      <w:proofErr w:type="spellStart"/>
      <w:r>
        <w:t>VirFinder</w:t>
      </w:r>
      <w:proofErr w:type="spellEnd"/>
      <w:r>
        <w:t>是另一款常用的病毒长序列(viral contigs)识别软件，该软件</w:t>
      </w:r>
      <w:proofErr w:type="gramStart"/>
      <w:r>
        <w:t>不</w:t>
      </w:r>
      <w:proofErr w:type="gramEnd"/>
      <w:r>
        <w:t>基于现有数据库比对，而是基于病毒和宿主具有不同的k-</w:t>
      </w:r>
      <w:proofErr w:type="spellStart"/>
      <w:r>
        <w:t>mer</w:t>
      </w:r>
      <w:proofErr w:type="spellEnd"/>
      <w:r>
        <w:t>频率特征，使用机器学习的方法来识别病毒序列，常常与</w:t>
      </w:r>
      <w:proofErr w:type="spellStart"/>
      <w:r>
        <w:t>VirSorter</w:t>
      </w:r>
      <w:proofErr w:type="spellEnd"/>
      <w:r>
        <w:t>结合使用。</w:t>
      </w:r>
    </w:p>
    <w:p w14:paraId="64F8FA0A" w14:textId="77777777" w:rsidR="0085793D" w:rsidRDefault="0085793D" w:rsidP="0085793D"/>
    <w:p w14:paraId="3E9D3EBB" w14:textId="77777777" w:rsidR="0085793D" w:rsidRDefault="0085793D" w:rsidP="00B4603D">
      <w:pPr>
        <w:spacing w:line="288" w:lineRule="auto"/>
      </w:pPr>
      <w:r>
        <w:rPr>
          <w:b/>
          <w:bCs/>
        </w:rPr>
        <w:t>安装：</w:t>
      </w:r>
    </w:p>
    <w:p w14:paraId="317C5165" w14:textId="77777777" w:rsidR="0085793D" w:rsidRDefault="0085793D" w:rsidP="00B4603D">
      <w:pPr>
        <w:spacing w:line="288" w:lineRule="auto"/>
      </w:pPr>
      <w:r>
        <w:t>Linux系统推荐使用conda安装</w:t>
      </w:r>
    </w:p>
    <w:p w14:paraId="094B51C8"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 xml:space="preserve">conda create -n VF -c </w:t>
      </w:r>
      <w:proofErr w:type="spellStart"/>
      <w:r>
        <w:rPr>
          <w:rFonts w:ascii="Consolas" w:hAnsi="Consolas"/>
          <w:color w:val="333333"/>
        </w:rPr>
        <w:t>bioconda</w:t>
      </w:r>
      <w:proofErr w:type="spellEnd"/>
      <w:r>
        <w:rPr>
          <w:rFonts w:ascii="Consolas" w:hAnsi="Consolas"/>
          <w:color w:val="333333"/>
        </w:rPr>
        <w:t xml:space="preserve"> r-</w:t>
      </w:r>
      <w:proofErr w:type="spellStart"/>
      <w:r>
        <w:rPr>
          <w:rFonts w:ascii="Consolas" w:hAnsi="Consolas"/>
          <w:color w:val="333333"/>
        </w:rPr>
        <w:t>virfinder</w:t>
      </w:r>
      <w:proofErr w:type="spellEnd"/>
    </w:p>
    <w:p w14:paraId="298D2113"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#conda</w:t>
      </w:r>
      <w:r>
        <w:rPr>
          <w:rFonts w:ascii="Consolas" w:hAnsi="Consolas"/>
          <w:color w:val="333333"/>
        </w:rPr>
        <w:t>创建环境</w:t>
      </w:r>
      <w:r>
        <w:rPr>
          <w:rFonts w:ascii="Consolas" w:hAnsi="Consolas"/>
          <w:color w:val="333333"/>
        </w:rPr>
        <w:t>VF</w:t>
      </w:r>
      <w:r>
        <w:rPr>
          <w:rFonts w:ascii="Consolas" w:hAnsi="Consolas"/>
          <w:color w:val="333333"/>
        </w:rPr>
        <w:t>并将</w:t>
      </w:r>
      <w:proofErr w:type="spellStart"/>
      <w:r>
        <w:rPr>
          <w:rFonts w:ascii="Consolas" w:hAnsi="Consolas"/>
          <w:color w:val="333333"/>
        </w:rPr>
        <w:t>VirFinder</w:t>
      </w:r>
      <w:proofErr w:type="spellEnd"/>
      <w:r>
        <w:rPr>
          <w:rFonts w:ascii="Consolas" w:hAnsi="Consolas"/>
          <w:color w:val="333333"/>
        </w:rPr>
        <w:t>安装进该环境</w:t>
      </w:r>
    </w:p>
    <w:p w14:paraId="263AB151"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conda activate VF</w:t>
      </w:r>
    </w:p>
    <w:p w14:paraId="34B13AFB"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激活</w:t>
      </w:r>
      <w:r>
        <w:rPr>
          <w:rFonts w:ascii="Consolas" w:hAnsi="Consolas"/>
          <w:color w:val="333333"/>
        </w:rPr>
        <w:t>VF</w:t>
      </w:r>
      <w:r>
        <w:rPr>
          <w:rFonts w:ascii="Consolas" w:hAnsi="Consolas"/>
          <w:color w:val="333333"/>
        </w:rPr>
        <w:t>环境</w:t>
      </w:r>
    </w:p>
    <w:p w14:paraId="0E307EC3" w14:textId="77777777" w:rsidR="0085793D" w:rsidRDefault="0085793D" w:rsidP="00B4603D">
      <w:pPr>
        <w:spacing w:line="288" w:lineRule="auto"/>
        <w:jc w:val="left"/>
        <w:rPr>
          <w:rFonts w:ascii="宋体" w:hAnsi="宋体"/>
          <w:sz w:val="24"/>
          <w:szCs w:val="24"/>
        </w:rPr>
      </w:pPr>
      <w:r>
        <w:t>Windows系统</w:t>
      </w:r>
      <w:proofErr w:type="gramStart"/>
      <w:r>
        <w:t>需先进</w:t>
      </w:r>
      <w:proofErr w:type="gramEnd"/>
      <w:r>
        <w:t>入</w:t>
      </w:r>
      <w:r>
        <w:fldChar w:fldCharType="begin"/>
      </w:r>
      <w:r>
        <w:instrText xml:space="preserve"> HYPERLINK "https://github.com/jessieren/VirFinder/blob/master/windows/VirFinder_1.1.zip" </w:instrText>
      </w:r>
      <w:r>
        <w:fldChar w:fldCharType="separate"/>
      </w:r>
      <w:r>
        <w:rPr>
          <w:rStyle w:val="a8"/>
        </w:rPr>
        <w:t>https://github.com/jessieren/VirFinder/blob/master/windows/VirFinder_1.1.zip</w:t>
      </w:r>
      <w:r>
        <w:fldChar w:fldCharType="end"/>
      </w:r>
      <w:r>
        <w:t>，下载</w:t>
      </w:r>
      <w:r>
        <w:fldChar w:fldCharType="begin"/>
      </w:r>
      <w:r>
        <w:instrText xml:space="preserve"> HYPERLINK "https://github.com/jessieren/VirFinder/blob/master/windows/VirFinder_1.1.zip" </w:instrText>
      </w:r>
      <w:r>
        <w:fldChar w:fldCharType="separate"/>
      </w:r>
      <w:r>
        <w:rPr>
          <w:rStyle w:val="a8"/>
        </w:rPr>
        <w:t>VirFinder_1.1.zip</w:t>
      </w:r>
      <w:r>
        <w:fldChar w:fldCharType="end"/>
      </w:r>
      <w:r>
        <w:t>至本地，然后</w:t>
      </w:r>
      <w:r>
        <w:rPr>
          <w:rFonts w:ascii="unset" w:hAnsi="unset"/>
        </w:rPr>
        <w:t>进入</w:t>
      </w:r>
      <w:r>
        <w:rPr>
          <w:rFonts w:ascii="unset" w:hAnsi="unset"/>
        </w:rPr>
        <w:t>R</w:t>
      </w:r>
      <w:r>
        <w:rPr>
          <w:rFonts w:ascii="unset" w:hAnsi="unset"/>
        </w:rPr>
        <w:t>安装。</w:t>
      </w:r>
    </w:p>
    <w:p w14:paraId="757BAE91" w14:textId="77777777" w:rsidR="0085793D" w:rsidRDefault="0085793D" w:rsidP="00B4603D">
      <w:pPr>
        <w:shd w:val="clear" w:color="auto" w:fill="FBFAF8"/>
        <w:spacing w:line="288" w:lineRule="auto"/>
        <w:rPr>
          <w:rFonts w:ascii="Consolas" w:hAnsi="Consolas"/>
          <w:color w:val="333333"/>
          <w:sz w:val="18"/>
          <w:szCs w:val="18"/>
        </w:rPr>
      </w:pPr>
      <w:proofErr w:type="spellStart"/>
      <w:proofErr w:type="gramStart"/>
      <w:r>
        <w:rPr>
          <w:rFonts w:ascii="Consolas" w:hAnsi="Consolas"/>
          <w:color w:val="333333"/>
        </w:rPr>
        <w:t>install.packages</w:t>
      </w:r>
      <w:proofErr w:type="spellEnd"/>
      <w:proofErr w:type="gramEnd"/>
      <w:r>
        <w:rPr>
          <w:rFonts w:ascii="Consolas" w:hAnsi="Consolas"/>
          <w:color w:val="333333"/>
        </w:rPr>
        <w:t>("</w:t>
      </w:r>
      <w:proofErr w:type="spellStart"/>
      <w:r>
        <w:rPr>
          <w:rFonts w:ascii="Consolas" w:hAnsi="Consolas"/>
          <w:color w:val="333333"/>
        </w:rPr>
        <w:t>glmnet</w:t>
      </w:r>
      <w:proofErr w:type="spellEnd"/>
      <w:r>
        <w:rPr>
          <w:rFonts w:ascii="Consolas" w:hAnsi="Consolas"/>
          <w:color w:val="333333"/>
        </w:rPr>
        <w:t>", dependencies=TRUE)</w:t>
      </w:r>
    </w:p>
    <w:p w14:paraId="24E4E591" w14:textId="77777777" w:rsidR="0085793D" w:rsidRDefault="0085793D" w:rsidP="00B4603D">
      <w:pPr>
        <w:shd w:val="clear" w:color="auto" w:fill="FBFAF8"/>
        <w:spacing w:line="288" w:lineRule="auto"/>
        <w:rPr>
          <w:rFonts w:ascii="Consolas" w:hAnsi="Consolas"/>
          <w:color w:val="333333"/>
          <w:sz w:val="18"/>
          <w:szCs w:val="18"/>
        </w:rPr>
      </w:pPr>
      <w:proofErr w:type="spellStart"/>
      <w:proofErr w:type="gramStart"/>
      <w:r>
        <w:rPr>
          <w:rFonts w:ascii="Consolas" w:hAnsi="Consolas"/>
          <w:color w:val="333333"/>
        </w:rPr>
        <w:t>install.packages</w:t>
      </w:r>
      <w:proofErr w:type="spellEnd"/>
      <w:proofErr w:type="gramEnd"/>
      <w:r>
        <w:rPr>
          <w:rFonts w:ascii="Consolas" w:hAnsi="Consolas"/>
          <w:color w:val="333333"/>
        </w:rPr>
        <w:t>("</w:t>
      </w:r>
      <w:proofErr w:type="spellStart"/>
      <w:r>
        <w:rPr>
          <w:rFonts w:ascii="Consolas" w:hAnsi="Consolas"/>
          <w:color w:val="333333"/>
        </w:rPr>
        <w:t>Rcpp</w:t>
      </w:r>
      <w:proofErr w:type="spellEnd"/>
      <w:r>
        <w:rPr>
          <w:rFonts w:ascii="Consolas" w:hAnsi="Consolas"/>
          <w:color w:val="333333"/>
        </w:rPr>
        <w:t>", dependencies=TRUE)</w:t>
      </w:r>
    </w:p>
    <w:p w14:paraId="7C47ACEF"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source("https://bioconductor.org/</w:t>
      </w:r>
      <w:proofErr w:type="spellStart"/>
      <w:r>
        <w:rPr>
          <w:rFonts w:ascii="Consolas" w:hAnsi="Consolas"/>
          <w:color w:val="333333"/>
        </w:rPr>
        <w:t>biocLite.R</w:t>
      </w:r>
      <w:proofErr w:type="spellEnd"/>
      <w:r>
        <w:rPr>
          <w:rFonts w:ascii="Consolas" w:hAnsi="Consolas"/>
          <w:color w:val="333333"/>
        </w:rPr>
        <w:t>")</w:t>
      </w:r>
    </w:p>
    <w:p w14:paraId="64C2550B" w14:textId="77777777" w:rsidR="0085793D" w:rsidRDefault="008579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biocLite</w:t>
      </w:r>
      <w:proofErr w:type="spellEnd"/>
      <w:r>
        <w:rPr>
          <w:rFonts w:ascii="Consolas" w:hAnsi="Consolas"/>
          <w:color w:val="333333"/>
        </w:rPr>
        <w:t>("</w:t>
      </w:r>
      <w:proofErr w:type="spellStart"/>
      <w:r>
        <w:rPr>
          <w:rFonts w:ascii="Consolas" w:hAnsi="Consolas"/>
          <w:color w:val="333333"/>
        </w:rPr>
        <w:t>qvalue</w:t>
      </w:r>
      <w:proofErr w:type="spellEnd"/>
      <w:r>
        <w:rPr>
          <w:rFonts w:ascii="Consolas" w:hAnsi="Consolas"/>
          <w:color w:val="333333"/>
        </w:rPr>
        <w:t>")</w:t>
      </w:r>
    </w:p>
    <w:p w14:paraId="0E456988"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安装相关依赖包</w:t>
      </w:r>
    </w:p>
    <w:p w14:paraId="17EE346A" w14:textId="77777777" w:rsidR="0085793D" w:rsidRDefault="0085793D" w:rsidP="00B4603D">
      <w:pPr>
        <w:shd w:val="clear" w:color="auto" w:fill="FBFAF8"/>
        <w:spacing w:line="288" w:lineRule="auto"/>
        <w:rPr>
          <w:rFonts w:ascii="Consolas" w:hAnsi="Consolas"/>
          <w:color w:val="333333"/>
          <w:sz w:val="18"/>
          <w:szCs w:val="18"/>
        </w:rPr>
      </w:pPr>
      <w:proofErr w:type="spellStart"/>
      <w:proofErr w:type="gramStart"/>
      <w:r>
        <w:rPr>
          <w:rFonts w:ascii="Consolas" w:hAnsi="Consolas"/>
          <w:color w:val="333333"/>
        </w:rPr>
        <w:t>install.packages</w:t>
      </w:r>
      <w:proofErr w:type="spellEnd"/>
      <w:proofErr w:type="gramEnd"/>
      <w:r>
        <w:rPr>
          <w:rFonts w:ascii="Consolas" w:hAnsi="Consolas"/>
          <w:color w:val="333333"/>
        </w:rPr>
        <w:t>("&lt;</w:t>
      </w:r>
      <w:proofErr w:type="spellStart"/>
      <w:r>
        <w:rPr>
          <w:rFonts w:ascii="Consolas" w:hAnsi="Consolas"/>
          <w:color w:val="333333"/>
        </w:rPr>
        <w:t>path_to_the_file</w:t>
      </w:r>
      <w:proofErr w:type="spellEnd"/>
      <w:r>
        <w:rPr>
          <w:rFonts w:ascii="Consolas" w:hAnsi="Consolas"/>
          <w:color w:val="333333"/>
        </w:rPr>
        <w:t>&gt;/VirFinder_1.1.zip", repos = NULL, type="source")</w:t>
      </w:r>
    </w:p>
    <w:p w14:paraId="285D8E37"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安装</w:t>
      </w:r>
      <w:proofErr w:type="spellStart"/>
      <w:r>
        <w:rPr>
          <w:rFonts w:ascii="Consolas" w:hAnsi="Consolas"/>
          <w:color w:val="333333"/>
        </w:rPr>
        <w:t>VirFinder</w:t>
      </w:r>
      <w:proofErr w:type="spellEnd"/>
      <w:r>
        <w:rPr>
          <w:rFonts w:ascii="Consolas" w:hAnsi="Consolas"/>
          <w:color w:val="333333"/>
        </w:rPr>
        <w:t>，</w:t>
      </w:r>
      <w:r>
        <w:rPr>
          <w:rFonts w:ascii="Consolas" w:hAnsi="Consolas"/>
          <w:color w:val="333333"/>
        </w:rPr>
        <w:t>&lt;</w:t>
      </w:r>
      <w:proofErr w:type="spellStart"/>
      <w:r>
        <w:rPr>
          <w:rFonts w:ascii="Consolas" w:hAnsi="Consolas"/>
          <w:color w:val="333333"/>
        </w:rPr>
        <w:t>path_to_the_file</w:t>
      </w:r>
      <w:proofErr w:type="spellEnd"/>
      <w:r>
        <w:rPr>
          <w:rFonts w:ascii="Consolas" w:hAnsi="Consolas"/>
          <w:color w:val="333333"/>
        </w:rPr>
        <w:t>&gt;</w:t>
      </w:r>
      <w:r>
        <w:rPr>
          <w:rFonts w:ascii="Consolas" w:hAnsi="Consolas"/>
          <w:color w:val="333333"/>
        </w:rPr>
        <w:t>为下载</w:t>
      </w:r>
      <w:r>
        <w:rPr>
          <w:rFonts w:ascii="Consolas" w:hAnsi="Consolas"/>
          <w:color w:val="333333"/>
        </w:rPr>
        <w:t>VirFinder_1.1.zip</w:t>
      </w:r>
      <w:r>
        <w:rPr>
          <w:rFonts w:ascii="Consolas" w:hAnsi="Consolas"/>
          <w:color w:val="333333"/>
        </w:rPr>
        <w:t>时保存的路径</w:t>
      </w:r>
    </w:p>
    <w:p w14:paraId="2825A74D" w14:textId="77777777" w:rsidR="0085793D" w:rsidRDefault="0085793D" w:rsidP="00B4603D">
      <w:pPr>
        <w:shd w:val="clear" w:color="auto" w:fill="FBFAF8"/>
        <w:spacing w:line="288" w:lineRule="auto"/>
        <w:rPr>
          <w:rFonts w:ascii="Consolas" w:hAnsi="Consolas"/>
          <w:color w:val="333333"/>
          <w:sz w:val="18"/>
          <w:szCs w:val="18"/>
        </w:rPr>
      </w:pPr>
      <w:proofErr w:type="gramStart"/>
      <w:r>
        <w:rPr>
          <w:rFonts w:ascii="Consolas" w:hAnsi="Consolas"/>
          <w:color w:val="333333"/>
        </w:rPr>
        <w:t>library(</w:t>
      </w:r>
      <w:proofErr w:type="spellStart"/>
      <w:proofErr w:type="gramEnd"/>
      <w:r>
        <w:rPr>
          <w:rFonts w:ascii="Consolas" w:hAnsi="Consolas"/>
          <w:color w:val="333333"/>
        </w:rPr>
        <w:t>VirFinder</w:t>
      </w:r>
      <w:proofErr w:type="spellEnd"/>
      <w:r>
        <w:rPr>
          <w:rFonts w:ascii="Consolas" w:hAnsi="Consolas"/>
          <w:color w:val="333333"/>
        </w:rPr>
        <w:t>)</w:t>
      </w:r>
    </w:p>
    <w:p w14:paraId="47900E36" w14:textId="77777777" w:rsidR="0085793D" w:rsidRDefault="0085793D" w:rsidP="00B4603D">
      <w:pPr>
        <w:spacing w:line="288" w:lineRule="auto"/>
        <w:rPr>
          <w:rFonts w:ascii="宋体" w:hAnsi="宋体"/>
          <w:sz w:val="24"/>
          <w:szCs w:val="24"/>
        </w:rPr>
      </w:pPr>
    </w:p>
    <w:p w14:paraId="7C7E1444" w14:textId="77777777" w:rsidR="0085793D" w:rsidRDefault="0085793D" w:rsidP="00B4603D">
      <w:pPr>
        <w:spacing w:line="288" w:lineRule="auto"/>
      </w:pPr>
      <w:r>
        <w:rPr>
          <w:b/>
          <w:bCs/>
        </w:rPr>
        <w:t>使用实例：</w:t>
      </w:r>
    </w:p>
    <w:p w14:paraId="0BDC6F11" w14:textId="77777777" w:rsidR="0085793D" w:rsidRDefault="0085793D" w:rsidP="00B4603D">
      <w:pPr>
        <w:spacing w:line="288" w:lineRule="auto"/>
      </w:pPr>
      <w:proofErr w:type="spellStart"/>
      <w:r>
        <w:t>VirFinder</w:t>
      </w:r>
      <w:proofErr w:type="spellEnd"/>
      <w:r>
        <w:t>实际为一R包，在R环境中运行分析，在此使用官方提供的序列文件进行实例讲解。</w:t>
      </w:r>
    </w:p>
    <w:p w14:paraId="229D841E"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R #</w:t>
      </w:r>
      <w:r>
        <w:rPr>
          <w:rFonts w:ascii="Consolas" w:hAnsi="Consolas"/>
          <w:color w:val="333333"/>
        </w:rPr>
        <w:t>进入</w:t>
      </w:r>
      <w:r>
        <w:rPr>
          <w:rFonts w:ascii="Consolas" w:hAnsi="Consolas"/>
          <w:color w:val="333333"/>
        </w:rPr>
        <w:t>R</w:t>
      </w:r>
      <w:r>
        <w:rPr>
          <w:rFonts w:ascii="Consolas" w:hAnsi="Consolas"/>
          <w:color w:val="333333"/>
        </w:rPr>
        <w:t>，如为</w:t>
      </w:r>
      <w:r>
        <w:rPr>
          <w:rFonts w:ascii="Consolas" w:hAnsi="Consolas"/>
          <w:color w:val="333333"/>
        </w:rPr>
        <w:t>Windows</w:t>
      </w:r>
      <w:r>
        <w:rPr>
          <w:rFonts w:ascii="Consolas" w:hAnsi="Consolas"/>
          <w:color w:val="333333"/>
        </w:rPr>
        <w:t>系统则直接进入</w:t>
      </w:r>
      <w:r>
        <w:rPr>
          <w:rFonts w:ascii="Consolas" w:hAnsi="Consolas"/>
          <w:color w:val="333333"/>
        </w:rPr>
        <w:t>R</w:t>
      </w:r>
    </w:p>
    <w:p w14:paraId="0FE23B6F"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library(</w:t>
      </w:r>
      <w:proofErr w:type="spellStart"/>
      <w:r>
        <w:rPr>
          <w:rFonts w:ascii="Consolas" w:hAnsi="Consolas"/>
          <w:color w:val="333333"/>
        </w:rPr>
        <w:t>VirFinder</w:t>
      </w:r>
      <w:proofErr w:type="spellEnd"/>
      <w:r>
        <w:rPr>
          <w:rFonts w:ascii="Consolas" w:hAnsi="Consolas"/>
          <w:color w:val="333333"/>
        </w:rPr>
        <w:t>) #</w:t>
      </w:r>
      <w:r>
        <w:rPr>
          <w:rFonts w:ascii="Consolas" w:hAnsi="Consolas"/>
          <w:color w:val="333333"/>
        </w:rPr>
        <w:t>加载</w:t>
      </w:r>
      <w:proofErr w:type="spellStart"/>
      <w:r>
        <w:rPr>
          <w:rFonts w:ascii="Consolas" w:hAnsi="Consolas"/>
          <w:color w:val="333333"/>
        </w:rPr>
        <w:t>VirFinder</w:t>
      </w:r>
      <w:proofErr w:type="spellEnd"/>
      <w:r>
        <w:rPr>
          <w:rFonts w:ascii="Consolas" w:hAnsi="Consolas"/>
          <w:color w:val="333333"/>
        </w:rPr>
        <w:t>包</w:t>
      </w:r>
    </w:p>
    <w:p w14:paraId="750EBE34" w14:textId="77777777" w:rsidR="0085793D" w:rsidRDefault="008579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inFaFile</w:t>
      </w:r>
      <w:proofErr w:type="spellEnd"/>
      <w:r>
        <w:rPr>
          <w:rFonts w:ascii="Consolas" w:hAnsi="Consolas"/>
          <w:color w:val="333333"/>
        </w:rPr>
        <w:t xml:space="preserve"> &lt;- </w:t>
      </w:r>
      <w:proofErr w:type="spellStart"/>
      <w:proofErr w:type="gramStart"/>
      <w:r>
        <w:rPr>
          <w:rFonts w:ascii="Consolas" w:hAnsi="Consolas"/>
          <w:color w:val="333333"/>
        </w:rPr>
        <w:t>system.file</w:t>
      </w:r>
      <w:proofErr w:type="spellEnd"/>
      <w:proofErr w:type="gramEnd"/>
      <w:r>
        <w:rPr>
          <w:rFonts w:ascii="Consolas" w:hAnsi="Consolas"/>
          <w:color w:val="333333"/>
        </w:rPr>
        <w:t>("data", "</w:t>
      </w:r>
      <w:proofErr w:type="spellStart"/>
      <w:r>
        <w:rPr>
          <w:rFonts w:ascii="Consolas" w:hAnsi="Consolas"/>
          <w:color w:val="333333"/>
        </w:rPr>
        <w:t>contigs.fa</w:t>
      </w:r>
      <w:proofErr w:type="spellEnd"/>
      <w:r>
        <w:rPr>
          <w:rFonts w:ascii="Consolas" w:hAnsi="Consolas"/>
          <w:color w:val="333333"/>
        </w:rPr>
        <w:t>", package="</w:t>
      </w:r>
      <w:proofErr w:type="spellStart"/>
      <w:r>
        <w:rPr>
          <w:rFonts w:ascii="Consolas" w:hAnsi="Consolas"/>
          <w:color w:val="333333"/>
        </w:rPr>
        <w:t>VirFinder</w:t>
      </w:r>
      <w:proofErr w:type="spellEnd"/>
      <w:r>
        <w:rPr>
          <w:rFonts w:ascii="Consolas" w:hAnsi="Consolas"/>
          <w:color w:val="333333"/>
        </w:rPr>
        <w:t>")</w:t>
      </w:r>
    </w:p>
    <w:p w14:paraId="51A3C986"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指定需要识别病毒信号的序列文件，此处</w:t>
      </w:r>
      <w:proofErr w:type="gramStart"/>
      <w:r>
        <w:rPr>
          <w:rFonts w:ascii="Consolas" w:hAnsi="Consolas"/>
          <w:color w:val="333333"/>
        </w:rPr>
        <w:t>以官网给出</w:t>
      </w:r>
      <w:proofErr w:type="gramEnd"/>
      <w:r>
        <w:rPr>
          <w:rFonts w:ascii="Consolas" w:hAnsi="Consolas"/>
          <w:color w:val="333333"/>
        </w:rPr>
        <w:t>的</w:t>
      </w:r>
      <w:proofErr w:type="spellStart"/>
      <w:r>
        <w:rPr>
          <w:rFonts w:ascii="Consolas" w:hAnsi="Consolas"/>
          <w:color w:val="333333"/>
        </w:rPr>
        <w:t>contigs.fa</w:t>
      </w:r>
      <w:proofErr w:type="spellEnd"/>
      <w:r>
        <w:rPr>
          <w:rFonts w:ascii="Consolas" w:hAnsi="Consolas"/>
          <w:color w:val="333333"/>
        </w:rPr>
        <w:t>为例</w:t>
      </w:r>
    </w:p>
    <w:p w14:paraId="1377049B"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用户使用自己的文件只需将此句替换为</w:t>
      </w:r>
      <w:r>
        <w:rPr>
          <w:rFonts w:ascii="Consolas" w:hAnsi="Consolas"/>
          <w:color w:val="333333"/>
        </w:rPr>
        <w:t xml:space="preserve"> </w:t>
      </w:r>
      <w:proofErr w:type="spellStart"/>
      <w:r>
        <w:rPr>
          <w:rFonts w:ascii="Consolas" w:hAnsi="Consolas"/>
          <w:color w:val="333333"/>
        </w:rPr>
        <w:t>inFaFile</w:t>
      </w:r>
      <w:proofErr w:type="spellEnd"/>
      <w:r>
        <w:rPr>
          <w:rFonts w:ascii="Consolas" w:hAnsi="Consolas"/>
          <w:color w:val="333333"/>
        </w:rPr>
        <w:t xml:space="preserve"> &lt;- "&lt;</w:t>
      </w:r>
      <w:proofErr w:type="spellStart"/>
      <w:r>
        <w:rPr>
          <w:rFonts w:ascii="Consolas" w:hAnsi="Consolas"/>
          <w:color w:val="333333"/>
        </w:rPr>
        <w:t>path_to_the_fasta_file</w:t>
      </w:r>
      <w:proofErr w:type="spellEnd"/>
      <w:r>
        <w:rPr>
          <w:rFonts w:ascii="Consolas" w:hAnsi="Consolas"/>
          <w:color w:val="333333"/>
        </w:rPr>
        <w:t>&gt;"</w:t>
      </w:r>
    </w:p>
    <w:p w14:paraId="57F86980" w14:textId="77777777" w:rsidR="0085793D" w:rsidRDefault="008579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predResult</w:t>
      </w:r>
      <w:proofErr w:type="spellEnd"/>
      <w:r>
        <w:rPr>
          <w:rFonts w:ascii="Consolas" w:hAnsi="Consolas"/>
          <w:color w:val="333333"/>
        </w:rPr>
        <w:t xml:space="preserve"> &lt;- </w:t>
      </w:r>
      <w:proofErr w:type="spellStart"/>
      <w:proofErr w:type="gramStart"/>
      <w:r>
        <w:rPr>
          <w:rFonts w:ascii="Consolas" w:hAnsi="Consolas"/>
          <w:color w:val="333333"/>
        </w:rPr>
        <w:t>VF.pred</w:t>
      </w:r>
      <w:proofErr w:type="spellEnd"/>
      <w:proofErr w:type="gramEnd"/>
      <w:r>
        <w:rPr>
          <w:rFonts w:ascii="Consolas" w:hAnsi="Consolas"/>
          <w:color w:val="333333"/>
        </w:rPr>
        <w:t>(</w:t>
      </w:r>
      <w:proofErr w:type="spellStart"/>
      <w:r>
        <w:rPr>
          <w:rFonts w:ascii="Consolas" w:hAnsi="Consolas"/>
          <w:color w:val="333333"/>
        </w:rPr>
        <w:t>inFaFile</w:t>
      </w:r>
      <w:proofErr w:type="spellEnd"/>
      <w:r>
        <w:rPr>
          <w:rFonts w:ascii="Consolas" w:hAnsi="Consolas"/>
          <w:color w:val="333333"/>
        </w:rPr>
        <w:t>)</w:t>
      </w:r>
    </w:p>
    <w:p w14:paraId="6FF4405E"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#VirFinder</w:t>
      </w:r>
      <w:r>
        <w:rPr>
          <w:rFonts w:ascii="Consolas" w:hAnsi="Consolas"/>
          <w:color w:val="333333"/>
        </w:rPr>
        <w:t>执行病毒序列识别预测</w:t>
      </w:r>
    </w:p>
    <w:p w14:paraId="0856536F" w14:textId="77777777" w:rsidR="0085793D" w:rsidRDefault="008579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lastRenderedPageBreak/>
        <w:t>predResult</w:t>
      </w:r>
      <w:proofErr w:type="spellEnd"/>
      <w:r>
        <w:rPr>
          <w:rFonts w:ascii="Consolas" w:hAnsi="Consolas"/>
          <w:color w:val="333333"/>
        </w:rPr>
        <w:t>[order(</w:t>
      </w:r>
      <w:proofErr w:type="spellStart"/>
      <w:r>
        <w:rPr>
          <w:rFonts w:ascii="Consolas" w:hAnsi="Consolas"/>
          <w:color w:val="333333"/>
        </w:rPr>
        <w:t>predResult$pvalue</w:t>
      </w:r>
      <w:proofErr w:type="spellEnd"/>
      <w:r>
        <w:rPr>
          <w:rFonts w:ascii="Consolas" w:hAnsi="Consolas"/>
          <w:color w:val="333333"/>
        </w:rPr>
        <w:t>),]</w:t>
      </w:r>
    </w:p>
    <w:p w14:paraId="72CB7168"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升序排列</w:t>
      </w:r>
      <w:r>
        <w:rPr>
          <w:rFonts w:ascii="Consolas" w:hAnsi="Consolas"/>
          <w:color w:val="333333"/>
        </w:rPr>
        <w:t>p-value</w:t>
      </w:r>
    </w:p>
    <w:p w14:paraId="01CAA9CE" w14:textId="77777777" w:rsidR="0085793D" w:rsidRDefault="008579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predResult$qvalue</w:t>
      </w:r>
      <w:proofErr w:type="spellEnd"/>
      <w:r>
        <w:rPr>
          <w:rFonts w:ascii="Consolas" w:hAnsi="Consolas"/>
          <w:color w:val="333333"/>
        </w:rPr>
        <w:t xml:space="preserve"> &lt;- </w:t>
      </w:r>
      <w:proofErr w:type="spellStart"/>
      <w:proofErr w:type="gramStart"/>
      <w:r>
        <w:rPr>
          <w:rFonts w:ascii="Consolas" w:hAnsi="Consolas"/>
          <w:color w:val="333333"/>
        </w:rPr>
        <w:t>VF.qvalue</w:t>
      </w:r>
      <w:proofErr w:type="spellEnd"/>
      <w:proofErr w:type="gramEnd"/>
      <w:r>
        <w:rPr>
          <w:rFonts w:ascii="Consolas" w:hAnsi="Consolas"/>
          <w:color w:val="333333"/>
        </w:rPr>
        <w:t>(</w:t>
      </w:r>
      <w:proofErr w:type="spellStart"/>
      <w:r>
        <w:rPr>
          <w:rFonts w:ascii="Consolas" w:hAnsi="Consolas"/>
          <w:color w:val="333333"/>
        </w:rPr>
        <w:t>predResult$pvalue</w:t>
      </w:r>
      <w:proofErr w:type="spellEnd"/>
      <w:r>
        <w:rPr>
          <w:rFonts w:ascii="Consolas" w:hAnsi="Consolas"/>
          <w:color w:val="333333"/>
        </w:rPr>
        <w:t>)</w:t>
      </w:r>
    </w:p>
    <w:p w14:paraId="56E10399"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根据</w:t>
      </w:r>
      <w:r>
        <w:rPr>
          <w:rFonts w:ascii="Consolas" w:hAnsi="Consolas"/>
          <w:color w:val="333333"/>
        </w:rPr>
        <w:t>p-values</w:t>
      </w:r>
      <w:r>
        <w:rPr>
          <w:rFonts w:ascii="Consolas" w:hAnsi="Consolas"/>
          <w:color w:val="333333"/>
        </w:rPr>
        <w:t>估算</w:t>
      </w:r>
      <w:r>
        <w:rPr>
          <w:rFonts w:ascii="Consolas" w:hAnsi="Consolas"/>
          <w:color w:val="333333"/>
        </w:rPr>
        <w:t>q-value</w:t>
      </w:r>
    </w:p>
    <w:p w14:paraId="1153F488" w14:textId="77777777" w:rsidR="0085793D" w:rsidRDefault="0085793D" w:rsidP="00B4603D">
      <w:pPr>
        <w:shd w:val="clear" w:color="auto" w:fill="FBFAF8"/>
        <w:spacing w:line="288" w:lineRule="auto"/>
        <w:rPr>
          <w:rFonts w:ascii="Consolas" w:hAnsi="Consolas"/>
          <w:color w:val="333333"/>
          <w:sz w:val="18"/>
          <w:szCs w:val="18"/>
        </w:rPr>
      </w:pPr>
      <w:proofErr w:type="spellStart"/>
      <w:r>
        <w:rPr>
          <w:rFonts w:ascii="Consolas" w:hAnsi="Consolas"/>
          <w:color w:val="333333"/>
        </w:rPr>
        <w:t>predResult</w:t>
      </w:r>
      <w:proofErr w:type="spellEnd"/>
      <w:r>
        <w:rPr>
          <w:rFonts w:ascii="Consolas" w:hAnsi="Consolas"/>
          <w:color w:val="333333"/>
        </w:rPr>
        <w:t>[order(</w:t>
      </w:r>
      <w:proofErr w:type="spellStart"/>
      <w:r>
        <w:rPr>
          <w:rFonts w:ascii="Consolas" w:hAnsi="Consolas"/>
          <w:color w:val="333333"/>
        </w:rPr>
        <w:t>predResult$qvalue</w:t>
      </w:r>
      <w:proofErr w:type="spellEnd"/>
      <w:r>
        <w:rPr>
          <w:rFonts w:ascii="Consolas" w:hAnsi="Consolas"/>
          <w:color w:val="333333"/>
        </w:rPr>
        <w:t>),]</w:t>
      </w:r>
    </w:p>
    <w:p w14:paraId="5CD8B7C2"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升序排列</w:t>
      </w:r>
      <w:r>
        <w:rPr>
          <w:rFonts w:ascii="Consolas" w:hAnsi="Consolas"/>
          <w:color w:val="333333"/>
        </w:rPr>
        <w:t>q-value</w:t>
      </w:r>
    </w:p>
    <w:p w14:paraId="010E69B8" w14:textId="77777777" w:rsidR="0085793D" w:rsidRDefault="0085793D" w:rsidP="00B4603D">
      <w:pPr>
        <w:shd w:val="clear" w:color="auto" w:fill="FBFAF8"/>
        <w:spacing w:line="288" w:lineRule="auto"/>
        <w:rPr>
          <w:rFonts w:ascii="Consolas" w:hAnsi="Consolas"/>
          <w:color w:val="333333"/>
          <w:sz w:val="18"/>
          <w:szCs w:val="18"/>
        </w:rPr>
      </w:pPr>
      <w:proofErr w:type="spellStart"/>
      <w:proofErr w:type="gramStart"/>
      <w:r>
        <w:rPr>
          <w:rFonts w:ascii="Consolas" w:hAnsi="Consolas"/>
          <w:color w:val="333333"/>
        </w:rPr>
        <w:t>write.table</w:t>
      </w:r>
      <w:proofErr w:type="spellEnd"/>
      <w:proofErr w:type="gramEnd"/>
      <w:r>
        <w:rPr>
          <w:rFonts w:ascii="Consolas" w:hAnsi="Consolas"/>
          <w:color w:val="333333"/>
        </w:rPr>
        <w:t>(</w:t>
      </w:r>
      <w:proofErr w:type="spellStart"/>
      <w:r>
        <w:rPr>
          <w:rFonts w:ascii="Consolas" w:hAnsi="Consolas"/>
          <w:color w:val="333333"/>
        </w:rPr>
        <w:t>predResult,file</w:t>
      </w:r>
      <w:proofErr w:type="spellEnd"/>
      <w:r>
        <w:rPr>
          <w:rFonts w:ascii="Consolas" w:hAnsi="Consolas"/>
          <w:color w:val="333333"/>
        </w:rPr>
        <w:t xml:space="preserve"> = "&lt;path to output file&gt;",</w:t>
      </w:r>
      <w:proofErr w:type="spellStart"/>
      <w:r>
        <w:rPr>
          <w:rFonts w:ascii="Consolas" w:hAnsi="Consolas"/>
          <w:color w:val="333333"/>
        </w:rPr>
        <w:t>sep</w:t>
      </w:r>
      <w:proofErr w:type="spellEnd"/>
      <w:r>
        <w:rPr>
          <w:rFonts w:ascii="Consolas" w:hAnsi="Consolas"/>
          <w:color w:val="333333"/>
        </w:rPr>
        <w:t xml:space="preserve"> = "\t")</w:t>
      </w:r>
    </w:p>
    <w:p w14:paraId="20FA5BF6" w14:textId="77777777" w:rsidR="0085793D" w:rsidRDefault="0085793D" w:rsidP="00B4603D">
      <w:pPr>
        <w:shd w:val="clear" w:color="auto" w:fill="FBFAF8"/>
        <w:spacing w:line="288" w:lineRule="auto"/>
        <w:rPr>
          <w:rFonts w:ascii="Consolas" w:hAnsi="Consolas"/>
          <w:color w:val="333333"/>
          <w:sz w:val="18"/>
          <w:szCs w:val="18"/>
        </w:rPr>
      </w:pPr>
      <w:r>
        <w:rPr>
          <w:rFonts w:ascii="Consolas" w:hAnsi="Consolas"/>
          <w:color w:val="333333"/>
        </w:rPr>
        <w:t>#</w:t>
      </w:r>
      <w:r>
        <w:rPr>
          <w:rFonts w:ascii="Consolas" w:hAnsi="Consolas"/>
          <w:color w:val="333333"/>
        </w:rPr>
        <w:t>将</w:t>
      </w:r>
      <w:proofErr w:type="spellStart"/>
      <w:r>
        <w:rPr>
          <w:rFonts w:ascii="Consolas" w:hAnsi="Consolas"/>
          <w:color w:val="333333"/>
        </w:rPr>
        <w:t>predResult</w:t>
      </w:r>
      <w:proofErr w:type="spellEnd"/>
      <w:r>
        <w:rPr>
          <w:rFonts w:ascii="Consolas" w:hAnsi="Consolas"/>
          <w:color w:val="333333"/>
        </w:rPr>
        <w:t>结果输出，</w:t>
      </w:r>
      <w:r>
        <w:rPr>
          <w:rFonts w:ascii="Consolas" w:hAnsi="Consolas"/>
          <w:color w:val="333333"/>
        </w:rPr>
        <w:t>&lt;path to output file&gt;</w:t>
      </w:r>
      <w:r>
        <w:rPr>
          <w:rFonts w:ascii="Consolas" w:hAnsi="Consolas"/>
          <w:color w:val="333333"/>
        </w:rPr>
        <w:t>为用户指定的输出路径</w:t>
      </w:r>
    </w:p>
    <w:p w14:paraId="3FA6B4F9" w14:textId="77777777" w:rsidR="0085793D" w:rsidRDefault="0085793D" w:rsidP="00B4603D">
      <w:pPr>
        <w:spacing w:line="288" w:lineRule="auto"/>
        <w:rPr>
          <w:rFonts w:ascii="宋体" w:hAnsi="宋体"/>
          <w:sz w:val="24"/>
          <w:szCs w:val="24"/>
        </w:rPr>
      </w:pPr>
    </w:p>
    <w:p w14:paraId="79799A2B" w14:textId="77777777" w:rsidR="0085793D" w:rsidRDefault="0085793D" w:rsidP="00B4603D">
      <w:pPr>
        <w:spacing w:line="288" w:lineRule="auto"/>
      </w:pPr>
      <w:r>
        <w:t>核心输出：</w:t>
      </w:r>
    </w:p>
    <w:p w14:paraId="491C66BF" w14:textId="77777777" w:rsidR="0085793D" w:rsidRDefault="0085793D" w:rsidP="00B4603D">
      <w:pPr>
        <w:spacing w:line="288" w:lineRule="auto"/>
      </w:pPr>
      <w:r>
        <w:t>使用实例中最后输出的结果即为</w:t>
      </w:r>
      <w:proofErr w:type="spellStart"/>
      <w:r>
        <w:t>VirFinder</w:t>
      </w:r>
      <w:proofErr w:type="spellEnd"/>
      <w:r>
        <w:t>核心输出。</w:t>
      </w:r>
    </w:p>
    <w:p w14:paraId="3E06F347" w14:textId="664DAC5E" w:rsidR="0085793D" w:rsidRDefault="0085793D" w:rsidP="00B4603D">
      <w:pPr>
        <w:spacing w:line="288" w:lineRule="auto"/>
        <w:rPr>
          <w:rFonts w:ascii="Consolas" w:hAnsi="Consolas"/>
          <w:color w:val="333333"/>
        </w:rPr>
      </w:pPr>
      <w:r w:rsidRPr="0085793D">
        <w:rPr>
          <w:rFonts w:ascii="Consolas" w:hAnsi="Consolas"/>
          <w:noProof/>
          <w:color w:val="333333"/>
        </w:rPr>
        <w:drawing>
          <wp:inline distT="0" distB="0" distL="0" distR="0" wp14:anchorId="4CDA75BA" wp14:editId="53E9812A">
            <wp:extent cx="5274310" cy="17430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43075"/>
                    </a:xfrm>
                    <a:prstGeom prst="rect">
                      <a:avLst/>
                    </a:prstGeom>
                  </pic:spPr>
                </pic:pic>
              </a:graphicData>
            </a:graphic>
          </wp:inline>
        </w:drawing>
      </w:r>
    </w:p>
    <w:p w14:paraId="1D04D224" w14:textId="7922904E" w:rsidR="0085793D" w:rsidRDefault="0085793D" w:rsidP="00B4603D">
      <w:pPr>
        <w:spacing w:line="288" w:lineRule="auto"/>
        <w:rPr>
          <w:rFonts w:ascii="宋体" w:hAnsi="宋体"/>
          <w:sz w:val="24"/>
          <w:szCs w:val="24"/>
        </w:rPr>
      </w:pPr>
      <w:r>
        <w:t>结果储存了各条序列的名称、长度、打分、p-value和q-value。</w:t>
      </w:r>
    </w:p>
    <w:p w14:paraId="5CFE7895" w14:textId="77777777" w:rsidR="0085793D" w:rsidRDefault="0085793D" w:rsidP="00B4603D">
      <w:pPr>
        <w:spacing w:line="288" w:lineRule="auto"/>
      </w:pPr>
      <w:r>
        <w:t>用户可根据打分和p-value进一步筛选得到的病毒长序列。</w:t>
      </w:r>
    </w:p>
    <w:p w14:paraId="2964CD3D" w14:textId="77777777" w:rsidR="0085793D" w:rsidRDefault="0085793D" w:rsidP="0085793D"/>
    <w:p w14:paraId="1B226039" w14:textId="77777777" w:rsidR="0085793D" w:rsidRDefault="0085793D" w:rsidP="0085793D"/>
    <w:p w14:paraId="10D233FD" w14:textId="77777777" w:rsidR="0085793D" w:rsidRDefault="0085793D" w:rsidP="0085793D"/>
    <w:p w14:paraId="6B213D1C" w14:textId="77777777" w:rsidR="0085793D" w:rsidRDefault="0085793D" w:rsidP="0085793D"/>
    <w:p w14:paraId="753250F5" w14:textId="77777777" w:rsidR="0085793D" w:rsidRDefault="0085793D" w:rsidP="0085793D"/>
    <w:p w14:paraId="2658B586" w14:textId="77777777" w:rsidR="0085793D" w:rsidRDefault="0085793D" w:rsidP="0085793D"/>
    <w:p w14:paraId="3438AC86" w14:textId="77777777" w:rsidR="0085793D" w:rsidRDefault="0085793D" w:rsidP="0085793D"/>
    <w:p w14:paraId="7D3F5828" w14:textId="77777777" w:rsidR="0085793D" w:rsidRDefault="0085793D" w:rsidP="0085793D"/>
    <w:p w14:paraId="022601AD" w14:textId="77777777" w:rsidR="0085793D" w:rsidRDefault="0085793D" w:rsidP="0085793D"/>
    <w:p w14:paraId="071B092A" w14:textId="77777777" w:rsidR="0085793D" w:rsidRDefault="0085793D" w:rsidP="0085793D"/>
    <w:p w14:paraId="333B5665" w14:textId="77777777" w:rsidR="0085793D" w:rsidRDefault="0085793D" w:rsidP="0085793D"/>
    <w:p w14:paraId="066E2BC4" w14:textId="77777777" w:rsidR="0085793D" w:rsidRDefault="0085793D" w:rsidP="0085793D"/>
    <w:p w14:paraId="4B91A295" w14:textId="77777777" w:rsidR="0085793D" w:rsidRDefault="0085793D" w:rsidP="0085793D"/>
    <w:p w14:paraId="2D16FBF2" w14:textId="77777777" w:rsidR="0085793D" w:rsidRDefault="0085793D" w:rsidP="0085793D"/>
    <w:p w14:paraId="65CC2B8F" w14:textId="77777777" w:rsidR="0085793D" w:rsidRDefault="0085793D" w:rsidP="0085793D"/>
    <w:p w14:paraId="64AFF313" w14:textId="77777777" w:rsidR="0085793D" w:rsidRDefault="0085793D" w:rsidP="0085793D"/>
    <w:p w14:paraId="4D0D0FD8" w14:textId="77777777" w:rsidR="0085793D" w:rsidRDefault="0085793D" w:rsidP="0085793D"/>
    <w:p w14:paraId="0925B98C" w14:textId="77777777" w:rsidR="0085793D" w:rsidRDefault="0085793D" w:rsidP="0085793D"/>
    <w:p w14:paraId="0E12170F" w14:textId="77777777" w:rsidR="00A77A85" w:rsidRPr="0085793D" w:rsidRDefault="00A77A85" w:rsidP="003B311B">
      <w:pPr>
        <w:pStyle w:val="EndNoteBibliography"/>
        <w:rPr>
          <w:rFonts w:ascii="Times New Roman" w:eastAsia="宋体" w:hAnsi="Times New Roman" w:cs="Times New Roman"/>
          <w:sz w:val="24"/>
          <w:szCs w:val="24"/>
        </w:rPr>
      </w:pPr>
    </w:p>
    <w:p w14:paraId="1640F4B8" w14:textId="77777777" w:rsidR="0085793D" w:rsidRDefault="0085793D" w:rsidP="003B311B">
      <w:pPr>
        <w:pStyle w:val="EndNoteBibliography"/>
        <w:rPr>
          <w:rFonts w:ascii="Times New Roman" w:eastAsia="宋体" w:hAnsi="Times New Roman" w:cs="Times New Roman"/>
          <w:sz w:val="24"/>
          <w:szCs w:val="24"/>
        </w:rPr>
      </w:pPr>
    </w:p>
    <w:p w14:paraId="68C3E8E6" w14:textId="77777777" w:rsidR="00A77A85" w:rsidRDefault="00A77A85" w:rsidP="003B311B">
      <w:pPr>
        <w:pStyle w:val="EndNoteBibliography"/>
        <w:rPr>
          <w:rFonts w:ascii="Times New Roman" w:eastAsia="宋体" w:hAnsi="Times New Roman" w:cs="Times New Roman"/>
          <w:sz w:val="24"/>
          <w:szCs w:val="24"/>
        </w:rPr>
        <w:sectPr w:rsidR="00A77A85">
          <w:pgSz w:w="11906" w:h="16838"/>
          <w:pgMar w:top="1440" w:right="1800" w:bottom="1440" w:left="1800" w:header="851" w:footer="992" w:gutter="0"/>
          <w:cols w:space="425"/>
          <w:docGrid w:type="lines" w:linePitch="312"/>
        </w:sectPr>
      </w:pPr>
    </w:p>
    <w:p w14:paraId="7787C177" w14:textId="2B8E291F" w:rsidR="00A77A85" w:rsidRPr="00A77A85" w:rsidRDefault="00A77A85" w:rsidP="00A77A85">
      <w:pPr>
        <w:pStyle w:val="EndNoteBibliography"/>
        <w:spacing w:line="360" w:lineRule="auto"/>
        <w:rPr>
          <w:rFonts w:ascii="Times New Roman" w:eastAsia="宋体" w:hAnsi="Times New Roman" w:cs="Times New Roman"/>
          <w:b/>
          <w:bCs/>
          <w:sz w:val="24"/>
          <w:szCs w:val="24"/>
        </w:rPr>
      </w:pPr>
      <w:r w:rsidRPr="00A77A85">
        <w:rPr>
          <w:rFonts w:ascii="Times New Roman" w:eastAsia="宋体" w:hAnsi="Times New Roman" w:cs="Times New Roman" w:hint="eastAsia"/>
          <w:b/>
          <w:bCs/>
          <w:sz w:val="24"/>
          <w:szCs w:val="24"/>
        </w:rPr>
        <w:lastRenderedPageBreak/>
        <w:t>参考文献：</w:t>
      </w:r>
    </w:p>
    <w:p w14:paraId="76422C77" w14:textId="1B506D8F" w:rsidR="00556C08" w:rsidRPr="00556C08" w:rsidRDefault="00371720" w:rsidP="003B311B">
      <w:pPr>
        <w:pStyle w:val="EndNoteBibliography"/>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ADDIN EN.REFLIST </w:instrText>
      </w:r>
      <w:r>
        <w:rPr>
          <w:rFonts w:ascii="Times New Roman" w:eastAsia="宋体" w:hAnsi="Times New Roman" w:cs="Times New Roman"/>
          <w:sz w:val="24"/>
          <w:szCs w:val="24"/>
        </w:rPr>
        <w:fldChar w:fldCharType="separate"/>
      </w:r>
      <w:r w:rsidR="00556C08" w:rsidRPr="00556C08">
        <w:t>1</w:t>
      </w:r>
      <w:r w:rsidR="00556C08" w:rsidRPr="00556C08">
        <w:tab/>
        <w:t>Chen, L. X.</w:t>
      </w:r>
      <w:r w:rsidR="00556C08" w:rsidRPr="00556C08">
        <w:rPr>
          <w:i/>
        </w:rPr>
        <w:t xml:space="preserve"> et al.</w:t>
      </w:r>
      <w:r w:rsidR="00556C08" w:rsidRPr="00556C08">
        <w:t xml:space="preserve"> Large freshwater phages with the potential to augment aerobic methane oxidation. </w:t>
      </w:r>
      <w:r w:rsidR="00556C08" w:rsidRPr="00556C08">
        <w:rPr>
          <w:i/>
        </w:rPr>
        <w:t>Nat Microbiol</w:t>
      </w:r>
      <w:r w:rsidR="00556C08" w:rsidRPr="00556C08">
        <w:t xml:space="preserve"> </w:t>
      </w:r>
      <w:r w:rsidR="00556C08" w:rsidRPr="00556C08">
        <w:rPr>
          <w:b/>
        </w:rPr>
        <w:t>5</w:t>
      </w:r>
      <w:r w:rsidR="00556C08" w:rsidRPr="00556C08">
        <w:t>, 1504-1515, doi:10.1038/s41564-020-0779-9 (2020).</w:t>
      </w:r>
    </w:p>
    <w:p w14:paraId="1B8E4C08" w14:textId="77777777" w:rsidR="00556C08" w:rsidRPr="00556C08" w:rsidRDefault="00556C08" w:rsidP="00556C08">
      <w:pPr>
        <w:pStyle w:val="EndNoteBibliography"/>
        <w:ind w:left="720" w:hanging="720"/>
      </w:pPr>
      <w:r w:rsidRPr="00556C08">
        <w:t>2</w:t>
      </w:r>
      <w:r w:rsidRPr="00556C08">
        <w:tab/>
        <w:t xml:space="preserve">Sieradzki, E. T., Ignacio-Espinoza, J. C., Needham, D. M., Fichot, E. B. &amp; Fuhrman, J. A. Dynamic marine viral infections and major contribution to photosynthetic processes shown by spatiotemporal picoplankton metatranscriptomes. </w:t>
      </w:r>
      <w:r w:rsidRPr="00556C08">
        <w:rPr>
          <w:i/>
        </w:rPr>
        <w:t>Nat Commun</w:t>
      </w:r>
      <w:r w:rsidRPr="00556C08">
        <w:t xml:space="preserve"> </w:t>
      </w:r>
      <w:r w:rsidRPr="00556C08">
        <w:rPr>
          <w:b/>
        </w:rPr>
        <w:t>10</w:t>
      </w:r>
      <w:r w:rsidRPr="00556C08">
        <w:t>, 1169, doi:10.1038/s41467-019-09106-z (2019).</w:t>
      </w:r>
    </w:p>
    <w:p w14:paraId="161214DE" w14:textId="77777777" w:rsidR="00556C08" w:rsidRPr="00556C08" w:rsidRDefault="00556C08" w:rsidP="00556C08">
      <w:pPr>
        <w:pStyle w:val="EndNoteBibliography"/>
        <w:ind w:left="720" w:hanging="720"/>
      </w:pPr>
      <w:r w:rsidRPr="00556C08">
        <w:t>3</w:t>
      </w:r>
      <w:r w:rsidRPr="00556C08">
        <w:tab/>
        <w:t>Paez-Espino, D.</w:t>
      </w:r>
      <w:r w:rsidRPr="00556C08">
        <w:rPr>
          <w:i/>
        </w:rPr>
        <w:t xml:space="preserve"> et al.</w:t>
      </w:r>
      <w:r w:rsidRPr="00556C08">
        <w:t xml:space="preserve"> Uncovering Earth's virome. </w:t>
      </w:r>
      <w:r w:rsidRPr="00556C08">
        <w:rPr>
          <w:i/>
        </w:rPr>
        <w:t>Nature</w:t>
      </w:r>
      <w:r w:rsidRPr="00556C08">
        <w:t xml:space="preserve"> </w:t>
      </w:r>
      <w:r w:rsidRPr="00556C08">
        <w:rPr>
          <w:b/>
        </w:rPr>
        <w:t>536</w:t>
      </w:r>
      <w:r w:rsidRPr="00556C08">
        <w:t>, 425-430, doi:10.1038/nature19094 (2016).</w:t>
      </w:r>
    </w:p>
    <w:p w14:paraId="6687896D" w14:textId="77777777" w:rsidR="00556C08" w:rsidRPr="00556C08" w:rsidRDefault="00556C08" w:rsidP="00556C08">
      <w:pPr>
        <w:pStyle w:val="EndNoteBibliography"/>
        <w:ind w:left="720" w:hanging="720"/>
      </w:pPr>
      <w:r w:rsidRPr="00556C08">
        <w:t>4</w:t>
      </w:r>
      <w:r w:rsidRPr="00556C08">
        <w:tab/>
        <w:t>&lt;47.Patterns and ecological drivers of ocean viral communities.pdf&gt;.</w:t>
      </w:r>
    </w:p>
    <w:p w14:paraId="2A7C6D88" w14:textId="77777777" w:rsidR="00556C08" w:rsidRPr="00556C08" w:rsidRDefault="00556C08" w:rsidP="00556C08">
      <w:pPr>
        <w:pStyle w:val="EndNoteBibliography"/>
        <w:ind w:left="720" w:hanging="720"/>
      </w:pPr>
      <w:r w:rsidRPr="00556C08">
        <w:t>5</w:t>
      </w:r>
      <w:r w:rsidRPr="00556C08">
        <w:tab/>
        <w:t>Roux, S.</w:t>
      </w:r>
      <w:r w:rsidRPr="00556C08">
        <w:rPr>
          <w:i/>
        </w:rPr>
        <w:t xml:space="preserve"> et al.</w:t>
      </w:r>
      <w:r w:rsidRPr="00556C08">
        <w:t xml:space="preserve"> Ecogenomics and potential biogeochemical impacts of globally abundant ocean viruses. </w:t>
      </w:r>
      <w:r w:rsidRPr="00556C08">
        <w:rPr>
          <w:i/>
        </w:rPr>
        <w:t>Nature</w:t>
      </w:r>
      <w:r w:rsidRPr="00556C08">
        <w:t xml:space="preserve"> </w:t>
      </w:r>
      <w:r w:rsidRPr="00556C08">
        <w:rPr>
          <w:b/>
        </w:rPr>
        <w:t>537</w:t>
      </w:r>
      <w:r w:rsidRPr="00556C08">
        <w:t>, 689-693, doi:10.1038/nature19366 (2016).</w:t>
      </w:r>
    </w:p>
    <w:p w14:paraId="6C63911B" w14:textId="77777777" w:rsidR="00556C08" w:rsidRPr="00556C08" w:rsidRDefault="00556C08" w:rsidP="00556C08">
      <w:pPr>
        <w:pStyle w:val="EndNoteBibliography"/>
        <w:ind w:left="720" w:hanging="720"/>
      </w:pPr>
      <w:r w:rsidRPr="00556C08">
        <w:t>6</w:t>
      </w:r>
      <w:r w:rsidRPr="00556C08">
        <w:tab/>
        <w:t>Gregory, A. C.</w:t>
      </w:r>
      <w:r w:rsidRPr="00556C08">
        <w:rPr>
          <w:i/>
        </w:rPr>
        <w:t xml:space="preserve"> et al.</w:t>
      </w:r>
      <w:r w:rsidRPr="00556C08">
        <w:t xml:space="preserve"> Marine DNA Viral Macro- and Microdiversity from Pole to Pole. </w:t>
      </w:r>
      <w:r w:rsidRPr="00556C08">
        <w:rPr>
          <w:i/>
        </w:rPr>
        <w:t>Cell</w:t>
      </w:r>
      <w:r w:rsidRPr="00556C08">
        <w:t xml:space="preserve"> </w:t>
      </w:r>
      <w:r w:rsidRPr="00556C08">
        <w:rPr>
          <w:b/>
        </w:rPr>
        <w:t>177</w:t>
      </w:r>
      <w:r w:rsidRPr="00556C08">
        <w:t>, 1109-1123 e1114, doi:10.1016/j.cell.2019.03.040 (2019).</w:t>
      </w:r>
    </w:p>
    <w:p w14:paraId="5EA97EE6" w14:textId="77777777" w:rsidR="00556C08" w:rsidRPr="00556C08" w:rsidRDefault="00556C08" w:rsidP="00556C08">
      <w:pPr>
        <w:pStyle w:val="EndNoteBibliography"/>
        <w:ind w:left="720" w:hanging="720"/>
      </w:pPr>
      <w:r w:rsidRPr="00556C08">
        <w:t>7</w:t>
      </w:r>
      <w:r w:rsidRPr="00556C08">
        <w:tab/>
        <w:t>Dzunkova, M.</w:t>
      </w:r>
      <w:r w:rsidRPr="00556C08">
        <w:rPr>
          <w:i/>
        </w:rPr>
        <w:t xml:space="preserve"> et al.</w:t>
      </w:r>
      <w:r w:rsidRPr="00556C08">
        <w:t xml:space="preserve"> Defining the human gut host-phage network through single-cell viral tagging. </w:t>
      </w:r>
      <w:r w:rsidRPr="00556C08">
        <w:rPr>
          <w:i/>
        </w:rPr>
        <w:t>Nat Microbiol</w:t>
      </w:r>
      <w:r w:rsidRPr="00556C08">
        <w:t xml:space="preserve"> </w:t>
      </w:r>
      <w:r w:rsidRPr="00556C08">
        <w:rPr>
          <w:b/>
        </w:rPr>
        <w:t>4</w:t>
      </w:r>
      <w:r w:rsidRPr="00556C08">
        <w:t>, 2192-2203, doi:10.1038/s41564-019-0526-2 (2019).</w:t>
      </w:r>
    </w:p>
    <w:p w14:paraId="2708E986" w14:textId="77777777" w:rsidR="00556C08" w:rsidRPr="00556C08" w:rsidRDefault="00556C08" w:rsidP="00556C08">
      <w:pPr>
        <w:pStyle w:val="EndNoteBibliography"/>
        <w:ind w:left="720" w:hanging="720"/>
      </w:pPr>
      <w:r w:rsidRPr="00556C08">
        <w:t>8</w:t>
      </w:r>
      <w:r w:rsidRPr="00556C08">
        <w:tab/>
        <w:t xml:space="preserve">Roux, S., Emerson, J. B., Eloe-Fadrosh, E. A. &amp; Sullivan, M. B. Benchmarking viromics: an in silico evaluation of metagenome-enabled estimates of viral community composition and diversity. </w:t>
      </w:r>
      <w:r w:rsidRPr="00556C08">
        <w:rPr>
          <w:i/>
        </w:rPr>
        <w:t>PeerJ</w:t>
      </w:r>
      <w:r w:rsidRPr="00556C08">
        <w:t xml:space="preserve"> </w:t>
      </w:r>
      <w:r w:rsidRPr="00556C08">
        <w:rPr>
          <w:b/>
        </w:rPr>
        <w:t>5</w:t>
      </w:r>
      <w:r w:rsidRPr="00556C08">
        <w:t>, e3817, doi:10.7717/peerj.3817 (2017).</w:t>
      </w:r>
    </w:p>
    <w:p w14:paraId="6A7AA678" w14:textId="77777777" w:rsidR="00556C08" w:rsidRPr="00556C08" w:rsidRDefault="00556C08" w:rsidP="00556C08">
      <w:pPr>
        <w:pStyle w:val="EndNoteBibliography"/>
        <w:ind w:left="720" w:hanging="720"/>
      </w:pPr>
      <w:r w:rsidRPr="00556C08">
        <w:t>9</w:t>
      </w:r>
      <w:r w:rsidRPr="00556C08">
        <w:tab/>
        <w:t>Coutinho, F. H.</w:t>
      </w:r>
      <w:r w:rsidRPr="00556C08">
        <w:rPr>
          <w:i/>
        </w:rPr>
        <w:t xml:space="preserve"> et al.</w:t>
      </w:r>
      <w:r w:rsidRPr="00556C08">
        <w:t xml:space="preserve"> Marine viruses discovered via metagenomics shed light on viral strategies throughout the oceans. </w:t>
      </w:r>
      <w:r w:rsidRPr="00556C08">
        <w:rPr>
          <w:i/>
        </w:rPr>
        <w:t>Nat Commun</w:t>
      </w:r>
      <w:r w:rsidRPr="00556C08">
        <w:t xml:space="preserve"> </w:t>
      </w:r>
      <w:r w:rsidRPr="00556C08">
        <w:rPr>
          <w:b/>
        </w:rPr>
        <w:t>8</w:t>
      </w:r>
      <w:r w:rsidRPr="00556C08">
        <w:t>, 15955, doi:10.1038/ncomms15955 (2017).</w:t>
      </w:r>
    </w:p>
    <w:p w14:paraId="382D9EC2" w14:textId="77777777" w:rsidR="00556C08" w:rsidRPr="00556C08" w:rsidRDefault="00556C08" w:rsidP="00556C08">
      <w:pPr>
        <w:pStyle w:val="EndNoteBibliography"/>
        <w:ind w:left="720" w:hanging="720"/>
      </w:pPr>
      <w:r w:rsidRPr="00556C08">
        <w:t>10</w:t>
      </w:r>
      <w:r w:rsidRPr="00556C08">
        <w:tab/>
        <w:t>Moniruzzaman, M.</w:t>
      </w:r>
      <w:r w:rsidRPr="00556C08">
        <w:rPr>
          <w:i/>
        </w:rPr>
        <w:t xml:space="preserve"> et al.</w:t>
      </w:r>
      <w:r w:rsidRPr="00556C08">
        <w:t xml:space="preserve"> Virus-host relationships of marine single-celled eukaryotes resolved from metatranscriptomics. </w:t>
      </w:r>
      <w:r w:rsidRPr="00556C08">
        <w:rPr>
          <w:i/>
        </w:rPr>
        <w:t>Nat Commun</w:t>
      </w:r>
      <w:r w:rsidRPr="00556C08">
        <w:t xml:space="preserve"> </w:t>
      </w:r>
      <w:r w:rsidRPr="00556C08">
        <w:rPr>
          <w:b/>
        </w:rPr>
        <w:t>8</w:t>
      </w:r>
      <w:r w:rsidRPr="00556C08">
        <w:t>, 16054, doi:10.1038/ncomms16054 (2017).</w:t>
      </w:r>
    </w:p>
    <w:p w14:paraId="3EAD0B5A" w14:textId="0B715E1C" w:rsidR="00B10725" w:rsidRPr="004322E0" w:rsidRDefault="00371720" w:rsidP="006133F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fldChar w:fldCharType="end"/>
      </w:r>
      <w:bookmarkEnd w:id="1"/>
    </w:p>
    <w:sectPr w:rsidR="00B10725" w:rsidRPr="004322E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Liu Yong-Xin" w:date="2020-12-31T23:17:00Z" w:initials="LYX">
    <w:p w14:paraId="342A173A" w14:textId="2A5AE2FD" w:rsidR="007637C3" w:rsidRDefault="007637C3">
      <w:pPr>
        <w:pStyle w:val="ac"/>
      </w:pPr>
      <w:r>
        <w:rPr>
          <w:rStyle w:val="ab"/>
        </w:rPr>
        <w:annotationRef/>
      </w:r>
      <w:r>
        <w:rPr>
          <w:rFonts w:hint="eastAsia"/>
        </w:rPr>
        <w:t>4的引文有问题。</w:t>
      </w:r>
    </w:p>
  </w:comment>
  <w:comment w:id="3" w:author="Liu Yong-Xin" w:date="2020-12-31T23:18:00Z" w:initials="LYX">
    <w:p w14:paraId="7BC2D547" w14:textId="0C0CD7DF" w:rsidR="007637C3" w:rsidRDefault="007637C3">
      <w:pPr>
        <w:pStyle w:val="ac"/>
        <w:rPr>
          <w:rFonts w:hint="eastAsia"/>
        </w:rPr>
      </w:pPr>
      <w:r>
        <w:rPr>
          <w:rStyle w:val="ab"/>
        </w:rPr>
        <w:annotationRef/>
      </w:r>
      <w:r>
        <w:rPr>
          <w:rFonts w:hint="eastAsia"/>
        </w:rPr>
        <w:t>可以举例 具体的方法，并添加引文，方便选择，如过滤法</w:t>
      </w:r>
      <w:r w:rsidR="00D349CC">
        <w:rPr>
          <w:rFonts w:hint="eastAsia"/>
        </w:rPr>
        <w:t xml:space="preserve"> </w:t>
      </w:r>
      <w:hyperlink r:id="rId1" w:tgtFrame="_blank" w:tooltip="Persistent link using digital object identifier" w:history="1">
        <w:r w:rsidR="00D349CC">
          <w:rPr>
            <w:rStyle w:val="a8"/>
            <w:rFonts w:ascii="Arial" w:hAnsi="Arial" w:cs="Arial"/>
            <w:color w:val="0C7DBB"/>
            <w:szCs w:val="21"/>
          </w:rPr>
          <w:t>https://doi.org/10.1016/j.medmic.2020.100012</w:t>
        </w:r>
      </w:hyperlink>
      <w:r w:rsidR="00D349CC">
        <w:t xml:space="preserve"> </w:t>
      </w:r>
      <w:r>
        <w:rPr>
          <w:rFonts w:hint="eastAsia"/>
        </w:rPr>
        <w:t>、芯片富集法</w:t>
      </w:r>
      <w:r w:rsidR="00D349CC">
        <w:rPr>
          <w:rFonts w:hint="eastAsia"/>
        </w:rPr>
        <w:t xml:space="preserve"> </w:t>
      </w:r>
      <w:r w:rsidR="00D349CC">
        <w:rPr>
          <w:rFonts w:ascii="Segoe UI" w:hAnsi="Segoe UI" w:cs="Segoe UI"/>
          <w:kern w:val="0"/>
          <w:sz w:val="18"/>
          <w:szCs w:val="18"/>
        </w:rPr>
        <w:t xml:space="preserve">Capturing sequence diversity in metagenomes with comprehensive and scalable probe design. </w:t>
      </w:r>
      <w:r w:rsidR="00D349CC">
        <w:rPr>
          <w:rFonts w:ascii="Segoe UI" w:hAnsi="Segoe UI" w:cs="Segoe UI"/>
          <w:b/>
          <w:bCs/>
          <w:i/>
          <w:iCs/>
          <w:kern w:val="0"/>
          <w:sz w:val="18"/>
          <w:szCs w:val="18"/>
        </w:rPr>
        <w:t>Nature Biotechnology</w:t>
      </w:r>
      <w:r w:rsidR="00D349CC">
        <w:rPr>
          <w:rFonts w:ascii="Segoe UI" w:hAnsi="Segoe UI" w:cs="Segoe UI"/>
          <w:kern w:val="0"/>
          <w:sz w:val="18"/>
          <w:szCs w:val="18"/>
        </w:rPr>
        <w:t xml:space="preserve"> 37, 160-168, </w:t>
      </w:r>
      <w:proofErr w:type="spellStart"/>
      <w:r w:rsidR="00D349CC">
        <w:rPr>
          <w:rFonts w:ascii="Segoe UI" w:hAnsi="Segoe UI" w:cs="Segoe UI"/>
          <w:kern w:val="0"/>
          <w:sz w:val="18"/>
          <w:szCs w:val="18"/>
        </w:rPr>
        <w:t>doi</w:t>
      </w:r>
      <w:proofErr w:type="spellEnd"/>
      <w:r w:rsidR="00D349CC">
        <w:rPr>
          <w:rFonts w:ascii="Segoe UI" w:hAnsi="Segoe UI" w:cs="Segoe UI"/>
          <w:kern w:val="0"/>
          <w:sz w:val="18"/>
          <w:szCs w:val="18"/>
        </w:rPr>
        <w:t xml:space="preserve">: </w:t>
      </w:r>
      <w:hyperlink r:id="rId2" w:history="1">
        <w:r w:rsidR="00D349CC">
          <w:rPr>
            <w:rFonts w:ascii="Segoe UI" w:hAnsi="Segoe UI" w:cs="Segoe UI"/>
            <w:kern w:val="0"/>
            <w:sz w:val="18"/>
            <w:szCs w:val="18"/>
          </w:rPr>
          <w:t>https://doi.org/10.1038/s41587-018-0006-x</w:t>
        </w:r>
      </w:hyperlink>
      <w:r>
        <w:rPr>
          <w:rFonts w:hint="eastAsia"/>
        </w:rPr>
        <w:t>。</w:t>
      </w:r>
    </w:p>
  </w:comment>
  <w:comment w:id="5" w:author="Liu Yong-Xin" w:date="2021-01-01T00:21:00Z" w:initials="LYX">
    <w:p w14:paraId="7F1BF270" w14:textId="77777777" w:rsidR="00277105" w:rsidRDefault="00277105" w:rsidP="00277105">
      <w:pPr>
        <w:autoSpaceDE w:val="0"/>
        <w:autoSpaceDN w:val="0"/>
        <w:adjustRightInd w:val="0"/>
        <w:ind w:left="720" w:hanging="720"/>
        <w:jc w:val="left"/>
        <w:rPr>
          <w:rFonts w:ascii="Segoe UI" w:hAnsi="Segoe UI" w:cs="Segoe UI"/>
          <w:kern w:val="0"/>
          <w:sz w:val="18"/>
          <w:szCs w:val="18"/>
        </w:rPr>
      </w:pPr>
      <w:r>
        <w:rPr>
          <w:rStyle w:val="ab"/>
        </w:rPr>
        <w:annotationRef/>
      </w:r>
      <w:r>
        <w:rPr>
          <w:rFonts w:ascii="Segoe UI" w:hAnsi="Segoe UI" w:cs="Segoe UI"/>
          <w:kern w:val="0"/>
          <w:sz w:val="18"/>
          <w:szCs w:val="18"/>
        </w:rPr>
        <w:t>Minimum Information about an Uncultivated Virus Genome (</w:t>
      </w:r>
      <w:proofErr w:type="spellStart"/>
      <w:r>
        <w:rPr>
          <w:rFonts w:ascii="Segoe UI" w:hAnsi="Segoe UI" w:cs="Segoe UI"/>
          <w:kern w:val="0"/>
          <w:sz w:val="18"/>
          <w:szCs w:val="18"/>
        </w:rPr>
        <w:t>MIUViG</w:t>
      </w:r>
      <w:proofErr w:type="spellEnd"/>
      <w:r>
        <w:rPr>
          <w:rFonts w:ascii="Segoe UI" w:hAnsi="Segoe UI" w:cs="Segoe UI"/>
          <w:kern w:val="0"/>
          <w:sz w:val="18"/>
          <w:szCs w:val="18"/>
        </w:rPr>
        <w:t xml:space="preserve">). </w:t>
      </w:r>
      <w:r>
        <w:rPr>
          <w:rFonts w:ascii="Segoe UI" w:hAnsi="Segoe UI" w:cs="Segoe UI"/>
          <w:b/>
          <w:bCs/>
          <w:i/>
          <w:iCs/>
          <w:kern w:val="0"/>
          <w:sz w:val="18"/>
          <w:szCs w:val="18"/>
        </w:rPr>
        <w:t>Nature Biotechnology</w:t>
      </w:r>
      <w:r>
        <w:rPr>
          <w:rFonts w:ascii="Segoe UI" w:hAnsi="Segoe UI" w:cs="Segoe UI"/>
          <w:kern w:val="0"/>
          <w:sz w:val="18"/>
          <w:szCs w:val="18"/>
        </w:rPr>
        <w:t xml:space="preserve"> 37, 29-37, </w:t>
      </w:r>
      <w:proofErr w:type="spellStart"/>
      <w:r>
        <w:rPr>
          <w:rFonts w:ascii="Segoe UI" w:hAnsi="Segoe UI" w:cs="Segoe UI"/>
          <w:kern w:val="0"/>
          <w:sz w:val="18"/>
          <w:szCs w:val="18"/>
        </w:rPr>
        <w:t>doi</w:t>
      </w:r>
      <w:proofErr w:type="spellEnd"/>
      <w:r>
        <w:rPr>
          <w:rFonts w:ascii="Segoe UI" w:hAnsi="Segoe UI" w:cs="Segoe UI"/>
          <w:kern w:val="0"/>
          <w:sz w:val="18"/>
          <w:szCs w:val="18"/>
        </w:rPr>
        <w:t xml:space="preserve">: </w:t>
      </w:r>
      <w:hyperlink r:id="rId3" w:history="1">
        <w:r>
          <w:rPr>
            <w:rFonts w:ascii="Segoe UI" w:hAnsi="Segoe UI" w:cs="Segoe UI"/>
            <w:kern w:val="0"/>
            <w:sz w:val="18"/>
            <w:szCs w:val="18"/>
          </w:rPr>
          <w:t>https://doi.org/10.1038/nbt.4306</w:t>
        </w:r>
      </w:hyperlink>
    </w:p>
    <w:p w14:paraId="2D70560F" w14:textId="3C98C1E8" w:rsidR="00277105" w:rsidRDefault="00277105">
      <w:pPr>
        <w:pStyle w:val="ac"/>
      </w:pPr>
      <w:r>
        <w:rPr>
          <w:rFonts w:hint="eastAsia"/>
        </w:rPr>
        <w:t>病毒基因</w:t>
      </w:r>
      <w:proofErr w:type="gramStart"/>
      <w:r>
        <w:rPr>
          <w:rFonts w:hint="eastAsia"/>
        </w:rPr>
        <w:t>组标准</w:t>
      </w:r>
      <w:proofErr w:type="gramEnd"/>
      <w:r>
        <w:rPr>
          <w:rFonts w:hint="eastAsia"/>
        </w:rPr>
        <w:t>文献可引用，并列出重点。</w:t>
      </w:r>
    </w:p>
  </w:comment>
  <w:comment w:id="6" w:author="Liu Yong-Xin" w:date="2021-01-01T00:09:00Z" w:initials="LYX">
    <w:p w14:paraId="5F55BAD3" w14:textId="085F07BD" w:rsidR="005C3C5D" w:rsidRDefault="005C3C5D">
      <w:pPr>
        <w:pStyle w:val="ac"/>
        <w:rPr>
          <w:rFonts w:ascii="Segoe UI" w:hAnsi="Segoe UI" w:cs="Segoe UI" w:hint="eastAsia"/>
          <w:kern w:val="0"/>
          <w:sz w:val="18"/>
          <w:szCs w:val="18"/>
        </w:rPr>
      </w:pPr>
      <w:r>
        <w:rPr>
          <w:rStyle w:val="ab"/>
        </w:rPr>
        <w:annotationRef/>
      </w:r>
      <w:r>
        <w:rPr>
          <w:rFonts w:ascii="Segoe UI" w:hAnsi="Segoe UI" w:cs="Segoe UI" w:hint="eastAsia"/>
          <w:kern w:val="0"/>
          <w:sz w:val="18"/>
          <w:szCs w:val="18"/>
        </w:rPr>
        <w:t>最新</w:t>
      </w:r>
      <w:r>
        <w:rPr>
          <w:rFonts w:ascii="Segoe UI" w:hAnsi="Segoe UI" w:cs="Segoe UI" w:hint="eastAsia"/>
          <w:kern w:val="0"/>
          <w:sz w:val="18"/>
          <w:szCs w:val="18"/>
        </w:rPr>
        <w:t>NBT</w:t>
      </w:r>
      <w:r>
        <w:rPr>
          <w:rFonts w:ascii="Segoe UI" w:hAnsi="Segoe UI" w:cs="Segoe UI" w:hint="eastAsia"/>
          <w:kern w:val="0"/>
          <w:sz w:val="18"/>
          <w:szCs w:val="18"/>
        </w:rPr>
        <w:t>文章的</w:t>
      </w:r>
      <w:proofErr w:type="spellStart"/>
      <w:r>
        <w:rPr>
          <w:rFonts w:ascii="Segoe UI" w:hAnsi="Segoe UI" w:cs="Segoe UI" w:hint="eastAsia"/>
          <w:kern w:val="0"/>
          <w:sz w:val="18"/>
          <w:szCs w:val="18"/>
        </w:rPr>
        <w:t>C</w:t>
      </w:r>
      <w:r>
        <w:rPr>
          <w:rFonts w:ascii="Segoe UI" w:hAnsi="Segoe UI" w:cs="Segoe UI"/>
          <w:kern w:val="0"/>
          <w:sz w:val="18"/>
          <w:szCs w:val="18"/>
        </w:rPr>
        <w:t>heckV</w:t>
      </w:r>
      <w:proofErr w:type="spellEnd"/>
      <w:r>
        <w:rPr>
          <w:rFonts w:ascii="Segoe UI" w:hAnsi="Segoe UI" w:cs="Segoe UI" w:hint="eastAsia"/>
          <w:kern w:val="0"/>
          <w:sz w:val="18"/>
          <w:szCs w:val="18"/>
        </w:rPr>
        <w:t>可以获得较高质量的流程和评估质量</w:t>
      </w:r>
    </w:p>
    <w:p w14:paraId="7865DADF" w14:textId="245EAE69" w:rsidR="005C3C5D" w:rsidRDefault="005C3C5D">
      <w:pPr>
        <w:pStyle w:val="ac"/>
      </w:pPr>
      <w:r>
        <w:rPr>
          <w:rFonts w:ascii="Segoe UI" w:hAnsi="Segoe UI" w:cs="Segoe UI"/>
          <w:kern w:val="0"/>
          <w:sz w:val="18"/>
          <w:szCs w:val="18"/>
        </w:rPr>
        <w:t xml:space="preserve">Stephen </w:t>
      </w:r>
      <w:proofErr w:type="spellStart"/>
      <w:r>
        <w:rPr>
          <w:rFonts w:ascii="Segoe UI" w:hAnsi="Segoe UI" w:cs="Segoe UI"/>
          <w:kern w:val="0"/>
          <w:sz w:val="18"/>
          <w:szCs w:val="18"/>
        </w:rPr>
        <w:t>Nayfach</w:t>
      </w:r>
      <w:proofErr w:type="spellEnd"/>
      <w:r>
        <w:rPr>
          <w:rFonts w:ascii="Segoe UI" w:hAnsi="Segoe UI" w:cs="Segoe UI"/>
          <w:kern w:val="0"/>
          <w:sz w:val="18"/>
          <w:szCs w:val="18"/>
        </w:rPr>
        <w:t xml:space="preserve">, Antonio Pedro Camargo, Frederik Schulz, </w:t>
      </w:r>
      <w:proofErr w:type="spellStart"/>
      <w:r>
        <w:rPr>
          <w:rFonts w:ascii="Segoe UI" w:hAnsi="Segoe UI" w:cs="Segoe UI"/>
          <w:kern w:val="0"/>
          <w:sz w:val="18"/>
          <w:szCs w:val="18"/>
        </w:rPr>
        <w:t>Emiley</w:t>
      </w:r>
      <w:proofErr w:type="spellEnd"/>
      <w:r>
        <w:rPr>
          <w:rFonts w:ascii="Segoe UI" w:hAnsi="Segoe UI" w:cs="Segoe UI"/>
          <w:kern w:val="0"/>
          <w:sz w:val="18"/>
          <w:szCs w:val="18"/>
        </w:rPr>
        <w:t xml:space="preserve"> </w:t>
      </w:r>
      <w:proofErr w:type="spellStart"/>
      <w:r>
        <w:rPr>
          <w:rFonts w:ascii="Segoe UI" w:hAnsi="Segoe UI" w:cs="Segoe UI"/>
          <w:kern w:val="0"/>
          <w:sz w:val="18"/>
          <w:szCs w:val="18"/>
        </w:rPr>
        <w:t>Eloe-Fadrosh</w:t>
      </w:r>
      <w:proofErr w:type="spellEnd"/>
      <w:r>
        <w:rPr>
          <w:rFonts w:ascii="Segoe UI" w:hAnsi="Segoe UI" w:cs="Segoe UI"/>
          <w:kern w:val="0"/>
          <w:sz w:val="18"/>
          <w:szCs w:val="18"/>
        </w:rPr>
        <w:t xml:space="preserve">, Simon Roux &amp; Nikos C. </w:t>
      </w:r>
      <w:proofErr w:type="spellStart"/>
      <w:r>
        <w:rPr>
          <w:rFonts w:ascii="Segoe UI" w:hAnsi="Segoe UI" w:cs="Segoe UI"/>
          <w:kern w:val="0"/>
          <w:sz w:val="18"/>
          <w:szCs w:val="18"/>
        </w:rPr>
        <w:t>Kyrpides</w:t>
      </w:r>
      <w:proofErr w:type="spellEnd"/>
      <w:r>
        <w:rPr>
          <w:rFonts w:ascii="Segoe UI" w:hAnsi="Segoe UI" w:cs="Segoe UI"/>
          <w:kern w:val="0"/>
          <w:sz w:val="18"/>
          <w:szCs w:val="18"/>
        </w:rPr>
        <w:t>. (</w:t>
      </w:r>
      <w:r>
        <w:rPr>
          <w:rFonts w:ascii="Segoe UI" w:hAnsi="Segoe UI" w:cs="Segoe UI"/>
          <w:b/>
          <w:bCs/>
          <w:kern w:val="0"/>
          <w:sz w:val="18"/>
          <w:szCs w:val="18"/>
        </w:rPr>
        <w:t>2020</w:t>
      </w:r>
      <w:r>
        <w:rPr>
          <w:rFonts w:ascii="Segoe UI" w:hAnsi="Segoe UI" w:cs="Segoe UI"/>
          <w:kern w:val="0"/>
          <w:sz w:val="18"/>
          <w:szCs w:val="18"/>
        </w:rPr>
        <w:t xml:space="preserve">). </w:t>
      </w:r>
      <w:proofErr w:type="spellStart"/>
      <w:r>
        <w:rPr>
          <w:rFonts w:ascii="Segoe UI" w:hAnsi="Segoe UI" w:cs="Segoe UI"/>
          <w:kern w:val="0"/>
          <w:sz w:val="18"/>
          <w:szCs w:val="18"/>
        </w:rPr>
        <w:t>CheckV</w:t>
      </w:r>
      <w:proofErr w:type="spellEnd"/>
      <w:r>
        <w:rPr>
          <w:rFonts w:ascii="Segoe UI" w:hAnsi="Segoe UI" w:cs="Segoe UI"/>
          <w:kern w:val="0"/>
          <w:sz w:val="18"/>
          <w:szCs w:val="18"/>
        </w:rPr>
        <w:t xml:space="preserve"> assesses the quality and completeness of metagenome-assembled viral genomes. </w:t>
      </w:r>
      <w:r>
        <w:rPr>
          <w:rFonts w:ascii="Segoe UI" w:hAnsi="Segoe UI" w:cs="Segoe UI"/>
          <w:b/>
          <w:bCs/>
          <w:i/>
          <w:iCs/>
          <w:kern w:val="0"/>
          <w:sz w:val="18"/>
          <w:szCs w:val="18"/>
        </w:rPr>
        <w:t>Nature Biotechnology</w:t>
      </w:r>
      <w:r>
        <w:rPr>
          <w:rFonts w:ascii="Segoe UI" w:hAnsi="Segoe UI" w:cs="Segoe UI"/>
          <w:kern w:val="0"/>
          <w:sz w:val="18"/>
          <w:szCs w:val="18"/>
        </w:rPr>
        <w:t xml:space="preserve">, </w:t>
      </w:r>
      <w:proofErr w:type="spellStart"/>
      <w:r>
        <w:rPr>
          <w:rFonts w:ascii="Segoe UI" w:hAnsi="Segoe UI" w:cs="Segoe UI"/>
          <w:kern w:val="0"/>
          <w:sz w:val="18"/>
          <w:szCs w:val="18"/>
        </w:rPr>
        <w:t>doi</w:t>
      </w:r>
      <w:proofErr w:type="spellEnd"/>
      <w:r>
        <w:rPr>
          <w:rFonts w:ascii="Segoe UI" w:hAnsi="Segoe UI" w:cs="Segoe UI"/>
          <w:kern w:val="0"/>
          <w:sz w:val="18"/>
          <w:szCs w:val="18"/>
        </w:rPr>
        <w:t xml:space="preserve">: </w:t>
      </w:r>
      <w:hyperlink r:id="rId4" w:history="1">
        <w:r>
          <w:rPr>
            <w:rFonts w:ascii="Segoe UI" w:hAnsi="Segoe UI" w:cs="Segoe UI"/>
            <w:kern w:val="0"/>
            <w:sz w:val="18"/>
            <w:szCs w:val="18"/>
          </w:rPr>
          <w:t>https://doi.org/10.1038/s41587-020-00774-7</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2A173A" w15:done="0"/>
  <w15:commentEx w15:paraId="7BC2D547" w15:done="0"/>
  <w15:commentEx w15:paraId="2D70560F" w15:done="0"/>
  <w15:commentEx w15:paraId="7865DA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8DA9C" w16cex:dateUtc="2020-12-31T15:17:00Z"/>
  <w16cex:commentExtensible w16cex:durableId="2398DADE" w16cex:dateUtc="2020-12-31T15:18:00Z"/>
  <w16cex:commentExtensible w16cex:durableId="2398E983" w16cex:dateUtc="2020-12-31T16:21:00Z"/>
  <w16cex:commentExtensible w16cex:durableId="2398E69C" w16cex:dateUtc="2020-12-31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2A173A" w16cid:durableId="2398DA9C"/>
  <w16cid:commentId w16cid:paraId="7BC2D547" w16cid:durableId="2398DADE"/>
  <w16cid:commentId w16cid:paraId="2D70560F" w16cid:durableId="2398E983"/>
  <w16cid:commentId w16cid:paraId="7865DADF" w16cid:durableId="2398E6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439BD" w14:textId="77777777" w:rsidR="00C9083C" w:rsidRDefault="00C9083C" w:rsidP="00F27F01">
      <w:r>
        <w:separator/>
      </w:r>
    </w:p>
  </w:endnote>
  <w:endnote w:type="continuationSeparator" w:id="0">
    <w:p w14:paraId="394C7CCD" w14:textId="77777777" w:rsidR="00C9083C" w:rsidRDefault="00C9083C" w:rsidP="00F27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unset">
    <w:altName w:val="Cambria"/>
    <w:panose1 w:val="00000000000000000000"/>
    <w:charset w:val="00"/>
    <w:family w:val="roman"/>
    <w:notTrueType/>
    <w:pitch w:val="default"/>
  </w:font>
  <w:font w:name="Monaco">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CA9BC" w14:textId="77777777" w:rsidR="00C9083C" w:rsidRDefault="00C9083C" w:rsidP="00F27F01">
      <w:r>
        <w:separator/>
      </w:r>
    </w:p>
  </w:footnote>
  <w:footnote w:type="continuationSeparator" w:id="0">
    <w:p w14:paraId="1A1937D0" w14:textId="77777777" w:rsidR="00C9083C" w:rsidRDefault="00C9083C" w:rsidP="00F27F0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u Yong-Xin">
    <w15:presenceInfo w15:providerId="Windows Live" w15:userId="144b19216badb8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atur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9parazbfdzw5evt9j5avdcpdspxfs05zxr&quot;&gt;My EndNote Library&lt;record-ids&gt;&lt;item&gt;68&lt;/item&gt;&lt;item&gt;70&lt;/item&gt;&lt;item&gt;74&lt;/item&gt;&lt;item&gt;192&lt;/item&gt;&lt;item&gt;194&lt;/item&gt;&lt;item&gt;195&lt;/item&gt;&lt;item&gt;196&lt;/item&gt;&lt;item&gt;197&lt;/item&gt;&lt;item&gt;198&lt;/item&gt;&lt;item&gt;199&lt;/item&gt;&lt;/record-ids&gt;&lt;/item&gt;&lt;/Libraries&gt;"/>
  </w:docVars>
  <w:rsids>
    <w:rsidRoot w:val="00F37107"/>
    <w:rsid w:val="000031AA"/>
    <w:rsid w:val="00003B2C"/>
    <w:rsid w:val="00012041"/>
    <w:rsid w:val="0002149C"/>
    <w:rsid w:val="0002276D"/>
    <w:rsid w:val="000233E6"/>
    <w:rsid w:val="000314BA"/>
    <w:rsid w:val="000360F7"/>
    <w:rsid w:val="0004067E"/>
    <w:rsid w:val="00041341"/>
    <w:rsid w:val="00043DB5"/>
    <w:rsid w:val="00045CDD"/>
    <w:rsid w:val="00045E64"/>
    <w:rsid w:val="000633F8"/>
    <w:rsid w:val="0006778E"/>
    <w:rsid w:val="00070369"/>
    <w:rsid w:val="000713C1"/>
    <w:rsid w:val="000746B8"/>
    <w:rsid w:val="00084059"/>
    <w:rsid w:val="000A649A"/>
    <w:rsid w:val="000C4CC6"/>
    <w:rsid w:val="000C5866"/>
    <w:rsid w:val="000E073D"/>
    <w:rsid w:val="000E0FFB"/>
    <w:rsid w:val="000E5E15"/>
    <w:rsid w:val="000E7F42"/>
    <w:rsid w:val="000E7FD3"/>
    <w:rsid w:val="000F6C51"/>
    <w:rsid w:val="00120EF7"/>
    <w:rsid w:val="00121ADF"/>
    <w:rsid w:val="00136DCB"/>
    <w:rsid w:val="00137E24"/>
    <w:rsid w:val="00146C0E"/>
    <w:rsid w:val="00175950"/>
    <w:rsid w:val="00183FF1"/>
    <w:rsid w:val="00191B58"/>
    <w:rsid w:val="001940DA"/>
    <w:rsid w:val="001A2347"/>
    <w:rsid w:val="001A55ED"/>
    <w:rsid w:val="001B34E0"/>
    <w:rsid w:val="001C112A"/>
    <w:rsid w:val="001C7F0F"/>
    <w:rsid w:val="001D0B04"/>
    <w:rsid w:val="00215A68"/>
    <w:rsid w:val="0022388A"/>
    <w:rsid w:val="00226BFF"/>
    <w:rsid w:val="0023329A"/>
    <w:rsid w:val="00234930"/>
    <w:rsid w:val="002367A5"/>
    <w:rsid w:val="00237306"/>
    <w:rsid w:val="00246CF1"/>
    <w:rsid w:val="002521CE"/>
    <w:rsid w:val="00252516"/>
    <w:rsid w:val="00266CB0"/>
    <w:rsid w:val="00267B22"/>
    <w:rsid w:val="00277105"/>
    <w:rsid w:val="002912DC"/>
    <w:rsid w:val="002A0327"/>
    <w:rsid w:val="002B55FD"/>
    <w:rsid w:val="002C69D0"/>
    <w:rsid w:val="002C6FF5"/>
    <w:rsid w:val="002D2620"/>
    <w:rsid w:val="002D3546"/>
    <w:rsid w:val="002E2C65"/>
    <w:rsid w:val="002F27C5"/>
    <w:rsid w:val="00316366"/>
    <w:rsid w:val="00325FCF"/>
    <w:rsid w:val="00326104"/>
    <w:rsid w:val="00335358"/>
    <w:rsid w:val="00340681"/>
    <w:rsid w:val="00350FE4"/>
    <w:rsid w:val="003640F8"/>
    <w:rsid w:val="00371720"/>
    <w:rsid w:val="00371778"/>
    <w:rsid w:val="00373C38"/>
    <w:rsid w:val="003817DE"/>
    <w:rsid w:val="003944F9"/>
    <w:rsid w:val="003A5897"/>
    <w:rsid w:val="003A5D4F"/>
    <w:rsid w:val="003B0581"/>
    <w:rsid w:val="003B311B"/>
    <w:rsid w:val="003B3DC3"/>
    <w:rsid w:val="003B547A"/>
    <w:rsid w:val="003C1873"/>
    <w:rsid w:val="003C2109"/>
    <w:rsid w:val="003D35C2"/>
    <w:rsid w:val="003E1449"/>
    <w:rsid w:val="003F3D91"/>
    <w:rsid w:val="003F718D"/>
    <w:rsid w:val="003F76E9"/>
    <w:rsid w:val="00400AEF"/>
    <w:rsid w:val="0040198A"/>
    <w:rsid w:val="0040657B"/>
    <w:rsid w:val="00416929"/>
    <w:rsid w:val="004202E0"/>
    <w:rsid w:val="004271E6"/>
    <w:rsid w:val="00431B9B"/>
    <w:rsid w:val="004322E0"/>
    <w:rsid w:val="00436E28"/>
    <w:rsid w:val="00437EC9"/>
    <w:rsid w:val="0044208C"/>
    <w:rsid w:val="00443A21"/>
    <w:rsid w:val="0044713B"/>
    <w:rsid w:val="0046031A"/>
    <w:rsid w:val="00463AA2"/>
    <w:rsid w:val="00483016"/>
    <w:rsid w:val="00492BC6"/>
    <w:rsid w:val="00494AF7"/>
    <w:rsid w:val="004B28F9"/>
    <w:rsid w:val="004C1CC5"/>
    <w:rsid w:val="004C4945"/>
    <w:rsid w:val="004C62C2"/>
    <w:rsid w:val="004C6D94"/>
    <w:rsid w:val="004D0D09"/>
    <w:rsid w:val="004E1599"/>
    <w:rsid w:val="004E6593"/>
    <w:rsid w:val="004F5E73"/>
    <w:rsid w:val="00506A01"/>
    <w:rsid w:val="0051268B"/>
    <w:rsid w:val="00520DD3"/>
    <w:rsid w:val="005211EA"/>
    <w:rsid w:val="00523F56"/>
    <w:rsid w:val="005263B4"/>
    <w:rsid w:val="00526561"/>
    <w:rsid w:val="00544F18"/>
    <w:rsid w:val="00550C90"/>
    <w:rsid w:val="00556C08"/>
    <w:rsid w:val="00562492"/>
    <w:rsid w:val="00570571"/>
    <w:rsid w:val="005852DE"/>
    <w:rsid w:val="00591821"/>
    <w:rsid w:val="005A1F98"/>
    <w:rsid w:val="005A5F81"/>
    <w:rsid w:val="005A6C2B"/>
    <w:rsid w:val="005C2A2F"/>
    <w:rsid w:val="005C3C5D"/>
    <w:rsid w:val="005C6C2E"/>
    <w:rsid w:val="005D7020"/>
    <w:rsid w:val="005E3609"/>
    <w:rsid w:val="005E3D50"/>
    <w:rsid w:val="005F434D"/>
    <w:rsid w:val="00602C57"/>
    <w:rsid w:val="00602D89"/>
    <w:rsid w:val="006133FC"/>
    <w:rsid w:val="00613603"/>
    <w:rsid w:val="00616CB0"/>
    <w:rsid w:val="006234D7"/>
    <w:rsid w:val="00637CA6"/>
    <w:rsid w:val="006403BC"/>
    <w:rsid w:val="006579B0"/>
    <w:rsid w:val="00662338"/>
    <w:rsid w:val="00663A8B"/>
    <w:rsid w:val="006679B9"/>
    <w:rsid w:val="0067078F"/>
    <w:rsid w:val="006721C2"/>
    <w:rsid w:val="00680AB6"/>
    <w:rsid w:val="00683D00"/>
    <w:rsid w:val="006951E9"/>
    <w:rsid w:val="006B0F11"/>
    <w:rsid w:val="006C201F"/>
    <w:rsid w:val="006C40F8"/>
    <w:rsid w:val="006D06CD"/>
    <w:rsid w:val="006D073C"/>
    <w:rsid w:val="006F52B7"/>
    <w:rsid w:val="00700510"/>
    <w:rsid w:val="0070428F"/>
    <w:rsid w:val="007212F5"/>
    <w:rsid w:val="00721B5E"/>
    <w:rsid w:val="0072356D"/>
    <w:rsid w:val="007262AE"/>
    <w:rsid w:val="00734278"/>
    <w:rsid w:val="007379C4"/>
    <w:rsid w:val="00737C16"/>
    <w:rsid w:val="0074117D"/>
    <w:rsid w:val="00744538"/>
    <w:rsid w:val="00744B90"/>
    <w:rsid w:val="00746F88"/>
    <w:rsid w:val="0075015E"/>
    <w:rsid w:val="00760105"/>
    <w:rsid w:val="00760D36"/>
    <w:rsid w:val="007637C3"/>
    <w:rsid w:val="0076431E"/>
    <w:rsid w:val="00772369"/>
    <w:rsid w:val="00785D35"/>
    <w:rsid w:val="00790EAB"/>
    <w:rsid w:val="007925A0"/>
    <w:rsid w:val="00793FA9"/>
    <w:rsid w:val="007A15AF"/>
    <w:rsid w:val="007B31FC"/>
    <w:rsid w:val="007B65B2"/>
    <w:rsid w:val="007C1392"/>
    <w:rsid w:val="007C4B65"/>
    <w:rsid w:val="007C515F"/>
    <w:rsid w:val="007C7077"/>
    <w:rsid w:val="007D067A"/>
    <w:rsid w:val="007D7398"/>
    <w:rsid w:val="007E4454"/>
    <w:rsid w:val="007E4D74"/>
    <w:rsid w:val="007F37D5"/>
    <w:rsid w:val="007F5BB5"/>
    <w:rsid w:val="00802A41"/>
    <w:rsid w:val="00804C26"/>
    <w:rsid w:val="00810196"/>
    <w:rsid w:val="0081119D"/>
    <w:rsid w:val="008118A0"/>
    <w:rsid w:val="00822144"/>
    <w:rsid w:val="0082272B"/>
    <w:rsid w:val="00824B95"/>
    <w:rsid w:val="00825B96"/>
    <w:rsid w:val="0083008F"/>
    <w:rsid w:val="00835EBF"/>
    <w:rsid w:val="00836D3E"/>
    <w:rsid w:val="00845535"/>
    <w:rsid w:val="00854C49"/>
    <w:rsid w:val="0085793D"/>
    <w:rsid w:val="00871285"/>
    <w:rsid w:val="008768A6"/>
    <w:rsid w:val="00876B55"/>
    <w:rsid w:val="00883E34"/>
    <w:rsid w:val="00886C84"/>
    <w:rsid w:val="0089081A"/>
    <w:rsid w:val="00896C5B"/>
    <w:rsid w:val="008A1CB0"/>
    <w:rsid w:val="008A550E"/>
    <w:rsid w:val="008B039E"/>
    <w:rsid w:val="008B19E5"/>
    <w:rsid w:val="008B5035"/>
    <w:rsid w:val="008B6FB0"/>
    <w:rsid w:val="008C10F3"/>
    <w:rsid w:val="008C36CC"/>
    <w:rsid w:val="008C6628"/>
    <w:rsid w:val="008D3B20"/>
    <w:rsid w:val="008D63AD"/>
    <w:rsid w:val="008E5721"/>
    <w:rsid w:val="008E7CE7"/>
    <w:rsid w:val="008F6E50"/>
    <w:rsid w:val="00911FA4"/>
    <w:rsid w:val="00914429"/>
    <w:rsid w:val="0092188D"/>
    <w:rsid w:val="009233C0"/>
    <w:rsid w:val="009310D4"/>
    <w:rsid w:val="009330EF"/>
    <w:rsid w:val="009342E0"/>
    <w:rsid w:val="009344CC"/>
    <w:rsid w:val="009413FC"/>
    <w:rsid w:val="009474BC"/>
    <w:rsid w:val="00951DA9"/>
    <w:rsid w:val="00954E8B"/>
    <w:rsid w:val="00964D7C"/>
    <w:rsid w:val="0096675F"/>
    <w:rsid w:val="009668CE"/>
    <w:rsid w:val="00966B04"/>
    <w:rsid w:val="009775BB"/>
    <w:rsid w:val="009A0909"/>
    <w:rsid w:val="009B2597"/>
    <w:rsid w:val="009B60AF"/>
    <w:rsid w:val="009B630E"/>
    <w:rsid w:val="009B74C9"/>
    <w:rsid w:val="009C366F"/>
    <w:rsid w:val="009D2B15"/>
    <w:rsid w:val="009D3C19"/>
    <w:rsid w:val="009D46CF"/>
    <w:rsid w:val="009D5633"/>
    <w:rsid w:val="009E23C8"/>
    <w:rsid w:val="009F24CC"/>
    <w:rsid w:val="009F3CF7"/>
    <w:rsid w:val="009F50B3"/>
    <w:rsid w:val="009F6B13"/>
    <w:rsid w:val="00A05EF2"/>
    <w:rsid w:val="00A0629F"/>
    <w:rsid w:val="00A1203C"/>
    <w:rsid w:val="00A1293D"/>
    <w:rsid w:val="00A14D3E"/>
    <w:rsid w:val="00A16E34"/>
    <w:rsid w:val="00A24BFF"/>
    <w:rsid w:val="00A348C7"/>
    <w:rsid w:val="00A35483"/>
    <w:rsid w:val="00A447B2"/>
    <w:rsid w:val="00A45ED1"/>
    <w:rsid w:val="00A52CC5"/>
    <w:rsid w:val="00A5749A"/>
    <w:rsid w:val="00A575C8"/>
    <w:rsid w:val="00A70965"/>
    <w:rsid w:val="00A77A85"/>
    <w:rsid w:val="00A83227"/>
    <w:rsid w:val="00A9471A"/>
    <w:rsid w:val="00AA5944"/>
    <w:rsid w:val="00AB0216"/>
    <w:rsid w:val="00AB16E6"/>
    <w:rsid w:val="00AC3F94"/>
    <w:rsid w:val="00AC3FC8"/>
    <w:rsid w:val="00AC406B"/>
    <w:rsid w:val="00AC5862"/>
    <w:rsid w:val="00AD418B"/>
    <w:rsid w:val="00AE0DE4"/>
    <w:rsid w:val="00AE7F3F"/>
    <w:rsid w:val="00AF23C6"/>
    <w:rsid w:val="00AF44DF"/>
    <w:rsid w:val="00AF77F8"/>
    <w:rsid w:val="00B070D4"/>
    <w:rsid w:val="00B07A98"/>
    <w:rsid w:val="00B10725"/>
    <w:rsid w:val="00B12A1F"/>
    <w:rsid w:val="00B25274"/>
    <w:rsid w:val="00B25A4A"/>
    <w:rsid w:val="00B3778F"/>
    <w:rsid w:val="00B45264"/>
    <w:rsid w:val="00B4603D"/>
    <w:rsid w:val="00B554A3"/>
    <w:rsid w:val="00B55954"/>
    <w:rsid w:val="00B63778"/>
    <w:rsid w:val="00B72B25"/>
    <w:rsid w:val="00B75295"/>
    <w:rsid w:val="00B75851"/>
    <w:rsid w:val="00B803EF"/>
    <w:rsid w:val="00B8063A"/>
    <w:rsid w:val="00B81619"/>
    <w:rsid w:val="00B8373F"/>
    <w:rsid w:val="00B87932"/>
    <w:rsid w:val="00BA210E"/>
    <w:rsid w:val="00BA2DBB"/>
    <w:rsid w:val="00BA495B"/>
    <w:rsid w:val="00BB1A80"/>
    <w:rsid w:val="00BC0D1B"/>
    <w:rsid w:val="00BC3EC2"/>
    <w:rsid w:val="00BC71FB"/>
    <w:rsid w:val="00BD2A79"/>
    <w:rsid w:val="00BE5435"/>
    <w:rsid w:val="00BF4F56"/>
    <w:rsid w:val="00BF5659"/>
    <w:rsid w:val="00C131EB"/>
    <w:rsid w:val="00C15B15"/>
    <w:rsid w:val="00C2001F"/>
    <w:rsid w:val="00C21AB2"/>
    <w:rsid w:val="00C23191"/>
    <w:rsid w:val="00C24B1E"/>
    <w:rsid w:val="00C3407D"/>
    <w:rsid w:val="00C370B2"/>
    <w:rsid w:val="00C40F46"/>
    <w:rsid w:val="00C43A95"/>
    <w:rsid w:val="00C46128"/>
    <w:rsid w:val="00C52C42"/>
    <w:rsid w:val="00C7731E"/>
    <w:rsid w:val="00C80D32"/>
    <w:rsid w:val="00C900DD"/>
    <w:rsid w:val="00C9083C"/>
    <w:rsid w:val="00C9316D"/>
    <w:rsid w:val="00CA3C1F"/>
    <w:rsid w:val="00CA49A8"/>
    <w:rsid w:val="00CA6CBA"/>
    <w:rsid w:val="00CC718E"/>
    <w:rsid w:val="00CD5740"/>
    <w:rsid w:val="00CD7C0E"/>
    <w:rsid w:val="00CE22B9"/>
    <w:rsid w:val="00CE4B9A"/>
    <w:rsid w:val="00CF2E2F"/>
    <w:rsid w:val="00CF7CD5"/>
    <w:rsid w:val="00D11C5A"/>
    <w:rsid w:val="00D154B3"/>
    <w:rsid w:val="00D15B8C"/>
    <w:rsid w:val="00D1688C"/>
    <w:rsid w:val="00D24996"/>
    <w:rsid w:val="00D340A0"/>
    <w:rsid w:val="00D349CC"/>
    <w:rsid w:val="00D4530E"/>
    <w:rsid w:val="00D512EA"/>
    <w:rsid w:val="00D51AD4"/>
    <w:rsid w:val="00D54429"/>
    <w:rsid w:val="00D566C4"/>
    <w:rsid w:val="00D601D4"/>
    <w:rsid w:val="00D64886"/>
    <w:rsid w:val="00D7177B"/>
    <w:rsid w:val="00D741B5"/>
    <w:rsid w:val="00D762DA"/>
    <w:rsid w:val="00D86689"/>
    <w:rsid w:val="00D93177"/>
    <w:rsid w:val="00D971BC"/>
    <w:rsid w:val="00DA1DA5"/>
    <w:rsid w:val="00DB2D31"/>
    <w:rsid w:val="00DB5ABC"/>
    <w:rsid w:val="00DC69EB"/>
    <w:rsid w:val="00DC717F"/>
    <w:rsid w:val="00DD1836"/>
    <w:rsid w:val="00DD3431"/>
    <w:rsid w:val="00DE1352"/>
    <w:rsid w:val="00E015F8"/>
    <w:rsid w:val="00E04863"/>
    <w:rsid w:val="00E04EC8"/>
    <w:rsid w:val="00E22809"/>
    <w:rsid w:val="00E2346C"/>
    <w:rsid w:val="00E23ADB"/>
    <w:rsid w:val="00E371A2"/>
    <w:rsid w:val="00E660E5"/>
    <w:rsid w:val="00E76201"/>
    <w:rsid w:val="00EA5B4D"/>
    <w:rsid w:val="00EA7D6C"/>
    <w:rsid w:val="00EB47E2"/>
    <w:rsid w:val="00EC440A"/>
    <w:rsid w:val="00EC65FA"/>
    <w:rsid w:val="00EC7379"/>
    <w:rsid w:val="00ED1615"/>
    <w:rsid w:val="00ED511C"/>
    <w:rsid w:val="00ED62BD"/>
    <w:rsid w:val="00EE463D"/>
    <w:rsid w:val="00EE56F9"/>
    <w:rsid w:val="00EF4959"/>
    <w:rsid w:val="00EF6557"/>
    <w:rsid w:val="00F00098"/>
    <w:rsid w:val="00F02433"/>
    <w:rsid w:val="00F10861"/>
    <w:rsid w:val="00F10EA8"/>
    <w:rsid w:val="00F13E0A"/>
    <w:rsid w:val="00F14A88"/>
    <w:rsid w:val="00F239D4"/>
    <w:rsid w:val="00F27F01"/>
    <w:rsid w:val="00F34F95"/>
    <w:rsid w:val="00F37107"/>
    <w:rsid w:val="00F43EF8"/>
    <w:rsid w:val="00F4602D"/>
    <w:rsid w:val="00F512B1"/>
    <w:rsid w:val="00F56AD8"/>
    <w:rsid w:val="00F651E9"/>
    <w:rsid w:val="00F673A2"/>
    <w:rsid w:val="00F731FA"/>
    <w:rsid w:val="00F73EAE"/>
    <w:rsid w:val="00F93E7F"/>
    <w:rsid w:val="00F9682D"/>
    <w:rsid w:val="00FA100D"/>
    <w:rsid w:val="00FA3D8A"/>
    <w:rsid w:val="00FA6180"/>
    <w:rsid w:val="00FB7305"/>
    <w:rsid w:val="00FC2884"/>
    <w:rsid w:val="00FC5694"/>
    <w:rsid w:val="00FC56F7"/>
    <w:rsid w:val="00FD69C8"/>
    <w:rsid w:val="00FE2B76"/>
    <w:rsid w:val="00FF0BBE"/>
    <w:rsid w:val="00FF2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777C9"/>
  <w15:chartTrackingRefBased/>
  <w15:docId w15:val="{A7CC5E99-CF8D-48C7-B6D7-AD247F7A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22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7F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F01"/>
    <w:rPr>
      <w:sz w:val="18"/>
      <w:szCs w:val="18"/>
    </w:rPr>
  </w:style>
  <w:style w:type="paragraph" w:styleId="a5">
    <w:name w:val="footer"/>
    <w:basedOn w:val="a"/>
    <w:link w:val="a6"/>
    <w:uiPriority w:val="99"/>
    <w:unhideWhenUsed/>
    <w:rsid w:val="00F27F01"/>
    <w:pPr>
      <w:tabs>
        <w:tab w:val="center" w:pos="4153"/>
        <w:tab w:val="right" w:pos="8306"/>
      </w:tabs>
      <w:snapToGrid w:val="0"/>
      <w:jc w:val="left"/>
    </w:pPr>
    <w:rPr>
      <w:sz w:val="18"/>
      <w:szCs w:val="18"/>
    </w:rPr>
  </w:style>
  <w:style w:type="character" w:customStyle="1" w:styleId="a6">
    <w:name w:val="页脚 字符"/>
    <w:basedOn w:val="a0"/>
    <w:link w:val="a5"/>
    <w:uiPriority w:val="99"/>
    <w:rsid w:val="00F27F01"/>
    <w:rPr>
      <w:sz w:val="18"/>
      <w:szCs w:val="18"/>
    </w:rPr>
  </w:style>
  <w:style w:type="paragraph" w:customStyle="1" w:styleId="EndNoteBibliographyTitle">
    <w:name w:val="EndNote Bibliography Title"/>
    <w:basedOn w:val="a"/>
    <w:link w:val="EndNoteBibliographyTitle0"/>
    <w:rsid w:val="0037172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371720"/>
    <w:rPr>
      <w:rFonts w:ascii="等线" w:eastAsia="等线" w:hAnsi="等线"/>
      <w:noProof/>
      <w:sz w:val="20"/>
    </w:rPr>
  </w:style>
  <w:style w:type="paragraph" w:customStyle="1" w:styleId="EndNoteBibliography">
    <w:name w:val="EndNote Bibliography"/>
    <w:basedOn w:val="a"/>
    <w:link w:val="EndNoteBibliography0"/>
    <w:rsid w:val="00371720"/>
    <w:rPr>
      <w:rFonts w:ascii="等线" w:eastAsia="等线" w:hAnsi="等线"/>
      <w:noProof/>
      <w:sz w:val="20"/>
    </w:rPr>
  </w:style>
  <w:style w:type="character" w:customStyle="1" w:styleId="EndNoteBibliography0">
    <w:name w:val="EndNote Bibliography 字符"/>
    <w:basedOn w:val="a0"/>
    <w:link w:val="EndNoteBibliography"/>
    <w:rsid w:val="00371720"/>
    <w:rPr>
      <w:rFonts w:ascii="等线" w:eastAsia="等线" w:hAnsi="等线"/>
      <w:noProof/>
      <w:sz w:val="20"/>
    </w:rPr>
  </w:style>
  <w:style w:type="table" w:styleId="a7">
    <w:name w:val="Table Grid"/>
    <w:basedOn w:val="a1"/>
    <w:uiPriority w:val="39"/>
    <w:rsid w:val="00954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B25274"/>
    <w:rPr>
      <w:color w:val="0563C1" w:themeColor="hyperlink"/>
      <w:u w:val="single"/>
    </w:rPr>
  </w:style>
  <w:style w:type="character" w:styleId="a9">
    <w:name w:val="Unresolved Mention"/>
    <w:basedOn w:val="a0"/>
    <w:uiPriority w:val="99"/>
    <w:semiHidden/>
    <w:unhideWhenUsed/>
    <w:rsid w:val="00B25274"/>
    <w:rPr>
      <w:color w:val="605E5C"/>
      <w:shd w:val="clear" w:color="auto" w:fill="E1DFDD"/>
    </w:rPr>
  </w:style>
  <w:style w:type="character" w:styleId="aa">
    <w:name w:val="FollowedHyperlink"/>
    <w:basedOn w:val="a0"/>
    <w:uiPriority w:val="99"/>
    <w:semiHidden/>
    <w:unhideWhenUsed/>
    <w:rsid w:val="00B25274"/>
    <w:rPr>
      <w:color w:val="954F72" w:themeColor="followedHyperlink"/>
      <w:u w:val="single"/>
    </w:rPr>
  </w:style>
  <w:style w:type="character" w:styleId="ab">
    <w:name w:val="annotation reference"/>
    <w:basedOn w:val="a0"/>
    <w:uiPriority w:val="99"/>
    <w:semiHidden/>
    <w:unhideWhenUsed/>
    <w:rsid w:val="00267B22"/>
    <w:rPr>
      <w:sz w:val="21"/>
      <w:szCs w:val="21"/>
    </w:rPr>
  </w:style>
  <w:style w:type="paragraph" w:styleId="ac">
    <w:name w:val="annotation text"/>
    <w:basedOn w:val="a"/>
    <w:link w:val="ad"/>
    <w:uiPriority w:val="99"/>
    <w:semiHidden/>
    <w:unhideWhenUsed/>
    <w:rsid w:val="00267B22"/>
    <w:pPr>
      <w:jc w:val="left"/>
    </w:pPr>
  </w:style>
  <w:style w:type="character" w:customStyle="1" w:styleId="ad">
    <w:name w:val="批注文字 字符"/>
    <w:basedOn w:val="a0"/>
    <w:link w:val="ac"/>
    <w:uiPriority w:val="99"/>
    <w:semiHidden/>
    <w:rsid w:val="00267B22"/>
  </w:style>
  <w:style w:type="paragraph" w:styleId="ae">
    <w:name w:val="annotation subject"/>
    <w:basedOn w:val="ac"/>
    <w:next w:val="ac"/>
    <w:link w:val="af"/>
    <w:uiPriority w:val="99"/>
    <w:semiHidden/>
    <w:unhideWhenUsed/>
    <w:rsid w:val="00267B22"/>
    <w:rPr>
      <w:b/>
      <w:bCs/>
    </w:rPr>
  </w:style>
  <w:style w:type="character" w:customStyle="1" w:styleId="af">
    <w:name w:val="批注主题 字符"/>
    <w:basedOn w:val="ad"/>
    <w:link w:val="ae"/>
    <w:uiPriority w:val="99"/>
    <w:semiHidden/>
    <w:rsid w:val="00267B22"/>
    <w:rPr>
      <w:b/>
      <w:bCs/>
    </w:rPr>
  </w:style>
  <w:style w:type="paragraph" w:styleId="af0">
    <w:name w:val="Balloon Text"/>
    <w:basedOn w:val="a"/>
    <w:link w:val="af1"/>
    <w:uiPriority w:val="99"/>
    <w:semiHidden/>
    <w:unhideWhenUsed/>
    <w:rsid w:val="00267B22"/>
    <w:rPr>
      <w:sz w:val="18"/>
      <w:szCs w:val="18"/>
    </w:rPr>
  </w:style>
  <w:style w:type="character" w:customStyle="1" w:styleId="af1">
    <w:name w:val="批注框文本 字符"/>
    <w:basedOn w:val="a0"/>
    <w:link w:val="af0"/>
    <w:uiPriority w:val="99"/>
    <w:semiHidden/>
    <w:rsid w:val="00267B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74568">
      <w:bodyDiv w:val="1"/>
      <w:marLeft w:val="0"/>
      <w:marRight w:val="0"/>
      <w:marTop w:val="0"/>
      <w:marBottom w:val="0"/>
      <w:divBdr>
        <w:top w:val="none" w:sz="0" w:space="0" w:color="auto"/>
        <w:left w:val="none" w:sz="0" w:space="0" w:color="auto"/>
        <w:bottom w:val="none" w:sz="0" w:space="0" w:color="auto"/>
        <w:right w:val="none" w:sz="0" w:space="0" w:color="auto"/>
      </w:divBdr>
    </w:div>
    <w:div w:id="318122881">
      <w:bodyDiv w:val="1"/>
      <w:marLeft w:val="0"/>
      <w:marRight w:val="0"/>
      <w:marTop w:val="0"/>
      <w:marBottom w:val="0"/>
      <w:divBdr>
        <w:top w:val="none" w:sz="0" w:space="0" w:color="auto"/>
        <w:left w:val="none" w:sz="0" w:space="0" w:color="auto"/>
        <w:bottom w:val="none" w:sz="0" w:space="0" w:color="auto"/>
        <w:right w:val="none" w:sz="0" w:space="0" w:color="auto"/>
      </w:divBdr>
    </w:div>
    <w:div w:id="364717777">
      <w:bodyDiv w:val="1"/>
      <w:marLeft w:val="0"/>
      <w:marRight w:val="0"/>
      <w:marTop w:val="0"/>
      <w:marBottom w:val="0"/>
      <w:divBdr>
        <w:top w:val="none" w:sz="0" w:space="0" w:color="auto"/>
        <w:left w:val="none" w:sz="0" w:space="0" w:color="auto"/>
        <w:bottom w:val="none" w:sz="0" w:space="0" w:color="auto"/>
        <w:right w:val="none" w:sz="0" w:space="0" w:color="auto"/>
      </w:divBdr>
      <w:divsChild>
        <w:div w:id="1799449604">
          <w:marLeft w:val="0"/>
          <w:marRight w:val="0"/>
          <w:marTop w:val="0"/>
          <w:marBottom w:val="0"/>
          <w:divBdr>
            <w:top w:val="none" w:sz="0" w:space="0" w:color="auto"/>
            <w:left w:val="none" w:sz="0" w:space="0" w:color="auto"/>
            <w:bottom w:val="none" w:sz="0" w:space="0" w:color="auto"/>
            <w:right w:val="none" w:sz="0" w:space="0" w:color="auto"/>
          </w:divBdr>
        </w:div>
        <w:div w:id="154417128">
          <w:marLeft w:val="0"/>
          <w:marRight w:val="0"/>
          <w:marTop w:val="0"/>
          <w:marBottom w:val="0"/>
          <w:divBdr>
            <w:top w:val="none" w:sz="0" w:space="0" w:color="auto"/>
            <w:left w:val="none" w:sz="0" w:space="0" w:color="auto"/>
            <w:bottom w:val="none" w:sz="0" w:space="0" w:color="auto"/>
            <w:right w:val="none" w:sz="0" w:space="0" w:color="auto"/>
          </w:divBdr>
        </w:div>
        <w:div w:id="1555040922">
          <w:marLeft w:val="0"/>
          <w:marRight w:val="0"/>
          <w:marTop w:val="0"/>
          <w:marBottom w:val="0"/>
          <w:divBdr>
            <w:top w:val="none" w:sz="0" w:space="0" w:color="auto"/>
            <w:left w:val="none" w:sz="0" w:space="0" w:color="auto"/>
            <w:bottom w:val="none" w:sz="0" w:space="0" w:color="auto"/>
            <w:right w:val="none" w:sz="0" w:space="0" w:color="auto"/>
          </w:divBdr>
        </w:div>
        <w:div w:id="1269041320">
          <w:marLeft w:val="0"/>
          <w:marRight w:val="0"/>
          <w:marTop w:val="0"/>
          <w:marBottom w:val="0"/>
          <w:divBdr>
            <w:top w:val="none" w:sz="0" w:space="0" w:color="auto"/>
            <w:left w:val="none" w:sz="0" w:space="0" w:color="auto"/>
            <w:bottom w:val="none" w:sz="0" w:space="0" w:color="auto"/>
            <w:right w:val="none" w:sz="0" w:space="0" w:color="auto"/>
          </w:divBdr>
        </w:div>
        <w:div w:id="234898340">
          <w:marLeft w:val="0"/>
          <w:marRight w:val="0"/>
          <w:marTop w:val="0"/>
          <w:marBottom w:val="0"/>
          <w:divBdr>
            <w:top w:val="none" w:sz="0" w:space="0" w:color="auto"/>
            <w:left w:val="none" w:sz="0" w:space="0" w:color="auto"/>
            <w:bottom w:val="none" w:sz="0" w:space="0" w:color="auto"/>
            <w:right w:val="none" w:sz="0" w:space="0" w:color="auto"/>
          </w:divBdr>
        </w:div>
        <w:div w:id="229967492">
          <w:marLeft w:val="0"/>
          <w:marRight w:val="0"/>
          <w:marTop w:val="0"/>
          <w:marBottom w:val="0"/>
          <w:divBdr>
            <w:top w:val="none" w:sz="0" w:space="0" w:color="auto"/>
            <w:left w:val="none" w:sz="0" w:space="0" w:color="auto"/>
            <w:bottom w:val="none" w:sz="0" w:space="0" w:color="auto"/>
            <w:right w:val="none" w:sz="0" w:space="0" w:color="auto"/>
          </w:divBdr>
        </w:div>
        <w:div w:id="1974362642">
          <w:marLeft w:val="0"/>
          <w:marRight w:val="0"/>
          <w:marTop w:val="0"/>
          <w:marBottom w:val="0"/>
          <w:divBdr>
            <w:top w:val="none" w:sz="0" w:space="0" w:color="auto"/>
            <w:left w:val="none" w:sz="0" w:space="0" w:color="auto"/>
            <w:bottom w:val="none" w:sz="0" w:space="0" w:color="auto"/>
            <w:right w:val="none" w:sz="0" w:space="0" w:color="auto"/>
          </w:divBdr>
        </w:div>
        <w:div w:id="1923954842">
          <w:marLeft w:val="0"/>
          <w:marRight w:val="0"/>
          <w:marTop w:val="0"/>
          <w:marBottom w:val="0"/>
          <w:divBdr>
            <w:top w:val="none" w:sz="0" w:space="0" w:color="auto"/>
            <w:left w:val="none" w:sz="0" w:space="0" w:color="auto"/>
            <w:bottom w:val="none" w:sz="0" w:space="0" w:color="auto"/>
            <w:right w:val="none" w:sz="0" w:space="0" w:color="auto"/>
          </w:divBdr>
        </w:div>
        <w:div w:id="315033683">
          <w:marLeft w:val="0"/>
          <w:marRight w:val="0"/>
          <w:marTop w:val="0"/>
          <w:marBottom w:val="0"/>
          <w:divBdr>
            <w:top w:val="none" w:sz="0" w:space="0" w:color="auto"/>
            <w:left w:val="none" w:sz="0" w:space="0" w:color="auto"/>
            <w:bottom w:val="none" w:sz="0" w:space="0" w:color="auto"/>
            <w:right w:val="none" w:sz="0" w:space="0" w:color="auto"/>
          </w:divBdr>
        </w:div>
        <w:div w:id="1661927958">
          <w:marLeft w:val="0"/>
          <w:marRight w:val="0"/>
          <w:marTop w:val="0"/>
          <w:marBottom w:val="0"/>
          <w:divBdr>
            <w:top w:val="none" w:sz="0" w:space="0" w:color="auto"/>
            <w:left w:val="none" w:sz="0" w:space="0" w:color="auto"/>
            <w:bottom w:val="none" w:sz="0" w:space="0" w:color="auto"/>
            <w:right w:val="none" w:sz="0" w:space="0" w:color="auto"/>
          </w:divBdr>
          <w:divsChild>
            <w:div w:id="1448164153">
              <w:marLeft w:val="0"/>
              <w:marRight w:val="0"/>
              <w:marTop w:val="0"/>
              <w:marBottom w:val="0"/>
              <w:divBdr>
                <w:top w:val="none" w:sz="0" w:space="0" w:color="auto"/>
                <w:left w:val="none" w:sz="0" w:space="0" w:color="auto"/>
                <w:bottom w:val="none" w:sz="0" w:space="0" w:color="auto"/>
                <w:right w:val="none" w:sz="0" w:space="0" w:color="auto"/>
              </w:divBdr>
            </w:div>
            <w:div w:id="525368250">
              <w:marLeft w:val="0"/>
              <w:marRight w:val="0"/>
              <w:marTop w:val="0"/>
              <w:marBottom w:val="0"/>
              <w:divBdr>
                <w:top w:val="none" w:sz="0" w:space="0" w:color="auto"/>
                <w:left w:val="none" w:sz="0" w:space="0" w:color="auto"/>
                <w:bottom w:val="none" w:sz="0" w:space="0" w:color="auto"/>
                <w:right w:val="none" w:sz="0" w:space="0" w:color="auto"/>
              </w:divBdr>
            </w:div>
            <w:div w:id="702285573">
              <w:marLeft w:val="0"/>
              <w:marRight w:val="0"/>
              <w:marTop w:val="0"/>
              <w:marBottom w:val="0"/>
              <w:divBdr>
                <w:top w:val="none" w:sz="0" w:space="0" w:color="auto"/>
                <w:left w:val="none" w:sz="0" w:space="0" w:color="auto"/>
                <w:bottom w:val="none" w:sz="0" w:space="0" w:color="auto"/>
                <w:right w:val="none" w:sz="0" w:space="0" w:color="auto"/>
              </w:divBdr>
            </w:div>
            <w:div w:id="1644963788">
              <w:marLeft w:val="0"/>
              <w:marRight w:val="0"/>
              <w:marTop w:val="0"/>
              <w:marBottom w:val="0"/>
              <w:divBdr>
                <w:top w:val="none" w:sz="0" w:space="0" w:color="auto"/>
                <w:left w:val="none" w:sz="0" w:space="0" w:color="auto"/>
                <w:bottom w:val="none" w:sz="0" w:space="0" w:color="auto"/>
                <w:right w:val="none" w:sz="0" w:space="0" w:color="auto"/>
              </w:divBdr>
            </w:div>
          </w:divsChild>
        </w:div>
        <w:div w:id="2074352540">
          <w:marLeft w:val="0"/>
          <w:marRight w:val="0"/>
          <w:marTop w:val="0"/>
          <w:marBottom w:val="0"/>
          <w:divBdr>
            <w:top w:val="none" w:sz="0" w:space="0" w:color="auto"/>
            <w:left w:val="none" w:sz="0" w:space="0" w:color="auto"/>
            <w:bottom w:val="none" w:sz="0" w:space="0" w:color="auto"/>
            <w:right w:val="none" w:sz="0" w:space="0" w:color="auto"/>
          </w:divBdr>
        </w:div>
        <w:div w:id="166942218">
          <w:marLeft w:val="0"/>
          <w:marRight w:val="0"/>
          <w:marTop w:val="0"/>
          <w:marBottom w:val="0"/>
          <w:divBdr>
            <w:top w:val="none" w:sz="0" w:space="0" w:color="auto"/>
            <w:left w:val="none" w:sz="0" w:space="0" w:color="auto"/>
            <w:bottom w:val="none" w:sz="0" w:space="0" w:color="auto"/>
            <w:right w:val="none" w:sz="0" w:space="0" w:color="auto"/>
          </w:divBdr>
          <w:divsChild>
            <w:div w:id="1320844523">
              <w:marLeft w:val="0"/>
              <w:marRight w:val="0"/>
              <w:marTop w:val="0"/>
              <w:marBottom w:val="0"/>
              <w:divBdr>
                <w:top w:val="none" w:sz="0" w:space="0" w:color="auto"/>
                <w:left w:val="none" w:sz="0" w:space="0" w:color="auto"/>
                <w:bottom w:val="none" w:sz="0" w:space="0" w:color="auto"/>
                <w:right w:val="none" w:sz="0" w:space="0" w:color="auto"/>
              </w:divBdr>
            </w:div>
            <w:div w:id="2050450091">
              <w:marLeft w:val="0"/>
              <w:marRight w:val="0"/>
              <w:marTop w:val="0"/>
              <w:marBottom w:val="0"/>
              <w:divBdr>
                <w:top w:val="none" w:sz="0" w:space="0" w:color="auto"/>
                <w:left w:val="none" w:sz="0" w:space="0" w:color="auto"/>
                <w:bottom w:val="none" w:sz="0" w:space="0" w:color="auto"/>
                <w:right w:val="none" w:sz="0" w:space="0" w:color="auto"/>
              </w:divBdr>
            </w:div>
            <w:div w:id="1849295059">
              <w:marLeft w:val="0"/>
              <w:marRight w:val="0"/>
              <w:marTop w:val="0"/>
              <w:marBottom w:val="0"/>
              <w:divBdr>
                <w:top w:val="none" w:sz="0" w:space="0" w:color="auto"/>
                <w:left w:val="none" w:sz="0" w:space="0" w:color="auto"/>
                <w:bottom w:val="none" w:sz="0" w:space="0" w:color="auto"/>
                <w:right w:val="none" w:sz="0" w:space="0" w:color="auto"/>
              </w:divBdr>
            </w:div>
            <w:div w:id="490488362">
              <w:marLeft w:val="0"/>
              <w:marRight w:val="0"/>
              <w:marTop w:val="0"/>
              <w:marBottom w:val="0"/>
              <w:divBdr>
                <w:top w:val="none" w:sz="0" w:space="0" w:color="auto"/>
                <w:left w:val="none" w:sz="0" w:space="0" w:color="auto"/>
                <w:bottom w:val="none" w:sz="0" w:space="0" w:color="auto"/>
                <w:right w:val="none" w:sz="0" w:space="0" w:color="auto"/>
              </w:divBdr>
            </w:div>
            <w:div w:id="1430928862">
              <w:marLeft w:val="0"/>
              <w:marRight w:val="0"/>
              <w:marTop w:val="0"/>
              <w:marBottom w:val="0"/>
              <w:divBdr>
                <w:top w:val="none" w:sz="0" w:space="0" w:color="auto"/>
                <w:left w:val="none" w:sz="0" w:space="0" w:color="auto"/>
                <w:bottom w:val="none" w:sz="0" w:space="0" w:color="auto"/>
                <w:right w:val="none" w:sz="0" w:space="0" w:color="auto"/>
              </w:divBdr>
            </w:div>
            <w:div w:id="323945163">
              <w:marLeft w:val="0"/>
              <w:marRight w:val="0"/>
              <w:marTop w:val="0"/>
              <w:marBottom w:val="0"/>
              <w:divBdr>
                <w:top w:val="none" w:sz="0" w:space="0" w:color="auto"/>
                <w:left w:val="none" w:sz="0" w:space="0" w:color="auto"/>
                <w:bottom w:val="none" w:sz="0" w:space="0" w:color="auto"/>
                <w:right w:val="none" w:sz="0" w:space="0" w:color="auto"/>
              </w:divBdr>
            </w:div>
            <w:div w:id="712581067">
              <w:marLeft w:val="0"/>
              <w:marRight w:val="0"/>
              <w:marTop w:val="0"/>
              <w:marBottom w:val="0"/>
              <w:divBdr>
                <w:top w:val="none" w:sz="0" w:space="0" w:color="auto"/>
                <w:left w:val="none" w:sz="0" w:space="0" w:color="auto"/>
                <w:bottom w:val="none" w:sz="0" w:space="0" w:color="auto"/>
                <w:right w:val="none" w:sz="0" w:space="0" w:color="auto"/>
              </w:divBdr>
            </w:div>
            <w:div w:id="884801926">
              <w:marLeft w:val="0"/>
              <w:marRight w:val="0"/>
              <w:marTop w:val="0"/>
              <w:marBottom w:val="0"/>
              <w:divBdr>
                <w:top w:val="none" w:sz="0" w:space="0" w:color="auto"/>
                <w:left w:val="none" w:sz="0" w:space="0" w:color="auto"/>
                <w:bottom w:val="none" w:sz="0" w:space="0" w:color="auto"/>
                <w:right w:val="none" w:sz="0" w:space="0" w:color="auto"/>
              </w:divBdr>
            </w:div>
          </w:divsChild>
        </w:div>
        <w:div w:id="1725712076">
          <w:marLeft w:val="0"/>
          <w:marRight w:val="0"/>
          <w:marTop w:val="0"/>
          <w:marBottom w:val="0"/>
          <w:divBdr>
            <w:top w:val="none" w:sz="0" w:space="0" w:color="auto"/>
            <w:left w:val="none" w:sz="0" w:space="0" w:color="auto"/>
            <w:bottom w:val="none" w:sz="0" w:space="0" w:color="auto"/>
            <w:right w:val="none" w:sz="0" w:space="0" w:color="auto"/>
          </w:divBdr>
        </w:div>
        <w:div w:id="270010985">
          <w:marLeft w:val="0"/>
          <w:marRight w:val="0"/>
          <w:marTop w:val="0"/>
          <w:marBottom w:val="0"/>
          <w:divBdr>
            <w:top w:val="none" w:sz="0" w:space="0" w:color="auto"/>
            <w:left w:val="none" w:sz="0" w:space="0" w:color="auto"/>
            <w:bottom w:val="none" w:sz="0" w:space="0" w:color="auto"/>
            <w:right w:val="none" w:sz="0" w:space="0" w:color="auto"/>
          </w:divBdr>
        </w:div>
        <w:div w:id="2071079438">
          <w:marLeft w:val="0"/>
          <w:marRight w:val="0"/>
          <w:marTop w:val="0"/>
          <w:marBottom w:val="0"/>
          <w:divBdr>
            <w:top w:val="none" w:sz="0" w:space="0" w:color="auto"/>
            <w:left w:val="none" w:sz="0" w:space="0" w:color="auto"/>
            <w:bottom w:val="none" w:sz="0" w:space="0" w:color="auto"/>
            <w:right w:val="none" w:sz="0" w:space="0" w:color="auto"/>
          </w:divBdr>
        </w:div>
        <w:div w:id="829297630">
          <w:marLeft w:val="0"/>
          <w:marRight w:val="0"/>
          <w:marTop w:val="0"/>
          <w:marBottom w:val="0"/>
          <w:divBdr>
            <w:top w:val="none" w:sz="0" w:space="0" w:color="auto"/>
            <w:left w:val="none" w:sz="0" w:space="0" w:color="auto"/>
            <w:bottom w:val="none" w:sz="0" w:space="0" w:color="auto"/>
            <w:right w:val="none" w:sz="0" w:space="0" w:color="auto"/>
          </w:divBdr>
          <w:divsChild>
            <w:div w:id="1874923431">
              <w:marLeft w:val="0"/>
              <w:marRight w:val="0"/>
              <w:marTop w:val="0"/>
              <w:marBottom w:val="0"/>
              <w:divBdr>
                <w:top w:val="none" w:sz="0" w:space="0" w:color="auto"/>
                <w:left w:val="none" w:sz="0" w:space="0" w:color="auto"/>
                <w:bottom w:val="none" w:sz="0" w:space="0" w:color="auto"/>
                <w:right w:val="none" w:sz="0" w:space="0" w:color="auto"/>
              </w:divBdr>
            </w:div>
            <w:div w:id="336466827">
              <w:marLeft w:val="0"/>
              <w:marRight w:val="0"/>
              <w:marTop w:val="0"/>
              <w:marBottom w:val="0"/>
              <w:divBdr>
                <w:top w:val="none" w:sz="0" w:space="0" w:color="auto"/>
                <w:left w:val="none" w:sz="0" w:space="0" w:color="auto"/>
                <w:bottom w:val="none" w:sz="0" w:space="0" w:color="auto"/>
                <w:right w:val="none" w:sz="0" w:space="0" w:color="auto"/>
              </w:divBdr>
            </w:div>
            <w:div w:id="1322658103">
              <w:marLeft w:val="0"/>
              <w:marRight w:val="0"/>
              <w:marTop w:val="0"/>
              <w:marBottom w:val="0"/>
              <w:divBdr>
                <w:top w:val="none" w:sz="0" w:space="0" w:color="auto"/>
                <w:left w:val="none" w:sz="0" w:space="0" w:color="auto"/>
                <w:bottom w:val="none" w:sz="0" w:space="0" w:color="auto"/>
                <w:right w:val="none" w:sz="0" w:space="0" w:color="auto"/>
              </w:divBdr>
            </w:div>
            <w:div w:id="879166168">
              <w:marLeft w:val="0"/>
              <w:marRight w:val="0"/>
              <w:marTop w:val="0"/>
              <w:marBottom w:val="0"/>
              <w:divBdr>
                <w:top w:val="none" w:sz="0" w:space="0" w:color="auto"/>
                <w:left w:val="none" w:sz="0" w:space="0" w:color="auto"/>
                <w:bottom w:val="none" w:sz="0" w:space="0" w:color="auto"/>
                <w:right w:val="none" w:sz="0" w:space="0" w:color="auto"/>
              </w:divBdr>
            </w:div>
            <w:div w:id="719354696">
              <w:marLeft w:val="0"/>
              <w:marRight w:val="0"/>
              <w:marTop w:val="0"/>
              <w:marBottom w:val="0"/>
              <w:divBdr>
                <w:top w:val="none" w:sz="0" w:space="0" w:color="auto"/>
                <w:left w:val="none" w:sz="0" w:space="0" w:color="auto"/>
                <w:bottom w:val="none" w:sz="0" w:space="0" w:color="auto"/>
                <w:right w:val="none" w:sz="0" w:space="0" w:color="auto"/>
              </w:divBdr>
            </w:div>
            <w:div w:id="925960894">
              <w:marLeft w:val="0"/>
              <w:marRight w:val="0"/>
              <w:marTop w:val="0"/>
              <w:marBottom w:val="0"/>
              <w:divBdr>
                <w:top w:val="none" w:sz="0" w:space="0" w:color="auto"/>
                <w:left w:val="none" w:sz="0" w:space="0" w:color="auto"/>
                <w:bottom w:val="none" w:sz="0" w:space="0" w:color="auto"/>
                <w:right w:val="none" w:sz="0" w:space="0" w:color="auto"/>
              </w:divBdr>
            </w:div>
            <w:div w:id="858662080">
              <w:marLeft w:val="0"/>
              <w:marRight w:val="0"/>
              <w:marTop w:val="0"/>
              <w:marBottom w:val="0"/>
              <w:divBdr>
                <w:top w:val="none" w:sz="0" w:space="0" w:color="auto"/>
                <w:left w:val="none" w:sz="0" w:space="0" w:color="auto"/>
                <w:bottom w:val="none" w:sz="0" w:space="0" w:color="auto"/>
                <w:right w:val="none" w:sz="0" w:space="0" w:color="auto"/>
              </w:divBdr>
            </w:div>
            <w:div w:id="1542016735">
              <w:marLeft w:val="0"/>
              <w:marRight w:val="0"/>
              <w:marTop w:val="0"/>
              <w:marBottom w:val="0"/>
              <w:divBdr>
                <w:top w:val="none" w:sz="0" w:space="0" w:color="auto"/>
                <w:left w:val="none" w:sz="0" w:space="0" w:color="auto"/>
                <w:bottom w:val="none" w:sz="0" w:space="0" w:color="auto"/>
                <w:right w:val="none" w:sz="0" w:space="0" w:color="auto"/>
              </w:divBdr>
            </w:div>
            <w:div w:id="1488284912">
              <w:marLeft w:val="0"/>
              <w:marRight w:val="0"/>
              <w:marTop w:val="0"/>
              <w:marBottom w:val="0"/>
              <w:divBdr>
                <w:top w:val="none" w:sz="0" w:space="0" w:color="auto"/>
                <w:left w:val="none" w:sz="0" w:space="0" w:color="auto"/>
                <w:bottom w:val="none" w:sz="0" w:space="0" w:color="auto"/>
                <w:right w:val="none" w:sz="0" w:space="0" w:color="auto"/>
              </w:divBdr>
            </w:div>
            <w:div w:id="1474954991">
              <w:marLeft w:val="0"/>
              <w:marRight w:val="0"/>
              <w:marTop w:val="0"/>
              <w:marBottom w:val="0"/>
              <w:divBdr>
                <w:top w:val="none" w:sz="0" w:space="0" w:color="auto"/>
                <w:left w:val="none" w:sz="0" w:space="0" w:color="auto"/>
                <w:bottom w:val="none" w:sz="0" w:space="0" w:color="auto"/>
                <w:right w:val="none" w:sz="0" w:space="0" w:color="auto"/>
              </w:divBdr>
            </w:div>
            <w:div w:id="320624729">
              <w:marLeft w:val="0"/>
              <w:marRight w:val="0"/>
              <w:marTop w:val="0"/>
              <w:marBottom w:val="0"/>
              <w:divBdr>
                <w:top w:val="none" w:sz="0" w:space="0" w:color="auto"/>
                <w:left w:val="none" w:sz="0" w:space="0" w:color="auto"/>
                <w:bottom w:val="none" w:sz="0" w:space="0" w:color="auto"/>
                <w:right w:val="none" w:sz="0" w:space="0" w:color="auto"/>
              </w:divBdr>
            </w:div>
            <w:div w:id="2113167059">
              <w:marLeft w:val="0"/>
              <w:marRight w:val="0"/>
              <w:marTop w:val="0"/>
              <w:marBottom w:val="0"/>
              <w:divBdr>
                <w:top w:val="none" w:sz="0" w:space="0" w:color="auto"/>
                <w:left w:val="none" w:sz="0" w:space="0" w:color="auto"/>
                <w:bottom w:val="none" w:sz="0" w:space="0" w:color="auto"/>
                <w:right w:val="none" w:sz="0" w:space="0" w:color="auto"/>
              </w:divBdr>
            </w:div>
            <w:div w:id="1644969364">
              <w:marLeft w:val="0"/>
              <w:marRight w:val="0"/>
              <w:marTop w:val="0"/>
              <w:marBottom w:val="0"/>
              <w:divBdr>
                <w:top w:val="none" w:sz="0" w:space="0" w:color="auto"/>
                <w:left w:val="none" w:sz="0" w:space="0" w:color="auto"/>
                <w:bottom w:val="none" w:sz="0" w:space="0" w:color="auto"/>
                <w:right w:val="none" w:sz="0" w:space="0" w:color="auto"/>
              </w:divBdr>
            </w:div>
            <w:div w:id="1786346224">
              <w:marLeft w:val="0"/>
              <w:marRight w:val="0"/>
              <w:marTop w:val="0"/>
              <w:marBottom w:val="0"/>
              <w:divBdr>
                <w:top w:val="none" w:sz="0" w:space="0" w:color="auto"/>
                <w:left w:val="none" w:sz="0" w:space="0" w:color="auto"/>
                <w:bottom w:val="none" w:sz="0" w:space="0" w:color="auto"/>
                <w:right w:val="none" w:sz="0" w:space="0" w:color="auto"/>
              </w:divBdr>
            </w:div>
            <w:div w:id="1705980866">
              <w:marLeft w:val="0"/>
              <w:marRight w:val="0"/>
              <w:marTop w:val="0"/>
              <w:marBottom w:val="0"/>
              <w:divBdr>
                <w:top w:val="none" w:sz="0" w:space="0" w:color="auto"/>
                <w:left w:val="none" w:sz="0" w:space="0" w:color="auto"/>
                <w:bottom w:val="none" w:sz="0" w:space="0" w:color="auto"/>
                <w:right w:val="none" w:sz="0" w:space="0" w:color="auto"/>
              </w:divBdr>
            </w:div>
          </w:divsChild>
        </w:div>
        <w:div w:id="735053897">
          <w:marLeft w:val="0"/>
          <w:marRight w:val="0"/>
          <w:marTop w:val="0"/>
          <w:marBottom w:val="0"/>
          <w:divBdr>
            <w:top w:val="none" w:sz="0" w:space="0" w:color="auto"/>
            <w:left w:val="none" w:sz="0" w:space="0" w:color="auto"/>
            <w:bottom w:val="none" w:sz="0" w:space="0" w:color="auto"/>
            <w:right w:val="none" w:sz="0" w:space="0" w:color="auto"/>
          </w:divBdr>
        </w:div>
        <w:div w:id="1909076195">
          <w:marLeft w:val="0"/>
          <w:marRight w:val="0"/>
          <w:marTop w:val="0"/>
          <w:marBottom w:val="0"/>
          <w:divBdr>
            <w:top w:val="none" w:sz="0" w:space="0" w:color="auto"/>
            <w:left w:val="none" w:sz="0" w:space="0" w:color="auto"/>
            <w:bottom w:val="none" w:sz="0" w:space="0" w:color="auto"/>
            <w:right w:val="none" w:sz="0" w:space="0" w:color="auto"/>
          </w:divBdr>
        </w:div>
        <w:div w:id="425688360">
          <w:marLeft w:val="0"/>
          <w:marRight w:val="0"/>
          <w:marTop w:val="0"/>
          <w:marBottom w:val="0"/>
          <w:divBdr>
            <w:top w:val="none" w:sz="0" w:space="0" w:color="auto"/>
            <w:left w:val="none" w:sz="0" w:space="0" w:color="auto"/>
            <w:bottom w:val="none" w:sz="0" w:space="0" w:color="auto"/>
            <w:right w:val="none" w:sz="0" w:space="0" w:color="auto"/>
          </w:divBdr>
        </w:div>
        <w:div w:id="1194730539">
          <w:marLeft w:val="0"/>
          <w:marRight w:val="0"/>
          <w:marTop w:val="0"/>
          <w:marBottom w:val="0"/>
          <w:divBdr>
            <w:top w:val="none" w:sz="0" w:space="0" w:color="auto"/>
            <w:left w:val="none" w:sz="0" w:space="0" w:color="auto"/>
            <w:bottom w:val="none" w:sz="0" w:space="0" w:color="auto"/>
            <w:right w:val="none" w:sz="0" w:space="0" w:color="auto"/>
          </w:divBdr>
          <w:divsChild>
            <w:div w:id="320085208">
              <w:marLeft w:val="0"/>
              <w:marRight w:val="0"/>
              <w:marTop w:val="0"/>
              <w:marBottom w:val="0"/>
              <w:divBdr>
                <w:top w:val="none" w:sz="0" w:space="0" w:color="auto"/>
                <w:left w:val="none" w:sz="0" w:space="0" w:color="auto"/>
                <w:bottom w:val="none" w:sz="0" w:space="0" w:color="auto"/>
                <w:right w:val="none" w:sz="0" w:space="0" w:color="auto"/>
              </w:divBdr>
            </w:div>
            <w:div w:id="305402418">
              <w:marLeft w:val="0"/>
              <w:marRight w:val="0"/>
              <w:marTop w:val="0"/>
              <w:marBottom w:val="0"/>
              <w:divBdr>
                <w:top w:val="none" w:sz="0" w:space="0" w:color="auto"/>
                <w:left w:val="none" w:sz="0" w:space="0" w:color="auto"/>
                <w:bottom w:val="none" w:sz="0" w:space="0" w:color="auto"/>
                <w:right w:val="none" w:sz="0" w:space="0" w:color="auto"/>
              </w:divBdr>
            </w:div>
            <w:div w:id="104009905">
              <w:marLeft w:val="0"/>
              <w:marRight w:val="0"/>
              <w:marTop w:val="0"/>
              <w:marBottom w:val="0"/>
              <w:divBdr>
                <w:top w:val="none" w:sz="0" w:space="0" w:color="auto"/>
                <w:left w:val="none" w:sz="0" w:space="0" w:color="auto"/>
                <w:bottom w:val="none" w:sz="0" w:space="0" w:color="auto"/>
                <w:right w:val="none" w:sz="0" w:space="0" w:color="auto"/>
              </w:divBdr>
            </w:div>
            <w:div w:id="1645084959">
              <w:marLeft w:val="0"/>
              <w:marRight w:val="0"/>
              <w:marTop w:val="0"/>
              <w:marBottom w:val="0"/>
              <w:divBdr>
                <w:top w:val="none" w:sz="0" w:space="0" w:color="auto"/>
                <w:left w:val="none" w:sz="0" w:space="0" w:color="auto"/>
                <w:bottom w:val="none" w:sz="0" w:space="0" w:color="auto"/>
                <w:right w:val="none" w:sz="0" w:space="0" w:color="auto"/>
              </w:divBdr>
            </w:div>
            <w:div w:id="454254743">
              <w:marLeft w:val="0"/>
              <w:marRight w:val="0"/>
              <w:marTop w:val="0"/>
              <w:marBottom w:val="0"/>
              <w:divBdr>
                <w:top w:val="none" w:sz="0" w:space="0" w:color="auto"/>
                <w:left w:val="none" w:sz="0" w:space="0" w:color="auto"/>
                <w:bottom w:val="none" w:sz="0" w:space="0" w:color="auto"/>
                <w:right w:val="none" w:sz="0" w:space="0" w:color="auto"/>
              </w:divBdr>
            </w:div>
            <w:div w:id="886335225">
              <w:marLeft w:val="0"/>
              <w:marRight w:val="0"/>
              <w:marTop w:val="0"/>
              <w:marBottom w:val="0"/>
              <w:divBdr>
                <w:top w:val="none" w:sz="0" w:space="0" w:color="auto"/>
                <w:left w:val="none" w:sz="0" w:space="0" w:color="auto"/>
                <w:bottom w:val="none" w:sz="0" w:space="0" w:color="auto"/>
                <w:right w:val="none" w:sz="0" w:space="0" w:color="auto"/>
              </w:divBdr>
            </w:div>
            <w:div w:id="296228834">
              <w:marLeft w:val="0"/>
              <w:marRight w:val="0"/>
              <w:marTop w:val="0"/>
              <w:marBottom w:val="0"/>
              <w:divBdr>
                <w:top w:val="none" w:sz="0" w:space="0" w:color="auto"/>
                <w:left w:val="none" w:sz="0" w:space="0" w:color="auto"/>
                <w:bottom w:val="none" w:sz="0" w:space="0" w:color="auto"/>
                <w:right w:val="none" w:sz="0" w:space="0" w:color="auto"/>
              </w:divBdr>
            </w:div>
            <w:div w:id="1375814332">
              <w:marLeft w:val="0"/>
              <w:marRight w:val="0"/>
              <w:marTop w:val="0"/>
              <w:marBottom w:val="0"/>
              <w:divBdr>
                <w:top w:val="none" w:sz="0" w:space="0" w:color="auto"/>
                <w:left w:val="none" w:sz="0" w:space="0" w:color="auto"/>
                <w:bottom w:val="none" w:sz="0" w:space="0" w:color="auto"/>
                <w:right w:val="none" w:sz="0" w:space="0" w:color="auto"/>
              </w:divBdr>
            </w:div>
            <w:div w:id="1206602087">
              <w:marLeft w:val="0"/>
              <w:marRight w:val="0"/>
              <w:marTop w:val="0"/>
              <w:marBottom w:val="0"/>
              <w:divBdr>
                <w:top w:val="none" w:sz="0" w:space="0" w:color="auto"/>
                <w:left w:val="none" w:sz="0" w:space="0" w:color="auto"/>
                <w:bottom w:val="none" w:sz="0" w:space="0" w:color="auto"/>
                <w:right w:val="none" w:sz="0" w:space="0" w:color="auto"/>
              </w:divBdr>
            </w:div>
            <w:div w:id="265967003">
              <w:marLeft w:val="0"/>
              <w:marRight w:val="0"/>
              <w:marTop w:val="0"/>
              <w:marBottom w:val="0"/>
              <w:divBdr>
                <w:top w:val="none" w:sz="0" w:space="0" w:color="auto"/>
                <w:left w:val="none" w:sz="0" w:space="0" w:color="auto"/>
                <w:bottom w:val="none" w:sz="0" w:space="0" w:color="auto"/>
                <w:right w:val="none" w:sz="0" w:space="0" w:color="auto"/>
              </w:divBdr>
            </w:div>
          </w:divsChild>
        </w:div>
        <w:div w:id="507526206">
          <w:marLeft w:val="0"/>
          <w:marRight w:val="0"/>
          <w:marTop w:val="0"/>
          <w:marBottom w:val="0"/>
          <w:divBdr>
            <w:top w:val="none" w:sz="0" w:space="0" w:color="auto"/>
            <w:left w:val="none" w:sz="0" w:space="0" w:color="auto"/>
            <w:bottom w:val="none" w:sz="0" w:space="0" w:color="auto"/>
            <w:right w:val="none" w:sz="0" w:space="0" w:color="auto"/>
          </w:divBdr>
        </w:div>
        <w:div w:id="743458708">
          <w:marLeft w:val="0"/>
          <w:marRight w:val="0"/>
          <w:marTop w:val="0"/>
          <w:marBottom w:val="0"/>
          <w:divBdr>
            <w:top w:val="none" w:sz="0" w:space="0" w:color="auto"/>
            <w:left w:val="none" w:sz="0" w:space="0" w:color="auto"/>
            <w:bottom w:val="none" w:sz="0" w:space="0" w:color="auto"/>
            <w:right w:val="none" w:sz="0" w:space="0" w:color="auto"/>
          </w:divBdr>
        </w:div>
        <w:div w:id="147863552">
          <w:marLeft w:val="0"/>
          <w:marRight w:val="0"/>
          <w:marTop w:val="0"/>
          <w:marBottom w:val="0"/>
          <w:divBdr>
            <w:top w:val="none" w:sz="0" w:space="0" w:color="auto"/>
            <w:left w:val="none" w:sz="0" w:space="0" w:color="auto"/>
            <w:bottom w:val="none" w:sz="0" w:space="0" w:color="auto"/>
            <w:right w:val="none" w:sz="0" w:space="0" w:color="auto"/>
          </w:divBdr>
        </w:div>
        <w:div w:id="1653026801">
          <w:marLeft w:val="0"/>
          <w:marRight w:val="0"/>
          <w:marTop w:val="0"/>
          <w:marBottom w:val="0"/>
          <w:divBdr>
            <w:top w:val="none" w:sz="0" w:space="0" w:color="auto"/>
            <w:left w:val="none" w:sz="0" w:space="0" w:color="auto"/>
            <w:bottom w:val="none" w:sz="0" w:space="0" w:color="auto"/>
            <w:right w:val="none" w:sz="0" w:space="0" w:color="auto"/>
          </w:divBdr>
        </w:div>
        <w:div w:id="1075593586">
          <w:marLeft w:val="0"/>
          <w:marRight w:val="0"/>
          <w:marTop w:val="0"/>
          <w:marBottom w:val="0"/>
          <w:divBdr>
            <w:top w:val="none" w:sz="0" w:space="0" w:color="auto"/>
            <w:left w:val="none" w:sz="0" w:space="0" w:color="auto"/>
            <w:bottom w:val="none" w:sz="0" w:space="0" w:color="auto"/>
            <w:right w:val="none" w:sz="0" w:space="0" w:color="auto"/>
          </w:divBdr>
        </w:div>
        <w:div w:id="1229806993">
          <w:marLeft w:val="0"/>
          <w:marRight w:val="0"/>
          <w:marTop w:val="0"/>
          <w:marBottom w:val="0"/>
          <w:divBdr>
            <w:top w:val="none" w:sz="0" w:space="0" w:color="auto"/>
            <w:left w:val="none" w:sz="0" w:space="0" w:color="auto"/>
            <w:bottom w:val="none" w:sz="0" w:space="0" w:color="auto"/>
            <w:right w:val="none" w:sz="0" w:space="0" w:color="auto"/>
          </w:divBdr>
        </w:div>
        <w:div w:id="969093059">
          <w:marLeft w:val="0"/>
          <w:marRight w:val="0"/>
          <w:marTop w:val="0"/>
          <w:marBottom w:val="0"/>
          <w:divBdr>
            <w:top w:val="none" w:sz="0" w:space="0" w:color="auto"/>
            <w:left w:val="none" w:sz="0" w:space="0" w:color="auto"/>
            <w:bottom w:val="none" w:sz="0" w:space="0" w:color="auto"/>
            <w:right w:val="none" w:sz="0" w:space="0" w:color="auto"/>
          </w:divBdr>
        </w:div>
        <w:div w:id="1404716763">
          <w:marLeft w:val="0"/>
          <w:marRight w:val="0"/>
          <w:marTop w:val="0"/>
          <w:marBottom w:val="0"/>
          <w:divBdr>
            <w:top w:val="none" w:sz="0" w:space="0" w:color="auto"/>
            <w:left w:val="none" w:sz="0" w:space="0" w:color="auto"/>
            <w:bottom w:val="none" w:sz="0" w:space="0" w:color="auto"/>
            <w:right w:val="none" w:sz="0" w:space="0" w:color="auto"/>
          </w:divBdr>
        </w:div>
        <w:div w:id="1308238492">
          <w:marLeft w:val="0"/>
          <w:marRight w:val="0"/>
          <w:marTop w:val="0"/>
          <w:marBottom w:val="0"/>
          <w:divBdr>
            <w:top w:val="none" w:sz="0" w:space="0" w:color="auto"/>
            <w:left w:val="none" w:sz="0" w:space="0" w:color="auto"/>
            <w:bottom w:val="none" w:sz="0" w:space="0" w:color="auto"/>
            <w:right w:val="none" w:sz="0" w:space="0" w:color="auto"/>
          </w:divBdr>
        </w:div>
        <w:div w:id="1543513846">
          <w:marLeft w:val="0"/>
          <w:marRight w:val="0"/>
          <w:marTop w:val="0"/>
          <w:marBottom w:val="0"/>
          <w:divBdr>
            <w:top w:val="none" w:sz="0" w:space="0" w:color="auto"/>
            <w:left w:val="none" w:sz="0" w:space="0" w:color="auto"/>
            <w:bottom w:val="none" w:sz="0" w:space="0" w:color="auto"/>
            <w:right w:val="none" w:sz="0" w:space="0" w:color="auto"/>
          </w:divBdr>
        </w:div>
        <w:div w:id="1183129779">
          <w:marLeft w:val="0"/>
          <w:marRight w:val="0"/>
          <w:marTop w:val="0"/>
          <w:marBottom w:val="0"/>
          <w:divBdr>
            <w:top w:val="none" w:sz="0" w:space="0" w:color="auto"/>
            <w:left w:val="none" w:sz="0" w:space="0" w:color="auto"/>
            <w:bottom w:val="none" w:sz="0" w:space="0" w:color="auto"/>
            <w:right w:val="none" w:sz="0" w:space="0" w:color="auto"/>
          </w:divBdr>
        </w:div>
        <w:div w:id="318192744">
          <w:marLeft w:val="0"/>
          <w:marRight w:val="0"/>
          <w:marTop w:val="0"/>
          <w:marBottom w:val="0"/>
          <w:divBdr>
            <w:top w:val="none" w:sz="0" w:space="0" w:color="auto"/>
            <w:left w:val="none" w:sz="0" w:space="0" w:color="auto"/>
            <w:bottom w:val="none" w:sz="0" w:space="0" w:color="auto"/>
            <w:right w:val="none" w:sz="0" w:space="0" w:color="auto"/>
          </w:divBdr>
        </w:div>
        <w:div w:id="1778795471">
          <w:marLeft w:val="0"/>
          <w:marRight w:val="0"/>
          <w:marTop w:val="0"/>
          <w:marBottom w:val="0"/>
          <w:divBdr>
            <w:top w:val="none" w:sz="0" w:space="0" w:color="auto"/>
            <w:left w:val="none" w:sz="0" w:space="0" w:color="auto"/>
            <w:bottom w:val="none" w:sz="0" w:space="0" w:color="auto"/>
            <w:right w:val="none" w:sz="0" w:space="0" w:color="auto"/>
          </w:divBdr>
        </w:div>
        <w:div w:id="2080980578">
          <w:marLeft w:val="0"/>
          <w:marRight w:val="0"/>
          <w:marTop w:val="0"/>
          <w:marBottom w:val="0"/>
          <w:divBdr>
            <w:top w:val="none" w:sz="0" w:space="0" w:color="auto"/>
            <w:left w:val="none" w:sz="0" w:space="0" w:color="auto"/>
            <w:bottom w:val="none" w:sz="0" w:space="0" w:color="auto"/>
            <w:right w:val="none" w:sz="0" w:space="0" w:color="auto"/>
          </w:divBdr>
        </w:div>
        <w:div w:id="1337881546">
          <w:marLeft w:val="0"/>
          <w:marRight w:val="0"/>
          <w:marTop w:val="0"/>
          <w:marBottom w:val="0"/>
          <w:divBdr>
            <w:top w:val="none" w:sz="0" w:space="0" w:color="auto"/>
            <w:left w:val="none" w:sz="0" w:space="0" w:color="auto"/>
            <w:bottom w:val="none" w:sz="0" w:space="0" w:color="auto"/>
            <w:right w:val="none" w:sz="0" w:space="0" w:color="auto"/>
          </w:divBdr>
        </w:div>
        <w:div w:id="1149328378">
          <w:marLeft w:val="0"/>
          <w:marRight w:val="0"/>
          <w:marTop w:val="0"/>
          <w:marBottom w:val="0"/>
          <w:divBdr>
            <w:top w:val="none" w:sz="0" w:space="0" w:color="auto"/>
            <w:left w:val="none" w:sz="0" w:space="0" w:color="auto"/>
            <w:bottom w:val="none" w:sz="0" w:space="0" w:color="auto"/>
            <w:right w:val="none" w:sz="0" w:space="0" w:color="auto"/>
          </w:divBdr>
        </w:div>
        <w:div w:id="541014917">
          <w:marLeft w:val="0"/>
          <w:marRight w:val="0"/>
          <w:marTop w:val="0"/>
          <w:marBottom w:val="0"/>
          <w:divBdr>
            <w:top w:val="none" w:sz="0" w:space="0" w:color="auto"/>
            <w:left w:val="none" w:sz="0" w:space="0" w:color="auto"/>
            <w:bottom w:val="none" w:sz="0" w:space="0" w:color="auto"/>
            <w:right w:val="none" w:sz="0" w:space="0" w:color="auto"/>
          </w:divBdr>
        </w:div>
        <w:div w:id="1984657387">
          <w:marLeft w:val="0"/>
          <w:marRight w:val="0"/>
          <w:marTop w:val="0"/>
          <w:marBottom w:val="0"/>
          <w:divBdr>
            <w:top w:val="none" w:sz="0" w:space="0" w:color="auto"/>
            <w:left w:val="none" w:sz="0" w:space="0" w:color="auto"/>
            <w:bottom w:val="none" w:sz="0" w:space="0" w:color="auto"/>
            <w:right w:val="none" w:sz="0" w:space="0" w:color="auto"/>
          </w:divBdr>
        </w:div>
        <w:div w:id="732895802">
          <w:marLeft w:val="0"/>
          <w:marRight w:val="0"/>
          <w:marTop w:val="0"/>
          <w:marBottom w:val="0"/>
          <w:divBdr>
            <w:top w:val="none" w:sz="0" w:space="0" w:color="auto"/>
            <w:left w:val="none" w:sz="0" w:space="0" w:color="auto"/>
            <w:bottom w:val="none" w:sz="0" w:space="0" w:color="auto"/>
            <w:right w:val="none" w:sz="0" w:space="0" w:color="auto"/>
          </w:divBdr>
        </w:div>
        <w:div w:id="939684772">
          <w:marLeft w:val="0"/>
          <w:marRight w:val="0"/>
          <w:marTop w:val="0"/>
          <w:marBottom w:val="0"/>
          <w:divBdr>
            <w:top w:val="none" w:sz="0" w:space="0" w:color="auto"/>
            <w:left w:val="none" w:sz="0" w:space="0" w:color="auto"/>
            <w:bottom w:val="none" w:sz="0" w:space="0" w:color="auto"/>
            <w:right w:val="none" w:sz="0" w:space="0" w:color="auto"/>
          </w:divBdr>
        </w:div>
      </w:divsChild>
    </w:div>
    <w:div w:id="523325083">
      <w:bodyDiv w:val="1"/>
      <w:marLeft w:val="0"/>
      <w:marRight w:val="0"/>
      <w:marTop w:val="0"/>
      <w:marBottom w:val="0"/>
      <w:divBdr>
        <w:top w:val="none" w:sz="0" w:space="0" w:color="auto"/>
        <w:left w:val="none" w:sz="0" w:space="0" w:color="auto"/>
        <w:bottom w:val="none" w:sz="0" w:space="0" w:color="auto"/>
        <w:right w:val="none" w:sz="0" w:space="0" w:color="auto"/>
      </w:divBdr>
    </w:div>
    <w:div w:id="545992420">
      <w:bodyDiv w:val="1"/>
      <w:marLeft w:val="0"/>
      <w:marRight w:val="0"/>
      <w:marTop w:val="0"/>
      <w:marBottom w:val="0"/>
      <w:divBdr>
        <w:top w:val="none" w:sz="0" w:space="0" w:color="auto"/>
        <w:left w:val="none" w:sz="0" w:space="0" w:color="auto"/>
        <w:bottom w:val="none" w:sz="0" w:space="0" w:color="auto"/>
        <w:right w:val="none" w:sz="0" w:space="0" w:color="auto"/>
      </w:divBdr>
    </w:div>
    <w:div w:id="606238247">
      <w:bodyDiv w:val="1"/>
      <w:marLeft w:val="0"/>
      <w:marRight w:val="0"/>
      <w:marTop w:val="0"/>
      <w:marBottom w:val="0"/>
      <w:divBdr>
        <w:top w:val="none" w:sz="0" w:space="0" w:color="auto"/>
        <w:left w:val="none" w:sz="0" w:space="0" w:color="auto"/>
        <w:bottom w:val="none" w:sz="0" w:space="0" w:color="auto"/>
        <w:right w:val="none" w:sz="0" w:space="0" w:color="auto"/>
      </w:divBdr>
    </w:div>
    <w:div w:id="779834278">
      <w:bodyDiv w:val="1"/>
      <w:marLeft w:val="0"/>
      <w:marRight w:val="0"/>
      <w:marTop w:val="0"/>
      <w:marBottom w:val="0"/>
      <w:divBdr>
        <w:top w:val="none" w:sz="0" w:space="0" w:color="auto"/>
        <w:left w:val="none" w:sz="0" w:space="0" w:color="auto"/>
        <w:bottom w:val="none" w:sz="0" w:space="0" w:color="auto"/>
        <w:right w:val="none" w:sz="0" w:space="0" w:color="auto"/>
      </w:divBdr>
      <w:divsChild>
        <w:div w:id="1186677425">
          <w:marLeft w:val="0"/>
          <w:marRight w:val="0"/>
          <w:marTop w:val="240"/>
          <w:marBottom w:val="240"/>
          <w:divBdr>
            <w:top w:val="none" w:sz="0" w:space="0" w:color="auto"/>
            <w:left w:val="none" w:sz="0" w:space="0" w:color="auto"/>
            <w:bottom w:val="none" w:sz="0" w:space="0" w:color="auto"/>
            <w:right w:val="none" w:sz="0" w:space="0" w:color="auto"/>
          </w:divBdr>
        </w:div>
        <w:div w:id="296421070">
          <w:marLeft w:val="0"/>
          <w:marRight w:val="0"/>
          <w:marTop w:val="240"/>
          <w:marBottom w:val="240"/>
          <w:divBdr>
            <w:top w:val="none" w:sz="0" w:space="0" w:color="auto"/>
            <w:left w:val="none" w:sz="0" w:space="0" w:color="auto"/>
            <w:bottom w:val="none" w:sz="0" w:space="0" w:color="auto"/>
            <w:right w:val="none" w:sz="0" w:space="0" w:color="auto"/>
          </w:divBdr>
        </w:div>
        <w:div w:id="252208739">
          <w:marLeft w:val="0"/>
          <w:marRight w:val="0"/>
          <w:marTop w:val="240"/>
          <w:marBottom w:val="240"/>
          <w:divBdr>
            <w:top w:val="none" w:sz="0" w:space="0" w:color="auto"/>
            <w:left w:val="none" w:sz="0" w:space="0" w:color="auto"/>
            <w:bottom w:val="none" w:sz="0" w:space="0" w:color="auto"/>
            <w:right w:val="none" w:sz="0" w:space="0" w:color="auto"/>
          </w:divBdr>
        </w:div>
        <w:div w:id="345208325">
          <w:marLeft w:val="0"/>
          <w:marRight w:val="0"/>
          <w:marTop w:val="240"/>
          <w:marBottom w:val="240"/>
          <w:divBdr>
            <w:top w:val="none" w:sz="0" w:space="0" w:color="auto"/>
            <w:left w:val="none" w:sz="0" w:space="0" w:color="auto"/>
            <w:bottom w:val="none" w:sz="0" w:space="0" w:color="auto"/>
            <w:right w:val="none" w:sz="0" w:space="0" w:color="auto"/>
          </w:divBdr>
        </w:div>
        <w:div w:id="966542194">
          <w:marLeft w:val="0"/>
          <w:marRight w:val="0"/>
          <w:marTop w:val="240"/>
          <w:marBottom w:val="240"/>
          <w:divBdr>
            <w:top w:val="none" w:sz="0" w:space="0" w:color="auto"/>
            <w:left w:val="none" w:sz="0" w:space="0" w:color="auto"/>
            <w:bottom w:val="none" w:sz="0" w:space="0" w:color="auto"/>
            <w:right w:val="none" w:sz="0" w:space="0" w:color="auto"/>
          </w:divBdr>
        </w:div>
        <w:div w:id="419330929">
          <w:marLeft w:val="0"/>
          <w:marRight w:val="0"/>
          <w:marTop w:val="240"/>
          <w:marBottom w:val="240"/>
          <w:divBdr>
            <w:top w:val="none" w:sz="0" w:space="0" w:color="auto"/>
            <w:left w:val="none" w:sz="0" w:space="0" w:color="auto"/>
            <w:bottom w:val="none" w:sz="0" w:space="0" w:color="auto"/>
            <w:right w:val="none" w:sz="0" w:space="0" w:color="auto"/>
          </w:divBdr>
        </w:div>
        <w:div w:id="1029918402">
          <w:marLeft w:val="0"/>
          <w:marRight w:val="0"/>
          <w:marTop w:val="240"/>
          <w:marBottom w:val="240"/>
          <w:divBdr>
            <w:top w:val="none" w:sz="0" w:space="0" w:color="auto"/>
            <w:left w:val="none" w:sz="0" w:space="0" w:color="auto"/>
            <w:bottom w:val="none" w:sz="0" w:space="0" w:color="auto"/>
            <w:right w:val="none" w:sz="0" w:space="0" w:color="auto"/>
          </w:divBdr>
        </w:div>
        <w:div w:id="2057271446">
          <w:marLeft w:val="0"/>
          <w:marRight w:val="0"/>
          <w:marTop w:val="240"/>
          <w:marBottom w:val="240"/>
          <w:divBdr>
            <w:top w:val="none" w:sz="0" w:space="0" w:color="auto"/>
            <w:left w:val="none" w:sz="0" w:space="0" w:color="auto"/>
            <w:bottom w:val="none" w:sz="0" w:space="0" w:color="auto"/>
            <w:right w:val="none" w:sz="0" w:space="0" w:color="auto"/>
          </w:divBdr>
          <w:divsChild>
            <w:div w:id="625699440">
              <w:marLeft w:val="0"/>
              <w:marRight w:val="0"/>
              <w:marTop w:val="0"/>
              <w:marBottom w:val="0"/>
              <w:divBdr>
                <w:top w:val="none" w:sz="0" w:space="0" w:color="auto"/>
                <w:left w:val="none" w:sz="0" w:space="0" w:color="auto"/>
                <w:bottom w:val="none" w:sz="0" w:space="0" w:color="auto"/>
                <w:right w:val="none" w:sz="0" w:space="0" w:color="auto"/>
              </w:divBdr>
              <w:divsChild>
                <w:div w:id="2012296845">
                  <w:marLeft w:val="0"/>
                  <w:marRight w:val="0"/>
                  <w:marTop w:val="0"/>
                  <w:marBottom w:val="0"/>
                  <w:divBdr>
                    <w:top w:val="none" w:sz="0" w:space="0" w:color="auto"/>
                    <w:left w:val="none" w:sz="0" w:space="0" w:color="auto"/>
                    <w:bottom w:val="none" w:sz="0" w:space="0" w:color="auto"/>
                    <w:right w:val="none" w:sz="0" w:space="0" w:color="auto"/>
                  </w:divBdr>
                </w:div>
                <w:div w:id="1210653571">
                  <w:marLeft w:val="0"/>
                  <w:marRight w:val="0"/>
                  <w:marTop w:val="0"/>
                  <w:marBottom w:val="0"/>
                  <w:divBdr>
                    <w:top w:val="none" w:sz="0" w:space="0" w:color="auto"/>
                    <w:left w:val="none" w:sz="0" w:space="0" w:color="auto"/>
                    <w:bottom w:val="none" w:sz="0" w:space="0" w:color="auto"/>
                    <w:right w:val="none" w:sz="0" w:space="0" w:color="auto"/>
                  </w:divBdr>
                </w:div>
                <w:div w:id="184444510">
                  <w:marLeft w:val="0"/>
                  <w:marRight w:val="0"/>
                  <w:marTop w:val="0"/>
                  <w:marBottom w:val="0"/>
                  <w:divBdr>
                    <w:top w:val="none" w:sz="0" w:space="0" w:color="auto"/>
                    <w:left w:val="none" w:sz="0" w:space="0" w:color="auto"/>
                    <w:bottom w:val="none" w:sz="0" w:space="0" w:color="auto"/>
                    <w:right w:val="none" w:sz="0" w:space="0" w:color="auto"/>
                  </w:divBdr>
                </w:div>
                <w:div w:id="10611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2756">
          <w:marLeft w:val="0"/>
          <w:marRight w:val="0"/>
          <w:marTop w:val="240"/>
          <w:marBottom w:val="240"/>
          <w:divBdr>
            <w:top w:val="none" w:sz="0" w:space="0" w:color="auto"/>
            <w:left w:val="none" w:sz="0" w:space="0" w:color="auto"/>
            <w:bottom w:val="none" w:sz="0" w:space="0" w:color="auto"/>
            <w:right w:val="none" w:sz="0" w:space="0" w:color="auto"/>
          </w:divBdr>
        </w:div>
        <w:div w:id="981234743">
          <w:marLeft w:val="0"/>
          <w:marRight w:val="0"/>
          <w:marTop w:val="240"/>
          <w:marBottom w:val="240"/>
          <w:divBdr>
            <w:top w:val="none" w:sz="0" w:space="0" w:color="auto"/>
            <w:left w:val="none" w:sz="0" w:space="0" w:color="auto"/>
            <w:bottom w:val="none" w:sz="0" w:space="0" w:color="auto"/>
            <w:right w:val="none" w:sz="0" w:space="0" w:color="auto"/>
          </w:divBdr>
        </w:div>
        <w:div w:id="706955622">
          <w:marLeft w:val="0"/>
          <w:marRight w:val="0"/>
          <w:marTop w:val="240"/>
          <w:marBottom w:val="240"/>
          <w:divBdr>
            <w:top w:val="none" w:sz="0" w:space="0" w:color="auto"/>
            <w:left w:val="none" w:sz="0" w:space="0" w:color="auto"/>
            <w:bottom w:val="none" w:sz="0" w:space="0" w:color="auto"/>
            <w:right w:val="none" w:sz="0" w:space="0" w:color="auto"/>
          </w:divBdr>
          <w:divsChild>
            <w:div w:id="284041126">
              <w:marLeft w:val="0"/>
              <w:marRight w:val="0"/>
              <w:marTop w:val="0"/>
              <w:marBottom w:val="0"/>
              <w:divBdr>
                <w:top w:val="none" w:sz="0" w:space="0" w:color="auto"/>
                <w:left w:val="none" w:sz="0" w:space="0" w:color="auto"/>
                <w:bottom w:val="none" w:sz="0" w:space="0" w:color="auto"/>
                <w:right w:val="none" w:sz="0" w:space="0" w:color="auto"/>
              </w:divBdr>
              <w:divsChild>
                <w:div w:id="2095007194">
                  <w:marLeft w:val="0"/>
                  <w:marRight w:val="0"/>
                  <w:marTop w:val="0"/>
                  <w:marBottom w:val="0"/>
                  <w:divBdr>
                    <w:top w:val="none" w:sz="0" w:space="0" w:color="auto"/>
                    <w:left w:val="none" w:sz="0" w:space="0" w:color="auto"/>
                    <w:bottom w:val="none" w:sz="0" w:space="0" w:color="auto"/>
                    <w:right w:val="none" w:sz="0" w:space="0" w:color="auto"/>
                  </w:divBdr>
                </w:div>
                <w:div w:id="1414550943">
                  <w:marLeft w:val="0"/>
                  <w:marRight w:val="0"/>
                  <w:marTop w:val="0"/>
                  <w:marBottom w:val="0"/>
                  <w:divBdr>
                    <w:top w:val="none" w:sz="0" w:space="0" w:color="auto"/>
                    <w:left w:val="none" w:sz="0" w:space="0" w:color="auto"/>
                    <w:bottom w:val="none" w:sz="0" w:space="0" w:color="auto"/>
                    <w:right w:val="none" w:sz="0" w:space="0" w:color="auto"/>
                  </w:divBdr>
                </w:div>
                <w:div w:id="1176845703">
                  <w:marLeft w:val="0"/>
                  <w:marRight w:val="0"/>
                  <w:marTop w:val="0"/>
                  <w:marBottom w:val="0"/>
                  <w:divBdr>
                    <w:top w:val="none" w:sz="0" w:space="0" w:color="auto"/>
                    <w:left w:val="none" w:sz="0" w:space="0" w:color="auto"/>
                    <w:bottom w:val="none" w:sz="0" w:space="0" w:color="auto"/>
                    <w:right w:val="none" w:sz="0" w:space="0" w:color="auto"/>
                  </w:divBdr>
                </w:div>
                <w:div w:id="2038963674">
                  <w:marLeft w:val="0"/>
                  <w:marRight w:val="0"/>
                  <w:marTop w:val="0"/>
                  <w:marBottom w:val="0"/>
                  <w:divBdr>
                    <w:top w:val="none" w:sz="0" w:space="0" w:color="auto"/>
                    <w:left w:val="none" w:sz="0" w:space="0" w:color="auto"/>
                    <w:bottom w:val="none" w:sz="0" w:space="0" w:color="auto"/>
                    <w:right w:val="none" w:sz="0" w:space="0" w:color="auto"/>
                  </w:divBdr>
                </w:div>
                <w:div w:id="964508821">
                  <w:marLeft w:val="0"/>
                  <w:marRight w:val="0"/>
                  <w:marTop w:val="0"/>
                  <w:marBottom w:val="0"/>
                  <w:divBdr>
                    <w:top w:val="none" w:sz="0" w:space="0" w:color="auto"/>
                    <w:left w:val="none" w:sz="0" w:space="0" w:color="auto"/>
                    <w:bottom w:val="none" w:sz="0" w:space="0" w:color="auto"/>
                    <w:right w:val="none" w:sz="0" w:space="0" w:color="auto"/>
                  </w:divBdr>
                </w:div>
                <w:div w:id="797723209">
                  <w:marLeft w:val="0"/>
                  <w:marRight w:val="0"/>
                  <w:marTop w:val="0"/>
                  <w:marBottom w:val="0"/>
                  <w:divBdr>
                    <w:top w:val="none" w:sz="0" w:space="0" w:color="auto"/>
                    <w:left w:val="none" w:sz="0" w:space="0" w:color="auto"/>
                    <w:bottom w:val="none" w:sz="0" w:space="0" w:color="auto"/>
                    <w:right w:val="none" w:sz="0" w:space="0" w:color="auto"/>
                  </w:divBdr>
                </w:div>
                <w:div w:id="2079748529">
                  <w:marLeft w:val="0"/>
                  <w:marRight w:val="0"/>
                  <w:marTop w:val="0"/>
                  <w:marBottom w:val="0"/>
                  <w:divBdr>
                    <w:top w:val="none" w:sz="0" w:space="0" w:color="auto"/>
                    <w:left w:val="none" w:sz="0" w:space="0" w:color="auto"/>
                    <w:bottom w:val="none" w:sz="0" w:space="0" w:color="auto"/>
                    <w:right w:val="none" w:sz="0" w:space="0" w:color="auto"/>
                  </w:divBdr>
                </w:div>
                <w:div w:id="1230962924">
                  <w:marLeft w:val="0"/>
                  <w:marRight w:val="0"/>
                  <w:marTop w:val="0"/>
                  <w:marBottom w:val="0"/>
                  <w:divBdr>
                    <w:top w:val="none" w:sz="0" w:space="0" w:color="auto"/>
                    <w:left w:val="none" w:sz="0" w:space="0" w:color="auto"/>
                    <w:bottom w:val="none" w:sz="0" w:space="0" w:color="auto"/>
                    <w:right w:val="none" w:sz="0" w:space="0" w:color="auto"/>
                  </w:divBdr>
                </w:div>
                <w:div w:id="1876889770">
                  <w:marLeft w:val="0"/>
                  <w:marRight w:val="0"/>
                  <w:marTop w:val="0"/>
                  <w:marBottom w:val="0"/>
                  <w:divBdr>
                    <w:top w:val="none" w:sz="0" w:space="0" w:color="auto"/>
                    <w:left w:val="none" w:sz="0" w:space="0" w:color="auto"/>
                    <w:bottom w:val="none" w:sz="0" w:space="0" w:color="auto"/>
                    <w:right w:val="none" w:sz="0" w:space="0" w:color="auto"/>
                  </w:divBdr>
                </w:div>
                <w:div w:id="1342203296">
                  <w:marLeft w:val="0"/>
                  <w:marRight w:val="0"/>
                  <w:marTop w:val="0"/>
                  <w:marBottom w:val="0"/>
                  <w:divBdr>
                    <w:top w:val="none" w:sz="0" w:space="0" w:color="auto"/>
                    <w:left w:val="none" w:sz="0" w:space="0" w:color="auto"/>
                    <w:bottom w:val="none" w:sz="0" w:space="0" w:color="auto"/>
                    <w:right w:val="none" w:sz="0" w:space="0" w:color="auto"/>
                  </w:divBdr>
                </w:div>
                <w:div w:id="1405493467">
                  <w:marLeft w:val="0"/>
                  <w:marRight w:val="0"/>
                  <w:marTop w:val="0"/>
                  <w:marBottom w:val="0"/>
                  <w:divBdr>
                    <w:top w:val="none" w:sz="0" w:space="0" w:color="auto"/>
                    <w:left w:val="none" w:sz="0" w:space="0" w:color="auto"/>
                    <w:bottom w:val="none" w:sz="0" w:space="0" w:color="auto"/>
                    <w:right w:val="none" w:sz="0" w:space="0" w:color="auto"/>
                  </w:divBdr>
                </w:div>
                <w:div w:id="137040974">
                  <w:marLeft w:val="0"/>
                  <w:marRight w:val="0"/>
                  <w:marTop w:val="0"/>
                  <w:marBottom w:val="0"/>
                  <w:divBdr>
                    <w:top w:val="none" w:sz="0" w:space="0" w:color="auto"/>
                    <w:left w:val="none" w:sz="0" w:space="0" w:color="auto"/>
                    <w:bottom w:val="none" w:sz="0" w:space="0" w:color="auto"/>
                    <w:right w:val="none" w:sz="0" w:space="0" w:color="auto"/>
                  </w:divBdr>
                </w:div>
                <w:div w:id="3523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3555">
          <w:marLeft w:val="0"/>
          <w:marRight w:val="0"/>
          <w:marTop w:val="240"/>
          <w:marBottom w:val="240"/>
          <w:divBdr>
            <w:top w:val="none" w:sz="0" w:space="0" w:color="auto"/>
            <w:left w:val="none" w:sz="0" w:space="0" w:color="auto"/>
            <w:bottom w:val="none" w:sz="0" w:space="0" w:color="auto"/>
            <w:right w:val="none" w:sz="0" w:space="0" w:color="auto"/>
          </w:divBdr>
        </w:div>
        <w:div w:id="1482035649">
          <w:marLeft w:val="0"/>
          <w:marRight w:val="0"/>
          <w:marTop w:val="240"/>
          <w:marBottom w:val="240"/>
          <w:divBdr>
            <w:top w:val="none" w:sz="0" w:space="0" w:color="auto"/>
            <w:left w:val="none" w:sz="0" w:space="0" w:color="auto"/>
            <w:bottom w:val="none" w:sz="0" w:space="0" w:color="auto"/>
            <w:right w:val="none" w:sz="0" w:space="0" w:color="auto"/>
          </w:divBdr>
        </w:div>
        <w:div w:id="1857226525">
          <w:marLeft w:val="0"/>
          <w:marRight w:val="0"/>
          <w:marTop w:val="240"/>
          <w:marBottom w:val="240"/>
          <w:divBdr>
            <w:top w:val="none" w:sz="0" w:space="0" w:color="auto"/>
            <w:left w:val="none" w:sz="0" w:space="0" w:color="auto"/>
            <w:bottom w:val="none" w:sz="0" w:space="0" w:color="auto"/>
            <w:right w:val="none" w:sz="0" w:space="0" w:color="auto"/>
          </w:divBdr>
          <w:divsChild>
            <w:div w:id="808135152">
              <w:marLeft w:val="0"/>
              <w:marRight w:val="0"/>
              <w:marTop w:val="0"/>
              <w:marBottom w:val="0"/>
              <w:divBdr>
                <w:top w:val="none" w:sz="0" w:space="0" w:color="auto"/>
                <w:left w:val="none" w:sz="0" w:space="0" w:color="auto"/>
                <w:bottom w:val="none" w:sz="0" w:space="0" w:color="auto"/>
                <w:right w:val="none" w:sz="0" w:space="0" w:color="auto"/>
              </w:divBdr>
              <w:divsChild>
                <w:div w:id="581648741">
                  <w:marLeft w:val="0"/>
                  <w:marRight w:val="0"/>
                  <w:marTop w:val="0"/>
                  <w:marBottom w:val="0"/>
                  <w:divBdr>
                    <w:top w:val="none" w:sz="0" w:space="0" w:color="auto"/>
                    <w:left w:val="none" w:sz="0" w:space="0" w:color="auto"/>
                    <w:bottom w:val="none" w:sz="0" w:space="0" w:color="auto"/>
                    <w:right w:val="none" w:sz="0" w:space="0" w:color="auto"/>
                  </w:divBdr>
                </w:div>
                <w:div w:id="1832058996">
                  <w:marLeft w:val="0"/>
                  <w:marRight w:val="0"/>
                  <w:marTop w:val="0"/>
                  <w:marBottom w:val="0"/>
                  <w:divBdr>
                    <w:top w:val="none" w:sz="0" w:space="0" w:color="auto"/>
                    <w:left w:val="none" w:sz="0" w:space="0" w:color="auto"/>
                    <w:bottom w:val="none" w:sz="0" w:space="0" w:color="auto"/>
                    <w:right w:val="none" w:sz="0" w:space="0" w:color="auto"/>
                  </w:divBdr>
                </w:div>
                <w:div w:id="1692300984">
                  <w:marLeft w:val="0"/>
                  <w:marRight w:val="0"/>
                  <w:marTop w:val="0"/>
                  <w:marBottom w:val="0"/>
                  <w:divBdr>
                    <w:top w:val="none" w:sz="0" w:space="0" w:color="auto"/>
                    <w:left w:val="none" w:sz="0" w:space="0" w:color="auto"/>
                    <w:bottom w:val="none" w:sz="0" w:space="0" w:color="auto"/>
                    <w:right w:val="none" w:sz="0" w:space="0" w:color="auto"/>
                  </w:divBdr>
                </w:div>
                <w:div w:id="7597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0105">
          <w:marLeft w:val="0"/>
          <w:marRight w:val="0"/>
          <w:marTop w:val="240"/>
          <w:marBottom w:val="240"/>
          <w:divBdr>
            <w:top w:val="none" w:sz="0" w:space="0" w:color="auto"/>
            <w:left w:val="none" w:sz="0" w:space="0" w:color="auto"/>
            <w:bottom w:val="none" w:sz="0" w:space="0" w:color="auto"/>
            <w:right w:val="none" w:sz="0" w:space="0" w:color="auto"/>
          </w:divBdr>
        </w:div>
        <w:div w:id="1974285950">
          <w:marLeft w:val="0"/>
          <w:marRight w:val="0"/>
          <w:marTop w:val="240"/>
          <w:marBottom w:val="240"/>
          <w:divBdr>
            <w:top w:val="none" w:sz="0" w:space="0" w:color="auto"/>
            <w:left w:val="none" w:sz="0" w:space="0" w:color="auto"/>
            <w:bottom w:val="none" w:sz="0" w:space="0" w:color="auto"/>
            <w:right w:val="none" w:sz="0" w:space="0" w:color="auto"/>
          </w:divBdr>
          <w:divsChild>
            <w:div w:id="1574199305">
              <w:marLeft w:val="0"/>
              <w:marRight w:val="0"/>
              <w:marTop w:val="0"/>
              <w:marBottom w:val="0"/>
              <w:divBdr>
                <w:top w:val="none" w:sz="0" w:space="0" w:color="auto"/>
                <w:left w:val="none" w:sz="0" w:space="0" w:color="auto"/>
                <w:bottom w:val="none" w:sz="0" w:space="0" w:color="auto"/>
                <w:right w:val="none" w:sz="0" w:space="0" w:color="auto"/>
              </w:divBdr>
              <w:divsChild>
                <w:div w:id="1295672958">
                  <w:marLeft w:val="0"/>
                  <w:marRight w:val="0"/>
                  <w:marTop w:val="0"/>
                  <w:marBottom w:val="0"/>
                  <w:divBdr>
                    <w:top w:val="none" w:sz="0" w:space="0" w:color="auto"/>
                    <w:left w:val="none" w:sz="0" w:space="0" w:color="auto"/>
                    <w:bottom w:val="none" w:sz="0" w:space="0" w:color="auto"/>
                    <w:right w:val="none" w:sz="0" w:space="0" w:color="auto"/>
                  </w:divBdr>
                </w:div>
                <w:div w:id="276523582">
                  <w:marLeft w:val="0"/>
                  <w:marRight w:val="0"/>
                  <w:marTop w:val="0"/>
                  <w:marBottom w:val="0"/>
                  <w:divBdr>
                    <w:top w:val="none" w:sz="0" w:space="0" w:color="auto"/>
                    <w:left w:val="none" w:sz="0" w:space="0" w:color="auto"/>
                    <w:bottom w:val="none" w:sz="0" w:space="0" w:color="auto"/>
                    <w:right w:val="none" w:sz="0" w:space="0" w:color="auto"/>
                  </w:divBdr>
                </w:div>
                <w:div w:id="2061903187">
                  <w:marLeft w:val="0"/>
                  <w:marRight w:val="0"/>
                  <w:marTop w:val="0"/>
                  <w:marBottom w:val="0"/>
                  <w:divBdr>
                    <w:top w:val="none" w:sz="0" w:space="0" w:color="auto"/>
                    <w:left w:val="none" w:sz="0" w:space="0" w:color="auto"/>
                    <w:bottom w:val="none" w:sz="0" w:space="0" w:color="auto"/>
                    <w:right w:val="none" w:sz="0" w:space="0" w:color="auto"/>
                  </w:divBdr>
                </w:div>
                <w:div w:id="1972590602">
                  <w:marLeft w:val="0"/>
                  <w:marRight w:val="0"/>
                  <w:marTop w:val="0"/>
                  <w:marBottom w:val="0"/>
                  <w:divBdr>
                    <w:top w:val="none" w:sz="0" w:space="0" w:color="auto"/>
                    <w:left w:val="none" w:sz="0" w:space="0" w:color="auto"/>
                    <w:bottom w:val="none" w:sz="0" w:space="0" w:color="auto"/>
                    <w:right w:val="none" w:sz="0" w:space="0" w:color="auto"/>
                  </w:divBdr>
                </w:div>
                <w:div w:id="642278254">
                  <w:marLeft w:val="0"/>
                  <w:marRight w:val="0"/>
                  <w:marTop w:val="0"/>
                  <w:marBottom w:val="0"/>
                  <w:divBdr>
                    <w:top w:val="none" w:sz="0" w:space="0" w:color="auto"/>
                    <w:left w:val="none" w:sz="0" w:space="0" w:color="auto"/>
                    <w:bottom w:val="none" w:sz="0" w:space="0" w:color="auto"/>
                    <w:right w:val="none" w:sz="0" w:space="0" w:color="auto"/>
                  </w:divBdr>
                </w:div>
                <w:div w:id="315379347">
                  <w:marLeft w:val="0"/>
                  <w:marRight w:val="0"/>
                  <w:marTop w:val="0"/>
                  <w:marBottom w:val="0"/>
                  <w:divBdr>
                    <w:top w:val="none" w:sz="0" w:space="0" w:color="auto"/>
                    <w:left w:val="none" w:sz="0" w:space="0" w:color="auto"/>
                    <w:bottom w:val="none" w:sz="0" w:space="0" w:color="auto"/>
                    <w:right w:val="none" w:sz="0" w:space="0" w:color="auto"/>
                  </w:divBdr>
                </w:div>
                <w:div w:id="1998415237">
                  <w:marLeft w:val="0"/>
                  <w:marRight w:val="0"/>
                  <w:marTop w:val="0"/>
                  <w:marBottom w:val="0"/>
                  <w:divBdr>
                    <w:top w:val="none" w:sz="0" w:space="0" w:color="auto"/>
                    <w:left w:val="none" w:sz="0" w:space="0" w:color="auto"/>
                    <w:bottom w:val="none" w:sz="0" w:space="0" w:color="auto"/>
                    <w:right w:val="none" w:sz="0" w:space="0" w:color="auto"/>
                  </w:divBdr>
                </w:div>
                <w:div w:id="1402481919">
                  <w:marLeft w:val="0"/>
                  <w:marRight w:val="0"/>
                  <w:marTop w:val="0"/>
                  <w:marBottom w:val="0"/>
                  <w:divBdr>
                    <w:top w:val="none" w:sz="0" w:space="0" w:color="auto"/>
                    <w:left w:val="none" w:sz="0" w:space="0" w:color="auto"/>
                    <w:bottom w:val="none" w:sz="0" w:space="0" w:color="auto"/>
                    <w:right w:val="none" w:sz="0" w:space="0" w:color="auto"/>
                  </w:divBdr>
                </w:div>
                <w:div w:id="999429447">
                  <w:marLeft w:val="0"/>
                  <w:marRight w:val="0"/>
                  <w:marTop w:val="0"/>
                  <w:marBottom w:val="0"/>
                  <w:divBdr>
                    <w:top w:val="none" w:sz="0" w:space="0" w:color="auto"/>
                    <w:left w:val="none" w:sz="0" w:space="0" w:color="auto"/>
                    <w:bottom w:val="none" w:sz="0" w:space="0" w:color="auto"/>
                    <w:right w:val="none" w:sz="0" w:space="0" w:color="auto"/>
                  </w:divBdr>
                </w:div>
                <w:div w:id="1370566636">
                  <w:marLeft w:val="0"/>
                  <w:marRight w:val="0"/>
                  <w:marTop w:val="0"/>
                  <w:marBottom w:val="0"/>
                  <w:divBdr>
                    <w:top w:val="none" w:sz="0" w:space="0" w:color="auto"/>
                    <w:left w:val="none" w:sz="0" w:space="0" w:color="auto"/>
                    <w:bottom w:val="none" w:sz="0" w:space="0" w:color="auto"/>
                    <w:right w:val="none" w:sz="0" w:space="0" w:color="auto"/>
                  </w:divBdr>
                </w:div>
                <w:div w:id="122774957">
                  <w:marLeft w:val="0"/>
                  <w:marRight w:val="0"/>
                  <w:marTop w:val="0"/>
                  <w:marBottom w:val="0"/>
                  <w:divBdr>
                    <w:top w:val="none" w:sz="0" w:space="0" w:color="auto"/>
                    <w:left w:val="none" w:sz="0" w:space="0" w:color="auto"/>
                    <w:bottom w:val="none" w:sz="0" w:space="0" w:color="auto"/>
                    <w:right w:val="none" w:sz="0" w:space="0" w:color="auto"/>
                  </w:divBdr>
                </w:div>
                <w:div w:id="1040015302">
                  <w:marLeft w:val="0"/>
                  <w:marRight w:val="0"/>
                  <w:marTop w:val="0"/>
                  <w:marBottom w:val="0"/>
                  <w:divBdr>
                    <w:top w:val="none" w:sz="0" w:space="0" w:color="auto"/>
                    <w:left w:val="none" w:sz="0" w:space="0" w:color="auto"/>
                    <w:bottom w:val="none" w:sz="0" w:space="0" w:color="auto"/>
                    <w:right w:val="none" w:sz="0" w:space="0" w:color="auto"/>
                  </w:divBdr>
                </w:div>
                <w:div w:id="1498426528">
                  <w:marLeft w:val="0"/>
                  <w:marRight w:val="0"/>
                  <w:marTop w:val="0"/>
                  <w:marBottom w:val="0"/>
                  <w:divBdr>
                    <w:top w:val="none" w:sz="0" w:space="0" w:color="auto"/>
                    <w:left w:val="none" w:sz="0" w:space="0" w:color="auto"/>
                    <w:bottom w:val="none" w:sz="0" w:space="0" w:color="auto"/>
                    <w:right w:val="none" w:sz="0" w:space="0" w:color="auto"/>
                  </w:divBdr>
                </w:div>
                <w:div w:id="271255020">
                  <w:marLeft w:val="0"/>
                  <w:marRight w:val="0"/>
                  <w:marTop w:val="0"/>
                  <w:marBottom w:val="0"/>
                  <w:divBdr>
                    <w:top w:val="none" w:sz="0" w:space="0" w:color="auto"/>
                    <w:left w:val="none" w:sz="0" w:space="0" w:color="auto"/>
                    <w:bottom w:val="none" w:sz="0" w:space="0" w:color="auto"/>
                    <w:right w:val="none" w:sz="0" w:space="0" w:color="auto"/>
                  </w:divBdr>
                </w:div>
                <w:div w:id="957179999">
                  <w:marLeft w:val="0"/>
                  <w:marRight w:val="0"/>
                  <w:marTop w:val="0"/>
                  <w:marBottom w:val="0"/>
                  <w:divBdr>
                    <w:top w:val="none" w:sz="0" w:space="0" w:color="auto"/>
                    <w:left w:val="none" w:sz="0" w:space="0" w:color="auto"/>
                    <w:bottom w:val="none" w:sz="0" w:space="0" w:color="auto"/>
                    <w:right w:val="none" w:sz="0" w:space="0" w:color="auto"/>
                  </w:divBdr>
                </w:div>
                <w:div w:id="745229856">
                  <w:marLeft w:val="0"/>
                  <w:marRight w:val="0"/>
                  <w:marTop w:val="0"/>
                  <w:marBottom w:val="0"/>
                  <w:divBdr>
                    <w:top w:val="none" w:sz="0" w:space="0" w:color="auto"/>
                    <w:left w:val="none" w:sz="0" w:space="0" w:color="auto"/>
                    <w:bottom w:val="none" w:sz="0" w:space="0" w:color="auto"/>
                    <w:right w:val="none" w:sz="0" w:space="0" w:color="auto"/>
                  </w:divBdr>
                </w:div>
                <w:div w:id="1200431412">
                  <w:marLeft w:val="0"/>
                  <w:marRight w:val="0"/>
                  <w:marTop w:val="0"/>
                  <w:marBottom w:val="0"/>
                  <w:divBdr>
                    <w:top w:val="none" w:sz="0" w:space="0" w:color="auto"/>
                    <w:left w:val="none" w:sz="0" w:space="0" w:color="auto"/>
                    <w:bottom w:val="none" w:sz="0" w:space="0" w:color="auto"/>
                    <w:right w:val="none" w:sz="0" w:space="0" w:color="auto"/>
                  </w:divBdr>
                </w:div>
                <w:div w:id="1676221158">
                  <w:marLeft w:val="0"/>
                  <w:marRight w:val="0"/>
                  <w:marTop w:val="0"/>
                  <w:marBottom w:val="0"/>
                  <w:divBdr>
                    <w:top w:val="none" w:sz="0" w:space="0" w:color="auto"/>
                    <w:left w:val="none" w:sz="0" w:space="0" w:color="auto"/>
                    <w:bottom w:val="none" w:sz="0" w:space="0" w:color="auto"/>
                    <w:right w:val="none" w:sz="0" w:space="0" w:color="auto"/>
                  </w:divBdr>
                </w:div>
                <w:div w:id="2036231442">
                  <w:marLeft w:val="0"/>
                  <w:marRight w:val="0"/>
                  <w:marTop w:val="0"/>
                  <w:marBottom w:val="0"/>
                  <w:divBdr>
                    <w:top w:val="none" w:sz="0" w:space="0" w:color="auto"/>
                    <w:left w:val="none" w:sz="0" w:space="0" w:color="auto"/>
                    <w:bottom w:val="none" w:sz="0" w:space="0" w:color="auto"/>
                    <w:right w:val="none" w:sz="0" w:space="0" w:color="auto"/>
                  </w:divBdr>
                </w:div>
                <w:div w:id="1954627383">
                  <w:marLeft w:val="0"/>
                  <w:marRight w:val="0"/>
                  <w:marTop w:val="0"/>
                  <w:marBottom w:val="0"/>
                  <w:divBdr>
                    <w:top w:val="none" w:sz="0" w:space="0" w:color="auto"/>
                    <w:left w:val="none" w:sz="0" w:space="0" w:color="auto"/>
                    <w:bottom w:val="none" w:sz="0" w:space="0" w:color="auto"/>
                    <w:right w:val="none" w:sz="0" w:space="0" w:color="auto"/>
                  </w:divBdr>
                </w:div>
                <w:div w:id="794566348">
                  <w:marLeft w:val="0"/>
                  <w:marRight w:val="0"/>
                  <w:marTop w:val="0"/>
                  <w:marBottom w:val="0"/>
                  <w:divBdr>
                    <w:top w:val="none" w:sz="0" w:space="0" w:color="auto"/>
                    <w:left w:val="none" w:sz="0" w:space="0" w:color="auto"/>
                    <w:bottom w:val="none" w:sz="0" w:space="0" w:color="auto"/>
                    <w:right w:val="none" w:sz="0" w:space="0" w:color="auto"/>
                  </w:divBdr>
                </w:div>
                <w:div w:id="303703293">
                  <w:marLeft w:val="0"/>
                  <w:marRight w:val="0"/>
                  <w:marTop w:val="0"/>
                  <w:marBottom w:val="0"/>
                  <w:divBdr>
                    <w:top w:val="none" w:sz="0" w:space="0" w:color="auto"/>
                    <w:left w:val="none" w:sz="0" w:space="0" w:color="auto"/>
                    <w:bottom w:val="none" w:sz="0" w:space="0" w:color="auto"/>
                    <w:right w:val="none" w:sz="0" w:space="0" w:color="auto"/>
                  </w:divBdr>
                </w:div>
                <w:div w:id="364522557">
                  <w:marLeft w:val="0"/>
                  <w:marRight w:val="0"/>
                  <w:marTop w:val="0"/>
                  <w:marBottom w:val="0"/>
                  <w:divBdr>
                    <w:top w:val="none" w:sz="0" w:space="0" w:color="auto"/>
                    <w:left w:val="none" w:sz="0" w:space="0" w:color="auto"/>
                    <w:bottom w:val="none" w:sz="0" w:space="0" w:color="auto"/>
                    <w:right w:val="none" w:sz="0" w:space="0" w:color="auto"/>
                  </w:divBdr>
                </w:div>
                <w:div w:id="664750385">
                  <w:marLeft w:val="0"/>
                  <w:marRight w:val="0"/>
                  <w:marTop w:val="0"/>
                  <w:marBottom w:val="0"/>
                  <w:divBdr>
                    <w:top w:val="none" w:sz="0" w:space="0" w:color="auto"/>
                    <w:left w:val="none" w:sz="0" w:space="0" w:color="auto"/>
                    <w:bottom w:val="none" w:sz="0" w:space="0" w:color="auto"/>
                    <w:right w:val="none" w:sz="0" w:space="0" w:color="auto"/>
                  </w:divBdr>
                </w:div>
                <w:div w:id="1751853240">
                  <w:marLeft w:val="0"/>
                  <w:marRight w:val="0"/>
                  <w:marTop w:val="0"/>
                  <w:marBottom w:val="0"/>
                  <w:divBdr>
                    <w:top w:val="none" w:sz="0" w:space="0" w:color="auto"/>
                    <w:left w:val="none" w:sz="0" w:space="0" w:color="auto"/>
                    <w:bottom w:val="none" w:sz="0" w:space="0" w:color="auto"/>
                    <w:right w:val="none" w:sz="0" w:space="0" w:color="auto"/>
                  </w:divBdr>
                </w:div>
                <w:div w:id="1087581614">
                  <w:marLeft w:val="0"/>
                  <w:marRight w:val="0"/>
                  <w:marTop w:val="0"/>
                  <w:marBottom w:val="0"/>
                  <w:divBdr>
                    <w:top w:val="none" w:sz="0" w:space="0" w:color="auto"/>
                    <w:left w:val="none" w:sz="0" w:space="0" w:color="auto"/>
                    <w:bottom w:val="none" w:sz="0" w:space="0" w:color="auto"/>
                    <w:right w:val="none" w:sz="0" w:space="0" w:color="auto"/>
                  </w:divBdr>
                </w:div>
                <w:div w:id="2069452606">
                  <w:marLeft w:val="0"/>
                  <w:marRight w:val="0"/>
                  <w:marTop w:val="0"/>
                  <w:marBottom w:val="0"/>
                  <w:divBdr>
                    <w:top w:val="none" w:sz="0" w:space="0" w:color="auto"/>
                    <w:left w:val="none" w:sz="0" w:space="0" w:color="auto"/>
                    <w:bottom w:val="none" w:sz="0" w:space="0" w:color="auto"/>
                    <w:right w:val="none" w:sz="0" w:space="0" w:color="auto"/>
                  </w:divBdr>
                </w:div>
                <w:div w:id="2112243603">
                  <w:marLeft w:val="0"/>
                  <w:marRight w:val="0"/>
                  <w:marTop w:val="0"/>
                  <w:marBottom w:val="0"/>
                  <w:divBdr>
                    <w:top w:val="none" w:sz="0" w:space="0" w:color="auto"/>
                    <w:left w:val="none" w:sz="0" w:space="0" w:color="auto"/>
                    <w:bottom w:val="none" w:sz="0" w:space="0" w:color="auto"/>
                    <w:right w:val="none" w:sz="0" w:space="0" w:color="auto"/>
                  </w:divBdr>
                </w:div>
                <w:div w:id="11761241">
                  <w:marLeft w:val="0"/>
                  <w:marRight w:val="0"/>
                  <w:marTop w:val="0"/>
                  <w:marBottom w:val="0"/>
                  <w:divBdr>
                    <w:top w:val="none" w:sz="0" w:space="0" w:color="auto"/>
                    <w:left w:val="none" w:sz="0" w:space="0" w:color="auto"/>
                    <w:bottom w:val="none" w:sz="0" w:space="0" w:color="auto"/>
                    <w:right w:val="none" w:sz="0" w:space="0" w:color="auto"/>
                  </w:divBdr>
                </w:div>
                <w:div w:id="1822041138">
                  <w:marLeft w:val="0"/>
                  <w:marRight w:val="0"/>
                  <w:marTop w:val="0"/>
                  <w:marBottom w:val="0"/>
                  <w:divBdr>
                    <w:top w:val="none" w:sz="0" w:space="0" w:color="auto"/>
                    <w:left w:val="none" w:sz="0" w:space="0" w:color="auto"/>
                    <w:bottom w:val="none" w:sz="0" w:space="0" w:color="auto"/>
                    <w:right w:val="none" w:sz="0" w:space="0" w:color="auto"/>
                  </w:divBdr>
                </w:div>
                <w:div w:id="687678005">
                  <w:marLeft w:val="0"/>
                  <w:marRight w:val="0"/>
                  <w:marTop w:val="0"/>
                  <w:marBottom w:val="0"/>
                  <w:divBdr>
                    <w:top w:val="none" w:sz="0" w:space="0" w:color="auto"/>
                    <w:left w:val="none" w:sz="0" w:space="0" w:color="auto"/>
                    <w:bottom w:val="none" w:sz="0" w:space="0" w:color="auto"/>
                    <w:right w:val="none" w:sz="0" w:space="0" w:color="auto"/>
                  </w:divBdr>
                </w:div>
                <w:div w:id="1834681951">
                  <w:marLeft w:val="0"/>
                  <w:marRight w:val="0"/>
                  <w:marTop w:val="0"/>
                  <w:marBottom w:val="0"/>
                  <w:divBdr>
                    <w:top w:val="none" w:sz="0" w:space="0" w:color="auto"/>
                    <w:left w:val="none" w:sz="0" w:space="0" w:color="auto"/>
                    <w:bottom w:val="none" w:sz="0" w:space="0" w:color="auto"/>
                    <w:right w:val="none" w:sz="0" w:space="0" w:color="auto"/>
                  </w:divBdr>
                </w:div>
                <w:div w:id="2121681170">
                  <w:marLeft w:val="0"/>
                  <w:marRight w:val="0"/>
                  <w:marTop w:val="0"/>
                  <w:marBottom w:val="0"/>
                  <w:divBdr>
                    <w:top w:val="none" w:sz="0" w:space="0" w:color="auto"/>
                    <w:left w:val="none" w:sz="0" w:space="0" w:color="auto"/>
                    <w:bottom w:val="none" w:sz="0" w:space="0" w:color="auto"/>
                    <w:right w:val="none" w:sz="0" w:space="0" w:color="auto"/>
                  </w:divBdr>
                </w:div>
                <w:div w:id="1643653338">
                  <w:marLeft w:val="0"/>
                  <w:marRight w:val="0"/>
                  <w:marTop w:val="0"/>
                  <w:marBottom w:val="0"/>
                  <w:divBdr>
                    <w:top w:val="none" w:sz="0" w:space="0" w:color="auto"/>
                    <w:left w:val="none" w:sz="0" w:space="0" w:color="auto"/>
                    <w:bottom w:val="none" w:sz="0" w:space="0" w:color="auto"/>
                    <w:right w:val="none" w:sz="0" w:space="0" w:color="auto"/>
                  </w:divBdr>
                </w:div>
                <w:div w:id="1073237560">
                  <w:marLeft w:val="0"/>
                  <w:marRight w:val="0"/>
                  <w:marTop w:val="0"/>
                  <w:marBottom w:val="0"/>
                  <w:divBdr>
                    <w:top w:val="none" w:sz="0" w:space="0" w:color="auto"/>
                    <w:left w:val="none" w:sz="0" w:space="0" w:color="auto"/>
                    <w:bottom w:val="none" w:sz="0" w:space="0" w:color="auto"/>
                    <w:right w:val="none" w:sz="0" w:space="0" w:color="auto"/>
                  </w:divBdr>
                </w:div>
                <w:div w:id="1537353673">
                  <w:marLeft w:val="0"/>
                  <w:marRight w:val="0"/>
                  <w:marTop w:val="0"/>
                  <w:marBottom w:val="0"/>
                  <w:divBdr>
                    <w:top w:val="none" w:sz="0" w:space="0" w:color="auto"/>
                    <w:left w:val="none" w:sz="0" w:space="0" w:color="auto"/>
                    <w:bottom w:val="none" w:sz="0" w:space="0" w:color="auto"/>
                    <w:right w:val="none" w:sz="0" w:space="0" w:color="auto"/>
                  </w:divBdr>
                </w:div>
                <w:div w:id="1843081248">
                  <w:marLeft w:val="0"/>
                  <w:marRight w:val="0"/>
                  <w:marTop w:val="0"/>
                  <w:marBottom w:val="0"/>
                  <w:divBdr>
                    <w:top w:val="none" w:sz="0" w:space="0" w:color="auto"/>
                    <w:left w:val="none" w:sz="0" w:space="0" w:color="auto"/>
                    <w:bottom w:val="none" w:sz="0" w:space="0" w:color="auto"/>
                    <w:right w:val="none" w:sz="0" w:space="0" w:color="auto"/>
                  </w:divBdr>
                </w:div>
              </w:divsChild>
            </w:div>
            <w:div w:id="1313176098">
              <w:marLeft w:val="0"/>
              <w:marRight w:val="0"/>
              <w:marTop w:val="0"/>
              <w:marBottom w:val="0"/>
              <w:divBdr>
                <w:top w:val="none" w:sz="0" w:space="0" w:color="auto"/>
                <w:left w:val="none" w:sz="0" w:space="0" w:color="auto"/>
                <w:bottom w:val="none" w:sz="0" w:space="0" w:color="auto"/>
                <w:right w:val="none" w:sz="0" w:space="0" w:color="auto"/>
              </w:divBdr>
            </w:div>
            <w:div w:id="527766399">
              <w:marLeft w:val="0"/>
              <w:marRight w:val="0"/>
              <w:marTop w:val="0"/>
              <w:marBottom w:val="0"/>
              <w:divBdr>
                <w:top w:val="none" w:sz="0" w:space="0" w:color="auto"/>
                <w:left w:val="none" w:sz="0" w:space="0" w:color="auto"/>
                <w:bottom w:val="none" w:sz="0" w:space="0" w:color="auto"/>
                <w:right w:val="none" w:sz="0" w:space="0" w:color="auto"/>
              </w:divBdr>
            </w:div>
            <w:div w:id="2126848535">
              <w:marLeft w:val="0"/>
              <w:marRight w:val="0"/>
              <w:marTop w:val="0"/>
              <w:marBottom w:val="0"/>
              <w:divBdr>
                <w:top w:val="none" w:sz="0" w:space="0" w:color="auto"/>
                <w:left w:val="none" w:sz="0" w:space="0" w:color="auto"/>
                <w:bottom w:val="none" w:sz="0" w:space="0" w:color="auto"/>
                <w:right w:val="none" w:sz="0" w:space="0" w:color="auto"/>
              </w:divBdr>
            </w:div>
            <w:div w:id="7876670">
              <w:marLeft w:val="0"/>
              <w:marRight w:val="0"/>
              <w:marTop w:val="0"/>
              <w:marBottom w:val="0"/>
              <w:divBdr>
                <w:top w:val="none" w:sz="0" w:space="0" w:color="auto"/>
                <w:left w:val="none" w:sz="0" w:space="0" w:color="auto"/>
                <w:bottom w:val="none" w:sz="0" w:space="0" w:color="auto"/>
                <w:right w:val="none" w:sz="0" w:space="0" w:color="auto"/>
              </w:divBdr>
              <w:divsChild>
                <w:div w:id="1507289386">
                  <w:marLeft w:val="0"/>
                  <w:marRight w:val="0"/>
                  <w:marTop w:val="0"/>
                  <w:marBottom w:val="0"/>
                  <w:divBdr>
                    <w:top w:val="none" w:sz="0" w:space="0" w:color="auto"/>
                    <w:left w:val="none" w:sz="0" w:space="0" w:color="auto"/>
                    <w:bottom w:val="none" w:sz="0" w:space="0" w:color="auto"/>
                    <w:right w:val="none" w:sz="0" w:space="0" w:color="auto"/>
                  </w:divBdr>
                </w:div>
                <w:div w:id="395518162">
                  <w:marLeft w:val="0"/>
                  <w:marRight w:val="0"/>
                  <w:marTop w:val="0"/>
                  <w:marBottom w:val="0"/>
                  <w:divBdr>
                    <w:top w:val="none" w:sz="0" w:space="0" w:color="auto"/>
                    <w:left w:val="none" w:sz="0" w:space="0" w:color="auto"/>
                    <w:bottom w:val="none" w:sz="0" w:space="0" w:color="auto"/>
                    <w:right w:val="none" w:sz="0" w:space="0" w:color="auto"/>
                  </w:divBdr>
                </w:div>
                <w:div w:id="472874243">
                  <w:marLeft w:val="0"/>
                  <w:marRight w:val="0"/>
                  <w:marTop w:val="0"/>
                  <w:marBottom w:val="0"/>
                  <w:divBdr>
                    <w:top w:val="none" w:sz="0" w:space="0" w:color="auto"/>
                    <w:left w:val="none" w:sz="0" w:space="0" w:color="auto"/>
                    <w:bottom w:val="none" w:sz="0" w:space="0" w:color="auto"/>
                    <w:right w:val="none" w:sz="0" w:space="0" w:color="auto"/>
                  </w:divBdr>
                </w:div>
                <w:div w:id="2084788698">
                  <w:marLeft w:val="0"/>
                  <w:marRight w:val="0"/>
                  <w:marTop w:val="0"/>
                  <w:marBottom w:val="0"/>
                  <w:divBdr>
                    <w:top w:val="none" w:sz="0" w:space="0" w:color="auto"/>
                    <w:left w:val="none" w:sz="0" w:space="0" w:color="auto"/>
                    <w:bottom w:val="none" w:sz="0" w:space="0" w:color="auto"/>
                    <w:right w:val="none" w:sz="0" w:space="0" w:color="auto"/>
                  </w:divBdr>
                </w:div>
                <w:div w:id="787163582">
                  <w:marLeft w:val="0"/>
                  <w:marRight w:val="0"/>
                  <w:marTop w:val="0"/>
                  <w:marBottom w:val="0"/>
                  <w:divBdr>
                    <w:top w:val="none" w:sz="0" w:space="0" w:color="auto"/>
                    <w:left w:val="none" w:sz="0" w:space="0" w:color="auto"/>
                    <w:bottom w:val="none" w:sz="0" w:space="0" w:color="auto"/>
                    <w:right w:val="none" w:sz="0" w:space="0" w:color="auto"/>
                  </w:divBdr>
                </w:div>
                <w:div w:id="1710371045">
                  <w:marLeft w:val="0"/>
                  <w:marRight w:val="0"/>
                  <w:marTop w:val="0"/>
                  <w:marBottom w:val="0"/>
                  <w:divBdr>
                    <w:top w:val="none" w:sz="0" w:space="0" w:color="auto"/>
                    <w:left w:val="none" w:sz="0" w:space="0" w:color="auto"/>
                    <w:bottom w:val="none" w:sz="0" w:space="0" w:color="auto"/>
                    <w:right w:val="none" w:sz="0" w:space="0" w:color="auto"/>
                  </w:divBdr>
                </w:div>
                <w:div w:id="1277520792">
                  <w:marLeft w:val="0"/>
                  <w:marRight w:val="0"/>
                  <w:marTop w:val="0"/>
                  <w:marBottom w:val="0"/>
                  <w:divBdr>
                    <w:top w:val="none" w:sz="0" w:space="0" w:color="auto"/>
                    <w:left w:val="none" w:sz="0" w:space="0" w:color="auto"/>
                    <w:bottom w:val="none" w:sz="0" w:space="0" w:color="auto"/>
                    <w:right w:val="none" w:sz="0" w:space="0" w:color="auto"/>
                  </w:divBdr>
                </w:div>
                <w:div w:id="1474908781">
                  <w:marLeft w:val="0"/>
                  <w:marRight w:val="0"/>
                  <w:marTop w:val="0"/>
                  <w:marBottom w:val="0"/>
                  <w:divBdr>
                    <w:top w:val="none" w:sz="0" w:space="0" w:color="auto"/>
                    <w:left w:val="none" w:sz="0" w:space="0" w:color="auto"/>
                    <w:bottom w:val="none" w:sz="0" w:space="0" w:color="auto"/>
                    <w:right w:val="none" w:sz="0" w:space="0" w:color="auto"/>
                  </w:divBdr>
                </w:div>
                <w:div w:id="1149246262">
                  <w:marLeft w:val="0"/>
                  <w:marRight w:val="0"/>
                  <w:marTop w:val="0"/>
                  <w:marBottom w:val="0"/>
                  <w:divBdr>
                    <w:top w:val="none" w:sz="0" w:space="0" w:color="auto"/>
                    <w:left w:val="none" w:sz="0" w:space="0" w:color="auto"/>
                    <w:bottom w:val="none" w:sz="0" w:space="0" w:color="auto"/>
                    <w:right w:val="none" w:sz="0" w:space="0" w:color="auto"/>
                  </w:divBdr>
                </w:div>
                <w:div w:id="152337891">
                  <w:marLeft w:val="0"/>
                  <w:marRight w:val="0"/>
                  <w:marTop w:val="0"/>
                  <w:marBottom w:val="0"/>
                  <w:divBdr>
                    <w:top w:val="none" w:sz="0" w:space="0" w:color="auto"/>
                    <w:left w:val="none" w:sz="0" w:space="0" w:color="auto"/>
                    <w:bottom w:val="none" w:sz="0" w:space="0" w:color="auto"/>
                    <w:right w:val="none" w:sz="0" w:space="0" w:color="auto"/>
                  </w:divBdr>
                </w:div>
                <w:div w:id="560750186">
                  <w:marLeft w:val="0"/>
                  <w:marRight w:val="0"/>
                  <w:marTop w:val="0"/>
                  <w:marBottom w:val="0"/>
                  <w:divBdr>
                    <w:top w:val="none" w:sz="0" w:space="0" w:color="auto"/>
                    <w:left w:val="none" w:sz="0" w:space="0" w:color="auto"/>
                    <w:bottom w:val="none" w:sz="0" w:space="0" w:color="auto"/>
                    <w:right w:val="none" w:sz="0" w:space="0" w:color="auto"/>
                  </w:divBdr>
                </w:div>
                <w:div w:id="597326052">
                  <w:marLeft w:val="0"/>
                  <w:marRight w:val="0"/>
                  <w:marTop w:val="0"/>
                  <w:marBottom w:val="0"/>
                  <w:divBdr>
                    <w:top w:val="none" w:sz="0" w:space="0" w:color="auto"/>
                    <w:left w:val="none" w:sz="0" w:space="0" w:color="auto"/>
                    <w:bottom w:val="none" w:sz="0" w:space="0" w:color="auto"/>
                    <w:right w:val="none" w:sz="0" w:space="0" w:color="auto"/>
                  </w:divBdr>
                </w:div>
              </w:divsChild>
            </w:div>
            <w:div w:id="1208950829">
              <w:marLeft w:val="0"/>
              <w:marRight w:val="0"/>
              <w:marTop w:val="0"/>
              <w:marBottom w:val="0"/>
              <w:divBdr>
                <w:top w:val="none" w:sz="0" w:space="0" w:color="auto"/>
                <w:left w:val="none" w:sz="0" w:space="0" w:color="auto"/>
                <w:bottom w:val="none" w:sz="0" w:space="0" w:color="auto"/>
                <w:right w:val="none" w:sz="0" w:space="0" w:color="auto"/>
              </w:divBdr>
            </w:div>
            <w:div w:id="1966812192">
              <w:marLeft w:val="0"/>
              <w:marRight w:val="0"/>
              <w:marTop w:val="0"/>
              <w:marBottom w:val="0"/>
              <w:divBdr>
                <w:top w:val="none" w:sz="0" w:space="0" w:color="auto"/>
                <w:left w:val="none" w:sz="0" w:space="0" w:color="auto"/>
                <w:bottom w:val="none" w:sz="0" w:space="0" w:color="auto"/>
                <w:right w:val="none" w:sz="0" w:space="0" w:color="auto"/>
              </w:divBdr>
            </w:div>
            <w:div w:id="623659051">
              <w:marLeft w:val="0"/>
              <w:marRight w:val="0"/>
              <w:marTop w:val="0"/>
              <w:marBottom w:val="0"/>
              <w:divBdr>
                <w:top w:val="none" w:sz="0" w:space="0" w:color="auto"/>
                <w:left w:val="none" w:sz="0" w:space="0" w:color="auto"/>
                <w:bottom w:val="none" w:sz="0" w:space="0" w:color="auto"/>
                <w:right w:val="none" w:sz="0" w:space="0" w:color="auto"/>
              </w:divBdr>
              <w:divsChild>
                <w:div w:id="1382946604">
                  <w:marLeft w:val="0"/>
                  <w:marRight w:val="0"/>
                  <w:marTop w:val="0"/>
                  <w:marBottom w:val="0"/>
                  <w:divBdr>
                    <w:top w:val="none" w:sz="0" w:space="0" w:color="auto"/>
                    <w:left w:val="none" w:sz="0" w:space="0" w:color="auto"/>
                    <w:bottom w:val="none" w:sz="0" w:space="0" w:color="auto"/>
                    <w:right w:val="none" w:sz="0" w:space="0" w:color="auto"/>
                  </w:divBdr>
                </w:div>
                <w:div w:id="293798610">
                  <w:marLeft w:val="0"/>
                  <w:marRight w:val="0"/>
                  <w:marTop w:val="0"/>
                  <w:marBottom w:val="0"/>
                  <w:divBdr>
                    <w:top w:val="none" w:sz="0" w:space="0" w:color="auto"/>
                    <w:left w:val="none" w:sz="0" w:space="0" w:color="auto"/>
                    <w:bottom w:val="none" w:sz="0" w:space="0" w:color="auto"/>
                    <w:right w:val="none" w:sz="0" w:space="0" w:color="auto"/>
                  </w:divBdr>
                </w:div>
                <w:div w:id="1036320815">
                  <w:marLeft w:val="0"/>
                  <w:marRight w:val="0"/>
                  <w:marTop w:val="0"/>
                  <w:marBottom w:val="0"/>
                  <w:divBdr>
                    <w:top w:val="none" w:sz="0" w:space="0" w:color="auto"/>
                    <w:left w:val="none" w:sz="0" w:space="0" w:color="auto"/>
                    <w:bottom w:val="none" w:sz="0" w:space="0" w:color="auto"/>
                    <w:right w:val="none" w:sz="0" w:space="0" w:color="auto"/>
                  </w:divBdr>
                </w:div>
              </w:divsChild>
            </w:div>
            <w:div w:id="1208682830">
              <w:marLeft w:val="0"/>
              <w:marRight w:val="0"/>
              <w:marTop w:val="0"/>
              <w:marBottom w:val="0"/>
              <w:divBdr>
                <w:top w:val="none" w:sz="0" w:space="0" w:color="auto"/>
                <w:left w:val="none" w:sz="0" w:space="0" w:color="auto"/>
                <w:bottom w:val="none" w:sz="0" w:space="0" w:color="auto"/>
                <w:right w:val="none" w:sz="0" w:space="0" w:color="auto"/>
              </w:divBdr>
            </w:div>
            <w:div w:id="1420440412">
              <w:marLeft w:val="0"/>
              <w:marRight w:val="0"/>
              <w:marTop w:val="0"/>
              <w:marBottom w:val="0"/>
              <w:divBdr>
                <w:top w:val="none" w:sz="0" w:space="0" w:color="auto"/>
                <w:left w:val="none" w:sz="0" w:space="0" w:color="auto"/>
                <w:bottom w:val="none" w:sz="0" w:space="0" w:color="auto"/>
                <w:right w:val="none" w:sz="0" w:space="0" w:color="auto"/>
              </w:divBdr>
              <w:divsChild>
                <w:div w:id="1827624311">
                  <w:marLeft w:val="0"/>
                  <w:marRight w:val="0"/>
                  <w:marTop w:val="0"/>
                  <w:marBottom w:val="0"/>
                  <w:divBdr>
                    <w:top w:val="none" w:sz="0" w:space="0" w:color="auto"/>
                    <w:left w:val="none" w:sz="0" w:space="0" w:color="auto"/>
                    <w:bottom w:val="none" w:sz="0" w:space="0" w:color="auto"/>
                    <w:right w:val="none" w:sz="0" w:space="0" w:color="auto"/>
                  </w:divBdr>
                </w:div>
                <w:div w:id="1730573017">
                  <w:marLeft w:val="0"/>
                  <w:marRight w:val="0"/>
                  <w:marTop w:val="0"/>
                  <w:marBottom w:val="0"/>
                  <w:divBdr>
                    <w:top w:val="none" w:sz="0" w:space="0" w:color="auto"/>
                    <w:left w:val="none" w:sz="0" w:space="0" w:color="auto"/>
                    <w:bottom w:val="none" w:sz="0" w:space="0" w:color="auto"/>
                    <w:right w:val="none" w:sz="0" w:space="0" w:color="auto"/>
                  </w:divBdr>
                </w:div>
                <w:div w:id="382608631">
                  <w:marLeft w:val="0"/>
                  <w:marRight w:val="0"/>
                  <w:marTop w:val="0"/>
                  <w:marBottom w:val="0"/>
                  <w:divBdr>
                    <w:top w:val="none" w:sz="0" w:space="0" w:color="auto"/>
                    <w:left w:val="none" w:sz="0" w:space="0" w:color="auto"/>
                    <w:bottom w:val="none" w:sz="0" w:space="0" w:color="auto"/>
                    <w:right w:val="none" w:sz="0" w:space="0" w:color="auto"/>
                  </w:divBdr>
                </w:div>
                <w:div w:id="1008021874">
                  <w:marLeft w:val="0"/>
                  <w:marRight w:val="0"/>
                  <w:marTop w:val="0"/>
                  <w:marBottom w:val="0"/>
                  <w:divBdr>
                    <w:top w:val="none" w:sz="0" w:space="0" w:color="auto"/>
                    <w:left w:val="none" w:sz="0" w:space="0" w:color="auto"/>
                    <w:bottom w:val="none" w:sz="0" w:space="0" w:color="auto"/>
                    <w:right w:val="none" w:sz="0" w:space="0" w:color="auto"/>
                  </w:divBdr>
                </w:div>
                <w:div w:id="1936863446">
                  <w:marLeft w:val="0"/>
                  <w:marRight w:val="0"/>
                  <w:marTop w:val="0"/>
                  <w:marBottom w:val="0"/>
                  <w:divBdr>
                    <w:top w:val="none" w:sz="0" w:space="0" w:color="auto"/>
                    <w:left w:val="none" w:sz="0" w:space="0" w:color="auto"/>
                    <w:bottom w:val="none" w:sz="0" w:space="0" w:color="auto"/>
                    <w:right w:val="none" w:sz="0" w:space="0" w:color="auto"/>
                  </w:divBdr>
                </w:div>
                <w:div w:id="698431300">
                  <w:marLeft w:val="0"/>
                  <w:marRight w:val="0"/>
                  <w:marTop w:val="0"/>
                  <w:marBottom w:val="0"/>
                  <w:divBdr>
                    <w:top w:val="none" w:sz="0" w:space="0" w:color="auto"/>
                    <w:left w:val="none" w:sz="0" w:space="0" w:color="auto"/>
                    <w:bottom w:val="none" w:sz="0" w:space="0" w:color="auto"/>
                    <w:right w:val="none" w:sz="0" w:space="0" w:color="auto"/>
                  </w:divBdr>
                </w:div>
                <w:div w:id="1006708124">
                  <w:marLeft w:val="0"/>
                  <w:marRight w:val="0"/>
                  <w:marTop w:val="0"/>
                  <w:marBottom w:val="0"/>
                  <w:divBdr>
                    <w:top w:val="none" w:sz="0" w:space="0" w:color="auto"/>
                    <w:left w:val="none" w:sz="0" w:space="0" w:color="auto"/>
                    <w:bottom w:val="none" w:sz="0" w:space="0" w:color="auto"/>
                    <w:right w:val="none" w:sz="0" w:space="0" w:color="auto"/>
                  </w:divBdr>
                </w:div>
                <w:div w:id="1800487757">
                  <w:marLeft w:val="0"/>
                  <w:marRight w:val="0"/>
                  <w:marTop w:val="0"/>
                  <w:marBottom w:val="0"/>
                  <w:divBdr>
                    <w:top w:val="none" w:sz="0" w:space="0" w:color="auto"/>
                    <w:left w:val="none" w:sz="0" w:space="0" w:color="auto"/>
                    <w:bottom w:val="none" w:sz="0" w:space="0" w:color="auto"/>
                    <w:right w:val="none" w:sz="0" w:space="0" w:color="auto"/>
                  </w:divBdr>
                </w:div>
                <w:div w:id="267546583">
                  <w:marLeft w:val="0"/>
                  <w:marRight w:val="0"/>
                  <w:marTop w:val="0"/>
                  <w:marBottom w:val="0"/>
                  <w:divBdr>
                    <w:top w:val="none" w:sz="0" w:space="0" w:color="auto"/>
                    <w:left w:val="none" w:sz="0" w:space="0" w:color="auto"/>
                    <w:bottom w:val="none" w:sz="0" w:space="0" w:color="auto"/>
                    <w:right w:val="none" w:sz="0" w:space="0" w:color="auto"/>
                  </w:divBdr>
                </w:div>
                <w:div w:id="1085877361">
                  <w:marLeft w:val="0"/>
                  <w:marRight w:val="0"/>
                  <w:marTop w:val="0"/>
                  <w:marBottom w:val="0"/>
                  <w:divBdr>
                    <w:top w:val="none" w:sz="0" w:space="0" w:color="auto"/>
                    <w:left w:val="none" w:sz="0" w:space="0" w:color="auto"/>
                    <w:bottom w:val="none" w:sz="0" w:space="0" w:color="auto"/>
                    <w:right w:val="none" w:sz="0" w:space="0" w:color="auto"/>
                  </w:divBdr>
                </w:div>
                <w:div w:id="2108845630">
                  <w:marLeft w:val="0"/>
                  <w:marRight w:val="0"/>
                  <w:marTop w:val="0"/>
                  <w:marBottom w:val="0"/>
                  <w:divBdr>
                    <w:top w:val="none" w:sz="0" w:space="0" w:color="auto"/>
                    <w:left w:val="none" w:sz="0" w:space="0" w:color="auto"/>
                    <w:bottom w:val="none" w:sz="0" w:space="0" w:color="auto"/>
                    <w:right w:val="none" w:sz="0" w:space="0" w:color="auto"/>
                  </w:divBdr>
                </w:div>
                <w:div w:id="1575971031">
                  <w:marLeft w:val="0"/>
                  <w:marRight w:val="0"/>
                  <w:marTop w:val="0"/>
                  <w:marBottom w:val="0"/>
                  <w:divBdr>
                    <w:top w:val="none" w:sz="0" w:space="0" w:color="auto"/>
                    <w:left w:val="none" w:sz="0" w:space="0" w:color="auto"/>
                    <w:bottom w:val="none" w:sz="0" w:space="0" w:color="auto"/>
                    <w:right w:val="none" w:sz="0" w:space="0" w:color="auto"/>
                  </w:divBdr>
                </w:div>
                <w:div w:id="631911622">
                  <w:marLeft w:val="0"/>
                  <w:marRight w:val="0"/>
                  <w:marTop w:val="0"/>
                  <w:marBottom w:val="0"/>
                  <w:divBdr>
                    <w:top w:val="none" w:sz="0" w:space="0" w:color="auto"/>
                    <w:left w:val="none" w:sz="0" w:space="0" w:color="auto"/>
                    <w:bottom w:val="none" w:sz="0" w:space="0" w:color="auto"/>
                    <w:right w:val="none" w:sz="0" w:space="0" w:color="auto"/>
                  </w:divBdr>
                </w:div>
                <w:div w:id="848108347">
                  <w:marLeft w:val="0"/>
                  <w:marRight w:val="0"/>
                  <w:marTop w:val="0"/>
                  <w:marBottom w:val="0"/>
                  <w:divBdr>
                    <w:top w:val="none" w:sz="0" w:space="0" w:color="auto"/>
                    <w:left w:val="none" w:sz="0" w:space="0" w:color="auto"/>
                    <w:bottom w:val="none" w:sz="0" w:space="0" w:color="auto"/>
                    <w:right w:val="none" w:sz="0" w:space="0" w:color="auto"/>
                  </w:divBdr>
                </w:div>
                <w:div w:id="858196753">
                  <w:marLeft w:val="0"/>
                  <w:marRight w:val="0"/>
                  <w:marTop w:val="0"/>
                  <w:marBottom w:val="0"/>
                  <w:divBdr>
                    <w:top w:val="none" w:sz="0" w:space="0" w:color="auto"/>
                    <w:left w:val="none" w:sz="0" w:space="0" w:color="auto"/>
                    <w:bottom w:val="none" w:sz="0" w:space="0" w:color="auto"/>
                    <w:right w:val="none" w:sz="0" w:space="0" w:color="auto"/>
                  </w:divBdr>
                </w:div>
                <w:div w:id="420444316">
                  <w:marLeft w:val="0"/>
                  <w:marRight w:val="0"/>
                  <w:marTop w:val="0"/>
                  <w:marBottom w:val="0"/>
                  <w:divBdr>
                    <w:top w:val="none" w:sz="0" w:space="0" w:color="auto"/>
                    <w:left w:val="none" w:sz="0" w:space="0" w:color="auto"/>
                    <w:bottom w:val="none" w:sz="0" w:space="0" w:color="auto"/>
                    <w:right w:val="none" w:sz="0" w:space="0" w:color="auto"/>
                  </w:divBdr>
                </w:div>
                <w:div w:id="593591635">
                  <w:marLeft w:val="0"/>
                  <w:marRight w:val="0"/>
                  <w:marTop w:val="0"/>
                  <w:marBottom w:val="0"/>
                  <w:divBdr>
                    <w:top w:val="none" w:sz="0" w:space="0" w:color="auto"/>
                    <w:left w:val="none" w:sz="0" w:space="0" w:color="auto"/>
                    <w:bottom w:val="none" w:sz="0" w:space="0" w:color="auto"/>
                    <w:right w:val="none" w:sz="0" w:space="0" w:color="auto"/>
                  </w:divBdr>
                </w:div>
                <w:div w:id="392779247">
                  <w:marLeft w:val="0"/>
                  <w:marRight w:val="0"/>
                  <w:marTop w:val="0"/>
                  <w:marBottom w:val="0"/>
                  <w:divBdr>
                    <w:top w:val="none" w:sz="0" w:space="0" w:color="auto"/>
                    <w:left w:val="none" w:sz="0" w:space="0" w:color="auto"/>
                    <w:bottom w:val="none" w:sz="0" w:space="0" w:color="auto"/>
                    <w:right w:val="none" w:sz="0" w:space="0" w:color="auto"/>
                  </w:divBdr>
                </w:div>
                <w:div w:id="1119030302">
                  <w:marLeft w:val="0"/>
                  <w:marRight w:val="0"/>
                  <w:marTop w:val="0"/>
                  <w:marBottom w:val="0"/>
                  <w:divBdr>
                    <w:top w:val="none" w:sz="0" w:space="0" w:color="auto"/>
                    <w:left w:val="none" w:sz="0" w:space="0" w:color="auto"/>
                    <w:bottom w:val="none" w:sz="0" w:space="0" w:color="auto"/>
                    <w:right w:val="none" w:sz="0" w:space="0" w:color="auto"/>
                  </w:divBdr>
                </w:div>
                <w:div w:id="1872111243">
                  <w:marLeft w:val="0"/>
                  <w:marRight w:val="0"/>
                  <w:marTop w:val="0"/>
                  <w:marBottom w:val="0"/>
                  <w:divBdr>
                    <w:top w:val="none" w:sz="0" w:space="0" w:color="auto"/>
                    <w:left w:val="none" w:sz="0" w:space="0" w:color="auto"/>
                    <w:bottom w:val="none" w:sz="0" w:space="0" w:color="auto"/>
                    <w:right w:val="none" w:sz="0" w:space="0" w:color="auto"/>
                  </w:divBdr>
                </w:div>
                <w:div w:id="932670457">
                  <w:marLeft w:val="0"/>
                  <w:marRight w:val="0"/>
                  <w:marTop w:val="0"/>
                  <w:marBottom w:val="0"/>
                  <w:divBdr>
                    <w:top w:val="none" w:sz="0" w:space="0" w:color="auto"/>
                    <w:left w:val="none" w:sz="0" w:space="0" w:color="auto"/>
                    <w:bottom w:val="none" w:sz="0" w:space="0" w:color="auto"/>
                    <w:right w:val="none" w:sz="0" w:space="0" w:color="auto"/>
                  </w:divBdr>
                </w:div>
                <w:div w:id="1486968887">
                  <w:marLeft w:val="0"/>
                  <w:marRight w:val="0"/>
                  <w:marTop w:val="0"/>
                  <w:marBottom w:val="0"/>
                  <w:divBdr>
                    <w:top w:val="none" w:sz="0" w:space="0" w:color="auto"/>
                    <w:left w:val="none" w:sz="0" w:space="0" w:color="auto"/>
                    <w:bottom w:val="none" w:sz="0" w:space="0" w:color="auto"/>
                    <w:right w:val="none" w:sz="0" w:space="0" w:color="auto"/>
                  </w:divBdr>
                </w:div>
                <w:div w:id="1513911354">
                  <w:marLeft w:val="0"/>
                  <w:marRight w:val="0"/>
                  <w:marTop w:val="0"/>
                  <w:marBottom w:val="0"/>
                  <w:divBdr>
                    <w:top w:val="none" w:sz="0" w:space="0" w:color="auto"/>
                    <w:left w:val="none" w:sz="0" w:space="0" w:color="auto"/>
                    <w:bottom w:val="none" w:sz="0" w:space="0" w:color="auto"/>
                    <w:right w:val="none" w:sz="0" w:space="0" w:color="auto"/>
                  </w:divBdr>
                </w:div>
                <w:div w:id="1997613183">
                  <w:marLeft w:val="0"/>
                  <w:marRight w:val="0"/>
                  <w:marTop w:val="0"/>
                  <w:marBottom w:val="0"/>
                  <w:divBdr>
                    <w:top w:val="none" w:sz="0" w:space="0" w:color="auto"/>
                    <w:left w:val="none" w:sz="0" w:space="0" w:color="auto"/>
                    <w:bottom w:val="none" w:sz="0" w:space="0" w:color="auto"/>
                    <w:right w:val="none" w:sz="0" w:space="0" w:color="auto"/>
                  </w:divBdr>
                </w:div>
                <w:div w:id="890114433">
                  <w:marLeft w:val="0"/>
                  <w:marRight w:val="0"/>
                  <w:marTop w:val="0"/>
                  <w:marBottom w:val="0"/>
                  <w:divBdr>
                    <w:top w:val="none" w:sz="0" w:space="0" w:color="auto"/>
                    <w:left w:val="none" w:sz="0" w:space="0" w:color="auto"/>
                    <w:bottom w:val="none" w:sz="0" w:space="0" w:color="auto"/>
                    <w:right w:val="none" w:sz="0" w:space="0" w:color="auto"/>
                  </w:divBdr>
                </w:div>
                <w:div w:id="145560863">
                  <w:marLeft w:val="0"/>
                  <w:marRight w:val="0"/>
                  <w:marTop w:val="0"/>
                  <w:marBottom w:val="0"/>
                  <w:divBdr>
                    <w:top w:val="none" w:sz="0" w:space="0" w:color="auto"/>
                    <w:left w:val="none" w:sz="0" w:space="0" w:color="auto"/>
                    <w:bottom w:val="none" w:sz="0" w:space="0" w:color="auto"/>
                    <w:right w:val="none" w:sz="0" w:space="0" w:color="auto"/>
                  </w:divBdr>
                </w:div>
                <w:div w:id="1677607740">
                  <w:marLeft w:val="0"/>
                  <w:marRight w:val="0"/>
                  <w:marTop w:val="0"/>
                  <w:marBottom w:val="0"/>
                  <w:divBdr>
                    <w:top w:val="none" w:sz="0" w:space="0" w:color="auto"/>
                    <w:left w:val="none" w:sz="0" w:space="0" w:color="auto"/>
                    <w:bottom w:val="none" w:sz="0" w:space="0" w:color="auto"/>
                    <w:right w:val="none" w:sz="0" w:space="0" w:color="auto"/>
                  </w:divBdr>
                </w:div>
                <w:div w:id="16186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7371">
          <w:marLeft w:val="0"/>
          <w:marRight w:val="0"/>
          <w:marTop w:val="0"/>
          <w:marBottom w:val="0"/>
          <w:divBdr>
            <w:top w:val="none" w:sz="0" w:space="0" w:color="auto"/>
            <w:left w:val="none" w:sz="0" w:space="0" w:color="auto"/>
            <w:bottom w:val="none" w:sz="0" w:space="0" w:color="auto"/>
            <w:right w:val="none" w:sz="0" w:space="0" w:color="auto"/>
          </w:divBdr>
        </w:div>
      </w:divsChild>
    </w:div>
    <w:div w:id="825438886">
      <w:bodyDiv w:val="1"/>
      <w:marLeft w:val="0"/>
      <w:marRight w:val="0"/>
      <w:marTop w:val="0"/>
      <w:marBottom w:val="0"/>
      <w:divBdr>
        <w:top w:val="none" w:sz="0" w:space="0" w:color="auto"/>
        <w:left w:val="none" w:sz="0" w:space="0" w:color="auto"/>
        <w:bottom w:val="none" w:sz="0" w:space="0" w:color="auto"/>
        <w:right w:val="none" w:sz="0" w:space="0" w:color="auto"/>
      </w:divBdr>
    </w:div>
    <w:div w:id="854270716">
      <w:bodyDiv w:val="1"/>
      <w:marLeft w:val="0"/>
      <w:marRight w:val="0"/>
      <w:marTop w:val="0"/>
      <w:marBottom w:val="0"/>
      <w:divBdr>
        <w:top w:val="none" w:sz="0" w:space="0" w:color="auto"/>
        <w:left w:val="none" w:sz="0" w:space="0" w:color="auto"/>
        <w:bottom w:val="none" w:sz="0" w:space="0" w:color="auto"/>
        <w:right w:val="none" w:sz="0" w:space="0" w:color="auto"/>
      </w:divBdr>
    </w:div>
    <w:div w:id="902328193">
      <w:bodyDiv w:val="1"/>
      <w:marLeft w:val="0"/>
      <w:marRight w:val="0"/>
      <w:marTop w:val="0"/>
      <w:marBottom w:val="0"/>
      <w:divBdr>
        <w:top w:val="none" w:sz="0" w:space="0" w:color="auto"/>
        <w:left w:val="none" w:sz="0" w:space="0" w:color="auto"/>
        <w:bottom w:val="none" w:sz="0" w:space="0" w:color="auto"/>
        <w:right w:val="none" w:sz="0" w:space="0" w:color="auto"/>
      </w:divBdr>
    </w:div>
    <w:div w:id="1250312168">
      <w:bodyDiv w:val="1"/>
      <w:marLeft w:val="0"/>
      <w:marRight w:val="0"/>
      <w:marTop w:val="0"/>
      <w:marBottom w:val="0"/>
      <w:divBdr>
        <w:top w:val="none" w:sz="0" w:space="0" w:color="auto"/>
        <w:left w:val="none" w:sz="0" w:space="0" w:color="auto"/>
        <w:bottom w:val="none" w:sz="0" w:space="0" w:color="auto"/>
        <w:right w:val="none" w:sz="0" w:space="0" w:color="auto"/>
      </w:divBdr>
    </w:div>
    <w:div w:id="1261060295">
      <w:bodyDiv w:val="1"/>
      <w:marLeft w:val="0"/>
      <w:marRight w:val="0"/>
      <w:marTop w:val="0"/>
      <w:marBottom w:val="0"/>
      <w:divBdr>
        <w:top w:val="none" w:sz="0" w:space="0" w:color="auto"/>
        <w:left w:val="none" w:sz="0" w:space="0" w:color="auto"/>
        <w:bottom w:val="none" w:sz="0" w:space="0" w:color="auto"/>
        <w:right w:val="none" w:sz="0" w:space="0" w:color="auto"/>
      </w:divBdr>
    </w:div>
    <w:div w:id="2038386509">
      <w:bodyDiv w:val="1"/>
      <w:marLeft w:val="0"/>
      <w:marRight w:val="0"/>
      <w:marTop w:val="0"/>
      <w:marBottom w:val="0"/>
      <w:divBdr>
        <w:top w:val="none" w:sz="0" w:space="0" w:color="auto"/>
        <w:left w:val="none" w:sz="0" w:space="0" w:color="auto"/>
        <w:bottom w:val="none" w:sz="0" w:space="0" w:color="auto"/>
        <w:right w:val="none" w:sz="0" w:space="0" w:color="auto"/>
      </w:divBdr>
    </w:div>
    <w:div w:id="2047483461">
      <w:bodyDiv w:val="1"/>
      <w:marLeft w:val="0"/>
      <w:marRight w:val="0"/>
      <w:marTop w:val="0"/>
      <w:marBottom w:val="0"/>
      <w:divBdr>
        <w:top w:val="none" w:sz="0" w:space="0" w:color="auto"/>
        <w:left w:val="none" w:sz="0" w:space="0" w:color="auto"/>
        <w:bottom w:val="none" w:sz="0" w:space="0" w:color="auto"/>
        <w:right w:val="none" w:sz="0" w:space="0" w:color="auto"/>
      </w:divBdr>
      <w:divsChild>
        <w:div w:id="369303603">
          <w:marLeft w:val="0"/>
          <w:marRight w:val="0"/>
          <w:marTop w:val="0"/>
          <w:marBottom w:val="225"/>
          <w:divBdr>
            <w:top w:val="none" w:sz="0" w:space="0" w:color="auto"/>
            <w:left w:val="none" w:sz="0" w:space="0" w:color="auto"/>
            <w:bottom w:val="none" w:sz="0" w:space="0" w:color="auto"/>
            <w:right w:val="none" w:sz="0" w:space="0" w:color="auto"/>
          </w:divBdr>
        </w:div>
        <w:div w:id="1202206629">
          <w:marLeft w:val="0"/>
          <w:marRight w:val="0"/>
          <w:marTop w:val="0"/>
          <w:marBottom w:val="225"/>
          <w:divBdr>
            <w:top w:val="none" w:sz="0" w:space="0" w:color="auto"/>
            <w:left w:val="none" w:sz="0" w:space="0" w:color="auto"/>
            <w:bottom w:val="none" w:sz="0" w:space="0" w:color="auto"/>
            <w:right w:val="none" w:sz="0" w:space="0" w:color="auto"/>
          </w:divBdr>
        </w:div>
        <w:div w:id="1237865770">
          <w:marLeft w:val="0"/>
          <w:marRight w:val="0"/>
          <w:marTop w:val="0"/>
          <w:marBottom w:val="225"/>
          <w:divBdr>
            <w:top w:val="none" w:sz="0" w:space="0" w:color="auto"/>
            <w:left w:val="none" w:sz="0" w:space="0" w:color="auto"/>
            <w:bottom w:val="none" w:sz="0" w:space="0" w:color="auto"/>
            <w:right w:val="none" w:sz="0" w:space="0" w:color="auto"/>
          </w:divBdr>
        </w:div>
        <w:div w:id="1100032028">
          <w:marLeft w:val="0"/>
          <w:marRight w:val="0"/>
          <w:marTop w:val="0"/>
          <w:marBottom w:val="225"/>
          <w:divBdr>
            <w:top w:val="none" w:sz="0" w:space="0" w:color="auto"/>
            <w:left w:val="none" w:sz="0" w:space="0" w:color="auto"/>
            <w:bottom w:val="none" w:sz="0" w:space="0" w:color="auto"/>
            <w:right w:val="none" w:sz="0" w:space="0" w:color="auto"/>
          </w:divBdr>
        </w:div>
        <w:div w:id="1300572419">
          <w:marLeft w:val="0"/>
          <w:marRight w:val="0"/>
          <w:marTop w:val="0"/>
          <w:marBottom w:val="225"/>
          <w:divBdr>
            <w:top w:val="none" w:sz="0" w:space="0" w:color="auto"/>
            <w:left w:val="none" w:sz="0" w:space="0" w:color="auto"/>
            <w:bottom w:val="none" w:sz="0" w:space="0" w:color="auto"/>
            <w:right w:val="none" w:sz="0" w:space="0" w:color="auto"/>
          </w:divBdr>
        </w:div>
        <w:div w:id="1714187799">
          <w:marLeft w:val="0"/>
          <w:marRight w:val="0"/>
          <w:marTop w:val="0"/>
          <w:marBottom w:val="225"/>
          <w:divBdr>
            <w:top w:val="none" w:sz="0" w:space="0" w:color="auto"/>
            <w:left w:val="none" w:sz="0" w:space="0" w:color="auto"/>
            <w:bottom w:val="none" w:sz="0" w:space="0" w:color="auto"/>
            <w:right w:val="none" w:sz="0" w:space="0" w:color="auto"/>
          </w:divBdr>
        </w:div>
        <w:div w:id="549611247">
          <w:marLeft w:val="0"/>
          <w:marRight w:val="0"/>
          <w:marTop w:val="0"/>
          <w:marBottom w:val="225"/>
          <w:divBdr>
            <w:top w:val="none" w:sz="0" w:space="0" w:color="auto"/>
            <w:left w:val="none" w:sz="0" w:space="0" w:color="auto"/>
            <w:bottom w:val="none" w:sz="0" w:space="0" w:color="auto"/>
            <w:right w:val="none" w:sz="0" w:space="0" w:color="auto"/>
          </w:divBdr>
        </w:div>
        <w:div w:id="2023163306">
          <w:marLeft w:val="0"/>
          <w:marRight w:val="0"/>
          <w:marTop w:val="0"/>
          <w:marBottom w:val="225"/>
          <w:divBdr>
            <w:top w:val="none" w:sz="0" w:space="0" w:color="auto"/>
            <w:left w:val="none" w:sz="0" w:space="0" w:color="auto"/>
            <w:bottom w:val="none" w:sz="0" w:space="0" w:color="auto"/>
            <w:right w:val="none" w:sz="0" w:space="0" w:color="auto"/>
          </w:divBdr>
        </w:div>
        <w:div w:id="1290821204">
          <w:marLeft w:val="0"/>
          <w:marRight w:val="0"/>
          <w:marTop w:val="0"/>
          <w:marBottom w:val="225"/>
          <w:divBdr>
            <w:top w:val="none" w:sz="0" w:space="0" w:color="auto"/>
            <w:left w:val="none" w:sz="0" w:space="0" w:color="auto"/>
            <w:bottom w:val="none" w:sz="0" w:space="0" w:color="auto"/>
            <w:right w:val="none" w:sz="0" w:space="0" w:color="auto"/>
          </w:divBdr>
        </w:div>
        <w:div w:id="1862546869">
          <w:marLeft w:val="0"/>
          <w:marRight w:val="0"/>
          <w:marTop w:val="0"/>
          <w:marBottom w:val="225"/>
          <w:divBdr>
            <w:top w:val="none" w:sz="0" w:space="0" w:color="auto"/>
            <w:left w:val="none" w:sz="0" w:space="0" w:color="auto"/>
            <w:bottom w:val="none" w:sz="0" w:space="0" w:color="auto"/>
            <w:right w:val="none" w:sz="0" w:space="0" w:color="auto"/>
          </w:divBdr>
        </w:div>
        <w:div w:id="2002544394">
          <w:marLeft w:val="0"/>
          <w:marRight w:val="0"/>
          <w:marTop w:val="0"/>
          <w:marBottom w:val="225"/>
          <w:divBdr>
            <w:top w:val="none" w:sz="0" w:space="0" w:color="auto"/>
            <w:left w:val="none" w:sz="0" w:space="0" w:color="auto"/>
            <w:bottom w:val="none" w:sz="0" w:space="0" w:color="auto"/>
            <w:right w:val="none" w:sz="0" w:space="0" w:color="auto"/>
          </w:divBdr>
        </w:div>
        <w:div w:id="465851437">
          <w:marLeft w:val="0"/>
          <w:marRight w:val="0"/>
          <w:marTop w:val="0"/>
          <w:marBottom w:val="225"/>
          <w:divBdr>
            <w:top w:val="none" w:sz="0" w:space="0" w:color="auto"/>
            <w:left w:val="none" w:sz="0" w:space="0" w:color="auto"/>
            <w:bottom w:val="none" w:sz="0" w:space="0" w:color="auto"/>
            <w:right w:val="none" w:sz="0" w:space="0" w:color="auto"/>
          </w:divBdr>
        </w:div>
        <w:div w:id="1933666164">
          <w:marLeft w:val="0"/>
          <w:marRight w:val="0"/>
          <w:marTop w:val="0"/>
          <w:marBottom w:val="225"/>
          <w:divBdr>
            <w:top w:val="none" w:sz="0" w:space="0" w:color="auto"/>
            <w:left w:val="none" w:sz="0" w:space="0" w:color="auto"/>
            <w:bottom w:val="none" w:sz="0" w:space="0" w:color="auto"/>
            <w:right w:val="none" w:sz="0" w:space="0" w:color="auto"/>
          </w:divBdr>
        </w:div>
        <w:div w:id="44069855">
          <w:marLeft w:val="0"/>
          <w:marRight w:val="0"/>
          <w:marTop w:val="0"/>
          <w:marBottom w:val="225"/>
          <w:divBdr>
            <w:top w:val="none" w:sz="0" w:space="0" w:color="auto"/>
            <w:left w:val="none" w:sz="0" w:space="0" w:color="auto"/>
            <w:bottom w:val="none" w:sz="0" w:space="0" w:color="auto"/>
            <w:right w:val="none" w:sz="0" w:space="0" w:color="auto"/>
          </w:divBdr>
        </w:div>
        <w:div w:id="1390418913">
          <w:marLeft w:val="0"/>
          <w:marRight w:val="0"/>
          <w:marTop w:val="0"/>
          <w:marBottom w:val="225"/>
          <w:divBdr>
            <w:top w:val="none" w:sz="0" w:space="0" w:color="auto"/>
            <w:left w:val="none" w:sz="0" w:space="0" w:color="auto"/>
            <w:bottom w:val="none" w:sz="0" w:space="0" w:color="auto"/>
            <w:right w:val="none" w:sz="0" w:space="0" w:color="auto"/>
          </w:divBdr>
        </w:div>
        <w:div w:id="236521801">
          <w:marLeft w:val="0"/>
          <w:marRight w:val="0"/>
          <w:marTop w:val="0"/>
          <w:marBottom w:val="225"/>
          <w:divBdr>
            <w:top w:val="none" w:sz="0" w:space="0" w:color="auto"/>
            <w:left w:val="none" w:sz="0" w:space="0" w:color="auto"/>
            <w:bottom w:val="none" w:sz="0" w:space="0" w:color="auto"/>
            <w:right w:val="none" w:sz="0" w:space="0" w:color="auto"/>
          </w:divBdr>
        </w:div>
        <w:div w:id="1254316534">
          <w:marLeft w:val="0"/>
          <w:marRight w:val="0"/>
          <w:marTop w:val="0"/>
          <w:marBottom w:val="225"/>
          <w:divBdr>
            <w:top w:val="none" w:sz="0" w:space="0" w:color="auto"/>
            <w:left w:val="none" w:sz="0" w:space="0" w:color="auto"/>
            <w:bottom w:val="none" w:sz="0" w:space="0" w:color="auto"/>
            <w:right w:val="none" w:sz="0" w:space="0" w:color="auto"/>
          </w:divBdr>
        </w:div>
        <w:div w:id="1247349114">
          <w:marLeft w:val="0"/>
          <w:marRight w:val="0"/>
          <w:marTop w:val="0"/>
          <w:marBottom w:val="225"/>
          <w:divBdr>
            <w:top w:val="none" w:sz="0" w:space="0" w:color="auto"/>
            <w:left w:val="none" w:sz="0" w:space="0" w:color="auto"/>
            <w:bottom w:val="none" w:sz="0" w:space="0" w:color="auto"/>
            <w:right w:val="none" w:sz="0" w:space="0" w:color="auto"/>
          </w:divBdr>
        </w:div>
        <w:div w:id="636447695">
          <w:marLeft w:val="0"/>
          <w:marRight w:val="0"/>
          <w:marTop w:val="0"/>
          <w:marBottom w:val="225"/>
          <w:divBdr>
            <w:top w:val="none" w:sz="0" w:space="0" w:color="auto"/>
            <w:left w:val="none" w:sz="0" w:space="0" w:color="auto"/>
            <w:bottom w:val="none" w:sz="0" w:space="0" w:color="auto"/>
            <w:right w:val="none" w:sz="0" w:space="0" w:color="auto"/>
          </w:divBdr>
        </w:div>
        <w:div w:id="526064515">
          <w:marLeft w:val="0"/>
          <w:marRight w:val="0"/>
          <w:marTop w:val="0"/>
          <w:marBottom w:val="225"/>
          <w:divBdr>
            <w:top w:val="none" w:sz="0" w:space="0" w:color="auto"/>
            <w:left w:val="none" w:sz="0" w:space="0" w:color="auto"/>
            <w:bottom w:val="none" w:sz="0" w:space="0" w:color="auto"/>
            <w:right w:val="none" w:sz="0" w:space="0" w:color="auto"/>
          </w:divBdr>
        </w:div>
        <w:div w:id="256451297">
          <w:marLeft w:val="0"/>
          <w:marRight w:val="0"/>
          <w:marTop w:val="0"/>
          <w:marBottom w:val="225"/>
          <w:divBdr>
            <w:top w:val="none" w:sz="0" w:space="0" w:color="auto"/>
            <w:left w:val="none" w:sz="0" w:space="0" w:color="auto"/>
            <w:bottom w:val="none" w:sz="0" w:space="0" w:color="auto"/>
            <w:right w:val="none" w:sz="0" w:space="0" w:color="auto"/>
          </w:divBdr>
        </w:div>
        <w:div w:id="590940548">
          <w:marLeft w:val="0"/>
          <w:marRight w:val="0"/>
          <w:marTop w:val="0"/>
          <w:marBottom w:val="225"/>
          <w:divBdr>
            <w:top w:val="none" w:sz="0" w:space="0" w:color="auto"/>
            <w:left w:val="none" w:sz="0" w:space="0" w:color="auto"/>
            <w:bottom w:val="none" w:sz="0" w:space="0" w:color="auto"/>
            <w:right w:val="none" w:sz="0" w:space="0" w:color="auto"/>
          </w:divBdr>
        </w:div>
        <w:div w:id="308638493">
          <w:marLeft w:val="0"/>
          <w:marRight w:val="0"/>
          <w:marTop w:val="0"/>
          <w:marBottom w:val="225"/>
          <w:divBdr>
            <w:top w:val="none" w:sz="0" w:space="0" w:color="auto"/>
            <w:left w:val="none" w:sz="0" w:space="0" w:color="auto"/>
            <w:bottom w:val="none" w:sz="0" w:space="0" w:color="auto"/>
            <w:right w:val="none" w:sz="0" w:space="0" w:color="auto"/>
          </w:divBdr>
        </w:div>
        <w:div w:id="1299914986">
          <w:marLeft w:val="0"/>
          <w:marRight w:val="0"/>
          <w:marTop w:val="0"/>
          <w:marBottom w:val="225"/>
          <w:divBdr>
            <w:top w:val="none" w:sz="0" w:space="0" w:color="auto"/>
            <w:left w:val="none" w:sz="0" w:space="0" w:color="auto"/>
            <w:bottom w:val="none" w:sz="0" w:space="0" w:color="auto"/>
            <w:right w:val="none" w:sz="0" w:space="0" w:color="auto"/>
          </w:divBdr>
        </w:div>
        <w:div w:id="1270044379">
          <w:marLeft w:val="0"/>
          <w:marRight w:val="0"/>
          <w:marTop w:val="0"/>
          <w:marBottom w:val="225"/>
          <w:divBdr>
            <w:top w:val="none" w:sz="0" w:space="0" w:color="auto"/>
            <w:left w:val="none" w:sz="0" w:space="0" w:color="auto"/>
            <w:bottom w:val="none" w:sz="0" w:space="0" w:color="auto"/>
            <w:right w:val="none" w:sz="0" w:space="0" w:color="auto"/>
          </w:divBdr>
        </w:div>
        <w:div w:id="1132986962">
          <w:marLeft w:val="0"/>
          <w:marRight w:val="0"/>
          <w:marTop w:val="0"/>
          <w:marBottom w:val="225"/>
          <w:divBdr>
            <w:top w:val="none" w:sz="0" w:space="0" w:color="auto"/>
            <w:left w:val="none" w:sz="0" w:space="0" w:color="auto"/>
            <w:bottom w:val="none" w:sz="0" w:space="0" w:color="auto"/>
            <w:right w:val="none" w:sz="0" w:space="0" w:color="auto"/>
          </w:divBdr>
        </w:div>
        <w:div w:id="214511453">
          <w:marLeft w:val="0"/>
          <w:marRight w:val="0"/>
          <w:marTop w:val="0"/>
          <w:marBottom w:val="225"/>
          <w:divBdr>
            <w:top w:val="none" w:sz="0" w:space="0" w:color="auto"/>
            <w:left w:val="none" w:sz="0" w:space="0" w:color="auto"/>
            <w:bottom w:val="none" w:sz="0" w:space="0" w:color="auto"/>
            <w:right w:val="none" w:sz="0" w:space="0" w:color="auto"/>
          </w:divBdr>
        </w:div>
        <w:div w:id="275522396">
          <w:marLeft w:val="0"/>
          <w:marRight w:val="0"/>
          <w:marTop w:val="0"/>
          <w:marBottom w:val="225"/>
          <w:divBdr>
            <w:top w:val="none" w:sz="0" w:space="0" w:color="auto"/>
            <w:left w:val="none" w:sz="0" w:space="0" w:color="auto"/>
            <w:bottom w:val="none" w:sz="0" w:space="0" w:color="auto"/>
            <w:right w:val="none" w:sz="0" w:space="0" w:color="auto"/>
          </w:divBdr>
        </w:div>
        <w:div w:id="405035079">
          <w:marLeft w:val="0"/>
          <w:marRight w:val="0"/>
          <w:marTop w:val="0"/>
          <w:marBottom w:val="225"/>
          <w:divBdr>
            <w:top w:val="none" w:sz="0" w:space="0" w:color="auto"/>
            <w:left w:val="none" w:sz="0" w:space="0" w:color="auto"/>
            <w:bottom w:val="none" w:sz="0" w:space="0" w:color="auto"/>
            <w:right w:val="none" w:sz="0" w:space="0" w:color="auto"/>
          </w:divBdr>
        </w:div>
        <w:div w:id="1163351439">
          <w:marLeft w:val="0"/>
          <w:marRight w:val="0"/>
          <w:marTop w:val="0"/>
          <w:marBottom w:val="225"/>
          <w:divBdr>
            <w:top w:val="none" w:sz="0" w:space="0" w:color="auto"/>
            <w:left w:val="none" w:sz="0" w:space="0" w:color="auto"/>
            <w:bottom w:val="none" w:sz="0" w:space="0" w:color="auto"/>
            <w:right w:val="none" w:sz="0" w:space="0" w:color="auto"/>
          </w:divBdr>
        </w:div>
        <w:div w:id="1904639429">
          <w:marLeft w:val="0"/>
          <w:marRight w:val="0"/>
          <w:marTop w:val="0"/>
          <w:marBottom w:val="225"/>
          <w:divBdr>
            <w:top w:val="none" w:sz="0" w:space="0" w:color="auto"/>
            <w:left w:val="none" w:sz="0" w:space="0" w:color="auto"/>
            <w:bottom w:val="none" w:sz="0" w:space="0" w:color="auto"/>
            <w:right w:val="none" w:sz="0" w:space="0" w:color="auto"/>
          </w:divBdr>
        </w:div>
        <w:div w:id="270555178">
          <w:marLeft w:val="0"/>
          <w:marRight w:val="0"/>
          <w:marTop w:val="0"/>
          <w:marBottom w:val="225"/>
          <w:divBdr>
            <w:top w:val="none" w:sz="0" w:space="0" w:color="auto"/>
            <w:left w:val="none" w:sz="0" w:space="0" w:color="auto"/>
            <w:bottom w:val="none" w:sz="0" w:space="0" w:color="auto"/>
            <w:right w:val="none" w:sz="0" w:space="0" w:color="auto"/>
          </w:divBdr>
        </w:div>
        <w:div w:id="1645430512">
          <w:marLeft w:val="0"/>
          <w:marRight w:val="0"/>
          <w:marTop w:val="0"/>
          <w:marBottom w:val="225"/>
          <w:divBdr>
            <w:top w:val="none" w:sz="0" w:space="0" w:color="auto"/>
            <w:left w:val="none" w:sz="0" w:space="0" w:color="auto"/>
            <w:bottom w:val="none" w:sz="0" w:space="0" w:color="auto"/>
            <w:right w:val="none" w:sz="0" w:space="0" w:color="auto"/>
          </w:divBdr>
        </w:div>
        <w:div w:id="2032106697">
          <w:marLeft w:val="0"/>
          <w:marRight w:val="0"/>
          <w:marTop w:val="0"/>
          <w:marBottom w:val="225"/>
          <w:divBdr>
            <w:top w:val="none" w:sz="0" w:space="0" w:color="auto"/>
            <w:left w:val="none" w:sz="0" w:space="0" w:color="auto"/>
            <w:bottom w:val="none" w:sz="0" w:space="0" w:color="auto"/>
            <w:right w:val="none" w:sz="0" w:space="0" w:color="auto"/>
          </w:divBdr>
        </w:div>
        <w:div w:id="1520243578">
          <w:marLeft w:val="0"/>
          <w:marRight w:val="0"/>
          <w:marTop w:val="0"/>
          <w:marBottom w:val="225"/>
          <w:divBdr>
            <w:top w:val="none" w:sz="0" w:space="0" w:color="auto"/>
            <w:left w:val="none" w:sz="0" w:space="0" w:color="auto"/>
            <w:bottom w:val="none" w:sz="0" w:space="0" w:color="auto"/>
            <w:right w:val="none" w:sz="0" w:space="0" w:color="auto"/>
          </w:divBdr>
        </w:div>
        <w:div w:id="1087965611">
          <w:marLeft w:val="0"/>
          <w:marRight w:val="0"/>
          <w:marTop w:val="0"/>
          <w:marBottom w:val="225"/>
          <w:divBdr>
            <w:top w:val="none" w:sz="0" w:space="0" w:color="auto"/>
            <w:left w:val="none" w:sz="0" w:space="0" w:color="auto"/>
            <w:bottom w:val="none" w:sz="0" w:space="0" w:color="auto"/>
            <w:right w:val="none" w:sz="0" w:space="0" w:color="auto"/>
          </w:divBdr>
        </w:div>
        <w:div w:id="2043819386">
          <w:marLeft w:val="0"/>
          <w:marRight w:val="0"/>
          <w:marTop w:val="0"/>
          <w:marBottom w:val="225"/>
          <w:divBdr>
            <w:top w:val="none" w:sz="0" w:space="0" w:color="auto"/>
            <w:left w:val="none" w:sz="0" w:space="0" w:color="auto"/>
            <w:bottom w:val="none" w:sz="0" w:space="0" w:color="auto"/>
            <w:right w:val="none" w:sz="0" w:space="0" w:color="auto"/>
          </w:divBdr>
        </w:div>
        <w:div w:id="562256603">
          <w:marLeft w:val="0"/>
          <w:marRight w:val="0"/>
          <w:marTop w:val="0"/>
          <w:marBottom w:val="225"/>
          <w:divBdr>
            <w:top w:val="none" w:sz="0" w:space="0" w:color="auto"/>
            <w:left w:val="none" w:sz="0" w:space="0" w:color="auto"/>
            <w:bottom w:val="none" w:sz="0" w:space="0" w:color="auto"/>
            <w:right w:val="none" w:sz="0" w:space="0" w:color="auto"/>
          </w:divBdr>
        </w:div>
        <w:div w:id="543830387">
          <w:marLeft w:val="0"/>
          <w:marRight w:val="0"/>
          <w:marTop w:val="0"/>
          <w:marBottom w:val="225"/>
          <w:divBdr>
            <w:top w:val="none" w:sz="0" w:space="0" w:color="auto"/>
            <w:left w:val="none" w:sz="0" w:space="0" w:color="auto"/>
            <w:bottom w:val="none" w:sz="0" w:space="0" w:color="auto"/>
            <w:right w:val="none" w:sz="0" w:space="0" w:color="auto"/>
          </w:divBdr>
        </w:div>
        <w:div w:id="316763978">
          <w:marLeft w:val="0"/>
          <w:marRight w:val="0"/>
          <w:marTop w:val="0"/>
          <w:marBottom w:val="225"/>
          <w:divBdr>
            <w:top w:val="none" w:sz="0" w:space="0" w:color="auto"/>
            <w:left w:val="none" w:sz="0" w:space="0" w:color="auto"/>
            <w:bottom w:val="none" w:sz="0" w:space="0" w:color="auto"/>
            <w:right w:val="none" w:sz="0" w:space="0" w:color="auto"/>
          </w:divBdr>
        </w:div>
        <w:div w:id="1856163">
          <w:marLeft w:val="0"/>
          <w:marRight w:val="0"/>
          <w:marTop w:val="0"/>
          <w:marBottom w:val="225"/>
          <w:divBdr>
            <w:top w:val="none" w:sz="0" w:space="0" w:color="auto"/>
            <w:left w:val="none" w:sz="0" w:space="0" w:color="auto"/>
            <w:bottom w:val="none" w:sz="0" w:space="0" w:color="auto"/>
            <w:right w:val="none" w:sz="0" w:space="0" w:color="auto"/>
          </w:divBdr>
        </w:div>
        <w:div w:id="1202401473">
          <w:marLeft w:val="0"/>
          <w:marRight w:val="0"/>
          <w:marTop w:val="0"/>
          <w:marBottom w:val="225"/>
          <w:divBdr>
            <w:top w:val="none" w:sz="0" w:space="0" w:color="auto"/>
            <w:left w:val="none" w:sz="0" w:space="0" w:color="auto"/>
            <w:bottom w:val="none" w:sz="0" w:space="0" w:color="auto"/>
            <w:right w:val="none" w:sz="0" w:space="0" w:color="auto"/>
          </w:divBdr>
        </w:div>
        <w:div w:id="14961082">
          <w:marLeft w:val="0"/>
          <w:marRight w:val="0"/>
          <w:marTop w:val="0"/>
          <w:marBottom w:val="225"/>
          <w:divBdr>
            <w:top w:val="none" w:sz="0" w:space="0" w:color="auto"/>
            <w:left w:val="none" w:sz="0" w:space="0" w:color="auto"/>
            <w:bottom w:val="none" w:sz="0" w:space="0" w:color="auto"/>
            <w:right w:val="none" w:sz="0" w:space="0" w:color="auto"/>
          </w:divBdr>
        </w:div>
        <w:div w:id="210118067">
          <w:marLeft w:val="0"/>
          <w:marRight w:val="0"/>
          <w:marTop w:val="0"/>
          <w:marBottom w:val="225"/>
          <w:divBdr>
            <w:top w:val="none" w:sz="0" w:space="0" w:color="auto"/>
            <w:left w:val="none" w:sz="0" w:space="0" w:color="auto"/>
            <w:bottom w:val="none" w:sz="0" w:space="0" w:color="auto"/>
            <w:right w:val="none" w:sz="0" w:space="0" w:color="auto"/>
          </w:divBdr>
        </w:div>
        <w:div w:id="1531911465">
          <w:marLeft w:val="0"/>
          <w:marRight w:val="0"/>
          <w:marTop w:val="0"/>
          <w:marBottom w:val="225"/>
          <w:divBdr>
            <w:top w:val="none" w:sz="0" w:space="0" w:color="auto"/>
            <w:left w:val="none" w:sz="0" w:space="0" w:color="auto"/>
            <w:bottom w:val="none" w:sz="0" w:space="0" w:color="auto"/>
            <w:right w:val="none" w:sz="0" w:space="0" w:color="auto"/>
          </w:divBdr>
        </w:div>
        <w:div w:id="850678908">
          <w:marLeft w:val="0"/>
          <w:marRight w:val="0"/>
          <w:marTop w:val="0"/>
          <w:marBottom w:val="225"/>
          <w:divBdr>
            <w:top w:val="none" w:sz="0" w:space="0" w:color="auto"/>
            <w:left w:val="none" w:sz="0" w:space="0" w:color="auto"/>
            <w:bottom w:val="none" w:sz="0" w:space="0" w:color="auto"/>
            <w:right w:val="none" w:sz="0" w:space="0" w:color="auto"/>
          </w:divBdr>
        </w:div>
        <w:div w:id="673537492">
          <w:marLeft w:val="0"/>
          <w:marRight w:val="0"/>
          <w:marTop w:val="0"/>
          <w:marBottom w:val="225"/>
          <w:divBdr>
            <w:top w:val="none" w:sz="0" w:space="0" w:color="auto"/>
            <w:left w:val="none" w:sz="0" w:space="0" w:color="auto"/>
            <w:bottom w:val="none" w:sz="0" w:space="0" w:color="auto"/>
            <w:right w:val="none" w:sz="0" w:space="0" w:color="auto"/>
          </w:divBdr>
        </w:div>
        <w:div w:id="707529514">
          <w:marLeft w:val="0"/>
          <w:marRight w:val="0"/>
          <w:marTop w:val="0"/>
          <w:marBottom w:val="225"/>
          <w:divBdr>
            <w:top w:val="none" w:sz="0" w:space="0" w:color="auto"/>
            <w:left w:val="none" w:sz="0" w:space="0" w:color="auto"/>
            <w:bottom w:val="none" w:sz="0" w:space="0" w:color="auto"/>
            <w:right w:val="none" w:sz="0" w:space="0" w:color="auto"/>
          </w:divBdr>
        </w:div>
        <w:div w:id="1642077777">
          <w:marLeft w:val="0"/>
          <w:marRight w:val="0"/>
          <w:marTop w:val="0"/>
          <w:marBottom w:val="225"/>
          <w:divBdr>
            <w:top w:val="none" w:sz="0" w:space="0" w:color="auto"/>
            <w:left w:val="none" w:sz="0" w:space="0" w:color="auto"/>
            <w:bottom w:val="none" w:sz="0" w:space="0" w:color="auto"/>
            <w:right w:val="none" w:sz="0" w:space="0" w:color="auto"/>
          </w:divBdr>
        </w:div>
        <w:div w:id="536744772">
          <w:marLeft w:val="0"/>
          <w:marRight w:val="0"/>
          <w:marTop w:val="0"/>
          <w:marBottom w:val="225"/>
          <w:divBdr>
            <w:top w:val="none" w:sz="0" w:space="0" w:color="auto"/>
            <w:left w:val="none" w:sz="0" w:space="0" w:color="auto"/>
            <w:bottom w:val="none" w:sz="0" w:space="0" w:color="auto"/>
            <w:right w:val="none" w:sz="0" w:space="0" w:color="auto"/>
          </w:divBdr>
        </w:div>
        <w:div w:id="622074198">
          <w:marLeft w:val="0"/>
          <w:marRight w:val="0"/>
          <w:marTop w:val="0"/>
          <w:marBottom w:val="225"/>
          <w:divBdr>
            <w:top w:val="none" w:sz="0" w:space="0" w:color="auto"/>
            <w:left w:val="none" w:sz="0" w:space="0" w:color="auto"/>
            <w:bottom w:val="none" w:sz="0" w:space="0" w:color="auto"/>
            <w:right w:val="none" w:sz="0" w:space="0" w:color="auto"/>
          </w:divBdr>
        </w:div>
        <w:div w:id="125315141">
          <w:marLeft w:val="0"/>
          <w:marRight w:val="0"/>
          <w:marTop w:val="0"/>
          <w:marBottom w:val="225"/>
          <w:divBdr>
            <w:top w:val="none" w:sz="0" w:space="0" w:color="auto"/>
            <w:left w:val="none" w:sz="0" w:space="0" w:color="auto"/>
            <w:bottom w:val="none" w:sz="0" w:space="0" w:color="auto"/>
            <w:right w:val="none" w:sz="0" w:space="0" w:color="auto"/>
          </w:divBdr>
        </w:div>
        <w:div w:id="1825197639">
          <w:marLeft w:val="0"/>
          <w:marRight w:val="0"/>
          <w:marTop w:val="0"/>
          <w:marBottom w:val="225"/>
          <w:divBdr>
            <w:top w:val="none" w:sz="0" w:space="0" w:color="auto"/>
            <w:left w:val="none" w:sz="0" w:space="0" w:color="auto"/>
            <w:bottom w:val="none" w:sz="0" w:space="0" w:color="auto"/>
            <w:right w:val="none" w:sz="0" w:space="0" w:color="auto"/>
          </w:divBdr>
        </w:div>
        <w:div w:id="328027476">
          <w:marLeft w:val="0"/>
          <w:marRight w:val="0"/>
          <w:marTop w:val="0"/>
          <w:marBottom w:val="225"/>
          <w:divBdr>
            <w:top w:val="none" w:sz="0" w:space="0" w:color="auto"/>
            <w:left w:val="none" w:sz="0" w:space="0" w:color="auto"/>
            <w:bottom w:val="none" w:sz="0" w:space="0" w:color="auto"/>
            <w:right w:val="none" w:sz="0" w:space="0" w:color="auto"/>
          </w:divBdr>
        </w:div>
        <w:div w:id="730351298">
          <w:marLeft w:val="0"/>
          <w:marRight w:val="0"/>
          <w:marTop w:val="0"/>
          <w:marBottom w:val="225"/>
          <w:divBdr>
            <w:top w:val="none" w:sz="0" w:space="0" w:color="auto"/>
            <w:left w:val="none" w:sz="0" w:space="0" w:color="auto"/>
            <w:bottom w:val="none" w:sz="0" w:space="0" w:color="auto"/>
            <w:right w:val="none" w:sz="0" w:space="0" w:color="auto"/>
          </w:divBdr>
        </w:div>
        <w:div w:id="522212985">
          <w:marLeft w:val="0"/>
          <w:marRight w:val="0"/>
          <w:marTop w:val="0"/>
          <w:marBottom w:val="225"/>
          <w:divBdr>
            <w:top w:val="none" w:sz="0" w:space="0" w:color="auto"/>
            <w:left w:val="none" w:sz="0" w:space="0" w:color="auto"/>
            <w:bottom w:val="none" w:sz="0" w:space="0" w:color="auto"/>
            <w:right w:val="none" w:sz="0" w:space="0" w:color="auto"/>
          </w:divBdr>
        </w:div>
        <w:div w:id="209533839">
          <w:marLeft w:val="0"/>
          <w:marRight w:val="0"/>
          <w:marTop w:val="0"/>
          <w:marBottom w:val="225"/>
          <w:divBdr>
            <w:top w:val="none" w:sz="0" w:space="0" w:color="auto"/>
            <w:left w:val="none" w:sz="0" w:space="0" w:color="auto"/>
            <w:bottom w:val="none" w:sz="0" w:space="0" w:color="auto"/>
            <w:right w:val="none" w:sz="0" w:space="0" w:color="auto"/>
          </w:divBdr>
        </w:div>
        <w:div w:id="1771583709">
          <w:marLeft w:val="0"/>
          <w:marRight w:val="0"/>
          <w:marTop w:val="0"/>
          <w:marBottom w:val="225"/>
          <w:divBdr>
            <w:top w:val="none" w:sz="0" w:space="0" w:color="auto"/>
            <w:left w:val="none" w:sz="0" w:space="0" w:color="auto"/>
            <w:bottom w:val="none" w:sz="0" w:space="0" w:color="auto"/>
            <w:right w:val="none" w:sz="0" w:space="0" w:color="auto"/>
          </w:divBdr>
        </w:div>
        <w:div w:id="195848796">
          <w:marLeft w:val="0"/>
          <w:marRight w:val="0"/>
          <w:marTop w:val="0"/>
          <w:marBottom w:val="225"/>
          <w:divBdr>
            <w:top w:val="none" w:sz="0" w:space="0" w:color="auto"/>
            <w:left w:val="none" w:sz="0" w:space="0" w:color="auto"/>
            <w:bottom w:val="none" w:sz="0" w:space="0" w:color="auto"/>
            <w:right w:val="none" w:sz="0" w:space="0" w:color="auto"/>
          </w:divBdr>
        </w:div>
        <w:div w:id="2114350978">
          <w:marLeft w:val="0"/>
          <w:marRight w:val="0"/>
          <w:marTop w:val="0"/>
          <w:marBottom w:val="225"/>
          <w:divBdr>
            <w:top w:val="none" w:sz="0" w:space="0" w:color="auto"/>
            <w:left w:val="none" w:sz="0" w:space="0" w:color="auto"/>
            <w:bottom w:val="none" w:sz="0" w:space="0" w:color="auto"/>
            <w:right w:val="none" w:sz="0" w:space="0" w:color="auto"/>
          </w:divBdr>
        </w:div>
        <w:div w:id="1943147748">
          <w:marLeft w:val="0"/>
          <w:marRight w:val="0"/>
          <w:marTop w:val="0"/>
          <w:marBottom w:val="225"/>
          <w:divBdr>
            <w:top w:val="none" w:sz="0" w:space="0" w:color="auto"/>
            <w:left w:val="none" w:sz="0" w:space="0" w:color="auto"/>
            <w:bottom w:val="none" w:sz="0" w:space="0" w:color="auto"/>
            <w:right w:val="none" w:sz="0" w:space="0" w:color="auto"/>
          </w:divBdr>
        </w:div>
        <w:div w:id="2002729216">
          <w:marLeft w:val="0"/>
          <w:marRight w:val="0"/>
          <w:marTop w:val="0"/>
          <w:marBottom w:val="225"/>
          <w:divBdr>
            <w:top w:val="none" w:sz="0" w:space="0" w:color="auto"/>
            <w:left w:val="none" w:sz="0" w:space="0" w:color="auto"/>
            <w:bottom w:val="none" w:sz="0" w:space="0" w:color="auto"/>
            <w:right w:val="none" w:sz="0" w:space="0" w:color="auto"/>
          </w:divBdr>
        </w:div>
        <w:div w:id="1117334247">
          <w:marLeft w:val="0"/>
          <w:marRight w:val="0"/>
          <w:marTop w:val="0"/>
          <w:marBottom w:val="225"/>
          <w:divBdr>
            <w:top w:val="none" w:sz="0" w:space="0" w:color="auto"/>
            <w:left w:val="none" w:sz="0" w:space="0" w:color="auto"/>
            <w:bottom w:val="none" w:sz="0" w:space="0" w:color="auto"/>
            <w:right w:val="none" w:sz="0" w:space="0" w:color="auto"/>
          </w:divBdr>
        </w:div>
        <w:div w:id="1824271682">
          <w:marLeft w:val="0"/>
          <w:marRight w:val="0"/>
          <w:marTop w:val="0"/>
          <w:marBottom w:val="225"/>
          <w:divBdr>
            <w:top w:val="none" w:sz="0" w:space="0" w:color="auto"/>
            <w:left w:val="none" w:sz="0" w:space="0" w:color="auto"/>
            <w:bottom w:val="none" w:sz="0" w:space="0" w:color="auto"/>
            <w:right w:val="none" w:sz="0" w:space="0" w:color="auto"/>
          </w:divBdr>
        </w:div>
        <w:div w:id="1157768320">
          <w:marLeft w:val="0"/>
          <w:marRight w:val="0"/>
          <w:marTop w:val="0"/>
          <w:marBottom w:val="225"/>
          <w:divBdr>
            <w:top w:val="none" w:sz="0" w:space="0" w:color="auto"/>
            <w:left w:val="none" w:sz="0" w:space="0" w:color="auto"/>
            <w:bottom w:val="none" w:sz="0" w:space="0" w:color="auto"/>
            <w:right w:val="none" w:sz="0" w:space="0" w:color="auto"/>
          </w:divBdr>
        </w:div>
        <w:div w:id="1258635381">
          <w:marLeft w:val="0"/>
          <w:marRight w:val="0"/>
          <w:marTop w:val="0"/>
          <w:marBottom w:val="225"/>
          <w:divBdr>
            <w:top w:val="none" w:sz="0" w:space="0" w:color="auto"/>
            <w:left w:val="none" w:sz="0" w:space="0" w:color="auto"/>
            <w:bottom w:val="none" w:sz="0" w:space="0" w:color="auto"/>
            <w:right w:val="none" w:sz="0" w:space="0" w:color="auto"/>
          </w:divBdr>
        </w:div>
        <w:div w:id="1508327523">
          <w:marLeft w:val="0"/>
          <w:marRight w:val="0"/>
          <w:marTop w:val="0"/>
          <w:marBottom w:val="225"/>
          <w:divBdr>
            <w:top w:val="none" w:sz="0" w:space="0" w:color="auto"/>
            <w:left w:val="none" w:sz="0" w:space="0" w:color="auto"/>
            <w:bottom w:val="none" w:sz="0" w:space="0" w:color="auto"/>
            <w:right w:val="none" w:sz="0" w:space="0" w:color="auto"/>
          </w:divBdr>
        </w:div>
        <w:div w:id="680084887">
          <w:marLeft w:val="0"/>
          <w:marRight w:val="0"/>
          <w:marTop w:val="0"/>
          <w:marBottom w:val="225"/>
          <w:divBdr>
            <w:top w:val="none" w:sz="0" w:space="0" w:color="auto"/>
            <w:left w:val="none" w:sz="0" w:space="0" w:color="auto"/>
            <w:bottom w:val="none" w:sz="0" w:space="0" w:color="auto"/>
            <w:right w:val="none" w:sz="0" w:space="0" w:color="auto"/>
          </w:divBdr>
        </w:div>
        <w:div w:id="115791370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38/nbt.4306" TargetMode="External"/><Relationship Id="rId2" Type="http://schemas.openxmlformats.org/officeDocument/2006/relationships/hyperlink" Target="https://doi.org/10.1038/s41587-018-0006-x" TargetMode="External"/><Relationship Id="rId1" Type="http://schemas.openxmlformats.org/officeDocument/2006/relationships/hyperlink" Target="https://doi.org/10.1016/j.medmic.2020.100012" TargetMode="External"/><Relationship Id="rId4" Type="http://schemas.openxmlformats.org/officeDocument/2006/relationships/hyperlink" Target="https://doi.org/10.1038/s41587-020-00774-7"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jessieren/VirFinder"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jiarong/VirSorter2"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250F1-F2E8-4BC1-A661-EF7B56F3C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11</Pages>
  <Words>2016</Words>
  <Characters>11495</Characters>
  <Application>Microsoft Office Word</Application>
  <DocSecurity>0</DocSecurity>
  <Lines>95</Lines>
  <Paragraphs>26</Paragraphs>
  <ScaleCrop>false</ScaleCrop>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凌</dc:creator>
  <cp:keywords/>
  <dc:description/>
  <cp:lastModifiedBy>Liu Yong-Xin</cp:lastModifiedBy>
  <cp:revision>4</cp:revision>
  <cp:lastPrinted>2020-08-23T07:10:00Z</cp:lastPrinted>
  <dcterms:created xsi:type="dcterms:W3CDTF">2020-12-31T13:46:00Z</dcterms:created>
  <dcterms:modified xsi:type="dcterms:W3CDTF">2020-12-31T16:22:00Z</dcterms:modified>
</cp:coreProperties>
</file>