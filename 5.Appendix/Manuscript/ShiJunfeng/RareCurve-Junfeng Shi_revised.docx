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DE00" w14:textId="77777777" w:rsidR="005414C3" w:rsidRDefault="00140C74">
      <w:pPr>
        <w:pStyle w:val="a4"/>
        <w:rPr>
          <w:lang w:eastAsia="zh-CN"/>
        </w:rPr>
      </w:pPr>
      <w:r>
        <w:rPr>
          <w:lang w:eastAsia="zh-CN"/>
        </w:rPr>
        <w:t>样本量和测序深度的</w:t>
      </w:r>
      <w:r>
        <w:rPr>
          <w:lang w:eastAsia="zh-CN"/>
        </w:rPr>
        <w:t>Alpha</w:t>
      </w:r>
      <w:r>
        <w:rPr>
          <w:lang w:eastAsia="zh-CN"/>
        </w:rPr>
        <w:t>多样性稀释曲线</w:t>
      </w:r>
    </w:p>
    <w:p w14:paraId="13F47068" w14:textId="77777777" w:rsidR="005414C3" w:rsidRDefault="00140C74">
      <w:pPr>
        <w:pStyle w:val="Author"/>
        <w:rPr>
          <w:lang w:eastAsia="zh-CN"/>
        </w:rPr>
      </w:pPr>
      <w:r>
        <w:rPr>
          <w:lang w:eastAsia="zh-CN"/>
        </w:rPr>
        <w:t>刘永鑫、文涛</w:t>
      </w:r>
    </w:p>
    <w:p w14:paraId="2389076C" w14:textId="77777777" w:rsidR="005414C3" w:rsidRDefault="00140C74">
      <w:pPr>
        <w:pStyle w:val="a6"/>
        <w:rPr>
          <w:lang w:eastAsia="zh-CN"/>
        </w:rPr>
      </w:pPr>
      <w:r>
        <w:rPr>
          <w:lang w:eastAsia="zh-CN"/>
        </w:rPr>
        <w:t>2020-06-22</w:t>
      </w:r>
    </w:p>
    <w:p w14:paraId="5AEE7234" w14:textId="77777777" w:rsidR="005414C3" w:rsidRDefault="00140C74">
      <w:pPr>
        <w:pStyle w:val="3"/>
        <w:rPr>
          <w:lang w:eastAsia="zh-CN"/>
        </w:rPr>
      </w:pPr>
      <w:bookmarkStart w:id="0" w:name="样本量和测序深度的alpha多样性稀释曲线"/>
      <w:r>
        <w:rPr>
          <w:lang w:eastAsia="zh-CN"/>
        </w:rPr>
        <w:t>样本量和测序深度的</w:t>
      </w:r>
      <w:r>
        <w:rPr>
          <w:lang w:eastAsia="zh-CN"/>
        </w:rPr>
        <w:t>Alpha</w:t>
      </w:r>
      <w:r>
        <w:rPr>
          <w:lang w:eastAsia="zh-CN"/>
        </w:rPr>
        <w:t>多样性稀释曲线</w:t>
      </w:r>
      <w:bookmarkEnd w:id="0"/>
    </w:p>
    <w:p w14:paraId="08A02908" w14:textId="77777777" w:rsidR="005414C3" w:rsidRDefault="00140C74">
      <w:pPr>
        <w:pStyle w:val="a8"/>
        <w:rPr>
          <w:lang w:eastAsia="zh-CN"/>
        </w:rPr>
      </w:pPr>
      <w:r>
        <w:rPr>
          <w:lang w:eastAsia="zh-CN"/>
        </w:rPr>
        <w:t>本节作者：刘永鑫，文涛</w:t>
      </w:r>
    </w:p>
    <w:p w14:paraId="0352E037" w14:textId="77777777" w:rsidR="005414C3" w:rsidRDefault="00140C74">
      <w:pPr>
        <w:pStyle w:val="a8"/>
      </w:pPr>
      <w:r>
        <w:t>版本</w:t>
      </w:r>
      <w:r>
        <w:t>1.0.1</w:t>
      </w:r>
      <w:r>
        <w:t>，更新日期：</w:t>
      </w:r>
      <w:r>
        <w:t>2020</w:t>
      </w:r>
      <w:r>
        <w:t>年</w:t>
      </w:r>
      <w:r>
        <w:t>6</w:t>
      </w:r>
      <w:r>
        <w:t>月</w:t>
      </w:r>
      <w:r>
        <w:t>22</w:t>
      </w:r>
      <w:r>
        <w:t>日</w:t>
      </w:r>
    </w:p>
    <w:p w14:paraId="1D705C53" w14:textId="77777777" w:rsidR="005414C3" w:rsidRDefault="00140C74">
      <w:pPr>
        <w:pStyle w:val="a8"/>
        <w:rPr>
          <w:lang w:eastAsia="zh-CN"/>
        </w:rPr>
      </w:pPr>
      <w:r>
        <w:t>本项目永久地址：</w:t>
      </w:r>
      <w:r>
        <w:t xml:space="preserve"> </w:t>
      </w:r>
      <w:hyperlink r:id="rId7">
        <w:r>
          <w:rPr>
            <w:rStyle w:val="ad"/>
          </w:rPr>
          <w:t>https://github.com/YongxinLiu/MicrobiomeStatPlot</w:t>
        </w:r>
      </w:hyperlink>
      <w:r>
        <w:t xml:space="preserve"> </w:t>
      </w:r>
      <w:r>
        <w:t>，本节目录</w:t>
      </w:r>
      <w:r>
        <w:t xml:space="preserve"> 212RareCurve</w:t>
      </w:r>
      <w:r>
        <w:t>，包含</w:t>
      </w:r>
      <w:r>
        <w:t>R markdown(*.Rmd)</w:t>
      </w:r>
      <w:r>
        <w:t>、</w:t>
      </w:r>
      <w:r>
        <w:t>Word(*.docx)</w:t>
      </w:r>
      <w:r>
        <w:t>文档、测试数据和结果图表，欢迎广大同行帮忙审核校对、并提修改意见。提交反馈的三种方式：</w:t>
      </w:r>
      <w:r>
        <w:t xml:space="preserve">1. </w:t>
      </w:r>
      <w:r>
        <w:t>公众号文章下方留言；</w:t>
      </w:r>
      <w:r>
        <w:t xml:space="preserve">2. </w:t>
      </w:r>
      <w:r>
        <w:t>下载</w:t>
      </w:r>
      <w:r>
        <w:t>Word</w:t>
      </w:r>
      <w:r>
        <w:t>文档使用审阅模式修改和批注后，发送至微信</w:t>
      </w:r>
      <w:r>
        <w:t>(meta-genomics)</w:t>
      </w:r>
      <w:r>
        <w:t>或邮件</w:t>
      </w:r>
      <w:r>
        <w:t>(</w:t>
      </w:r>
      <w:hyperlink r:id="rId8">
        <w:r>
          <w:rPr>
            <w:rStyle w:val="ad"/>
          </w:rPr>
          <w:t>metagenome@126.com</w:t>
        </w:r>
      </w:hyperlink>
      <w:r>
        <w:t>)</w:t>
      </w:r>
      <w:r>
        <w:t>；</w:t>
      </w:r>
      <w:r>
        <w:t xml:space="preserve">3. </w:t>
      </w:r>
      <w:r>
        <w:t>在</w:t>
      </w:r>
      <w:r>
        <w:t>Github</w:t>
      </w:r>
      <w:proofErr w:type="spellStart"/>
      <w:r>
        <w:t>中的</w:t>
      </w:r>
      <w:r>
        <w:t>Rmd</w:t>
      </w:r>
      <w:r>
        <w:t>文档直接修改并提交</w:t>
      </w:r>
      <w:r>
        <w:t>Issue</w:t>
      </w:r>
      <w:proofErr w:type="spellEnd"/>
      <w:r>
        <w:t>。</w:t>
      </w:r>
      <w:r>
        <w:rPr>
          <w:lang w:eastAsia="zh-CN"/>
        </w:rPr>
        <w:t>审稿人请在创</w:t>
      </w:r>
      <w:r>
        <w:rPr>
          <w:lang w:eastAsia="zh-CN"/>
        </w:rPr>
        <w:t>作者登记表</w:t>
      </w:r>
      <w:r>
        <w:rPr>
          <w:lang w:eastAsia="zh-CN"/>
        </w:rPr>
        <w:t xml:space="preserve"> </w:t>
      </w:r>
      <w:hyperlink r:id="rId9">
        <w:r>
          <w:rPr>
            <w:rStyle w:val="ad"/>
            <w:lang w:eastAsia="zh-CN"/>
          </w:rPr>
          <w:t>https://www.kdocs.cn/l/c7CGfv9Xc</w:t>
        </w:r>
      </w:hyperlink>
      <w:r>
        <w:rPr>
          <w:lang w:eastAsia="zh-CN"/>
        </w:rPr>
        <w:t xml:space="preserve"> </w:t>
      </w:r>
      <w:r>
        <w:rPr>
          <w:lang w:eastAsia="zh-CN"/>
        </w:rPr>
        <w:t>中记录个人信息、时间和贡献，以免专著发表时遗漏。</w:t>
      </w:r>
    </w:p>
    <w:p w14:paraId="7A92946C" w14:textId="77777777" w:rsidR="005414C3" w:rsidRDefault="00140C74">
      <w:pPr>
        <w:pStyle w:val="4"/>
        <w:rPr>
          <w:lang w:eastAsia="zh-CN"/>
        </w:rPr>
      </w:pPr>
      <w:bookmarkStart w:id="1" w:name="基本概念"/>
      <w:r>
        <w:rPr>
          <w:lang w:eastAsia="zh-CN"/>
        </w:rPr>
        <w:t>基本概念</w:t>
      </w:r>
      <w:bookmarkEnd w:id="1"/>
    </w:p>
    <w:p w14:paraId="6454F3E2" w14:textId="77777777" w:rsidR="005414C3" w:rsidRDefault="00140C74">
      <w:pPr>
        <w:pStyle w:val="FirstParagraph"/>
        <w:rPr>
          <w:lang w:eastAsia="zh-CN"/>
        </w:rPr>
      </w:pPr>
      <w:r>
        <w:rPr>
          <w:lang w:eastAsia="zh-CN"/>
        </w:rPr>
        <w:t>稀释曲线</w:t>
      </w:r>
      <w:r>
        <w:rPr>
          <w:lang w:eastAsia="zh-CN"/>
        </w:rPr>
        <w:t>(Rarefaction Curve</w:t>
      </w:r>
      <w:r>
        <w:rPr>
          <w:lang w:eastAsia="zh-CN"/>
        </w:rPr>
        <w:t>，也称稀疏曲线</w:t>
      </w:r>
      <w:r>
        <w:rPr>
          <w:lang w:eastAsia="zh-CN"/>
        </w:rPr>
        <w:t>)</w:t>
      </w:r>
      <w:r>
        <w:rPr>
          <w:lang w:eastAsia="zh-CN"/>
        </w:rPr>
        <w:t>：</w:t>
      </w:r>
      <w:commentRangeStart w:id="2"/>
      <w:r>
        <w:rPr>
          <w:lang w:eastAsia="zh-CN"/>
        </w:rPr>
        <w:t>一般在微生物组研究中用于评估测序</w:t>
      </w:r>
      <w:ins w:id="3" w:author="石 峻峰" w:date="2020-06-23T09:18:00Z">
        <w:r w:rsidR="000C0012">
          <w:rPr>
            <w:rFonts w:hint="eastAsia"/>
            <w:lang w:eastAsia="zh-CN"/>
          </w:rPr>
          <w:t>数据</w:t>
        </w:r>
      </w:ins>
      <w:r>
        <w:rPr>
          <w:lang w:eastAsia="zh-CN"/>
        </w:rPr>
        <w:t>量或样本量的饱和情况</w:t>
      </w:r>
      <w:commentRangeEnd w:id="2"/>
      <w:r w:rsidR="00BD5D84">
        <w:rPr>
          <w:rStyle w:val="af0"/>
        </w:rPr>
        <w:commentReference w:id="2"/>
      </w:r>
      <w:r>
        <w:rPr>
          <w:lang w:eastAsia="zh-CN"/>
        </w:rPr>
        <w:t>。</w:t>
      </w:r>
    </w:p>
    <w:p w14:paraId="2A1D20A9" w14:textId="77777777" w:rsidR="005414C3" w:rsidRDefault="00140C74">
      <w:pPr>
        <w:pStyle w:val="a0"/>
        <w:rPr>
          <w:lang w:eastAsia="zh-CN"/>
        </w:rPr>
      </w:pPr>
      <w:r>
        <w:rPr>
          <w:lang w:eastAsia="zh-CN"/>
        </w:rPr>
        <w:t>本方法主要用于检测测序</w:t>
      </w:r>
      <w:ins w:id="4" w:author="石 峻峰" w:date="2020-06-23T09:16:00Z">
        <w:r w:rsidR="000C0012">
          <w:rPr>
            <w:rFonts w:hint="eastAsia"/>
            <w:lang w:eastAsia="zh-CN"/>
          </w:rPr>
          <w:t>数据</w:t>
        </w:r>
      </w:ins>
      <w:r>
        <w:rPr>
          <w:lang w:eastAsia="zh-CN"/>
        </w:rPr>
        <w:t>量是否充足</w:t>
      </w:r>
      <w:del w:id="5" w:author="石 峻峰" w:date="2020-06-23T09:15:00Z">
        <w:r w:rsidDel="000C0012">
          <w:rPr>
            <w:lang w:eastAsia="zh-CN"/>
          </w:rPr>
          <w:delText>时</w:delText>
        </w:r>
      </w:del>
      <w:r>
        <w:rPr>
          <w:lang w:eastAsia="zh-CN"/>
        </w:rPr>
        <w:t>。</w:t>
      </w:r>
      <w:commentRangeStart w:id="6"/>
      <w:r>
        <w:rPr>
          <w:lang w:eastAsia="zh-CN"/>
        </w:rPr>
        <w:t>这里用到的方法是逐步扩大随机抽样的测序深度</w:t>
      </w:r>
      <w:commentRangeEnd w:id="6"/>
      <w:r w:rsidR="008467AE">
        <w:rPr>
          <w:rStyle w:val="af0"/>
        </w:rPr>
        <w:commentReference w:id="6"/>
      </w:r>
      <w:r>
        <w:rPr>
          <w:lang w:eastAsia="zh-CN"/>
        </w:rPr>
        <w:t>，如果样本测序深度增大但曲线不再有明显升高（准确来讲，曲线斜率平滑，变化较</w:t>
      </w:r>
      <w:r>
        <w:rPr>
          <w:lang w:eastAsia="zh-CN"/>
        </w:rPr>
        <w:t>小）时，则认为测序</w:t>
      </w:r>
      <w:ins w:id="7" w:author="石 峻峰" w:date="2020-06-23T13:28:00Z">
        <w:r w:rsidR="008467AE">
          <w:rPr>
            <w:rFonts w:hint="eastAsia"/>
            <w:lang w:eastAsia="zh-CN"/>
          </w:rPr>
          <w:t>数据</w:t>
        </w:r>
      </w:ins>
      <w:r>
        <w:rPr>
          <w:lang w:eastAsia="zh-CN"/>
        </w:rPr>
        <w:t>量已充足，再增加测序</w:t>
      </w:r>
      <w:ins w:id="8" w:author="石 峻峰" w:date="2020-06-23T13:28:00Z">
        <w:r w:rsidR="008467AE">
          <w:rPr>
            <w:rFonts w:hint="eastAsia"/>
            <w:lang w:eastAsia="zh-CN"/>
          </w:rPr>
          <w:t>数据</w:t>
        </w:r>
      </w:ins>
      <w:r>
        <w:rPr>
          <w:lang w:eastAsia="zh-CN"/>
        </w:rPr>
        <w:t>量，样本的</w:t>
      </w:r>
      <w:r>
        <w:rPr>
          <w:lang w:eastAsia="zh-CN"/>
        </w:rPr>
        <w:t>alpha</w:t>
      </w:r>
      <w:r>
        <w:rPr>
          <w:lang w:eastAsia="zh-CN"/>
        </w:rPr>
        <w:t>多样性指标也不会有明显的变化，即样本</w:t>
      </w:r>
      <w:r>
        <w:rPr>
          <w:lang w:eastAsia="zh-CN"/>
        </w:rPr>
        <w:t>alpha</w:t>
      </w:r>
      <w:r>
        <w:rPr>
          <w:lang w:eastAsia="zh-CN"/>
        </w:rPr>
        <w:t>多样性指标达到稳定。</w:t>
      </w:r>
    </w:p>
    <w:p w14:paraId="3A7ABB07" w14:textId="77777777" w:rsidR="005414C3" w:rsidRDefault="00140C74">
      <w:pPr>
        <w:pStyle w:val="a0"/>
        <w:rPr>
          <w:lang w:eastAsia="zh-CN"/>
        </w:rPr>
      </w:pPr>
      <w:r>
        <w:rPr>
          <w:lang w:eastAsia="zh-CN"/>
        </w:rPr>
        <w:t>本方法也常用于评估样本量是否足够，是从样本中随机抽取一定数量的个体，统计出这些个体所代表</w:t>
      </w:r>
      <w:ins w:id="9" w:author="石 峻峰" w:date="2020-06-23T13:29:00Z">
        <w:r w:rsidR="008467AE">
          <w:rPr>
            <w:rFonts w:hint="eastAsia"/>
            <w:lang w:eastAsia="zh-CN"/>
          </w:rPr>
          <w:t>的</w:t>
        </w:r>
      </w:ins>
      <w:r>
        <w:rPr>
          <w:lang w:eastAsia="zh-CN"/>
        </w:rPr>
        <w:t>物种数目，并以个体数与物种数来构建曲线。它可以用来比较</w:t>
      </w:r>
      <w:del w:id="10" w:author="石 峻峰" w:date="2020-06-23T13:32:00Z">
        <w:r w:rsidDel="008730D1">
          <w:rPr>
            <w:lang w:eastAsia="zh-CN"/>
          </w:rPr>
          <w:delText>测序</w:delText>
        </w:r>
      </w:del>
      <w:r>
        <w:rPr>
          <w:lang w:eastAsia="zh-CN"/>
        </w:rPr>
        <w:t>不同数量样本</w:t>
      </w:r>
      <w:ins w:id="11" w:author="石 峻峰" w:date="2020-06-23T13:32:00Z">
        <w:r w:rsidR="008730D1">
          <w:rPr>
            <w:rFonts w:hint="eastAsia"/>
            <w:lang w:eastAsia="zh-CN"/>
          </w:rPr>
          <w:t>测序后</w:t>
        </w:r>
      </w:ins>
      <w:r>
        <w:rPr>
          <w:lang w:eastAsia="zh-CN"/>
        </w:rPr>
        <w:t>的物种丰富度，也可以用来说明样本量大小是否合理。评估样本量是否足够，</w:t>
      </w:r>
      <w:ins w:id="12" w:author="石 峻峰" w:date="2020-06-23T13:33:00Z">
        <w:r w:rsidR="008730D1">
          <w:rPr>
            <w:rFonts w:hint="eastAsia"/>
            <w:lang w:eastAsia="zh-CN"/>
          </w:rPr>
          <w:t>相关</w:t>
        </w:r>
        <w:r w:rsidR="008730D1">
          <w:rPr>
            <w:lang w:eastAsia="zh-CN"/>
          </w:rPr>
          <w:t>分析</w:t>
        </w:r>
      </w:ins>
      <w:r>
        <w:rPr>
          <w:lang w:eastAsia="zh-CN"/>
        </w:rPr>
        <w:t>通常</w:t>
      </w:r>
      <w:del w:id="13" w:author="石 峻峰" w:date="2020-06-23T13:33:00Z">
        <w:r w:rsidDel="008730D1">
          <w:rPr>
            <w:lang w:eastAsia="zh-CN"/>
          </w:rPr>
          <w:delText>分析</w:delText>
        </w:r>
      </w:del>
      <w:r>
        <w:rPr>
          <w:lang w:eastAsia="zh-CN"/>
        </w:rPr>
        <w:t>采用对原始样本进行随机抽样的方法，以抽到的</w:t>
      </w:r>
      <w:ins w:id="14" w:author="石 峻峰" w:date="2020-06-23T13:37:00Z">
        <w:r w:rsidR="008730D1">
          <w:rPr>
            <w:rFonts w:hint="eastAsia"/>
            <w:lang w:eastAsia="zh-CN"/>
          </w:rPr>
          <w:t>不同取样量的</w:t>
        </w:r>
      </w:ins>
      <w:r>
        <w:rPr>
          <w:rFonts w:hint="eastAsia"/>
          <w:lang w:eastAsia="zh-CN"/>
        </w:rPr>
        <w:t>样</w:t>
      </w:r>
      <w:r>
        <w:rPr>
          <w:lang w:eastAsia="zh-CN"/>
        </w:rPr>
        <w:t>本与它们</w:t>
      </w:r>
      <w:ins w:id="15" w:author="石 峻峰" w:date="2020-06-23T13:37:00Z">
        <w:r w:rsidR="008730D1">
          <w:rPr>
            <w:rFonts w:hint="eastAsia"/>
            <w:lang w:eastAsia="zh-CN"/>
          </w:rPr>
          <w:t>所代表</w:t>
        </w:r>
      </w:ins>
      <w:ins w:id="16" w:author="石 峻峰" w:date="2020-06-23T13:38:00Z">
        <w:r w:rsidR="008730D1">
          <w:rPr>
            <w:rFonts w:hint="eastAsia"/>
            <w:lang w:eastAsia="zh-CN"/>
          </w:rPr>
          <w:t>的</w:t>
        </w:r>
      </w:ins>
      <w:commentRangeStart w:id="17"/>
      <w:r>
        <w:rPr>
          <w:lang w:eastAsia="zh-CN"/>
        </w:rPr>
        <w:t>所有</w:t>
      </w:r>
      <w:commentRangeEnd w:id="17"/>
      <w:r w:rsidR="008730D1">
        <w:rPr>
          <w:rStyle w:val="af0"/>
        </w:rPr>
        <w:commentReference w:id="17"/>
      </w:r>
      <w:r>
        <w:rPr>
          <w:lang w:eastAsia="zh-CN"/>
        </w:rPr>
        <w:t>特征</w:t>
      </w:r>
      <w:r>
        <w:rPr>
          <w:lang w:eastAsia="zh-CN"/>
        </w:rPr>
        <w:t>(</w:t>
      </w:r>
      <w:r>
        <w:rPr>
          <w:lang w:eastAsia="zh-CN"/>
        </w:rPr>
        <w:t>如</w:t>
      </w:r>
      <w:r>
        <w:rPr>
          <w:lang w:eastAsia="zh-CN"/>
        </w:rPr>
        <w:t>OTU)</w:t>
      </w:r>
      <w:r>
        <w:rPr>
          <w:lang w:eastAsia="zh-CN"/>
        </w:rPr>
        <w:t>的数目构建稀释曲线。在样本稀释曲线图中，当曲线趋向平坦时，说明取样量充足且合理，</w:t>
      </w:r>
      <w:r>
        <w:rPr>
          <w:lang w:eastAsia="zh-CN"/>
        </w:rPr>
        <w:t>更多的取样只会产生少量新的特征，反之则表明继续取样还可能产生较多新的特征，有必要进一步增加取样量。因此，通过绘制稀释性曲线，可以得出样品的取样量是否充足的结论。</w:t>
      </w:r>
      <w:r>
        <w:rPr>
          <w:lang w:eastAsia="zh-CN"/>
        </w:rPr>
        <w:t xml:space="preserve"> </w:t>
      </w:r>
      <w:r>
        <w:rPr>
          <w:lang w:eastAsia="zh-CN"/>
        </w:rPr>
        <w:t xml:space="preserve">　</w:t>
      </w:r>
    </w:p>
    <w:p w14:paraId="1165C7E6" w14:textId="77777777" w:rsidR="005414C3" w:rsidRDefault="008730D1">
      <w:pPr>
        <w:pStyle w:val="a0"/>
        <w:rPr>
          <w:lang w:eastAsia="zh-CN"/>
        </w:rPr>
      </w:pPr>
      <w:ins w:id="18" w:author="石 峻峰" w:date="2020-06-23T13:40:00Z">
        <w:r>
          <w:rPr>
            <w:lang w:eastAsia="zh-CN"/>
          </w:rPr>
          <w:t>其实</w:t>
        </w:r>
      </w:ins>
      <w:del w:id="19" w:author="石 峻峰" w:date="2020-06-23T13:40:00Z">
        <w:r w:rsidR="00140C74" w:rsidDel="008730D1">
          <w:rPr>
            <w:lang w:eastAsia="zh-CN"/>
          </w:rPr>
          <w:delText>但是</w:delText>
        </w:r>
      </w:del>
      <w:r w:rsidR="00140C74">
        <w:rPr>
          <w:lang w:eastAsia="zh-CN"/>
        </w:rPr>
        <w:t>就目前扩增子测序</w:t>
      </w:r>
      <w:ins w:id="20" w:author="石 峻峰" w:date="2020-06-23T13:38:00Z">
        <w:r>
          <w:rPr>
            <w:rFonts w:hint="eastAsia"/>
            <w:lang w:eastAsia="zh-CN"/>
          </w:rPr>
          <w:t>研究中普遍</w:t>
        </w:r>
      </w:ins>
      <w:ins w:id="21" w:author="石 峻峰" w:date="2020-06-23T13:39:00Z">
        <w:r>
          <w:rPr>
            <w:rFonts w:hint="eastAsia"/>
            <w:lang w:eastAsia="zh-CN"/>
          </w:rPr>
          <w:t>达到的测序</w:t>
        </w:r>
      </w:ins>
      <w:r w:rsidR="00140C74">
        <w:rPr>
          <w:rFonts w:hint="eastAsia"/>
          <w:lang w:eastAsia="zh-CN"/>
        </w:rPr>
        <w:t>深</w:t>
      </w:r>
      <w:r w:rsidR="00140C74">
        <w:rPr>
          <w:lang w:eastAsia="zh-CN"/>
        </w:rPr>
        <w:t>度而言，</w:t>
      </w:r>
      <w:del w:id="22" w:author="石 峻峰" w:date="2020-06-23T13:40:00Z">
        <w:r w:rsidR="00140C74" w:rsidDel="008730D1">
          <w:rPr>
            <w:lang w:eastAsia="zh-CN"/>
          </w:rPr>
          <w:delText>其实</w:delText>
        </w:r>
      </w:del>
      <w:ins w:id="23" w:author="石 峻峰" w:date="2020-06-23T13:39:00Z">
        <w:r>
          <w:rPr>
            <w:rFonts w:hint="eastAsia"/>
            <w:lang w:eastAsia="zh-CN"/>
          </w:rPr>
          <w:t>依据</w:t>
        </w:r>
      </w:ins>
      <w:r w:rsidR="00140C74">
        <w:rPr>
          <w:lang w:eastAsia="zh-CN"/>
        </w:rPr>
        <w:t>稀释曲线</w:t>
      </w:r>
      <w:del w:id="24" w:author="石 峻峰" w:date="2020-06-23T13:39:00Z">
        <w:r w:rsidR="00140C74" w:rsidDel="008730D1">
          <w:rPr>
            <w:rFonts w:hint="eastAsia"/>
            <w:lang w:eastAsia="zh-CN"/>
          </w:rPr>
          <w:delText>的</w:delText>
        </w:r>
      </w:del>
      <w:ins w:id="25" w:author="石 峻峰" w:date="2020-06-23T13:39:00Z">
        <w:r>
          <w:rPr>
            <w:rFonts w:hint="eastAsia"/>
            <w:lang w:eastAsia="zh-CN"/>
          </w:rPr>
          <w:t>来</w:t>
        </w:r>
      </w:ins>
      <w:r w:rsidR="00140C74">
        <w:rPr>
          <w:lang w:eastAsia="zh-CN"/>
        </w:rPr>
        <w:t>判断样本测序</w:t>
      </w:r>
      <w:ins w:id="26" w:author="石 峻峰" w:date="2020-06-23T13:40:00Z">
        <w:r>
          <w:rPr>
            <w:rFonts w:hint="eastAsia"/>
            <w:lang w:eastAsia="zh-CN"/>
          </w:rPr>
          <w:t>数据</w:t>
        </w:r>
      </w:ins>
      <w:r w:rsidR="00140C74">
        <w:rPr>
          <w:lang w:eastAsia="zh-CN"/>
        </w:rPr>
        <w:t>量是否足够的问题已经不</w:t>
      </w:r>
      <w:ins w:id="27" w:author="石 峻峰" w:date="2020-06-23T13:39:00Z">
        <w:r>
          <w:rPr>
            <w:rFonts w:hint="eastAsia"/>
            <w:lang w:eastAsia="zh-CN"/>
          </w:rPr>
          <w:t>再</w:t>
        </w:r>
      </w:ins>
      <w:r w:rsidR="00140C74">
        <w:rPr>
          <w:lang w:eastAsia="zh-CN"/>
        </w:rPr>
        <w:t>是</w:t>
      </w:r>
      <w:del w:id="28" w:author="石 峻峰" w:date="2020-06-23T13:40:00Z">
        <w:r w:rsidR="00140C74" w:rsidDel="008730D1">
          <w:rPr>
            <w:rFonts w:hint="eastAsia"/>
            <w:lang w:eastAsia="zh-CN"/>
          </w:rPr>
          <w:delText>非常重</w:delText>
        </w:r>
      </w:del>
      <w:ins w:id="29" w:author="石 峻峰" w:date="2020-06-23T13:40:00Z">
        <w:r>
          <w:rPr>
            <w:rFonts w:hint="eastAsia"/>
            <w:lang w:eastAsia="zh-CN"/>
          </w:rPr>
          <w:t>被重视</w:t>
        </w:r>
      </w:ins>
      <w:r w:rsidR="00140C74">
        <w:rPr>
          <w:lang w:eastAsia="zh-CN"/>
        </w:rPr>
        <w:t>的科学问题，目前在样本量是否充足和宏基因组测序基因集是否饱和方面</w:t>
      </w:r>
      <w:ins w:id="30" w:author="石 峻峰" w:date="2020-06-23T13:41:00Z">
        <w:r w:rsidR="00847DEA">
          <w:rPr>
            <w:rFonts w:hint="eastAsia"/>
            <w:lang w:eastAsia="zh-CN"/>
          </w:rPr>
          <w:t>有着</w:t>
        </w:r>
      </w:ins>
      <w:r w:rsidR="00140C74">
        <w:rPr>
          <w:lang w:eastAsia="zh-CN"/>
        </w:rPr>
        <w:t>越来越广泛的应用。</w:t>
      </w:r>
      <w:r w:rsidR="00140C74">
        <w:rPr>
          <w:lang w:eastAsia="zh-CN"/>
        </w:rPr>
        <w:t>alpha</w:t>
      </w:r>
      <w:r w:rsidR="00140C74">
        <w:rPr>
          <w:lang w:eastAsia="zh-CN"/>
        </w:rPr>
        <w:t>多样性的计算目前只能通过</w:t>
      </w:r>
      <w:commentRangeStart w:id="31"/>
      <w:r w:rsidR="00140C74">
        <w:rPr>
          <w:lang w:eastAsia="zh-CN"/>
        </w:rPr>
        <w:t>抽平</w:t>
      </w:r>
      <w:commentRangeEnd w:id="31"/>
      <w:r w:rsidR="00847DEA">
        <w:rPr>
          <w:rStyle w:val="af0"/>
        </w:rPr>
        <w:commentReference w:id="31"/>
      </w:r>
      <w:r w:rsidR="00140C74">
        <w:rPr>
          <w:lang w:eastAsia="zh-CN"/>
        </w:rPr>
        <w:t>来计算。但是一次抽平有概率</w:t>
      </w:r>
      <w:del w:id="32" w:author="石 峻峰" w:date="2020-06-23T13:43:00Z">
        <w:r w:rsidR="00140C74" w:rsidDel="00847DEA">
          <w:rPr>
            <w:lang w:eastAsia="zh-CN"/>
          </w:rPr>
          <w:delText xml:space="preserve"> </w:delText>
        </w:r>
      </w:del>
      <w:r w:rsidR="00140C74">
        <w:rPr>
          <w:lang w:eastAsia="zh-CN"/>
        </w:rPr>
        <w:t>（小概率）在一定程度上</w:t>
      </w:r>
      <w:del w:id="33" w:author="石 峻峰" w:date="2020-06-23T13:44:00Z">
        <w:r w:rsidR="00140C74" w:rsidDel="00847DEA">
          <w:rPr>
            <w:lang w:eastAsia="zh-CN"/>
          </w:rPr>
          <w:delText>评估</w:delText>
        </w:r>
      </w:del>
      <w:r w:rsidR="00140C74">
        <w:rPr>
          <w:lang w:eastAsia="zh-CN"/>
        </w:rPr>
        <w:t>错误</w:t>
      </w:r>
      <w:ins w:id="34" w:author="石 峻峰" w:date="2020-06-23T13:44:00Z">
        <w:r w:rsidR="00847DEA">
          <w:rPr>
            <w:rFonts w:hint="eastAsia"/>
            <w:lang w:eastAsia="zh-CN"/>
          </w:rPr>
          <w:t>地</w:t>
        </w:r>
        <w:r w:rsidR="00847DEA">
          <w:rPr>
            <w:lang w:eastAsia="zh-CN"/>
          </w:rPr>
          <w:t>评估</w:t>
        </w:r>
      </w:ins>
      <w:del w:id="35" w:author="石 峻峰" w:date="2020-06-23T13:44:00Z">
        <w:r w:rsidR="00140C74" w:rsidDel="00847DEA">
          <w:rPr>
            <w:lang w:eastAsia="zh-CN"/>
          </w:rPr>
          <w:delText>的</w:delText>
        </w:r>
      </w:del>
      <w:r w:rsidR="00140C74">
        <w:rPr>
          <w:lang w:eastAsia="zh-CN"/>
        </w:rPr>
        <w:t>alpha</w:t>
      </w:r>
      <w:r w:rsidR="00140C74">
        <w:rPr>
          <w:lang w:eastAsia="zh-CN"/>
        </w:rPr>
        <w:t>多样性结果。所以现在有一些研究者通过多次抽平计算</w:t>
      </w:r>
      <w:r w:rsidR="00140C74">
        <w:rPr>
          <w:lang w:eastAsia="zh-CN"/>
        </w:rPr>
        <w:t>alpha</w:t>
      </w:r>
      <w:r w:rsidR="00140C74">
        <w:rPr>
          <w:lang w:eastAsia="zh-CN"/>
        </w:rPr>
        <w:t>多样性，并通</w:t>
      </w:r>
      <w:r w:rsidR="00140C74">
        <w:rPr>
          <w:lang w:eastAsia="zh-CN"/>
        </w:rPr>
        <w:t>过求取均值的方式来叫矫正</w:t>
      </w:r>
      <w:r w:rsidR="00140C74">
        <w:rPr>
          <w:lang w:eastAsia="zh-CN"/>
        </w:rPr>
        <w:t>alpha</w:t>
      </w:r>
      <w:r w:rsidR="00140C74">
        <w:rPr>
          <w:lang w:eastAsia="zh-CN"/>
        </w:rPr>
        <w:t>多样性。稀释曲线是对单个</w:t>
      </w:r>
      <w:r w:rsidR="00140C74">
        <w:rPr>
          <w:lang w:eastAsia="zh-CN"/>
        </w:rPr>
        <w:t>alpha</w:t>
      </w:r>
      <w:r w:rsidR="00140C74">
        <w:rPr>
          <w:lang w:eastAsia="zh-CN"/>
        </w:rPr>
        <w:t>多样性结果</w:t>
      </w:r>
      <w:r w:rsidR="00140C74">
        <w:rPr>
          <w:lang w:eastAsia="zh-CN"/>
        </w:rPr>
        <w:lastRenderedPageBreak/>
        <w:t>的补充，可以从不同梯度全面地分析和展示结果。因此，基于不</w:t>
      </w:r>
      <w:ins w:id="36" w:author="石 峻峰" w:date="2020-06-23T13:44:00Z">
        <w:r w:rsidR="00847DEA">
          <w:rPr>
            <w:rFonts w:hint="eastAsia"/>
            <w:lang w:eastAsia="zh-CN"/>
          </w:rPr>
          <w:t>通测序</w:t>
        </w:r>
      </w:ins>
      <w:del w:id="37" w:author="石 峻峰" w:date="2020-06-23T13:44:00Z">
        <w:r w:rsidR="00140C74" w:rsidDel="00847DEA">
          <w:rPr>
            <w:lang w:eastAsia="zh-CN"/>
          </w:rPr>
          <w:delText xml:space="preserve"> </w:delText>
        </w:r>
      </w:del>
      <w:r w:rsidR="00140C74">
        <w:rPr>
          <w:lang w:eastAsia="zh-CN"/>
        </w:rPr>
        <w:t>深度或样本量水平上展示了</w:t>
      </w:r>
      <w:r w:rsidR="00140C74">
        <w:rPr>
          <w:lang w:eastAsia="zh-CN"/>
        </w:rPr>
        <w:t>alpha</w:t>
      </w:r>
      <w:r w:rsidR="00140C74">
        <w:rPr>
          <w:lang w:eastAsia="zh-CN"/>
        </w:rPr>
        <w:t>多样性，更加有利于对微生物群体多样性的综合评估。</w:t>
      </w:r>
    </w:p>
    <w:p w14:paraId="08B2798E" w14:textId="77777777" w:rsidR="005414C3" w:rsidRDefault="00140C74">
      <w:pPr>
        <w:pStyle w:val="4"/>
        <w:rPr>
          <w:lang w:eastAsia="zh-CN"/>
        </w:rPr>
      </w:pPr>
      <w:bookmarkStart w:id="38" w:name="文献解读"/>
      <w:r>
        <w:rPr>
          <w:lang w:eastAsia="zh-CN"/>
        </w:rPr>
        <w:t>文献解读</w:t>
      </w:r>
      <w:bookmarkEnd w:id="38"/>
    </w:p>
    <w:p w14:paraId="41EDFC80" w14:textId="77777777" w:rsidR="005414C3" w:rsidRDefault="00140C74">
      <w:pPr>
        <w:pStyle w:val="FirstParagraph"/>
        <w:rPr>
          <w:lang w:eastAsia="zh-CN"/>
        </w:rPr>
      </w:pPr>
      <w:r>
        <w:rPr>
          <w:lang w:eastAsia="zh-CN"/>
        </w:rPr>
        <w:t>稀释曲线多用于测序</w:t>
      </w:r>
      <w:ins w:id="39" w:author="石 峻峰" w:date="2020-06-23T13:45:00Z">
        <w:r w:rsidR="00847DEA">
          <w:rPr>
            <w:rFonts w:hint="eastAsia"/>
            <w:lang w:eastAsia="zh-CN"/>
          </w:rPr>
          <w:t>数据</w:t>
        </w:r>
      </w:ins>
      <w:r>
        <w:rPr>
          <w:lang w:eastAsia="zh-CN"/>
        </w:rPr>
        <w:t>量和样本量是否饱和的评估，在高通量测序初期</w:t>
      </w:r>
      <w:r>
        <w:rPr>
          <w:lang w:eastAsia="zh-CN"/>
        </w:rPr>
        <w:t>(5</w:t>
      </w:r>
      <w:r>
        <w:rPr>
          <w:lang w:eastAsia="zh-CN"/>
        </w:rPr>
        <w:t>前的文章</w:t>
      </w:r>
      <w:r>
        <w:rPr>
          <w:lang w:eastAsia="zh-CN"/>
        </w:rPr>
        <w:t>)</w:t>
      </w:r>
      <w:r>
        <w:rPr>
          <w:lang w:eastAsia="zh-CN"/>
        </w:rPr>
        <w:t>中应用较多，目前文章结果种类越来越多样，而且更多注重结果的新发现而不是评估，在扩增子文章中使用频率逐渐下降，但在宏基因组的文章中使用频率</w:t>
      </w:r>
      <w:ins w:id="40" w:author="石 峻峰" w:date="2020-06-23T13:47:00Z">
        <w:r w:rsidR="00847DEA">
          <w:rPr>
            <w:rFonts w:hint="eastAsia"/>
            <w:lang w:eastAsia="zh-CN"/>
          </w:rPr>
          <w:t>越</w:t>
        </w:r>
      </w:ins>
      <w:del w:id="41" w:author="石 峻峰" w:date="2020-06-23T13:47:00Z">
        <w:r w:rsidDel="00847DEA">
          <w:rPr>
            <w:lang w:eastAsia="zh-CN"/>
          </w:rPr>
          <w:delText>较</w:delText>
        </w:r>
      </w:del>
      <w:r>
        <w:rPr>
          <w:lang w:eastAsia="zh-CN"/>
        </w:rPr>
        <w:t>来越多。</w:t>
      </w:r>
    </w:p>
    <w:p w14:paraId="61FC9204" w14:textId="77777777" w:rsidR="005414C3" w:rsidRDefault="00140C74">
      <w:pPr>
        <w:pStyle w:val="5"/>
        <w:rPr>
          <w:lang w:eastAsia="zh-CN"/>
        </w:rPr>
      </w:pPr>
      <w:bookmarkStart w:id="42" w:name="例1.-各组中各样本的多样性随测序深度变化"/>
      <w:r>
        <w:rPr>
          <w:lang w:eastAsia="zh-CN"/>
        </w:rPr>
        <w:t>例</w:t>
      </w:r>
      <w:r>
        <w:rPr>
          <w:lang w:eastAsia="zh-CN"/>
        </w:rPr>
        <w:t xml:space="preserve">1. </w:t>
      </w:r>
      <w:r>
        <w:rPr>
          <w:lang w:eastAsia="zh-CN"/>
        </w:rPr>
        <w:t>各组中各样本的多样性随测序深度变化</w:t>
      </w:r>
      <w:bookmarkEnd w:id="42"/>
    </w:p>
    <w:p w14:paraId="317A834A" w14:textId="77777777" w:rsidR="005414C3" w:rsidRDefault="00140C74">
      <w:pPr>
        <w:pStyle w:val="FirstParagraph"/>
        <w:rPr>
          <w:lang w:eastAsia="zh-CN"/>
        </w:rPr>
      </w:pPr>
      <w:r>
        <w:rPr>
          <w:lang w:eastAsia="zh-CN"/>
        </w:rPr>
        <w:t>本文是在</w:t>
      </w:r>
      <w:r>
        <w:rPr>
          <w:lang w:eastAsia="zh-CN"/>
        </w:rPr>
        <w:t>Micr</w:t>
      </w:r>
      <w:r>
        <w:rPr>
          <w:lang w:eastAsia="zh-CN"/>
        </w:rPr>
        <w:t>obiome</w:t>
      </w:r>
      <w:r>
        <w:rPr>
          <w:lang w:eastAsia="zh-CN"/>
        </w:rPr>
        <w:t>杂志上发表的杨树各部分微生物组的</w:t>
      </w:r>
      <w:r>
        <w:rPr>
          <w:lang w:eastAsia="zh-CN"/>
        </w:rPr>
        <w:t>16S</w:t>
      </w:r>
      <w:r>
        <w:rPr>
          <w:lang w:eastAsia="zh-CN"/>
        </w:rPr>
        <w:t>测序描述文章</w:t>
      </w:r>
      <w:r>
        <w:rPr>
          <w:lang w:eastAsia="zh-CN"/>
        </w:rPr>
        <w:t>(</w:t>
      </w:r>
      <w:proofErr w:type="spellStart"/>
      <w:r>
        <w:rPr>
          <w:lang w:eastAsia="zh-CN"/>
        </w:rPr>
        <w:t>Beckers</w:t>
      </w:r>
      <w:proofErr w:type="spellEnd"/>
      <w:r>
        <w:rPr>
          <w:lang w:eastAsia="zh-CN"/>
        </w:rPr>
        <w:t xml:space="preserve"> et al., 2017)</w:t>
      </w:r>
      <w:r>
        <w:rPr>
          <w:lang w:eastAsia="zh-CN"/>
        </w:rPr>
        <w:t>，图</w:t>
      </w:r>
      <w:r>
        <w:rPr>
          <w:lang w:eastAsia="zh-CN"/>
        </w:rPr>
        <w:t>1</w:t>
      </w:r>
      <w:r>
        <w:rPr>
          <w:lang w:eastAsia="zh-CN"/>
        </w:rPr>
        <w:t>采用稀释曲线描述各样本的测序深度与多样性的变化。这篇文章分析</w:t>
      </w:r>
      <w:del w:id="43" w:author="石 峻峰" w:date="2020-06-23T13:48:00Z">
        <w:r w:rsidDel="00847DEA">
          <w:rPr>
            <w:rFonts w:hint="eastAsia"/>
            <w:lang w:eastAsia="zh-CN"/>
          </w:rPr>
          <w:delText>思想比较</w:delText>
        </w:r>
      </w:del>
      <w:ins w:id="44" w:author="石 峻峰" w:date="2020-06-23T13:48:00Z">
        <w:r w:rsidR="00847DEA">
          <w:rPr>
            <w:rFonts w:hint="eastAsia"/>
            <w:lang w:eastAsia="zh-CN"/>
          </w:rPr>
          <w:t>思路</w:t>
        </w:r>
      </w:ins>
      <w:r>
        <w:rPr>
          <w:lang w:eastAsia="zh-CN"/>
        </w:rPr>
        <w:t>和内容都非常简单，文章发表</w:t>
      </w:r>
      <w:r>
        <w:rPr>
          <w:lang w:eastAsia="zh-CN"/>
        </w:rPr>
        <w:t>3</w:t>
      </w:r>
      <w:r>
        <w:rPr>
          <w:lang w:eastAsia="zh-CN"/>
        </w:rPr>
        <w:t>年引用过百次，详见</w:t>
      </w:r>
      <w:r>
        <w:rPr>
          <w:lang w:eastAsia="zh-CN"/>
        </w:rPr>
        <w:t xml:space="preserve"> - </w:t>
      </w:r>
      <w:hyperlink r:id="rId13">
        <w:r>
          <w:rPr>
            <w:rStyle w:val="ad"/>
            <w:lang w:eastAsia="zh-CN"/>
          </w:rPr>
          <w:t>《</w:t>
        </w:r>
        <w:r>
          <w:rPr>
            <w:rStyle w:val="ad"/>
            <w:lang w:eastAsia="zh-CN"/>
          </w:rPr>
          <w:t xml:space="preserve">Microbiome: </w:t>
        </w:r>
        <w:r>
          <w:rPr>
            <w:rStyle w:val="ad"/>
            <w:lang w:eastAsia="zh-CN"/>
          </w:rPr>
          <w:t>简单套路发高分文章</w:t>
        </w:r>
        <w:r>
          <w:rPr>
            <w:rStyle w:val="ad"/>
            <w:lang w:eastAsia="zh-CN"/>
          </w:rPr>
          <w:t>–</w:t>
        </w:r>
        <w:r>
          <w:rPr>
            <w:rStyle w:val="ad"/>
            <w:lang w:eastAsia="zh-CN"/>
          </w:rPr>
          <w:t>杨树微生物组》</w:t>
        </w:r>
      </w:hyperlink>
    </w:p>
    <w:p w14:paraId="440B6D92" w14:textId="77777777" w:rsidR="005414C3" w:rsidRDefault="00140C74">
      <w:pPr>
        <w:pStyle w:val="a0"/>
      </w:pPr>
      <w:r>
        <w:rPr>
          <w:lang w:eastAsia="zh-CN"/>
        </w:rPr>
        <w:t>注：关于</w:t>
      </w:r>
      <w:r>
        <w:rPr>
          <w:lang w:eastAsia="zh-CN"/>
        </w:rPr>
        <w:t>Microbiome</w:t>
      </w:r>
      <w:r>
        <w:rPr>
          <w:lang w:eastAsia="zh-CN"/>
        </w:rPr>
        <w:t>的图片格式和质量说明。</w:t>
      </w:r>
      <w:r>
        <w:rPr>
          <w:lang w:eastAsia="zh-CN"/>
        </w:rPr>
        <w:t>Microbiome</w:t>
      </w:r>
      <w:r>
        <w:rPr>
          <w:lang w:eastAsia="zh-CN"/>
        </w:rPr>
        <w:t>杂志的文章图</w:t>
      </w:r>
      <w:r>
        <w:rPr>
          <w:lang w:eastAsia="zh-CN"/>
        </w:rPr>
        <w:t>片都是位图，不仅</w:t>
      </w:r>
      <w:ins w:id="45" w:author="石 峻峰" w:date="2020-06-23T13:49:00Z">
        <w:r w:rsidR="00847DEA">
          <w:rPr>
            <w:rFonts w:hint="eastAsia"/>
            <w:lang w:eastAsia="zh-CN"/>
          </w:rPr>
          <w:t>有的</w:t>
        </w:r>
      </w:ins>
      <w:r>
        <w:rPr>
          <w:lang w:eastAsia="zh-CN"/>
        </w:rPr>
        <w:t>图片</w:t>
      </w:r>
      <w:del w:id="46" w:author="石 峻峰" w:date="2020-06-23T13:49:00Z">
        <w:r w:rsidDel="00847DEA">
          <w:rPr>
            <w:lang w:eastAsia="zh-CN"/>
          </w:rPr>
          <w:delText>有时会</w:delText>
        </w:r>
      </w:del>
      <w:r>
        <w:rPr>
          <w:lang w:eastAsia="zh-CN"/>
        </w:rPr>
        <w:t>字看不清，而且无法被搜索引擎检索</w:t>
      </w:r>
      <w:ins w:id="47" w:author="石 峻峰" w:date="2020-06-23T13:49:00Z">
        <w:r w:rsidR="00847DEA">
          <w:rPr>
            <w:rFonts w:hint="eastAsia"/>
            <w:lang w:eastAsia="zh-CN"/>
          </w:rPr>
          <w:t>到</w:t>
        </w:r>
      </w:ins>
      <w:r>
        <w:rPr>
          <w:lang w:eastAsia="zh-CN"/>
        </w:rPr>
        <w:t>。此图在文章主页中插入的图片质量非常差，是仅有</w:t>
      </w:r>
      <w:r>
        <w:rPr>
          <w:lang w:eastAsia="zh-CN"/>
        </w:rPr>
        <w:t>37.5 KB</w:t>
      </w:r>
      <w:r>
        <w:rPr>
          <w:lang w:eastAsia="zh-CN"/>
        </w:rPr>
        <w:t>的</w:t>
      </w:r>
      <w:proofErr w:type="spellStart"/>
      <w:r>
        <w:rPr>
          <w:lang w:eastAsia="zh-CN"/>
        </w:rPr>
        <w:t>webp</w:t>
      </w:r>
      <w:proofErr w:type="spellEnd"/>
      <w:r>
        <w:rPr>
          <w:lang w:eastAsia="zh-CN"/>
        </w:rPr>
        <w:t>格式，点击查看原图</w:t>
      </w:r>
      <w:r>
        <w:rPr>
          <w:lang w:eastAsia="zh-CN"/>
        </w:rPr>
        <w:t>(Full size )</w:t>
      </w:r>
      <w:r>
        <w:rPr>
          <w:lang w:eastAsia="zh-CN"/>
        </w:rPr>
        <w:t>图片仍为</w:t>
      </w:r>
      <w:proofErr w:type="spellStart"/>
      <w:r>
        <w:rPr>
          <w:lang w:eastAsia="zh-CN"/>
        </w:rPr>
        <w:t>webp</w:t>
      </w:r>
      <w:proofErr w:type="spellEnd"/>
      <w:r>
        <w:rPr>
          <w:lang w:eastAsia="zh-CN"/>
        </w:rPr>
        <w:t>，且仅为</w:t>
      </w:r>
      <w:r>
        <w:rPr>
          <w:lang w:eastAsia="zh-CN"/>
        </w:rPr>
        <w:t>48.1 KB</w:t>
      </w:r>
      <w:r>
        <w:rPr>
          <w:lang w:eastAsia="zh-CN"/>
        </w:rPr>
        <w:t>，图中文字比较模糊。</w:t>
      </w:r>
      <w:proofErr w:type="spellStart"/>
      <w:r>
        <w:t>再使用</w:t>
      </w:r>
      <w:r>
        <w:t>Adobe</w:t>
      </w:r>
      <w:proofErr w:type="spellEnd"/>
      <w:r>
        <w:t xml:space="preserve"> </w:t>
      </w:r>
      <w:proofErr w:type="spellStart"/>
      <w:r>
        <w:t>Reader</w:t>
      </w:r>
      <w:r>
        <w:t>打开</w:t>
      </w:r>
      <w:r>
        <w:t>PDF</w:t>
      </w:r>
      <w:r>
        <w:t>，复制到</w:t>
      </w:r>
      <w:r>
        <w:t>Word</w:t>
      </w:r>
      <w:r>
        <w:t>中，再另存为</w:t>
      </w:r>
      <w:r>
        <w:t>jpg</w:t>
      </w:r>
      <w:proofErr w:type="spellEnd"/>
      <w:r>
        <w:t>/png</w:t>
      </w:r>
      <w:r>
        <w:t>，图片更清楚，分别为</w:t>
      </w:r>
      <w:r>
        <w:t>200/500 KB</w:t>
      </w:r>
      <w:r>
        <w:t>。</w:t>
      </w:r>
    </w:p>
    <w:p w14:paraId="05776304" w14:textId="77777777" w:rsidR="005414C3" w:rsidRDefault="00140C74">
      <w:pPr>
        <w:pStyle w:val="a0"/>
      </w:pPr>
      <w:r>
        <w:rPr>
          <w:noProof/>
        </w:rPr>
        <w:lastRenderedPageBreak/>
        <w:drawing>
          <wp:inline distT="0" distB="0" distL="0" distR="0" wp14:anchorId="4E715243" wp14:editId="6C6DA1AA">
            <wp:extent cx="5334000" cy="43202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1.microbiome2017.fig1.jpg"/>
                    <pic:cNvPicPr>
                      <a:picLocks noChangeAspect="1" noChangeArrowheads="1"/>
                    </pic:cNvPicPr>
                  </pic:nvPicPr>
                  <pic:blipFill>
                    <a:blip r:embed="rId14"/>
                    <a:stretch>
                      <a:fillRect/>
                    </a:stretch>
                  </pic:blipFill>
                  <pic:spPr bwMode="auto">
                    <a:xfrm>
                      <a:off x="0" y="0"/>
                      <a:ext cx="5334000" cy="4320212"/>
                    </a:xfrm>
                    <a:prstGeom prst="rect">
                      <a:avLst/>
                    </a:prstGeom>
                    <a:noFill/>
                    <a:ln w="9525">
                      <a:noFill/>
                      <a:headEnd/>
                      <a:tailEnd/>
                    </a:ln>
                  </pic:spPr>
                </pic:pic>
              </a:graphicData>
            </a:graphic>
          </wp:inline>
        </w:drawing>
      </w:r>
    </w:p>
    <w:p w14:paraId="501E5649" w14:textId="77777777" w:rsidR="005414C3" w:rsidRDefault="00140C74">
      <w:pPr>
        <w:pStyle w:val="a0"/>
        <w:rPr>
          <w:lang w:eastAsia="zh-CN"/>
        </w:rPr>
      </w:pPr>
      <w:r>
        <w:rPr>
          <w:b/>
          <w:lang w:eastAsia="zh-CN"/>
        </w:rPr>
        <w:t>图</w:t>
      </w:r>
      <w:r>
        <w:rPr>
          <w:b/>
          <w:lang w:eastAsia="zh-CN"/>
        </w:rPr>
        <w:t xml:space="preserve">1. </w:t>
      </w:r>
      <w:del w:id="48" w:author="石 峻峰" w:date="2020-06-23T13:51:00Z">
        <w:r w:rsidDel="009B6A4A">
          <w:rPr>
            <w:rFonts w:hint="eastAsia"/>
            <w:b/>
            <w:lang w:eastAsia="zh-CN"/>
          </w:rPr>
          <w:delText>每种</w:delText>
        </w:r>
      </w:del>
      <w:ins w:id="49" w:author="石 峻峰" w:date="2020-06-23T13:51:00Z">
        <w:r w:rsidR="009B6A4A">
          <w:rPr>
            <w:rFonts w:hint="eastAsia"/>
            <w:b/>
            <w:lang w:eastAsia="zh-CN"/>
          </w:rPr>
          <w:t>不同</w:t>
        </w:r>
      </w:ins>
      <w:r>
        <w:rPr>
          <w:b/>
          <w:lang w:eastAsia="zh-CN"/>
        </w:rPr>
        <w:t>取样部位</w:t>
      </w:r>
      <w:r>
        <w:rPr>
          <w:b/>
          <w:lang w:eastAsia="zh-CN"/>
        </w:rPr>
        <w:t>(Compartment)</w:t>
      </w:r>
      <w:commentRangeStart w:id="50"/>
      <w:r>
        <w:rPr>
          <w:b/>
          <w:lang w:eastAsia="zh-CN"/>
        </w:rPr>
        <w:t>中每株杨树测序数据</w:t>
      </w:r>
      <w:del w:id="51" w:author="石 峻峰" w:date="2020-06-23T13:58:00Z">
        <w:r w:rsidDel="009B6A4A">
          <w:rPr>
            <w:b/>
            <w:lang w:eastAsia="zh-CN"/>
          </w:rPr>
          <w:delText>绘制</w:delText>
        </w:r>
      </w:del>
      <w:r>
        <w:rPr>
          <w:b/>
          <w:lang w:eastAsia="zh-CN"/>
        </w:rPr>
        <w:t>绘制</w:t>
      </w:r>
      <w:del w:id="52" w:author="石 峻峰" w:date="2020-06-23T13:58:00Z">
        <w:r w:rsidDel="009B6A4A">
          <w:rPr>
            <w:b/>
            <w:lang w:eastAsia="zh-CN"/>
          </w:rPr>
          <w:delText>Good</w:delText>
        </w:r>
      </w:del>
      <w:r>
        <w:rPr>
          <w:b/>
          <w:lang w:eastAsia="zh-CN"/>
        </w:rPr>
        <w:t>的覆盖率估算值稀释曲线</w:t>
      </w:r>
      <w:commentRangeEnd w:id="50"/>
      <w:r w:rsidR="009B6A4A">
        <w:rPr>
          <w:rStyle w:val="af0"/>
        </w:rPr>
        <w:commentReference w:id="50"/>
      </w:r>
      <w:r>
        <w:rPr>
          <w:lang w:eastAsia="zh-CN"/>
        </w:rPr>
        <w:t>。</w:t>
      </w:r>
      <w:r>
        <w:rPr>
          <w:lang w:eastAsia="zh-CN"/>
        </w:rPr>
        <w:t xml:space="preserve">A </w:t>
      </w:r>
      <w:r>
        <w:rPr>
          <w:lang w:eastAsia="zh-CN"/>
        </w:rPr>
        <w:t>根际土、</w:t>
      </w:r>
      <w:r>
        <w:rPr>
          <w:lang w:eastAsia="zh-CN"/>
        </w:rPr>
        <w:t xml:space="preserve">B </w:t>
      </w:r>
      <w:r>
        <w:rPr>
          <w:lang w:eastAsia="zh-CN"/>
        </w:rPr>
        <w:t>根、</w:t>
      </w:r>
      <w:r>
        <w:rPr>
          <w:lang w:eastAsia="zh-CN"/>
        </w:rPr>
        <w:t xml:space="preserve">C </w:t>
      </w:r>
      <w:r>
        <w:rPr>
          <w:lang w:eastAsia="zh-CN"/>
        </w:rPr>
        <w:t>茎、</w:t>
      </w:r>
      <w:r>
        <w:rPr>
          <w:lang w:eastAsia="zh-CN"/>
        </w:rPr>
        <w:t xml:space="preserve">D </w:t>
      </w:r>
      <w:r>
        <w:rPr>
          <w:lang w:eastAsia="zh-CN"/>
        </w:rPr>
        <w:t>叶。</w:t>
      </w:r>
      <w:r>
        <w:rPr>
          <w:lang w:eastAsia="zh-CN"/>
        </w:rPr>
        <w:t xml:space="preserve"> </w:t>
      </w:r>
      <w:r>
        <w:rPr>
          <w:lang w:eastAsia="zh-CN"/>
        </w:rPr>
        <w:t>展示测序的饱</w:t>
      </w:r>
      <w:r>
        <w:rPr>
          <w:lang w:eastAsia="zh-CN"/>
        </w:rPr>
        <w:t>合情况，同时展示不同生态位的差异</w:t>
      </w:r>
      <w:r>
        <w:rPr>
          <w:lang w:eastAsia="zh-CN"/>
        </w:rPr>
        <w:t>(Y</w:t>
      </w:r>
      <w:r>
        <w:rPr>
          <w:lang w:eastAsia="zh-CN"/>
        </w:rPr>
        <w:t>轴坐标不同，即</w:t>
      </w:r>
      <w:r>
        <w:rPr>
          <w:lang w:eastAsia="zh-CN"/>
        </w:rPr>
        <w:t>Alpha</w:t>
      </w:r>
      <w:r>
        <w:rPr>
          <w:lang w:eastAsia="zh-CN"/>
        </w:rPr>
        <w:t>多样性差别很大</w:t>
      </w:r>
      <w:r>
        <w:rPr>
          <w:lang w:eastAsia="zh-CN"/>
        </w:rPr>
        <w:t>)</w:t>
      </w:r>
      <w:r>
        <w:rPr>
          <w:lang w:eastAsia="zh-CN"/>
        </w:rPr>
        <w:t>，还有每颗树间也有较大的差别</w:t>
      </w:r>
      <w:r>
        <w:rPr>
          <w:lang w:eastAsia="zh-CN"/>
        </w:rPr>
        <w:t>(</w:t>
      </w:r>
      <w:r>
        <w:rPr>
          <w:lang w:eastAsia="zh-CN"/>
        </w:rPr>
        <w:t>图中的每条线代表来自一棵树的样品</w:t>
      </w:r>
      <w:r>
        <w:rPr>
          <w:lang w:eastAsia="zh-CN"/>
        </w:rPr>
        <w:t>)</w:t>
      </w:r>
    </w:p>
    <w:p w14:paraId="36E11373" w14:textId="77777777" w:rsidR="005414C3" w:rsidRDefault="00140C74">
      <w:pPr>
        <w:pStyle w:val="a8"/>
      </w:pPr>
      <w:r>
        <w:t>Average Good’s coverage estimates (%) and rarefaction curves of individual poplar trees per plant compartment (a rhizosphere soil, b root, c stem, d leaf). Good’s coverage estimates rep</w:t>
      </w:r>
      <w:r>
        <w:t>resent averages of 15 independent, clonally replicated poplar trees (rhizosphere soil and root samples) and 11 replicates (stem and leaf samples) (± standard deviation) and were calculated in mothur based on 10,000 iterations. Lowercase letters represent s</w:t>
      </w:r>
      <w:r>
        <w:t>tatistical differences at the 95% confidence interval (</w:t>
      </w:r>
      <w:r>
        <w:rPr>
          <w:i/>
        </w:rPr>
        <w:t>P</w:t>
      </w:r>
      <w:r>
        <w:t xml:space="preserve"> &lt; 0.05). Rarefaction curves were assembled showing the number of OTUs, defined at the 97% sequence similarity cut-off in mothur, relative to the number of total sequences.</w:t>
      </w:r>
    </w:p>
    <w:p w14:paraId="73B3EFF3" w14:textId="77777777" w:rsidR="005414C3" w:rsidRDefault="00140C74">
      <w:pPr>
        <w:pStyle w:val="FirstParagraph"/>
        <w:rPr>
          <w:lang w:eastAsia="zh-CN"/>
        </w:rPr>
      </w:pPr>
      <w:r>
        <w:rPr>
          <w:lang w:eastAsia="zh-CN"/>
        </w:rPr>
        <w:t>结果：为了构建</w:t>
      </w:r>
      <w:r>
        <w:rPr>
          <w:lang w:eastAsia="zh-CN"/>
        </w:rPr>
        <w:t>alpha</w:t>
      </w:r>
      <w:r>
        <w:rPr>
          <w:lang w:eastAsia="zh-CN"/>
        </w:rPr>
        <w:t>稀释曲线（图</w:t>
      </w:r>
      <w:r>
        <w:rPr>
          <w:lang w:eastAsia="zh-CN"/>
        </w:rPr>
        <w:t>1</w:t>
      </w:r>
      <w:r>
        <w:rPr>
          <w:lang w:eastAsia="zh-CN"/>
        </w:rPr>
        <w:t>），我们从数据集</w:t>
      </w:r>
      <w:r>
        <w:rPr>
          <w:lang w:eastAsia="zh-CN"/>
        </w:rPr>
        <w:t>中删除了</w:t>
      </w:r>
      <w:ins w:id="53" w:author="石 峻峰" w:date="2020-06-23T13:57:00Z">
        <w:r w:rsidR="009B6A4A">
          <w:rPr>
            <w:rFonts w:hint="eastAsia"/>
            <w:lang w:eastAsia="zh-CN"/>
          </w:rPr>
          <w:t>“</w:t>
        </w:r>
      </w:ins>
      <w:commentRangeStart w:id="54"/>
      <w:r>
        <w:rPr>
          <w:lang w:eastAsia="zh-CN"/>
        </w:rPr>
        <w:t>单体</w:t>
      </w:r>
      <w:commentRangeEnd w:id="54"/>
      <w:r w:rsidR="009B6A4A">
        <w:rPr>
          <w:rStyle w:val="af0"/>
        </w:rPr>
        <w:commentReference w:id="54"/>
      </w:r>
      <w:ins w:id="55" w:author="石 峻峰" w:date="2020-06-23T13:57:00Z">
        <w:r w:rsidR="009B6A4A">
          <w:rPr>
            <w:rFonts w:hint="eastAsia"/>
            <w:lang w:eastAsia="zh-CN"/>
          </w:rPr>
          <w:t>”</w:t>
        </w:r>
      </w:ins>
      <w:r>
        <w:rPr>
          <w:lang w:eastAsia="zh-CN"/>
        </w:rPr>
        <w:t>（</w:t>
      </w:r>
      <w:r>
        <w:rPr>
          <w:lang w:eastAsia="zh-CN"/>
        </w:rPr>
        <w:t>只有一个序列的</w:t>
      </w:r>
      <w:r>
        <w:rPr>
          <w:lang w:eastAsia="zh-CN"/>
        </w:rPr>
        <w:t>OTU</w:t>
      </w:r>
      <w:r>
        <w:rPr>
          <w:lang w:eastAsia="zh-CN"/>
        </w:rPr>
        <w:t>），因为这些</w:t>
      </w:r>
      <w:ins w:id="56" w:author="石 峻峰" w:date="2020-06-23T13:57:00Z">
        <w:r w:rsidR="009B6A4A">
          <w:rPr>
            <w:rFonts w:hint="eastAsia"/>
            <w:lang w:eastAsia="zh-CN"/>
          </w:rPr>
          <w:t>“</w:t>
        </w:r>
      </w:ins>
      <w:del w:id="57" w:author="石 峻峰" w:date="2020-06-23T13:57:00Z">
        <w:r w:rsidDel="009B6A4A">
          <w:rPr>
            <w:rFonts w:hint="eastAsia"/>
            <w:lang w:eastAsia="zh-CN"/>
          </w:rPr>
          <w:delText>单体</w:delText>
        </w:r>
      </w:del>
      <w:ins w:id="58" w:author="石 峻峰" w:date="2020-06-23T13:57:00Z">
        <w:r w:rsidR="009B6A4A">
          <w:rPr>
            <w:rFonts w:hint="eastAsia"/>
            <w:lang w:eastAsia="zh-CN"/>
          </w:rPr>
          <w:t>单例”</w:t>
        </w:r>
      </w:ins>
      <w:r>
        <w:rPr>
          <w:lang w:eastAsia="zh-CN"/>
        </w:rPr>
        <w:t>可能是由于测序错误造成的。</w:t>
      </w:r>
      <w:del w:id="59" w:author="石 峻峰" w:date="2020-06-23T14:01:00Z">
        <w:r w:rsidDel="00A02AF2">
          <w:rPr>
            <w:lang w:eastAsia="zh-CN"/>
          </w:rPr>
          <w:delText xml:space="preserve"> </w:delText>
        </w:r>
      </w:del>
      <w:commentRangeStart w:id="60"/>
      <w:ins w:id="61" w:author="石 峻峰" w:date="2020-06-23T14:01:00Z">
        <w:r w:rsidR="00A02AF2">
          <w:rPr>
            <w:rFonts w:hint="eastAsia"/>
            <w:lang w:eastAsia="zh-CN"/>
          </w:rPr>
          <w:t>我们</w:t>
        </w:r>
      </w:ins>
      <w:r>
        <w:rPr>
          <w:lang w:eastAsia="zh-CN"/>
        </w:rPr>
        <w:t>为每个单独的样品构建了稀释曲线</w:t>
      </w:r>
      <w:commentRangeEnd w:id="60"/>
      <w:r w:rsidR="00A02AF2">
        <w:rPr>
          <w:rStyle w:val="af0"/>
        </w:rPr>
        <w:commentReference w:id="60"/>
      </w:r>
      <w:r>
        <w:rPr>
          <w:lang w:eastAsia="zh-CN"/>
        </w:rPr>
        <w:t>，显示了观察到的</w:t>
      </w:r>
      <w:r>
        <w:rPr>
          <w:lang w:eastAsia="zh-CN"/>
        </w:rPr>
        <w:t>OTU</w:t>
      </w:r>
      <w:r>
        <w:rPr>
          <w:lang w:eastAsia="zh-CN"/>
        </w:rPr>
        <w:t>的数量，相对于已鉴定的细菌</w:t>
      </w:r>
      <w:r>
        <w:rPr>
          <w:lang w:eastAsia="zh-CN"/>
        </w:rPr>
        <w:t>rRNA</w:t>
      </w:r>
      <w:r>
        <w:rPr>
          <w:lang w:eastAsia="zh-CN"/>
        </w:rPr>
        <w:t>序列的总数（图</w:t>
      </w:r>
      <w:r>
        <w:rPr>
          <w:lang w:eastAsia="zh-CN"/>
        </w:rPr>
        <w:t>1</w:t>
      </w:r>
      <w:r>
        <w:rPr>
          <w:lang w:eastAsia="zh-CN"/>
        </w:rPr>
        <w:t>），该数量定义为以</w:t>
      </w:r>
      <w:r>
        <w:rPr>
          <w:lang w:eastAsia="zh-CN"/>
        </w:rPr>
        <w:t>Mohur</w:t>
      </w:r>
      <w:r>
        <w:rPr>
          <w:lang w:eastAsia="zh-CN"/>
        </w:rPr>
        <w:t>表示的</w:t>
      </w:r>
      <w:r>
        <w:rPr>
          <w:lang w:eastAsia="zh-CN"/>
        </w:rPr>
        <w:t>97%</w:t>
      </w:r>
      <w:r>
        <w:rPr>
          <w:lang w:eastAsia="zh-CN"/>
        </w:rPr>
        <w:t>序列相似性阈值下的序列数量。</w:t>
      </w:r>
      <w:r>
        <w:rPr>
          <w:lang w:eastAsia="zh-CN"/>
        </w:rPr>
        <w:t xml:space="preserve"> </w:t>
      </w:r>
      <w:r>
        <w:rPr>
          <w:lang w:eastAsia="zh-CN"/>
        </w:rPr>
        <w:t>正如预期的那样，内生细菌群落（图</w:t>
      </w:r>
      <w:r>
        <w:rPr>
          <w:lang w:eastAsia="zh-CN"/>
        </w:rPr>
        <w:t>1b–d</w:t>
      </w:r>
      <w:r>
        <w:rPr>
          <w:lang w:eastAsia="zh-CN"/>
        </w:rPr>
        <w:t>）的多样性远低于根际群落（图</w:t>
      </w:r>
      <w:r>
        <w:rPr>
          <w:lang w:eastAsia="zh-CN"/>
        </w:rPr>
        <w:t>1a</w:t>
      </w:r>
      <w:r>
        <w:rPr>
          <w:lang w:eastAsia="zh-CN"/>
        </w:rPr>
        <w:t>）。</w:t>
      </w:r>
      <w:r>
        <w:rPr>
          <w:lang w:eastAsia="zh-CN"/>
        </w:rPr>
        <w:t xml:space="preserve"> </w:t>
      </w:r>
      <w:r>
        <w:rPr>
          <w:lang w:eastAsia="zh-CN"/>
        </w:rPr>
        <w:t>此外，与根际样品相比，内生样品的稀释曲线形状变化程度更高。</w:t>
      </w:r>
      <w:r>
        <w:rPr>
          <w:lang w:eastAsia="zh-CN"/>
        </w:rPr>
        <w:t xml:space="preserve"> </w:t>
      </w:r>
      <w:r>
        <w:rPr>
          <w:lang w:eastAsia="zh-CN"/>
        </w:rPr>
        <w:t>评估每个样品的</w:t>
      </w:r>
      <w:r>
        <w:rPr>
          <w:lang w:eastAsia="zh-CN"/>
        </w:rPr>
        <w:t>OTU</w:t>
      </w:r>
      <w:r>
        <w:rPr>
          <w:lang w:eastAsia="zh-CN"/>
        </w:rPr>
        <w:t>丰富度的稀释曲线通常接近饱和度。</w:t>
      </w:r>
      <w:r>
        <w:rPr>
          <w:lang w:eastAsia="zh-CN"/>
        </w:rPr>
        <w:t xml:space="preserve"> </w:t>
      </w:r>
      <w:r>
        <w:rPr>
          <w:lang w:eastAsia="zh-CN"/>
        </w:rPr>
        <w:t>大多数根内生样品的饱和度</w:t>
      </w:r>
      <w:del w:id="62" w:author="石 峻峰" w:date="2020-06-23T14:03:00Z">
        <w:r w:rsidDel="00A02AF2">
          <w:rPr>
            <w:rFonts w:hint="eastAsia"/>
            <w:lang w:eastAsia="zh-CN"/>
          </w:rPr>
          <w:delText>约</w:delText>
        </w:r>
      </w:del>
      <w:ins w:id="63" w:author="石 峻峰" w:date="2020-06-23T14:03:00Z">
        <w:r w:rsidR="00A02AF2">
          <w:rPr>
            <w:rFonts w:hint="eastAsia"/>
            <w:lang w:eastAsia="zh-CN"/>
          </w:rPr>
          <w:t>范围</w:t>
        </w:r>
      </w:ins>
      <w:r>
        <w:rPr>
          <w:lang w:eastAsia="zh-CN"/>
        </w:rPr>
        <w:t>为</w:t>
      </w:r>
      <w:r>
        <w:rPr>
          <w:lang w:eastAsia="zh-CN"/>
        </w:rPr>
        <w:t>250–300 OTUs</w:t>
      </w:r>
      <w:r>
        <w:rPr>
          <w:lang w:eastAsia="zh-CN"/>
        </w:rPr>
        <w:t>，而对于茎和叶样品</w:t>
      </w:r>
      <w:ins w:id="64" w:author="石 峻峰" w:date="2020-06-23T14:03:00Z">
        <w:r w:rsidR="00A02AF2">
          <w:rPr>
            <w:rFonts w:hint="eastAsia"/>
            <w:lang w:eastAsia="zh-CN"/>
          </w:rPr>
          <w:t>这一范围</w:t>
        </w:r>
      </w:ins>
      <w:r>
        <w:rPr>
          <w:lang w:eastAsia="zh-CN"/>
        </w:rPr>
        <w:t>只有</w:t>
      </w:r>
      <w:r>
        <w:rPr>
          <w:lang w:eastAsia="zh-CN"/>
        </w:rPr>
        <w:t>50–150 OTUs</w:t>
      </w:r>
      <w:r>
        <w:rPr>
          <w:lang w:eastAsia="zh-CN"/>
        </w:rPr>
        <w:t>左右。</w:t>
      </w:r>
    </w:p>
    <w:p w14:paraId="590940ED" w14:textId="77777777" w:rsidR="005414C3" w:rsidRDefault="00140C74">
      <w:pPr>
        <w:pStyle w:val="a8"/>
      </w:pPr>
      <w:r>
        <w:lastRenderedPageBreak/>
        <w:t>To construct alpha rarefaction curves (Fig. 1), we removed singletons (OTUs with only one sequence) from the dataset since these singletons could be due to sequencing artefacts. Rarefaction curves were constructed for each individual sampl</w:t>
      </w:r>
      <w:r>
        <w:t>e showing the number of observed OTUs, defined at a 97% sequence similarity cut-off in mothur, relative to the number of total identified bacterial rRNA sequences (Fig. 1). As expected, endophytic bacterial communities (Fig. 1b–d) were much less diverse th</w:t>
      </w:r>
      <w:r>
        <w:t>an rhizospheric communities (Fig. 1a). Furthermore, the endophytic samples exhibited a higher degree of variation in the shape of their rarefaction curves as compared to the rhizospheric samples. Rarefaction curves evaluating the OTU richness per sample ge</w:t>
      </w:r>
      <w:r>
        <w:t>nerally approached saturation. The majority of the root endophytic samples saturated around 250–300 OTUs and around 50–150 OTUs for the stem and leaf samples.</w:t>
      </w:r>
    </w:p>
    <w:p w14:paraId="530CA37B" w14:textId="77777777" w:rsidR="005414C3" w:rsidRDefault="00140C74">
      <w:pPr>
        <w:pStyle w:val="FirstParagraph"/>
        <w:rPr>
          <w:lang w:eastAsia="zh-CN"/>
        </w:rPr>
      </w:pPr>
      <w:r>
        <w:rPr>
          <w:lang w:eastAsia="zh-CN"/>
        </w:rPr>
        <w:t>讨论：当比较根际土和根内样品时，我们观察到</w:t>
      </w:r>
      <w:r>
        <w:rPr>
          <w:lang w:eastAsia="zh-CN"/>
        </w:rPr>
        <w:t>OTU</w:t>
      </w:r>
      <w:r>
        <w:rPr>
          <w:lang w:eastAsia="zh-CN"/>
        </w:rPr>
        <w:t>稀释曲线的形状明显不同（图</w:t>
      </w:r>
      <w:r>
        <w:rPr>
          <w:lang w:eastAsia="zh-CN"/>
        </w:rPr>
        <w:t>1</w:t>
      </w:r>
      <w:r>
        <w:rPr>
          <w:lang w:eastAsia="zh-CN"/>
        </w:rPr>
        <w:t>）。根际土样品</w:t>
      </w:r>
      <w:del w:id="65" w:author="石 峻峰" w:date="2020-06-23T14:04:00Z">
        <w:r w:rsidDel="00A02AF2">
          <w:rPr>
            <w:lang w:eastAsia="zh-CN"/>
          </w:rPr>
          <w:delText>显示均匀</w:delText>
        </w:r>
      </w:del>
      <w:r>
        <w:rPr>
          <w:lang w:eastAsia="zh-CN"/>
        </w:rPr>
        <w:t>的稀释曲线</w:t>
      </w:r>
      <w:ins w:id="66" w:author="石 峻峰" w:date="2020-06-23T14:04:00Z">
        <w:r w:rsidR="00A02AF2">
          <w:rPr>
            <w:rFonts w:hint="eastAsia"/>
            <w:lang w:eastAsia="zh-CN"/>
          </w:rPr>
          <w:t>间较为均匀</w:t>
        </w:r>
      </w:ins>
      <w:r>
        <w:rPr>
          <w:lang w:eastAsia="zh-CN"/>
        </w:rPr>
        <w:t>（图</w:t>
      </w:r>
      <w:r>
        <w:rPr>
          <w:lang w:eastAsia="zh-CN"/>
        </w:rPr>
        <w:t>1a</w:t>
      </w:r>
      <w:r>
        <w:rPr>
          <w:lang w:eastAsia="zh-CN"/>
        </w:rPr>
        <w:t>），而内生样品的稀释曲线形状的变化要大得多，尤其是茎和叶样品（图</w:t>
      </w:r>
      <w:r>
        <w:rPr>
          <w:lang w:eastAsia="zh-CN"/>
        </w:rPr>
        <w:t>1b-d</w:t>
      </w:r>
      <w:r>
        <w:rPr>
          <w:lang w:eastAsia="zh-CN"/>
        </w:rPr>
        <w:t>）。</w:t>
      </w:r>
      <w:del w:id="67" w:author="石 峻峰" w:date="2020-06-23T14:06:00Z">
        <w:r w:rsidDel="00A02AF2">
          <w:rPr>
            <w:lang w:eastAsia="zh-CN"/>
          </w:rPr>
          <w:delText>如</w:delText>
        </w:r>
        <w:r w:rsidDel="00A02AF2">
          <w:rPr>
            <w:lang w:eastAsia="zh-CN"/>
          </w:rPr>
          <w:delText>稀释曲线所示，</w:delText>
        </w:r>
      </w:del>
      <w:r>
        <w:rPr>
          <w:lang w:eastAsia="zh-CN"/>
        </w:rPr>
        <w:t>内生</w:t>
      </w:r>
      <w:r>
        <w:rPr>
          <w:lang w:eastAsia="zh-CN"/>
        </w:rPr>
        <w:t>OTU</w:t>
      </w:r>
      <w:r>
        <w:rPr>
          <w:lang w:eastAsia="zh-CN"/>
        </w:rPr>
        <w:t>丰富度的高变异性可能是由杨树的根和植物地上部的散发和非均匀定植引起。</w:t>
      </w:r>
      <w:del w:id="68" w:author="石 峻峰" w:date="2020-06-23T14:08:00Z">
        <w:r w:rsidDel="00A02AF2">
          <w:rPr>
            <w:lang w:eastAsia="zh-CN"/>
          </w:rPr>
          <w:delText xml:space="preserve"> </w:delText>
        </w:r>
      </w:del>
      <w:proofErr w:type="spellStart"/>
      <w:r>
        <w:rPr>
          <w:lang w:eastAsia="zh-CN"/>
        </w:rPr>
        <w:t>Gottel</w:t>
      </w:r>
      <w:proofErr w:type="spellEnd"/>
      <w:r>
        <w:rPr>
          <w:lang w:eastAsia="zh-CN"/>
        </w:rPr>
        <w:t>等人将这种变异的一部分归因于无法对细菌内生菌群落进行足够深而均匀的测序，这是由于宿主</w:t>
      </w:r>
      <w:r>
        <w:rPr>
          <w:lang w:eastAsia="zh-CN"/>
        </w:rPr>
        <w:t>16S rRNA</w:t>
      </w:r>
      <w:r>
        <w:rPr>
          <w:lang w:eastAsia="zh-CN"/>
        </w:rPr>
        <w:t>基因（本研究检测到</w:t>
      </w:r>
      <w:r>
        <w:rPr>
          <w:lang w:eastAsia="zh-CN"/>
        </w:rPr>
        <w:t>67,000</w:t>
      </w:r>
      <w:del w:id="69" w:author="石 峻峰" w:date="2020-06-23T14:08:00Z">
        <w:r w:rsidDel="00A02AF2">
          <w:rPr>
            <w:rFonts w:hint="eastAsia"/>
            <w:lang w:eastAsia="zh-CN"/>
          </w:rPr>
          <w:delText>个</w:delText>
        </w:r>
      </w:del>
      <w:ins w:id="70" w:author="石 峻峰" w:date="2020-06-23T14:08:00Z">
        <w:r w:rsidR="00A02AF2">
          <w:rPr>
            <w:rFonts w:hint="eastAsia"/>
            <w:lang w:eastAsia="zh-CN"/>
          </w:rPr>
          <w:t>条</w:t>
        </w:r>
      </w:ins>
      <w:r>
        <w:rPr>
          <w:lang w:eastAsia="zh-CN"/>
        </w:rPr>
        <w:t>叶绿体和</w:t>
      </w:r>
      <w:r>
        <w:rPr>
          <w:lang w:eastAsia="zh-CN"/>
        </w:rPr>
        <w:t>65,000</w:t>
      </w:r>
      <w:del w:id="71" w:author="石 峻峰" w:date="2020-06-23T14:08:00Z">
        <w:r w:rsidDel="00A02AF2">
          <w:rPr>
            <w:rFonts w:hint="eastAsia"/>
            <w:lang w:eastAsia="zh-CN"/>
          </w:rPr>
          <w:delText>个</w:delText>
        </w:r>
      </w:del>
      <w:ins w:id="72" w:author="石 峻峰" w:date="2020-06-23T14:08:00Z">
        <w:r w:rsidR="00A02AF2">
          <w:rPr>
            <w:rFonts w:hint="eastAsia"/>
            <w:lang w:eastAsia="zh-CN"/>
          </w:rPr>
          <w:t>条</w:t>
        </w:r>
      </w:ins>
      <w:r>
        <w:rPr>
          <w:lang w:eastAsia="zh-CN"/>
        </w:rPr>
        <w:t>线粒体序列）的高度共扩增引起。但是，我们的数据显示出大致相同的模式，没有对非目标</w:t>
      </w:r>
      <w:r>
        <w:rPr>
          <w:lang w:eastAsia="zh-CN"/>
        </w:rPr>
        <w:t>DNA</w:t>
      </w:r>
      <w:r>
        <w:rPr>
          <w:lang w:eastAsia="zh-CN"/>
        </w:rPr>
        <w:t>进行共扩增，并且</w:t>
      </w:r>
      <w:del w:id="73" w:author="石 峻峰" w:date="2020-06-23T14:09:00Z">
        <w:r w:rsidDel="00A02AF2">
          <w:rPr>
            <w:lang w:eastAsia="zh-CN"/>
          </w:rPr>
          <w:delText>Good</w:delText>
        </w:r>
        <w:r w:rsidDel="00A02AF2">
          <w:rPr>
            <w:lang w:eastAsia="zh-CN"/>
          </w:rPr>
          <w:delText>的</w:delText>
        </w:r>
      </w:del>
      <w:r>
        <w:rPr>
          <w:lang w:eastAsia="zh-CN"/>
        </w:rPr>
        <w:t>覆盖率估算值很高（图</w:t>
      </w:r>
      <w:r>
        <w:rPr>
          <w:lang w:eastAsia="zh-CN"/>
        </w:rPr>
        <w:t>1</w:t>
      </w:r>
      <w:r>
        <w:rPr>
          <w:lang w:eastAsia="zh-CN"/>
        </w:rPr>
        <w:t>）。因此，我们的数据表明内生菌落的</w:t>
      </w:r>
      <w:del w:id="74" w:author="石 峻峰" w:date="2020-06-23T14:09:00Z">
        <w:r w:rsidDel="00A02AF2">
          <w:rPr>
            <w:lang w:eastAsia="zh-CN"/>
          </w:rPr>
          <w:delText>大量</w:delText>
        </w:r>
      </w:del>
      <w:r>
        <w:rPr>
          <w:lang w:eastAsia="zh-CN"/>
        </w:rPr>
        <w:t>变化是稀释曲线高度变化的主要原因。根际定植主要是由以下因素驱动的：（</w:t>
      </w:r>
      <w:r>
        <w:rPr>
          <w:lang w:eastAsia="zh-CN"/>
        </w:rPr>
        <w:t>a</w:t>
      </w:r>
      <w:r>
        <w:rPr>
          <w:lang w:eastAsia="zh-CN"/>
        </w:rPr>
        <w:t>）植物（根</w:t>
      </w:r>
      <w:r>
        <w:rPr>
          <w:lang w:eastAsia="zh-CN"/>
        </w:rPr>
        <w:t>际沉积）沉积大量碳（例如，根系分泌物，根冠粘液等），以及（</w:t>
      </w:r>
      <w:r>
        <w:rPr>
          <w:lang w:eastAsia="zh-CN"/>
        </w:rPr>
        <w:t>b</w:t>
      </w:r>
      <w:r>
        <w:rPr>
          <w:lang w:eastAsia="zh-CN"/>
        </w:rPr>
        <w:t>）相对简单或不完善的化学作用</w:t>
      </w:r>
      <w:del w:id="75" w:author="石 峻峰" w:date="2020-06-23T14:10:00Z">
        <w:r w:rsidDel="00A02AF2">
          <w:rPr>
            <w:lang w:eastAsia="zh-CN"/>
          </w:rPr>
          <w:delText>-</w:delText>
        </w:r>
      </w:del>
      <w:r>
        <w:rPr>
          <w:lang w:eastAsia="zh-CN"/>
        </w:rPr>
        <w:t>将细菌（和其他微生物）吸引到根系分泌物中。</w:t>
      </w:r>
    </w:p>
    <w:p w14:paraId="26E8884B" w14:textId="77777777" w:rsidR="005414C3" w:rsidRDefault="00140C74">
      <w:pPr>
        <w:pStyle w:val="a8"/>
      </w:pPr>
      <w:r>
        <w:t>We observed remarkably dissimilar shapes of the OTU rarefaction curves when comparing rhizosphere soil and endosphere samples (Fig. 1). Rhizosphere soil samples displayed uniform rarefactio</w:t>
      </w:r>
      <w:r>
        <w:t>n curves (Fig. 1a) whereas the variation in the shape of the rarefaction curves from the endophytic samples was much higher, especially for the stem and leaf samples (Fig. 1b–d). High variability of endophytic OTU richness, as depicted by the rarefaction c</w:t>
      </w:r>
      <w:r>
        <w:t>urves, could possibly be caused by sporadic and non-uniform colonization of the roots and aerial plant compartments of Populus [36]. Gottel et al. attributed part of the variation to their inability to sequence the bacterial endophytic community deeply and</w:t>
      </w:r>
      <w:r>
        <w:t xml:space="preserve"> uniformly enough because of the high co-amplification of organellar 16S rRNA (67,000 chloroplast and 65,000 mitochondrial sequences) [36]. However, our data exhibit roughly the same pattern without the co-amplification of non-target DNA (Table 1) and with</w:t>
      </w:r>
      <w:r>
        <w:t xml:space="preserve"> high Good’s coverage estimates (Fig. 1). Therefore, our data suggest considerable variation in endophytic colonization as a major reason for the high variability in the rarefaction curves. Indeed, rhizosphere/rhizoplane colonization is primarily driven by</w:t>
      </w:r>
      <w:r>
        <w:t xml:space="preserve"> (a) the deposition of large amounts of carbon (e.g., root exudates, mucilage by the root caps, etc.) by plants (rhizodeposition) and (b) the relatively simple or inelaborate chemo-attraction of the bacteria (and other microorganisms) to the root exudates.</w:t>
      </w:r>
    </w:p>
    <w:p w14:paraId="41C15A38" w14:textId="77777777" w:rsidR="005414C3" w:rsidRDefault="00140C74">
      <w:pPr>
        <w:pStyle w:val="5"/>
        <w:rPr>
          <w:lang w:eastAsia="zh-CN"/>
        </w:rPr>
      </w:pPr>
      <w:bookmarkStart w:id="76" w:name="例2.-样品和百分比抽样稀释曲线"/>
      <w:r>
        <w:rPr>
          <w:lang w:eastAsia="zh-CN"/>
        </w:rPr>
        <w:t>例</w:t>
      </w:r>
      <w:r>
        <w:rPr>
          <w:lang w:eastAsia="zh-CN"/>
        </w:rPr>
        <w:t xml:space="preserve">2. </w:t>
      </w:r>
      <w:r>
        <w:rPr>
          <w:lang w:eastAsia="zh-CN"/>
        </w:rPr>
        <w:t>样品和百分比抽样稀释曲线</w:t>
      </w:r>
      <w:bookmarkEnd w:id="76"/>
    </w:p>
    <w:p w14:paraId="31AF004B" w14:textId="77777777" w:rsidR="005414C3" w:rsidRDefault="00140C74">
      <w:pPr>
        <w:pStyle w:val="FirstParagraph"/>
      </w:pPr>
      <w:proofErr w:type="spellStart"/>
      <w:r>
        <w:t>本文是我负责分析发表于</w:t>
      </w:r>
      <w:r>
        <w:t>Naute</w:t>
      </w:r>
      <w:proofErr w:type="spellEnd"/>
      <w:r>
        <w:t xml:space="preserve"> Biotechnology(</w:t>
      </w:r>
      <w:proofErr w:type="spellStart"/>
      <w:r>
        <w:t>简称</w:t>
      </w:r>
      <w:proofErr w:type="gramStart"/>
      <w:r>
        <w:t>NBT</w:t>
      </w:r>
      <w:proofErr w:type="spellEnd"/>
      <w:r>
        <w:t>)</w:t>
      </w:r>
      <w:proofErr w:type="spellStart"/>
      <w:r>
        <w:t>的封面文章</w:t>
      </w:r>
      <w:proofErr w:type="spellEnd"/>
      <w:proofErr w:type="gramEnd"/>
      <w:r>
        <w:t>(Zhang et al., 2019)</w:t>
      </w:r>
      <w:r>
        <w:t>，介绍了水稻群体层面微生物组的研究并揭示宿主调控根系微生物参与氮利用的现象。详见</w:t>
      </w:r>
      <w:hyperlink r:id="rId15">
        <w:r>
          <w:rPr>
            <w:rStyle w:val="ad"/>
          </w:rPr>
          <w:t>《</w:t>
        </w:r>
        <w:r>
          <w:rPr>
            <w:rStyle w:val="ad"/>
          </w:rPr>
          <w:t>NBT</w:t>
        </w:r>
        <w:r>
          <w:rPr>
            <w:rStyle w:val="ad"/>
          </w:rPr>
          <w:t>封面：水稻</w:t>
        </w:r>
        <w:r>
          <w:rPr>
            <w:rStyle w:val="ad"/>
          </w:rPr>
          <w:t>NRT1.1B</w:t>
        </w:r>
        <w:r>
          <w:rPr>
            <w:rStyle w:val="ad"/>
          </w:rPr>
          <w:t>基因调控根系微生物组参与氮利用》</w:t>
        </w:r>
      </w:hyperlink>
      <w:r>
        <w:t>。</w:t>
      </w:r>
    </w:p>
    <w:p w14:paraId="21AB10F1" w14:textId="77777777" w:rsidR="005414C3" w:rsidRDefault="00140C74">
      <w:pPr>
        <w:pStyle w:val="a0"/>
      </w:pPr>
      <w:r>
        <w:rPr>
          <w:noProof/>
        </w:rPr>
        <w:lastRenderedPageBreak/>
        <w:drawing>
          <wp:inline distT="0" distB="0" distL="0" distR="0" wp14:anchorId="44DFE1FB" wp14:editId="5BED3153">
            <wp:extent cx="5334000" cy="60292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2.NBT2019SF1.jpg"/>
                    <pic:cNvPicPr>
                      <a:picLocks noChangeAspect="1" noChangeArrowheads="1"/>
                    </pic:cNvPicPr>
                  </pic:nvPicPr>
                  <pic:blipFill>
                    <a:blip r:embed="rId16"/>
                    <a:stretch>
                      <a:fillRect/>
                    </a:stretch>
                  </pic:blipFill>
                  <pic:spPr bwMode="auto">
                    <a:xfrm>
                      <a:off x="0" y="0"/>
                      <a:ext cx="5334000" cy="6029231"/>
                    </a:xfrm>
                    <a:prstGeom prst="rect">
                      <a:avLst/>
                    </a:prstGeom>
                    <a:noFill/>
                    <a:ln w="9525">
                      <a:noFill/>
                      <a:headEnd/>
                      <a:tailEnd/>
                    </a:ln>
                  </pic:spPr>
                </pic:pic>
              </a:graphicData>
            </a:graphic>
          </wp:inline>
        </w:drawing>
      </w:r>
    </w:p>
    <w:p w14:paraId="3AB5C345" w14:textId="77777777" w:rsidR="005414C3" w:rsidRDefault="00140C74">
      <w:pPr>
        <w:pStyle w:val="a0"/>
        <w:rPr>
          <w:lang w:eastAsia="zh-CN"/>
        </w:rPr>
      </w:pPr>
      <w:r>
        <w:rPr>
          <w:b/>
          <w:lang w:eastAsia="zh-CN"/>
        </w:rPr>
        <w:t>附图</w:t>
      </w:r>
      <w:r>
        <w:rPr>
          <w:b/>
          <w:lang w:eastAsia="zh-CN"/>
        </w:rPr>
        <w:t xml:space="preserve">1. </w:t>
      </w:r>
      <w:r>
        <w:rPr>
          <w:b/>
          <w:lang w:eastAsia="zh-CN"/>
        </w:rPr>
        <w:t>代表性的籼稻和粳稻品种在根细菌群成员中的覆盖度</w:t>
      </w:r>
      <w:r>
        <w:rPr>
          <w:lang w:eastAsia="zh-CN"/>
        </w:rPr>
        <w:t>。</w:t>
      </w:r>
      <w:r>
        <w:rPr>
          <w:lang w:eastAsia="zh-CN"/>
        </w:rPr>
        <w:t xml:space="preserve"> </w:t>
      </w:r>
      <w:r>
        <w:rPr>
          <w:lang w:eastAsia="zh-CN"/>
        </w:rPr>
        <w:t>（</w:t>
      </w:r>
      <w:r>
        <w:rPr>
          <w:lang w:eastAsia="zh-CN"/>
        </w:rPr>
        <w:t>a</w:t>
      </w:r>
      <w:r>
        <w:rPr>
          <w:lang w:eastAsia="zh-CN"/>
        </w:rPr>
        <w:t>）样本稀释曲线：随着样品数量的增加，根微生物群的细菌种类稀释曲线达到饱和阶段，这表明我们群体中的根微生物捕获了每个水稻亚种的大部分根细菌</w:t>
      </w:r>
      <w:del w:id="77" w:author="石 峻峰" w:date="2020-06-23T14:11:00Z">
        <w:r w:rsidDel="00077536">
          <w:rPr>
            <w:rFonts w:hint="eastAsia"/>
            <w:lang w:eastAsia="zh-CN"/>
          </w:rPr>
          <w:delText>成员</w:delText>
        </w:r>
      </w:del>
      <w:ins w:id="78" w:author="石 峻峰" w:date="2020-06-23T14:11:00Z">
        <w:r w:rsidR="00077536">
          <w:rPr>
            <w:rFonts w:hint="eastAsia"/>
            <w:lang w:eastAsia="zh-CN"/>
          </w:rPr>
          <w:t>种类</w:t>
        </w:r>
      </w:ins>
      <w:r>
        <w:rPr>
          <w:lang w:eastAsia="zh-CN"/>
        </w:rPr>
        <w:t>。</w:t>
      </w:r>
      <w:r>
        <w:rPr>
          <w:lang w:eastAsia="zh-CN"/>
        </w:rPr>
        <w:t xml:space="preserve"> </w:t>
      </w:r>
      <w:r>
        <w:rPr>
          <w:lang w:eastAsia="zh-CN"/>
        </w:rPr>
        <w:t>分别显示了两个位置的籼稻和粳稻品种。</w:t>
      </w:r>
      <w:r>
        <w:rPr>
          <w:lang w:eastAsia="zh-CN"/>
        </w:rPr>
        <w:t xml:space="preserve"> </w:t>
      </w:r>
      <w:r>
        <w:rPr>
          <w:lang w:eastAsia="zh-CN"/>
        </w:rPr>
        <w:t>（</w:t>
      </w:r>
      <w:r>
        <w:rPr>
          <w:lang w:eastAsia="zh-CN"/>
        </w:rPr>
        <w:t>b</w:t>
      </w:r>
      <w:r>
        <w:rPr>
          <w:lang w:eastAsia="zh-CN"/>
        </w:rPr>
        <w:t>）随着测序深度的增加，从籼稻和粳稻品种根系菌群中检测到的细菌</w:t>
      </w:r>
      <w:r>
        <w:rPr>
          <w:lang w:eastAsia="zh-CN"/>
        </w:rPr>
        <w:t>OTU</w:t>
      </w:r>
      <w:r>
        <w:rPr>
          <w:lang w:eastAsia="zh-CN"/>
        </w:rPr>
        <w:t>的稀释曲线达到饱和阶段。</w:t>
      </w:r>
      <w:r>
        <w:rPr>
          <w:lang w:eastAsia="zh-CN"/>
        </w:rPr>
        <w:t xml:space="preserve"> </w:t>
      </w:r>
      <w:r>
        <w:rPr>
          <w:lang w:eastAsia="zh-CN"/>
        </w:rPr>
        <w:t>每个误差线代表标准误差。该图中重复样本的数量如下：在地块</w:t>
      </w:r>
      <w:r>
        <w:rPr>
          <w:lang w:eastAsia="zh-CN"/>
        </w:rPr>
        <w:t>I</w:t>
      </w:r>
      <w:r>
        <w:rPr>
          <w:lang w:eastAsia="zh-CN"/>
        </w:rPr>
        <w:t>中，籼稻（</w:t>
      </w:r>
      <w:r>
        <w:rPr>
          <w:i/>
          <w:lang w:eastAsia="zh-CN"/>
        </w:rPr>
        <w:t>n</w:t>
      </w:r>
      <w:r>
        <w:rPr>
          <w:lang w:eastAsia="zh-CN"/>
        </w:rPr>
        <w:t xml:space="preserve"> = 201</w:t>
      </w:r>
      <w:r>
        <w:rPr>
          <w:lang w:eastAsia="zh-CN"/>
        </w:rPr>
        <w:t>），粳稻（</w:t>
      </w:r>
      <w:r>
        <w:rPr>
          <w:i/>
          <w:lang w:eastAsia="zh-CN"/>
        </w:rPr>
        <w:t>n</w:t>
      </w:r>
      <w:r>
        <w:rPr>
          <w:lang w:eastAsia="zh-CN"/>
        </w:rPr>
        <w:t xml:space="preserve"> = 80</w:t>
      </w:r>
      <w:r>
        <w:rPr>
          <w:lang w:eastAsia="zh-CN"/>
        </w:rPr>
        <w:t>），土壤（</w:t>
      </w:r>
      <w:r>
        <w:rPr>
          <w:i/>
          <w:lang w:eastAsia="zh-CN"/>
        </w:rPr>
        <w:t>n</w:t>
      </w:r>
      <w:r>
        <w:rPr>
          <w:lang w:eastAsia="zh-CN"/>
        </w:rPr>
        <w:t xml:space="preserve"> = 12</w:t>
      </w:r>
      <w:r>
        <w:rPr>
          <w:lang w:eastAsia="zh-CN"/>
        </w:rPr>
        <w:t>）；</w:t>
      </w:r>
      <w:r>
        <w:rPr>
          <w:lang w:eastAsia="zh-CN"/>
        </w:rPr>
        <w:t xml:space="preserve"> </w:t>
      </w:r>
      <w:r>
        <w:rPr>
          <w:lang w:eastAsia="zh-CN"/>
        </w:rPr>
        <w:t>在地块</w:t>
      </w:r>
      <w:r>
        <w:rPr>
          <w:lang w:eastAsia="zh-CN"/>
        </w:rPr>
        <w:t>II</w:t>
      </w:r>
      <w:r>
        <w:rPr>
          <w:lang w:eastAsia="zh-CN"/>
        </w:rPr>
        <w:t>中，籼稻（</w:t>
      </w:r>
      <w:r>
        <w:rPr>
          <w:i/>
          <w:lang w:eastAsia="zh-CN"/>
        </w:rPr>
        <w:t>n</w:t>
      </w:r>
      <w:r>
        <w:rPr>
          <w:lang w:eastAsia="zh-CN"/>
        </w:rPr>
        <w:t xml:space="preserve"> = 201</w:t>
      </w:r>
      <w:r>
        <w:rPr>
          <w:lang w:eastAsia="zh-CN"/>
        </w:rPr>
        <w:t>），粳稻（</w:t>
      </w:r>
      <w:r>
        <w:rPr>
          <w:i/>
          <w:lang w:eastAsia="zh-CN"/>
        </w:rPr>
        <w:t>n</w:t>
      </w:r>
      <w:r>
        <w:rPr>
          <w:lang w:eastAsia="zh-CN"/>
        </w:rPr>
        <w:t xml:space="preserve"> = 81</w:t>
      </w:r>
      <w:r>
        <w:rPr>
          <w:lang w:eastAsia="zh-CN"/>
        </w:rPr>
        <w:t>），土壤（</w:t>
      </w:r>
      <w:r>
        <w:rPr>
          <w:i/>
          <w:lang w:eastAsia="zh-CN"/>
        </w:rPr>
        <w:t>n</w:t>
      </w:r>
      <w:r>
        <w:rPr>
          <w:lang w:eastAsia="zh-CN"/>
        </w:rPr>
        <w:t xml:space="preserve"> = 12</w:t>
      </w:r>
      <w:r>
        <w:rPr>
          <w:lang w:eastAsia="zh-CN"/>
        </w:rPr>
        <w:t>）。</w:t>
      </w:r>
    </w:p>
    <w:p w14:paraId="6A11001C" w14:textId="77777777" w:rsidR="005414C3" w:rsidRDefault="00140C74">
      <w:pPr>
        <w:pStyle w:val="a8"/>
      </w:pPr>
      <w:r>
        <w:t>Supplementary Figure 1. Coverage of members in the root bacterial microbiota by the representative indica and japonica varieties. (a) Rarefaction curves of detected bacterial species of the root microbiota reach the saturation stage with increasing numbers</w:t>
      </w:r>
      <w:r>
        <w:t xml:space="preserve"> ofsamples, indicating that the root microbiota in our </w:t>
      </w:r>
      <w:r>
        <w:lastRenderedPageBreak/>
        <w:t>population capture most root bacteria members from each rice subspecies. Indicaand japonica varieties in two locations are shown separately. (b) Rarefaction curves of detected bacterial OTUs of the roo</w:t>
      </w:r>
      <w:r>
        <w:t>t microbiotafrom indica and japonica varieties reach saturation stage with increasing sequencing depth. Each vertical bar represents standard error.The numbers of replicated samples in this figure are as follows: in field I, indica (</w:t>
      </w:r>
      <w:r>
        <w:rPr>
          <w:i/>
        </w:rPr>
        <w:t>n</w:t>
      </w:r>
      <w:r>
        <w:t xml:space="preserve"> = 201), japonica (</w:t>
      </w:r>
      <w:r>
        <w:rPr>
          <w:i/>
        </w:rPr>
        <w:t>n</w:t>
      </w:r>
      <w:r>
        <w:t xml:space="preserve"> =</w:t>
      </w:r>
      <w:r>
        <w:t xml:space="preserve"> 80), soil (</w:t>
      </w:r>
      <w:r>
        <w:rPr>
          <w:i/>
        </w:rPr>
        <w:t>n</w:t>
      </w:r>
      <w:r>
        <w:t xml:space="preserve"> = 12); in field II,indica (</w:t>
      </w:r>
      <w:r>
        <w:rPr>
          <w:i/>
        </w:rPr>
        <w:t>n</w:t>
      </w:r>
      <w:r>
        <w:t xml:space="preserve"> = 201), japonica (</w:t>
      </w:r>
      <w:r>
        <w:rPr>
          <w:i/>
        </w:rPr>
        <w:t>n</w:t>
      </w:r>
      <w:r>
        <w:t xml:space="preserve"> = 81), soil (</w:t>
      </w:r>
      <w:r>
        <w:rPr>
          <w:i/>
        </w:rPr>
        <w:t>n</w:t>
      </w:r>
      <w:r>
        <w:t xml:space="preserve"> = 12).</w:t>
      </w:r>
    </w:p>
    <w:p w14:paraId="293E2E68" w14:textId="77777777" w:rsidR="005414C3" w:rsidRDefault="00140C74">
      <w:pPr>
        <w:pStyle w:val="5"/>
        <w:rPr>
          <w:lang w:eastAsia="zh-CN"/>
        </w:rPr>
      </w:pPr>
      <w:bookmarkStart w:id="79" w:name="例3.-样品和基因簇数量的稀释曲线或等差箱线图"/>
      <w:r>
        <w:rPr>
          <w:lang w:eastAsia="zh-CN"/>
        </w:rPr>
        <w:t>例</w:t>
      </w:r>
      <w:r>
        <w:rPr>
          <w:lang w:eastAsia="zh-CN"/>
        </w:rPr>
        <w:t xml:space="preserve">3. </w:t>
      </w:r>
      <w:r>
        <w:rPr>
          <w:lang w:eastAsia="zh-CN"/>
        </w:rPr>
        <w:t>样品和基因</w:t>
      </w:r>
      <w:r>
        <w:rPr>
          <w:lang w:eastAsia="zh-CN"/>
        </w:rPr>
        <w:t>(</w:t>
      </w:r>
      <w:r>
        <w:rPr>
          <w:lang w:eastAsia="zh-CN"/>
        </w:rPr>
        <w:t>簇</w:t>
      </w:r>
      <w:r>
        <w:rPr>
          <w:lang w:eastAsia="zh-CN"/>
        </w:rPr>
        <w:t>)</w:t>
      </w:r>
      <w:r>
        <w:rPr>
          <w:lang w:eastAsia="zh-CN"/>
        </w:rPr>
        <w:t>数量的稀释曲线或等差箱线图</w:t>
      </w:r>
      <w:bookmarkEnd w:id="79"/>
    </w:p>
    <w:p w14:paraId="51870566" w14:textId="77777777" w:rsidR="005414C3" w:rsidRDefault="00140C74">
      <w:pPr>
        <w:pStyle w:val="FirstParagraph"/>
        <w:rPr>
          <w:lang w:eastAsia="zh-CN"/>
        </w:rPr>
      </w:pPr>
      <w:r>
        <w:rPr>
          <w:lang w:eastAsia="zh-CN"/>
        </w:rPr>
        <w:t>本文是华大基因覃俊杰、李瑞强、王俊等负责分析发表于</w:t>
      </w:r>
      <w:proofErr w:type="spellStart"/>
      <w:r>
        <w:rPr>
          <w:lang w:eastAsia="zh-CN"/>
        </w:rPr>
        <w:t>Naute</w:t>
      </w:r>
      <w:proofErr w:type="spellEnd"/>
      <w:r>
        <w:rPr>
          <w:lang w:eastAsia="zh-CN"/>
        </w:rPr>
        <w:t>的文章</w:t>
      </w:r>
      <w:r>
        <w:rPr>
          <w:lang w:eastAsia="zh-CN"/>
        </w:rPr>
        <w:t>(Qin et al., 2010)</w:t>
      </w:r>
      <w:r>
        <w:rPr>
          <w:lang w:eastAsia="zh-CN"/>
        </w:rPr>
        <w:t>，构建了人类肠道基因集</w:t>
      </w:r>
      <w:r>
        <w:rPr>
          <w:lang w:eastAsia="zh-CN"/>
        </w:rPr>
        <w:t>1.0</w:t>
      </w:r>
      <w:r>
        <w:rPr>
          <w:lang w:eastAsia="zh-CN"/>
        </w:rPr>
        <w:t>版本，虽然发表近</w:t>
      </w:r>
      <w:r>
        <w:rPr>
          <w:lang w:eastAsia="zh-CN"/>
        </w:rPr>
        <w:t>10</w:t>
      </w:r>
      <w:r>
        <w:rPr>
          <w:lang w:eastAsia="zh-CN"/>
        </w:rPr>
        <w:t>年，但是里程碑式的成果，目前被引用近</w:t>
      </w:r>
      <w:r>
        <w:rPr>
          <w:lang w:eastAsia="zh-CN"/>
        </w:rPr>
        <w:t>8</w:t>
      </w:r>
      <w:r>
        <w:rPr>
          <w:lang w:eastAsia="zh-CN"/>
        </w:rPr>
        <w:t>千次。详见：</w:t>
      </w:r>
      <w:r>
        <w:rPr>
          <w:rStyle w:val="ad"/>
        </w:rPr>
        <w:fldChar w:fldCharType="begin"/>
      </w:r>
      <w:r>
        <w:rPr>
          <w:rStyle w:val="ad"/>
          <w:lang w:eastAsia="zh-CN"/>
        </w:rPr>
        <w:instrText xml:space="preserve"> HYPERLINK "https://mp.weixin.qq.com/s/KLMm</w:instrText>
      </w:r>
      <w:r>
        <w:rPr>
          <w:rStyle w:val="ad"/>
          <w:lang w:eastAsia="zh-CN"/>
        </w:rPr>
        <w:instrText xml:space="preserve">62kD5uhpaE24b5P1Xg" \h </w:instrText>
      </w:r>
      <w:r>
        <w:rPr>
          <w:rStyle w:val="ad"/>
        </w:rPr>
        <w:fldChar w:fldCharType="separate"/>
      </w:r>
      <w:r>
        <w:rPr>
          <w:rStyle w:val="ad"/>
          <w:lang w:eastAsia="zh-CN"/>
        </w:rPr>
        <w:t>《</w:t>
      </w:r>
      <w:r>
        <w:rPr>
          <w:rStyle w:val="ad"/>
          <w:lang w:eastAsia="zh-CN"/>
        </w:rPr>
        <w:t>Nature</w:t>
      </w:r>
      <w:r>
        <w:rPr>
          <w:rStyle w:val="ad"/>
          <w:lang w:eastAsia="zh-CN"/>
        </w:rPr>
        <w:t>：基于宏基因组测序构建人类肠道微生物组参考基因集》</w:t>
      </w:r>
      <w:r>
        <w:rPr>
          <w:rStyle w:val="ad"/>
        </w:rPr>
        <w:fldChar w:fldCharType="end"/>
      </w:r>
      <w:r>
        <w:rPr>
          <w:lang w:eastAsia="zh-CN"/>
        </w:rPr>
        <w:t>。</w:t>
      </w:r>
    </w:p>
    <w:p w14:paraId="43E70E0B" w14:textId="77777777" w:rsidR="005414C3" w:rsidRDefault="00140C74">
      <w:pPr>
        <w:pStyle w:val="a0"/>
      </w:pPr>
      <w:r>
        <w:rPr>
          <w:noProof/>
        </w:rPr>
        <w:drawing>
          <wp:inline distT="0" distB="0" distL="0" distR="0" wp14:anchorId="358A2082" wp14:editId="0F0DEF86">
            <wp:extent cx="3203448" cy="31821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e3.Qin-2010-Nature.jpg"/>
                    <pic:cNvPicPr>
                      <a:picLocks noChangeAspect="1" noChangeArrowheads="1"/>
                    </pic:cNvPicPr>
                  </pic:nvPicPr>
                  <pic:blipFill>
                    <a:blip r:embed="rId17"/>
                    <a:stretch>
                      <a:fillRect/>
                    </a:stretch>
                  </pic:blipFill>
                  <pic:spPr bwMode="auto">
                    <a:xfrm>
                      <a:off x="0" y="0"/>
                      <a:ext cx="3203448" cy="3182112"/>
                    </a:xfrm>
                    <a:prstGeom prst="rect">
                      <a:avLst/>
                    </a:prstGeom>
                    <a:noFill/>
                    <a:ln w="9525">
                      <a:noFill/>
                      <a:headEnd/>
                      <a:tailEnd/>
                    </a:ln>
                  </pic:spPr>
                </pic:pic>
              </a:graphicData>
            </a:graphic>
          </wp:inline>
        </w:drawing>
      </w:r>
    </w:p>
    <w:p w14:paraId="12129CBB" w14:textId="77777777" w:rsidR="005414C3" w:rsidRDefault="00140C74">
      <w:pPr>
        <w:pStyle w:val="a0"/>
        <w:rPr>
          <w:lang w:eastAsia="zh-CN"/>
        </w:rPr>
      </w:pPr>
      <w:r>
        <w:rPr>
          <w:b/>
          <w:lang w:eastAsia="zh-CN"/>
        </w:rPr>
        <w:t>图</w:t>
      </w:r>
      <w:r>
        <w:rPr>
          <w:b/>
          <w:lang w:eastAsia="zh-CN"/>
        </w:rPr>
        <w:t xml:space="preserve">2. </w:t>
      </w:r>
      <w:r>
        <w:rPr>
          <w:b/>
          <w:lang w:eastAsia="zh-CN"/>
        </w:rPr>
        <w:t>预测人体肠道微生物组中的开放阅读框</w:t>
      </w:r>
      <w:r>
        <w:rPr>
          <w:b/>
          <w:lang w:eastAsia="zh-CN"/>
        </w:rPr>
        <w:t>(</w:t>
      </w:r>
      <w:r>
        <w:rPr>
          <w:b/>
          <w:lang w:eastAsia="zh-CN"/>
        </w:rPr>
        <w:t>稀释曲线展示样本量与基因或基因家族数量的关系</w:t>
      </w:r>
      <w:r>
        <w:rPr>
          <w:b/>
          <w:lang w:eastAsia="zh-CN"/>
        </w:rPr>
        <w:t>)</w:t>
      </w:r>
      <w:r>
        <w:rPr>
          <w:lang w:eastAsia="zh-CN"/>
        </w:rPr>
        <w:t>。</w:t>
      </w:r>
      <w:r>
        <w:rPr>
          <w:lang w:eastAsia="zh-CN"/>
        </w:rPr>
        <w:t>a</w:t>
      </w:r>
      <w:r>
        <w:rPr>
          <w:lang w:eastAsia="zh-CN"/>
        </w:rPr>
        <w:t>，测序样本量与非冗余基因数量的稀释曲线。基因积累曲线对应于</w:t>
      </w:r>
      <w:r>
        <w:rPr>
          <w:lang w:eastAsia="zh-CN"/>
        </w:rPr>
        <w:t>Sobs</w:t>
      </w:r>
      <w:r>
        <w:rPr>
          <w:lang w:eastAsia="zh-CN"/>
        </w:rPr>
        <w:t>值（观察到的基因数），该值是使用</w:t>
      </w:r>
      <w:proofErr w:type="spellStart"/>
      <w:r>
        <w:rPr>
          <w:lang w:eastAsia="zh-CN"/>
        </w:rPr>
        <w:t>EstimateS</w:t>
      </w:r>
      <w:proofErr w:type="spellEnd"/>
      <w:r>
        <w:rPr>
          <w:lang w:eastAsia="zh-CN"/>
        </w:rPr>
        <w:t xml:space="preserve"> 8.2.0</w:t>
      </w:r>
      <w:r>
        <w:rPr>
          <w:lang w:eastAsia="zh-CN"/>
        </w:rPr>
        <w:t>对随机选择的</w:t>
      </w:r>
      <w:r>
        <w:rPr>
          <w:lang w:eastAsia="zh-CN"/>
        </w:rPr>
        <w:t>100</w:t>
      </w:r>
      <w:r>
        <w:rPr>
          <w:lang w:eastAsia="zh-CN"/>
        </w:rPr>
        <w:t>个样本（由于内存限制）计算得出。</w:t>
      </w:r>
      <w:r>
        <w:rPr>
          <w:lang w:eastAsia="zh-CN"/>
        </w:rPr>
        <w:t>b</w:t>
      </w:r>
      <w:r>
        <w:rPr>
          <w:lang w:eastAsia="zh-CN"/>
        </w:rPr>
        <w:t>，采用三种不同相似度计算来自</w:t>
      </w:r>
      <w:r>
        <w:rPr>
          <w:lang w:eastAsia="zh-CN"/>
        </w:rPr>
        <w:t>89</w:t>
      </w:r>
      <w:r>
        <w:rPr>
          <w:lang w:eastAsia="zh-CN"/>
        </w:rPr>
        <w:t>种常见肠道微生物物种的基因覆盖数量和比例的关系。</w:t>
      </w:r>
      <w:r>
        <w:rPr>
          <w:lang w:eastAsia="zh-CN"/>
        </w:rPr>
        <w:t>c</w:t>
      </w:r>
      <w:r>
        <w:rPr>
          <w:lang w:eastAsia="zh-CN"/>
        </w:rPr>
        <w:t>，基于已知直系同源基团（</w:t>
      </w:r>
      <w:r>
        <w:rPr>
          <w:lang w:eastAsia="zh-CN"/>
        </w:rPr>
        <w:t>OG</w:t>
      </w:r>
      <w:r>
        <w:rPr>
          <w:lang w:eastAsia="zh-CN"/>
        </w:rPr>
        <w:t>；底部）</w:t>
      </w:r>
      <w:r>
        <w:rPr>
          <w:lang w:eastAsia="zh-CN"/>
        </w:rPr>
        <w:t>，已知加未知直系同源基团（包括例如假定的、预测的、保守的假定功能；中间）和从宏基因组中恢复直系同源的基因，通过调查的样本数量捕获的功能同源簇和新基因家族（</w:t>
      </w:r>
      <w:r>
        <w:rPr>
          <w:lang w:eastAsia="zh-CN"/>
        </w:rPr>
        <w:t>&gt; 20</w:t>
      </w:r>
      <w:r>
        <w:rPr>
          <w:lang w:eastAsia="zh-CN"/>
        </w:rPr>
        <w:t>个蛋白质）（上）。箱线表示第一和第三四分位数（分别为第</w:t>
      </w:r>
      <w:r>
        <w:rPr>
          <w:lang w:eastAsia="zh-CN"/>
        </w:rPr>
        <w:t>25</w:t>
      </w:r>
      <w:r>
        <w:rPr>
          <w:lang w:eastAsia="zh-CN"/>
        </w:rPr>
        <w:t>个和第</w:t>
      </w:r>
      <w:r>
        <w:rPr>
          <w:lang w:eastAsia="zh-CN"/>
        </w:rPr>
        <w:t>75</w:t>
      </w:r>
      <w:r>
        <w:rPr>
          <w:lang w:eastAsia="zh-CN"/>
        </w:rPr>
        <w:t>个百分位数）之间的四分位间距（</w:t>
      </w:r>
      <w:r>
        <w:rPr>
          <w:lang w:eastAsia="zh-CN"/>
        </w:rPr>
        <w:t>IQR</w:t>
      </w:r>
      <w:r>
        <w:rPr>
          <w:lang w:eastAsia="zh-CN"/>
        </w:rPr>
        <w:t>），内部的线表示中位数。轴须线分别表示距第一个和第三个四分位数的</w:t>
      </w:r>
      <w:r>
        <w:rPr>
          <w:lang w:eastAsia="zh-CN"/>
        </w:rPr>
        <w:t>1.5</w:t>
      </w:r>
      <w:r>
        <w:rPr>
          <w:lang w:eastAsia="zh-CN"/>
        </w:rPr>
        <w:t>倍</w:t>
      </w:r>
      <w:r>
        <w:rPr>
          <w:lang w:eastAsia="zh-CN"/>
        </w:rPr>
        <w:t>IQR</w:t>
      </w:r>
      <w:r>
        <w:rPr>
          <w:lang w:eastAsia="zh-CN"/>
        </w:rPr>
        <w:t>内的最小和最高值。圆圈表示轴须以外的异常值。</w:t>
      </w:r>
    </w:p>
    <w:p w14:paraId="6F137883" w14:textId="77777777" w:rsidR="005414C3" w:rsidRDefault="00140C74">
      <w:pPr>
        <w:pStyle w:val="a8"/>
      </w:pPr>
      <w:r>
        <w:rPr>
          <w:lang w:eastAsia="zh-CN"/>
        </w:rPr>
        <w:t>Figure 2: Predicted ORFs in the human gut microbiome. a, Numb</w:t>
      </w:r>
      <w:r>
        <w:rPr>
          <w:lang w:eastAsia="zh-CN"/>
        </w:rPr>
        <w:t xml:space="preserve">er of unique genes as a function of the extent of sequencing. </w:t>
      </w:r>
      <w:r>
        <w:t xml:space="preserve">The gene accumulation curve corresponds to the Sobs (Mao Tau) values (number of </w:t>
      </w:r>
      <w:r>
        <w:lastRenderedPageBreak/>
        <w:t>observed genes), calculated using EstimateS21 (version 8.2.0) on randomly chosen 100 samples (due to memory limita</w:t>
      </w:r>
      <w:r>
        <w:t>tion). b, Coverage of genes from 89 frequent gut microbial species (Supplementary Table 12). c, Number of functions captured by number of samples investigated, based on known (well characterized) orthologous groups (OGs; bottom), known plus unknown ortholo</w:t>
      </w:r>
      <w:r>
        <w:t>gous groups (including, for example, putative, predicted, conserved hypothetical functions; middle) and orthologous groups plus novel gene families (&gt;20 proteins) recovered from the metagenome (top). Boxes denote the interquartile range (IQR) between the f</w:t>
      </w:r>
      <w:r>
        <w:t>irst and third quartiles (25th and 75th percentiles, respectively) and the line inside denotes the median. Whiskers denote the lowest and highest values within 1.5 times IQR from the first and third quartiles, respectively. Circles denote outliers beyond t</w:t>
      </w:r>
      <w:r>
        <w:t>he whiskers.</w:t>
      </w:r>
    </w:p>
    <w:p w14:paraId="59033DD6" w14:textId="77777777" w:rsidR="005414C3" w:rsidRDefault="00140C74">
      <w:pPr>
        <w:pStyle w:val="FirstParagraph"/>
      </w:pPr>
      <w:r>
        <w:rPr>
          <w:b/>
        </w:rPr>
        <w:t>结果</w:t>
      </w:r>
      <w:r>
        <w:t>：</w:t>
      </w:r>
    </w:p>
    <w:p w14:paraId="6C682B82" w14:textId="77777777" w:rsidR="005414C3" w:rsidRDefault="00140C74">
      <w:pPr>
        <w:pStyle w:val="a0"/>
        <w:rPr>
          <w:lang w:eastAsia="zh-CN"/>
        </w:rPr>
      </w:pPr>
      <w:r>
        <w:rPr>
          <w:lang w:eastAsia="zh-CN"/>
        </w:rPr>
        <w:t>我们检查了在所有个体中发现的</w:t>
      </w:r>
      <w:r>
        <w:rPr>
          <w:rFonts w:hint="eastAsia"/>
          <w:lang w:eastAsia="zh-CN"/>
        </w:rPr>
        <w:t>流行</w:t>
      </w:r>
      <w:r>
        <w:rPr>
          <w:lang w:eastAsia="zh-CN"/>
        </w:rPr>
        <w:t>基因</w:t>
      </w:r>
      <w:del w:id="80" w:author="石 峻峰" w:date="2020-06-23T14:14:00Z">
        <w:r w:rsidDel="00077536">
          <w:rPr>
            <w:lang w:eastAsia="zh-CN"/>
          </w:rPr>
          <w:delText>的</w:delText>
        </w:r>
      </w:del>
      <w:r>
        <w:rPr>
          <w:lang w:eastAsia="zh-CN"/>
        </w:rPr>
        <w:t>数量，</w:t>
      </w:r>
      <w:del w:id="81" w:author="石 峻峰" w:date="2020-06-23T14:15:00Z">
        <w:r w:rsidDel="00077536">
          <w:rPr>
            <w:lang w:eastAsia="zh-CN"/>
          </w:rPr>
          <w:delText>要求</w:delText>
        </w:r>
      </w:del>
      <w:r>
        <w:rPr>
          <w:lang w:eastAsia="zh-CN"/>
        </w:rPr>
        <w:t>至少两个读长的基因才被计算在内，绘制该基因数量与测序样本量累计分布曲线（图</w:t>
      </w:r>
      <w:r>
        <w:rPr>
          <w:lang w:eastAsia="zh-CN"/>
        </w:rPr>
        <w:t>2a</w:t>
      </w:r>
      <w:r>
        <w:rPr>
          <w:lang w:eastAsia="zh-CN"/>
        </w:rPr>
        <w:t>）。</w:t>
      </w:r>
      <w:r>
        <w:t>是由</w:t>
      </w:r>
      <w:r>
        <w:t>100</w:t>
      </w:r>
      <w:r>
        <w:t>个人</w:t>
      </w:r>
      <w:ins w:id="82" w:author="石 峻峰" w:date="2020-06-23T14:16:00Z">
        <w:r w:rsidR="00077536">
          <w:rPr>
            <w:rFonts w:hint="eastAsia"/>
            <w:lang w:eastAsia="zh-CN"/>
          </w:rPr>
          <w:t>类个体</w:t>
        </w:r>
      </w:ins>
      <w:r>
        <w:t>确定的（</w:t>
      </w:r>
      <w:r>
        <w:t>EvaluateS</w:t>
      </w:r>
      <w:r>
        <w:t>程序可以容纳的最高人数）基于指示的覆盖范围丰富度估计值，表明我们的目录涵盖了</w:t>
      </w:r>
      <w:r>
        <w:t>85.3</w:t>
      </w:r>
      <w:r>
        <w:t>％的流行基因。</w:t>
      </w:r>
      <w:r>
        <w:rPr>
          <w:lang w:eastAsia="zh-CN"/>
        </w:rPr>
        <w:t>尽管这可能被低估了，但它仍然表明该基因集包含了该队列的绝大多数流行基因。</w:t>
      </w:r>
    </w:p>
    <w:p w14:paraId="735A0239" w14:textId="77777777" w:rsidR="005414C3" w:rsidRDefault="00140C74">
      <w:pPr>
        <w:pStyle w:val="a8"/>
      </w:pPr>
      <w:r>
        <w:t>We examined the number of prevalent genes identified across all indi</w:t>
      </w:r>
      <w:r>
        <w:t>viduals as a function of the extent of sequencing, demanding at least two supporting reads for a gene call (Fig. 2a). The incidence-based coverage richness estimator (ICE), determined at 100 individuals (the highest number the EstimateS program could accom</w:t>
      </w:r>
      <w:r>
        <w:t>modate), indicates that our catalogue captures 85.3% of the prevalent genes. Although this is probably an underestimate, it nevertheless indicates that the catalogue contains an overwhelming majority of the prevalent genes of the cohort.</w:t>
      </w:r>
    </w:p>
    <w:p w14:paraId="5F144967" w14:textId="77777777" w:rsidR="005414C3" w:rsidRDefault="00140C74">
      <w:pPr>
        <w:pStyle w:val="FirstParagraph"/>
        <w:rPr>
          <w:lang w:eastAsia="zh-CN"/>
        </w:rPr>
      </w:pPr>
      <w:r>
        <w:rPr>
          <w:lang w:eastAsia="zh-CN"/>
        </w:rPr>
        <w:t>我们将</w:t>
      </w:r>
      <w:r>
        <w:rPr>
          <w:lang w:eastAsia="zh-CN"/>
        </w:rPr>
        <w:t>330</w:t>
      </w:r>
      <w:r>
        <w:rPr>
          <w:lang w:eastAsia="zh-CN"/>
        </w:rPr>
        <w:t>万个肠道</w:t>
      </w:r>
      <w:r>
        <w:rPr>
          <w:lang w:eastAsia="zh-CN"/>
        </w:rPr>
        <w:t>ORF</w:t>
      </w:r>
      <w:r>
        <w:rPr>
          <w:lang w:eastAsia="zh-CN"/>
        </w:rPr>
        <w:t>映射到人类</w:t>
      </w:r>
      <w:r>
        <w:rPr>
          <w:lang w:eastAsia="zh-CN"/>
        </w:rPr>
        <w:t>肠道中</w:t>
      </w:r>
      <w:r>
        <w:rPr>
          <w:lang w:eastAsia="zh-CN"/>
        </w:rPr>
        <w:t>89</w:t>
      </w:r>
      <w:r>
        <w:rPr>
          <w:lang w:eastAsia="zh-CN"/>
        </w:rPr>
        <w:t>个常见微生物参考基因组的</w:t>
      </w:r>
      <w:r>
        <w:rPr>
          <w:lang w:eastAsia="zh-CN"/>
        </w:rPr>
        <w:t>319,812</w:t>
      </w:r>
      <w:r>
        <w:rPr>
          <w:lang w:eastAsia="zh-CN"/>
        </w:rPr>
        <w:t>个基因（目标基因）</w:t>
      </w:r>
      <w:ins w:id="83" w:author="石 峻峰" w:date="2020-06-23T14:17:00Z">
        <w:r w:rsidR="00077536">
          <w:rPr>
            <w:rFonts w:hint="eastAsia"/>
            <w:lang w:eastAsia="zh-CN"/>
          </w:rPr>
          <w:t>上</w:t>
        </w:r>
      </w:ins>
      <w:r>
        <w:rPr>
          <w:lang w:eastAsia="zh-CN"/>
        </w:rPr>
        <w:t>。在</w:t>
      </w:r>
      <w:r>
        <w:rPr>
          <w:lang w:eastAsia="zh-CN"/>
        </w:rPr>
        <w:t>90</w:t>
      </w:r>
      <w:r>
        <w:rPr>
          <w:lang w:eastAsia="zh-CN"/>
        </w:rPr>
        <w:t>％的相似度阈值下，</w:t>
      </w:r>
      <w:r>
        <w:rPr>
          <w:lang w:eastAsia="zh-CN"/>
        </w:rPr>
        <w:t>80</w:t>
      </w:r>
      <w:r>
        <w:rPr>
          <w:lang w:eastAsia="zh-CN"/>
        </w:rPr>
        <w:t>％的靶基因至少有</w:t>
      </w:r>
      <w:r>
        <w:rPr>
          <w:lang w:eastAsia="zh-CN"/>
        </w:rPr>
        <w:t>80</w:t>
      </w:r>
      <w:r>
        <w:rPr>
          <w:lang w:eastAsia="zh-CN"/>
        </w:rPr>
        <w:t>％的长度被</w:t>
      </w:r>
      <w:r>
        <w:rPr>
          <w:lang w:eastAsia="zh-CN"/>
        </w:rPr>
        <w:t>ORF</w:t>
      </w:r>
      <w:r>
        <w:rPr>
          <w:lang w:eastAsia="zh-CN"/>
        </w:rPr>
        <w:t>覆盖（图</w:t>
      </w:r>
      <w:r>
        <w:rPr>
          <w:lang w:eastAsia="zh-CN"/>
        </w:rPr>
        <w:t>2b</w:t>
      </w:r>
      <w:r>
        <w:rPr>
          <w:lang w:eastAsia="zh-CN"/>
        </w:rPr>
        <w:t>）。这表明该基因组包括</w:t>
      </w:r>
      <w:ins w:id="84" w:author="石 峻峰" w:date="2020-06-23T14:18:00Z">
        <w:r w:rsidR="00077536">
          <w:rPr>
            <w:rFonts w:hint="eastAsia"/>
            <w:lang w:eastAsia="zh-CN"/>
          </w:rPr>
          <w:t>了</w:t>
        </w:r>
      </w:ins>
      <w:r>
        <w:rPr>
          <w:lang w:eastAsia="zh-CN"/>
        </w:rPr>
        <w:t>大多数已知的人类肠道细菌基因。</w:t>
      </w:r>
    </w:p>
    <w:p w14:paraId="2850E8A2" w14:textId="77777777" w:rsidR="005414C3" w:rsidRDefault="00140C74">
      <w:pPr>
        <w:pStyle w:val="a8"/>
      </w:pPr>
      <w:r>
        <w:t>We mapped the 3.3 million gut ORFs to the 319,812 genes (target genes) of the 89 frequent reference microbial genomes in the human gut. At a 90% identity thr</w:t>
      </w:r>
      <w:r>
        <w:t>eshold, 80% of the target genes had at least 80% of their length covered by a single gut ORF (Fig. 2b). This indicates that the gene set includes most of the known human gut bacterial genes.</w:t>
      </w:r>
    </w:p>
    <w:p w14:paraId="42F95E20" w14:textId="77777777" w:rsidR="005414C3" w:rsidRDefault="00140C74">
      <w:pPr>
        <w:pStyle w:val="FirstParagraph"/>
        <w:rPr>
          <w:lang w:eastAsia="zh-CN"/>
        </w:rPr>
      </w:pPr>
      <w:r>
        <w:rPr>
          <w:lang w:eastAsia="zh-CN"/>
        </w:rPr>
        <w:t>为了研究流行基因集的功能组成，我们计算了</w:t>
      </w:r>
      <w:r>
        <w:rPr>
          <w:lang w:eastAsia="zh-CN"/>
        </w:rPr>
        <w:t>n</w:t>
      </w:r>
      <w:r>
        <w:rPr>
          <w:lang w:eastAsia="zh-CN"/>
        </w:rPr>
        <w:t>个个体（</w:t>
      </w:r>
      <w:r>
        <w:rPr>
          <w:lang w:eastAsia="zh-CN"/>
        </w:rPr>
        <w:t>n = 2–124</w:t>
      </w:r>
      <w:r>
        <w:rPr>
          <w:lang w:eastAsia="zh-CN"/>
        </w:rPr>
        <w:t>；见图</w:t>
      </w:r>
      <w:r>
        <w:rPr>
          <w:lang w:eastAsia="zh-CN"/>
        </w:rPr>
        <w:t>2c</w:t>
      </w:r>
      <w:r>
        <w:rPr>
          <w:lang w:eastAsia="zh-CN"/>
        </w:rPr>
        <w:t>）的任何组合中存在的直系同源基因簇和</w:t>
      </w:r>
      <w:r>
        <w:rPr>
          <w:lang w:eastAsia="zh-CN"/>
        </w:rPr>
        <w:t>/</w:t>
      </w:r>
      <w:r>
        <w:rPr>
          <w:lang w:eastAsia="zh-CN"/>
        </w:rPr>
        <w:t>或基因家族的总</w:t>
      </w:r>
      <w:r>
        <w:rPr>
          <w:lang w:eastAsia="zh-CN"/>
        </w:rPr>
        <w:t>数。这种稀释性分析表明，</w:t>
      </w:r>
      <w:r>
        <w:rPr>
          <w:lang w:eastAsia="zh-CN"/>
        </w:rPr>
        <w:t>“</w:t>
      </w:r>
      <w:r>
        <w:rPr>
          <w:lang w:eastAsia="zh-CN"/>
        </w:rPr>
        <w:t>已知</w:t>
      </w:r>
      <w:r>
        <w:rPr>
          <w:lang w:eastAsia="zh-CN"/>
        </w:rPr>
        <w:t>”</w:t>
      </w:r>
      <w:r>
        <w:rPr>
          <w:lang w:eastAsia="zh-CN"/>
        </w:rPr>
        <w:t>功能（在</w:t>
      </w:r>
      <w:proofErr w:type="spellStart"/>
      <w:r>
        <w:rPr>
          <w:lang w:eastAsia="zh-CN"/>
        </w:rPr>
        <w:t>eggNOG</w:t>
      </w:r>
      <w:proofErr w:type="spellEnd"/>
      <w:r>
        <w:rPr>
          <w:lang w:eastAsia="zh-CN"/>
        </w:rPr>
        <w:t>或</w:t>
      </w:r>
      <w:r>
        <w:rPr>
          <w:lang w:eastAsia="zh-CN"/>
        </w:rPr>
        <w:t>KEGG</w:t>
      </w:r>
      <w:r>
        <w:rPr>
          <w:lang w:eastAsia="zh-CN"/>
        </w:rPr>
        <w:t>中注释）迅速饱和（观察到</w:t>
      </w:r>
      <w:r>
        <w:rPr>
          <w:lang w:eastAsia="zh-CN"/>
        </w:rPr>
        <w:t>5569</w:t>
      </w:r>
      <w:r>
        <w:rPr>
          <w:lang w:eastAsia="zh-CN"/>
        </w:rPr>
        <w:t>个簇）：对</w:t>
      </w:r>
      <w:r>
        <w:rPr>
          <w:lang w:eastAsia="zh-CN"/>
        </w:rPr>
        <w:t>50</w:t>
      </w:r>
      <w:r>
        <w:rPr>
          <w:lang w:eastAsia="zh-CN"/>
        </w:rPr>
        <w:t>个个体的任何子集进行采样时，大多数</w:t>
      </w:r>
      <w:ins w:id="85" w:author="石 峻峰" w:date="2020-06-23T14:18:00Z">
        <w:r w:rsidR="00077536">
          <w:rPr>
            <w:rFonts w:hint="eastAsia"/>
            <w:lang w:eastAsia="zh-CN"/>
          </w:rPr>
          <w:t>能够</w:t>
        </w:r>
      </w:ins>
      <w:r>
        <w:rPr>
          <w:lang w:eastAsia="zh-CN"/>
        </w:rPr>
        <w:t>被检测到。然而，四分之三的普遍肠道功能由未表征的直系同源基因簇和</w:t>
      </w:r>
      <w:r>
        <w:rPr>
          <w:lang w:eastAsia="zh-CN"/>
        </w:rPr>
        <w:t>/</w:t>
      </w:r>
      <w:r>
        <w:rPr>
          <w:lang w:eastAsia="zh-CN"/>
        </w:rPr>
        <w:t>或全新的基因家族组成（图</w:t>
      </w:r>
      <w:r>
        <w:rPr>
          <w:lang w:eastAsia="zh-CN"/>
        </w:rPr>
        <w:t>2c</w:t>
      </w:r>
      <w:r>
        <w:rPr>
          <w:lang w:eastAsia="zh-CN"/>
        </w:rPr>
        <w:t>）。当包括这些基因簇时，稀释曲线仅在最后阶段才开始趋于平稳，并达到更高的水平（检测到</w:t>
      </w:r>
      <w:r>
        <w:rPr>
          <w:lang w:eastAsia="zh-CN"/>
        </w:rPr>
        <w:t>19,338</w:t>
      </w:r>
      <w:r>
        <w:rPr>
          <w:lang w:eastAsia="zh-CN"/>
        </w:rPr>
        <w:t>个簇），这证实了大量个体的大量采样对于获得如此大量新颖或未知功能的基因是必须的。</w:t>
      </w:r>
    </w:p>
    <w:p w14:paraId="739CD234" w14:textId="77777777" w:rsidR="005414C3" w:rsidRDefault="00140C74">
      <w:pPr>
        <w:pStyle w:val="a8"/>
      </w:pPr>
      <w:r>
        <w:t>To investigate the functional content of the prev</w:t>
      </w:r>
      <w:r>
        <w:t>alent gene set we computed the total number of orthologous groups and/or gene families present in any combination of n individuals (with n = 2–124; see Fig. 2c). This rarefaction analysis shows that the ‘known’ functions (annotated in eggNOG or KEGG) quick</w:t>
      </w:r>
      <w:r>
        <w:t xml:space="preserve">ly saturate (a value of 5,569 groups was observed): when sampling any subset of 50 individuals, most have been detected. However, three-quarters of the prevalent gut functionalities consists of uncharacterized </w:t>
      </w:r>
      <w:r>
        <w:lastRenderedPageBreak/>
        <w:t>orthologous groups and/or completely novel gen</w:t>
      </w:r>
      <w:r>
        <w:t xml:space="preserve">e families (Fig. 2c). When including these groups, the rarefaction curve only starts to plateau at the very end, at a much higher level (19,338 groups were detected), confirming that the extensive sampling of a large number of individuals was necessary to </w:t>
      </w:r>
      <w:r>
        <w:t>capture this considerable amount of novel/unknown functionality.</w:t>
      </w:r>
    </w:p>
    <w:p w14:paraId="62391A43" w14:textId="77777777" w:rsidR="005414C3" w:rsidRDefault="00140C74">
      <w:pPr>
        <w:pStyle w:val="4"/>
        <w:rPr>
          <w:lang w:eastAsia="zh-CN"/>
        </w:rPr>
      </w:pPr>
      <w:bookmarkStart w:id="86" w:name="绘图实战"/>
      <w:r>
        <w:rPr>
          <w:lang w:eastAsia="zh-CN"/>
        </w:rPr>
        <w:t>绘图实战</w:t>
      </w:r>
      <w:bookmarkEnd w:id="86"/>
    </w:p>
    <w:p w14:paraId="43B16278" w14:textId="77777777" w:rsidR="005414C3" w:rsidRDefault="00140C74">
      <w:pPr>
        <w:pStyle w:val="a8"/>
        <w:rPr>
          <w:lang w:eastAsia="zh-CN"/>
        </w:rPr>
      </w:pPr>
      <w:r>
        <w:rPr>
          <w:lang w:eastAsia="zh-CN"/>
        </w:rPr>
        <w:t>测试数据和代码准备教程，详见</w:t>
      </w:r>
      <w:r>
        <w:rPr>
          <w:lang w:eastAsia="zh-CN"/>
        </w:rPr>
        <w:t xml:space="preserve">- </w:t>
      </w:r>
      <w:hyperlink r:id="rId18">
        <w:r>
          <w:rPr>
            <w:rStyle w:val="ad"/>
            <w:lang w:eastAsia="zh-CN"/>
          </w:rPr>
          <w:t>211.Alpha</w:t>
        </w:r>
        <w:r>
          <w:rPr>
            <w:rStyle w:val="ad"/>
            <w:lang w:eastAsia="zh-CN"/>
          </w:rPr>
          <w:t>多样性箱线图</w:t>
        </w:r>
        <w:r>
          <w:rPr>
            <w:rStyle w:val="ad"/>
            <w:lang w:eastAsia="zh-CN"/>
          </w:rPr>
          <w:t>(</w:t>
        </w:r>
        <w:r>
          <w:rPr>
            <w:rStyle w:val="ad"/>
            <w:lang w:eastAsia="zh-CN"/>
          </w:rPr>
          <w:t>样章，</w:t>
        </w:r>
        <w:r>
          <w:rPr>
            <w:rStyle w:val="ad"/>
            <w:lang w:eastAsia="zh-CN"/>
          </w:rPr>
          <w:t>11</w:t>
        </w:r>
        <w:r>
          <w:rPr>
            <w:rStyle w:val="ad"/>
            <w:lang w:eastAsia="zh-CN"/>
          </w:rPr>
          <w:t>图</w:t>
        </w:r>
        <w:r>
          <w:rPr>
            <w:rStyle w:val="ad"/>
            <w:lang w:eastAsia="zh-CN"/>
          </w:rPr>
          <w:t>2</w:t>
        </w:r>
        <w:r>
          <w:rPr>
            <w:rStyle w:val="ad"/>
            <w:lang w:eastAsia="zh-CN"/>
          </w:rPr>
          <w:t>视频</w:t>
        </w:r>
        <w:r>
          <w:rPr>
            <w:rStyle w:val="ad"/>
            <w:lang w:eastAsia="zh-CN"/>
          </w:rPr>
          <w:t>)</w:t>
        </w:r>
      </w:hyperlink>
      <w:r>
        <w:rPr>
          <w:lang w:eastAsia="zh-CN"/>
        </w:rPr>
        <w:t>。</w:t>
      </w:r>
      <w:r>
        <w:rPr>
          <w:lang w:eastAsia="zh-CN"/>
        </w:rPr>
        <w:t xml:space="preserve"> </w:t>
      </w:r>
      <w:r>
        <w:rPr>
          <w:lang w:eastAsia="zh-CN"/>
        </w:rPr>
        <w:t>安装</w:t>
      </w:r>
      <w:r>
        <w:rPr>
          <w:lang w:eastAsia="zh-CN"/>
        </w:rPr>
        <w:t>R</w:t>
      </w:r>
      <w:r>
        <w:rPr>
          <w:lang w:eastAsia="zh-CN"/>
        </w:rPr>
        <w:t>包出现问题，可以下载预编译的</w:t>
      </w:r>
      <w:r>
        <w:rPr>
          <w:lang w:eastAsia="zh-CN"/>
        </w:rPr>
        <w:t>R</w:t>
      </w:r>
      <w:r>
        <w:rPr>
          <w:lang w:eastAsia="zh-CN"/>
        </w:rPr>
        <w:t>包，地址项目</w:t>
      </w:r>
      <w:r>
        <w:rPr>
          <w:lang w:eastAsia="zh-CN"/>
        </w:rPr>
        <w:t xml:space="preserve"> </w:t>
      </w:r>
      <w:hyperlink r:id="rId19">
        <w:r>
          <w:rPr>
            <w:rStyle w:val="ad"/>
            <w:lang w:eastAsia="zh-CN"/>
          </w:rPr>
          <w:t>https://github.com/YongxinLiu/MicrobiomeStatPlot</w:t>
        </w:r>
      </w:hyperlink>
      <w:r>
        <w:rPr>
          <w:lang w:eastAsia="zh-CN"/>
        </w:rPr>
        <w:t xml:space="preserve"> - Data </w:t>
      </w:r>
      <w:r>
        <w:rPr>
          <w:lang w:eastAsia="zh-CN"/>
        </w:rPr>
        <w:t>目录</w:t>
      </w:r>
      <w:r>
        <w:rPr>
          <w:lang w:eastAsia="zh-CN"/>
        </w:rPr>
        <w:t xml:space="preserve"> - BigDataDownlaodList.md </w:t>
      </w:r>
      <w:r>
        <w:rPr>
          <w:lang w:eastAsia="zh-CN"/>
        </w:rPr>
        <w:t>文档。</w:t>
      </w:r>
    </w:p>
    <w:p w14:paraId="071B5F2D" w14:textId="77777777" w:rsidR="005414C3" w:rsidRDefault="00140C74">
      <w:pPr>
        <w:pStyle w:val="5"/>
        <w:rPr>
          <w:lang w:eastAsia="zh-CN"/>
        </w:rPr>
      </w:pPr>
      <w:bookmarkStart w:id="87" w:name="安装和加载依赖r包"/>
      <w:r>
        <w:rPr>
          <w:lang w:eastAsia="zh-CN"/>
        </w:rPr>
        <w:t>安装和加载依赖</w:t>
      </w:r>
      <w:r>
        <w:rPr>
          <w:lang w:eastAsia="zh-CN"/>
        </w:rPr>
        <w:t>R</w:t>
      </w:r>
      <w:r>
        <w:rPr>
          <w:lang w:eastAsia="zh-CN"/>
        </w:rPr>
        <w:t>包</w:t>
      </w:r>
      <w:bookmarkEnd w:id="87"/>
    </w:p>
    <w:p w14:paraId="401F030F" w14:textId="77777777" w:rsidR="005414C3" w:rsidRDefault="00140C74">
      <w:pPr>
        <w:pStyle w:val="FirstParagraph"/>
        <w:rPr>
          <w:lang w:eastAsia="zh-CN"/>
        </w:rPr>
      </w:pPr>
      <w:r>
        <w:rPr>
          <w:lang w:eastAsia="zh-CN"/>
        </w:rPr>
        <w:t>检查依赖关系是否安装，有则跳过，无则自动安装。</w:t>
      </w:r>
    </w:p>
    <w:p w14:paraId="00C53BC2" w14:textId="77777777" w:rsidR="005414C3" w:rsidRDefault="00140C74">
      <w:pPr>
        <w:pStyle w:val="SourceCode"/>
      </w:pPr>
      <w:r>
        <w:rPr>
          <w:rStyle w:val="CommentTok"/>
        </w:rPr>
        <w:t xml:space="preserve"># </w:t>
      </w:r>
      <w:proofErr w:type="spellStart"/>
      <w:r>
        <w:rPr>
          <w:rStyle w:val="CommentTok"/>
        </w:rPr>
        <w:t>github</w:t>
      </w:r>
      <w:r>
        <w:rPr>
          <w:rStyle w:val="CommentTok"/>
        </w:rPr>
        <w:t>安装包需要</w:t>
      </w:r>
      <w:r>
        <w:rPr>
          <w:rStyle w:val="CommentTok"/>
        </w:rPr>
        <w:t>devtools</w:t>
      </w:r>
      <w:r>
        <w:rPr>
          <w:rStyle w:val="CommentTok"/>
        </w:rPr>
        <w:t>，检测是否存在，不存在则安装</w:t>
      </w:r>
      <w:proofErr w:type="spellEnd"/>
      <w:r>
        <w:br/>
      </w:r>
      <w:r>
        <w:rPr>
          <w:rStyle w:val="ControlFlowTok"/>
        </w:rPr>
        <w:t>if</w:t>
      </w:r>
      <w:r>
        <w:rPr>
          <w:rStyle w:val="NormalTok"/>
        </w:rPr>
        <w:t xml:space="preserve"> (</w:t>
      </w:r>
      <w:r>
        <w:rPr>
          <w:rStyle w:val="OperatorTok"/>
        </w:rPr>
        <w:t>!</w:t>
      </w:r>
      <w:proofErr w:type="spellStart"/>
      <w:r>
        <w:rPr>
          <w:rStyle w:val="KeywordTok"/>
        </w:rPr>
        <w:t>requireNamespace</w:t>
      </w:r>
      <w:proofErr w:type="spellEnd"/>
      <w:r>
        <w:rPr>
          <w:rStyle w:val="NormalTok"/>
        </w:rPr>
        <w:t>(</w:t>
      </w:r>
      <w:r>
        <w:rPr>
          <w:rStyle w:val="StringTok"/>
        </w:rPr>
        <w:t>"devtools"</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StringTok"/>
        </w:rPr>
        <w:t>"devtools"</w:t>
      </w:r>
      <w:r>
        <w:rPr>
          <w:rStyle w:val="NormalTok"/>
        </w:rPr>
        <w:t>)</w:t>
      </w:r>
      <w:r>
        <w:br/>
      </w:r>
      <w:r>
        <w:rPr>
          <w:rStyle w:val="KeywordTok"/>
        </w:rPr>
        <w:t>library</w:t>
      </w:r>
      <w:r>
        <w:rPr>
          <w:rStyle w:val="NormalTok"/>
        </w:rPr>
        <w:t>(devtools)</w:t>
      </w:r>
      <w:r>
        <w:br/>
      </w:r>
      <w:r>
        <w:rPr>
          <w:rStyle w:val="CommentTok"/>
        </w:rPr>
        <w:t xml:space="preserve"># </w:t>
      </w:r>
      <w:r>
        <w:rPr>
          <w:rStyle w:val="CommentTok"/>
        </w:rPr>
        <w:t>检测</w:t>
      </w:r>
      <w:r>
        <w:rPr>
          <w:rStyle w:val="CommentTok"/>
        </w:rPr>
        <w:t>amplicon</w:t>
      </w:r>
      <w:r>
        <w:rPr>
          <w:rStyle w:val="CommentTok"/>
        </w:rPr>
        <w:t>包是否安装，没有从源码安装</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"amplicon"</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install_github</w:t>
      </w:r>
      <w:r>
        <w:rPr>
          <w:rStyle w:val="NormalTok"/>
        </w:rPr>
        <w:t>(</w:t>
      </w:r>
      <w:r>
        <w:rPr>
          <w:rStyle w:val="StringTok"/>
        </w:rPr>
        <w:t>"microbiota/amplicon"</w:t>
      </w:r>
      <w:r>
        <w:rPr>
          <w:rStyle w:val="NormalTok"/>
        </w:rPr>
        <w:t>)</w:t>
      </w:r>
      <w:r>
        <w:br/>
      </w:r>
      <w:r>
        <w:rPr>
          <w:rStyle w:val="CommentTok"/>
        </w:rPr>
        <w:t># library</w:t>
      </w:r>
      <w:r>
        <w:rPr>
          <w:rStyle w:val="CommentTok"/>
        </w:rPr>
        <w:t>加载包，</w:t>
      </w:r>
      <w:r>
        <w:rPr>
          <w:rStyle w:val="CommentTok"/>
        </w:rPr>
        <w:t>suppress</w:t>
      </w:r>
      <w:r>
        <w:rPr>
          <w:rStyle w:val="CommentTok"/>
        </w:rPr>
        <w:t>不显示消息和警告信息</w:t>
      </w:r>
      <w:r>
        <w:br/>
      </w:r>
      <w:r>
        <w:rPr>
          <w:rStyle w:val="KeywordTok"/>
        </w:rPr>
        <w:t>suppressWarnings</w:t>
      </w:r>
      <w:r>
        <w:rPr>
          <w:rStyle w:val="NormalTok"/>
        </w:rPr>
        <w:t>(</w:t>
      </w:r>
      <w:r>
        <w:rPr>
          <w:rStyle w:val="KeywordTok"/>
        </w:rPr>
        <w:t>suppressMessages</w:t>
      </w:r>
      <w:r>
        <w:rPr>
          <w:rStyle w:val="NormalTok"/>
        </w:rPr>
        <w:t>(</w:t>
      </w:r>
      <w:r>
        <w:rPr>
          <w:rStyle w:val="KeywordTok"/>
        </w:rPr>
        <w:t>library</w:t>
      </w:r>
      <w:r>
        <w:rPr>
          <w:rStyle w:val="NormalTok"/>
        </w:rPr>
        <w:t>(amplicon)))</w:t>
      </w:r>
      <w:r>
        <w:br/>
      </w:r>
      <w:r>
        <w:br/>
      </w:r>
      <w:r>
        <w:rPr>
          <w:rStyle w:val="CommentTok"/>
        </w:rPr>
        <w:t># Biconductor</w:t>
      </w:r>
      <w:r>
        <w:rPr>
          <w:rStyle w:val="CommentTok"/>
        </w:rPr>
        <w:t>包安装，需要</w:t>
      </w:r>
      <w:r>
        <w:rPr>
          <w:rStyle w:val="CommentTok"/>
        </w:rPr>
        <w:t>B</w:t>
      </w:r>
      <w:r>
        <w:rPr>
          <w:rStyle w:val="CommentTok"/>
        </w:rPr>
        <w:t>iocManager</w:t>
      </w:r>
      <w:r>
        <w:br/>
      </w:r>
      <w:r>
        <w:rPr>
          <w:rStyle w:val="ControlFlowTok"/>
        </w:rPr>
        <w:t>if</w:t>
      </w:r>
      <w:r>
        <w:rPr>
          <w:rStyle w:val="NormalTok"/>
        </w:rPr>
        <w:t xml:space="preserve"> (</w:t>
      </w:r>
      <w:r>
        <w:rPr>
          <w:rStyle w:val="OperatorTok"/>
        </w:rPr>
        <w:t>!</w:t>
      </w:r>
      <w:r>
        <w:rPr>
          <w:rStyle w:val="KeywordTok"/>
        </w:rPr>
        <w:t>requireNamespace</w:t>
      </w:r>
      <w:r>
        <w:rPr>
          <w:rStyle w:val="NormalTok"/>
        </w:rPr>
        <w:t>(</w:t>
      </w:r>
      <w:r>
        <w:rPr>
          <w:rStyle w:val="StringTok"/>
        </w:rPr>
        <w:t>"BiocManager"</w:t>
      </w:r>
      <w:r>
        <w:rPr>
          <w:rStyle w:val="NormalTok"/>
        </w:rPr>
        <w:t xml:space="preserve">, </w:t>
      </w:r>
      <w:r>
        <w:rPr>
          <w:rStyle w:val="DataTypeTok"/>
        </w:rPr>
        <w:t>quietly =</w:t>
      </w:r>
      <w:r>
        <w:rPr>
          <w:rStyle w:val="NormalTok"/>
        </w:rPr>
        <w:t xml:space="preserve"> </w:t>
      </w:r>
      <w:r>
        <w:rPr>
          <w:rStyle w:val="OtherTok"/>
        </w:rPr>
        <w:t>TRUE</w:t>
      </w:r>
      <w:r>
        <w:rPr>
          <w:rStyle w:val="NormalTok"/>
        </w:rPr>
        <w:t>))</w:t>
      </w:r>
      <w:r>
        <w:br/>
      </w:r>
      <w:r>
        <w:rPr>
          <w:rStyle w:val="NormalTok"/>
        </w:rPr>
        <w:t xml:space="preserve">    </w:t>
      </w:r>
      <w:r>
        <w:rPr>
          <w:rStyle w:val="KeywordTok"/>
        </w:rPr>
        <w:t>install.packages</w:t>
      </w:r>
      <w:r>
        <w:rPr>
          <w:rStyle w:val="NormalTok"/>
        </w:rPr>
        <w:t>(</w:t>
      </w:r>
      <w:r>
        <w:rPr>
          <w:rStyle w:val="StringTok"/>
        </w:rPr>
        <w:t>"BiocManager"</w:t>
      </w:r>
      <w:r>
        <w:rPr>
          <w:rStyle w:val="NormalTok"/>
        </w:rPr>
        <w:t>)</w:t>
      </w:r>
      <w:r>
        <w:br/>
      </w:r>
      <w:r>
        <w:rPr>
          <w:rStyle w:val="KeywordTok"/>
        </w:rPr>
        <w:t>library</w:t>
      </w:r>
      <w:r>
        <w:rPr>
          <w:rStyle w:val="NormalTok"/>
        </w:rPr>
        <w:t>(</w:t>
      </w:r>
      <w:r>
        <w:rPr>
          <w:rStyle w:val="StringTok"/>
        </w:rPr>
        <w:t>"BiocManager"</w:t>
      </w:r>
      <w:r>
        <w:rPr>
          <w:rStyle w:val="NormalTok"/>
        </w:rPr>
        <w:t>)</w:t>
      </w:r>
      <w:r>
        <w:br/>
      </w:r>
      <w:r>
        <w:rPr>
          <w:rStyle w:val="CommentTok"/>
        </w:rPr>
        <w:t xml:space="preserve"># </w:t>
      </w:r>
      <w:r>
        <w:rPr>
          <w:rStyle w:val="CommentTok"/>
        </w:rPr>
        <w:t>检测</w:t>
      </w:r>
      <w:r>
        <w:rPr>
          <w:rStyle w:val="CommentTok"/>
        </w:rPr>
        <w:t>amplicon</w:t>
      </w:r>
      <w:r>
        <w:rPr>
          <w:rStyle w:val="CommentTok"/>
        </w:rPr>
        <w:t>包是否安装，没有从源码安装</w:t>
      </w:r>
      <w:r>
        <w:br/>
      </w:r>
      <w:r>
        <w:rPr>
          <w:rStyle w:val="NormalTok"/>
        </w:rPr>
        <w:t>p_list =</w:t>
      </w:r>
      <w:r>
        <w:rPr>
          <w:rStyle w:val="StringTok"/>
        </w:rPr>
        <w:t xml:space="preserve"> </w:t>
      </w:r>
      <w:r>
        <w:rPr>
          <w:rStyle w:val="KeywordTok"/>
        </w:rPr>
        <w:t>c</w:t>
      </w:r>
      <w:r>
        <w:rPr>
          <w:rStyle w:val="NormalTok"/>
        </w:rPr>
        <w:t>(</w:t>
      </w:r>
      <w:r>
        <w:rPr>
          <w:rStyle w:val="StringTok"/>
        </w:rPr>
        <w:t>"phyloseq"</w:t>
      </w:r>
      <w:r>
        <w:rPr>
          <w:rStyle w:val="NormalTok"/>
        </w:rPr>
        <w:t xml:space="preserve">, </w:t>
      </w:r>
      <w:r>
        <w:rPr>
          <w:rStyle w:val="StringTok"/>
        </w:rPr>
        <w:t>"microbiome"</w:t>
      </w:r>
      <w:r>
        <w:rPr>
          <w:rStyle w:val="NormalTok"/>
        </w:rPr>
        <w:t>)</w:t>
      </w:r>
      <w:r>
        <w:br/>
      </w:r>
      <w:r>
        <w:rPr>
          <w:rStyle w:val="ControlFlowTok"/>
        </w:rPr>
        <w:t>for</w:t>
      </w:r>
      <w:r>
        <w:rPr>
          <w:rStyle w:val="NormalTok"/>
        </w:rPr>
        <w:t xml:space="preserve">(p </w:t>
      </w:r>
      <w:r>
        <w:rPr>
          <w:rStyle w:val="ControlFlowTok"/>
        </w:rPr>
        <w:t>in</w:t>
      </w:r>
      <w:r>
        <w:rPr>
          <w:rStyle w:val="NormalTok"/>
        </w:rPr>
        <w:t xml:space="preserve"> p_list){</w:t>
      </w:r>
      <w:r>
        <w:br/>
      </w:r>
      <w:r>
        <w:rPr>
          <w:rStyle w:val="NormalTok"/>
        </w:rPr>
        <w:t xml:space="preserve">  </w:t>
      </w:r>
      <w:r>
        <w:rPr>
          <w:rStyle w:val="ControlFlowTok"/>
        </w:rPr>
        <w:t>if</w:t>
      </w:r>
      <w:r>
        <w:rPr>
          <w:rStyle w:val="NormalTok"/>
        </w:rPr>
        <w:t xml:space="preserve"> (</w:t>
      </w:r>
      <w:r>
        <w:rPr>
          <w:rStyle w:val="OperatorTok"/>
        </w:rPr>
        <w:t>!</w:t>
      </w:r>
      <w:r>
        <w:rPr>
          <w:rStyle w:val="KeywordTok"/>
        </w:rPr>
        <w:t>requireNamespace</w:t>
      </w:r>
      <w:r>
        <w:rPr>
          <w:rStyle w:val="NormalTok"/>
        </w:rPr>
        <w:t xml:space="preserve">(p, </w:t>
      </w:r>
      <w:r>
        <w:rPr>
          <w:rStyle w:val="DataTypeTok"/>
        </w:rPr>
        <w:t>quietly =</w:t>
      </w:r>
      <w:r>
        <w:rPr>
          <w:rStyle w:val="NormalTok"/>
        </w:rPr>
        <w:t xml:space="preserve"> </w:t>
      </w:r>
      <w:r>
        <w:rPr>
          <w:rStyle w:val="OtherTok"/>
        </w:rPr>
        <w:t>TRUE</w:t>
      </w:r>
      <w:r>
        <w:rPr>
          <w:rStyle w:val="NormalTok"/>
        </w:rPr>
        <w:t>))</w:t>
      </w:r>
      <w:r>
        <w:br/>
      </w:r>
      <w:r>
        <w:rPr>
          <w:rStyle w:val="NormalTok"/>
        </w:rPr>
        <w:t xml:space="preserve">    BiocManager</w:t>
      </w:r>
      <w:r>
        <w:rPr>
          <w:rStyle w:val="OperatorTok"/>
        </w:rPr>
        <w:t>::</w:t>
      </w:r>
      <w:r>
        <w:rPr>
          <w:rStyle w:val="KeywordTok"/>
        </w:rPr>
        <w:t>install</w:t>
      </w:r>
      <w:r>
        <w:rPr>
          <w:rStyle w:val="NormalTok"/>
        </w:rPr>
        <w:t>(p)}</w:t>
      </w:r>
    </w:p>
    <w:p w14:paraId="299224C5" w14:textId="77777777" w:rsidR="005414C3" w:rsidRDefault="00140C74">
      <w:pPr>
        <w:pStyle w:val="5"/>
        <w:rPr>
          <w:lang w:eastAsia="zh-CN"/>
        </w:rPr>
      </w:pPr>
      <w:bookmarkStart w:id="88" w:name="usearch结果绘制稀释曲线标准误"/>
      <w:r>
        <w:rPr>
          <w:lang w:eastAsia="zh-CN"/>
        </w:rPr>
        <w:t>USEARCH</w:t>
      </w:r>
      <w:r>
        <w:rPr>
          <w:lang w:eastAsia="zh-CN"/>
        </w:rPr>
        <w:t>结果绘制稀释曲线</w:t>
      </w:r>
      <w:r>
        <w:rPr>
          <w:lang w:eastAsia="zh-CN"/>
        </w:rPr>
        <w:t>+</w:t>
      </w:r>
      <w:r>
        <w:rPr>
          <w:lang w:eastAsia="zh-CN"/>
        </w:rPr>
        <w:t>标准误</w:t>
      </w:r>
      <w:bookmarkEnd w:id="88"/>
    </w:p>
    <w:p w14:paraId="6699623F" w14:textId="77777777" w:rsidR="005414C3" w:rsidRDefault="00140C74">
      <w:pPr>
        <w:pStyle w:val="FirstParagraph"/>
      </w:pPr>
      <w:proofErr w:type="spellStart"/>
      <w:r>
        <w:t>USEARCH</w:t>
      </w:r>
      <w:r>
        <w:t>中的</w:t>
      </w:r>
      <w:r>
        <w:rPr>
          <w:rStyle w:val="VerbatimChar"/>
        </w:rPr>
        <w:t>usearch</w:t>
      </w:r>
      <w:proofErr w:type="spellEnd"/>
      <w:r>
        <w:rPr>
          <w:rStyle w:val="VerbatimChar"/>
        </w:rPr>
        <w:t xml:space="preserve"> -alpha_div_rare</w:t>
      </w:r>
      <w:proofErr w:type="spellStart"/>
      <w:r>
        <w:t>可以快速计算抽平后特征表的稀释曲线数据</w:t>
      </w:r>
      <w:proofErr w:type="spellEnd"/>
      <w:r>
        <w:t>(</w:t>
      </w:r>
      <w:proofErr w:type="spellStart"/>
      <w:r>
        <w:t>详见</w:t>
      </w:r>
      <w:proofErr w:type="spellEnd"/>
      <w:r>
        <w:t>：</w:t>
      </w:r>
      <w:r>
        <w:t>USEARCH</w:t>
      </w:r>
      <w:proofErr w:type="gramStart"/>
      <w:r>
        <w:t>流程</w:t>
      </w:r>
      <w:r>
        <w:t>)</w:t>
      </w:r>
      <w:r>
        <w:t>，</w:t>
      </w:r>
      <w:proofErr w:type="gramEnd"/>
      <w:r>
        <w:t>我们配合</w:t>
      </w:r>
      <w:r>
        <w:t>amplicon</w:t>
      </w:r>
      <w:r>
        <w:t>包中的</w:t>
      </w:r>
      <w:r>
        <w:rPr>
          <w:rStyle w:val="VerbatimChar"/>
        </w:rPr>
        <w:t>alpha_rare_curve</w:t>
      </w:r>
      <w:r>
        <w:t>函数，可以基于稀释曲线数据一行命令绘制稀释曲线</w:t>
      </w:r>
      <w:r>
        <w:t>(Rarefaction curve)+</w:t>
      </w:r>
      <w:proofErr w:type="spellStart"/>
      <w:r>
        <w:t>标准误</w:t>
      </w:r>
      <w:proofErr w:type="spellEnd"/>
      <w:r>
        <w:t>(standard error)</w:t>
      </w:r>
      <w:proofErr w:type="spellStart"/>
      <w:r>
        <w:t>的图</w:t>
      </w:r>
      <w:proofErr w:type="spellEnd"/>
      <w:r>
        <w:t>。</w:t>
      </w:r>
    </w:p>
    <w:p w14:paraId="255AF792" w14:textId="77777777" w:rsidR="005414C3" w:rsidRDefault="00140C74">
      <w:pPr>
        <w:pStyle w:val="a0"/>
        <w:rPr>
          <w:lang w:eastAsia="zh-CN"/>
        </w:rPr>
      </w:pPr>
      <w:r>
        <w:rPr>
          <w:lang w:eastAsia="zh-CN"/>
        </w:rPr>
        <w:t>通过</w:t>
      </w:r>
      <w:r>
        <w:rPr>
          <w:rStyle w:val="VerbatimChar"/>
          <w:lang w:eastAsia="zh-CN"/>
        </w:rPr>
        <w:t>?</w:t>
      </w:r>
      <w:proofErr w:type="spellStart"/>
      <w:r>
        <w:rPr>
          <w:rStyle w:val="VerbatimChar"/>
          <w:lang w:eastAsia="zh-CN"/>
        </w:rPr>
        <w:t>alpha_rare_curve</w:t>
      </w:r>
      <w:proofErr w:type="spellEnd"/>
      <w:r>
        <w:rPr>
          <w:lang w:eastAsia="zh-CN"/>
        </w:rPr>
        <w:t>查看函数内容。本函数使用计算好的</w:t>
      </w:r>
      <w:r>
        <w:rPr>
          <w:lang w:eastAsia="zh-CN"/>
        </w:rPr>
        <w:t>alpha</w:t>
      </w:r>
      <w:r>
        <w:rPr>
          <w:lang w:eastAsia="zh-CN"/>
        </w:rPr>
        <w:t>稀释曲线</w:t>
      </w:r>
      <w:r>
        <w:rPr>
          <w:lang w:eastAsia="zh-CN"/>
        </w:rPr>
        <w:t>表格仅仅用于对图形的绘制，按照分组展示不同处理的稀释曲线。</w:t>
      </w:r>
    </w:p>
    <w:p w14:paraId="2DD874C1" w14:textId="77777777" w:rsidR="005414C3" w:rsidRDefault="00140C74">
      <w:pPr>
        <w:pStyle w:val="a0"/>
      </w:pPr>
      <w:r>
        <w:t>使用内置数据快速绘制，输入文件为对样本从</w:t>
      </w:r>
      <w:r>
        <w:t>1-100%</w:t>
      </w:r>
      <w:proofErr w:type="gramStart"/>
      <w:r>
        <w:t>重采样的丰富度</w:t>
      </w:r>
      <w:r>
        <w:t>(</w:t>
      </w:r>
      <w:proofErr w:type="gramEnd"/>
      <w:r>
        <w:t>richness / Observed OTU)</w:t>
      </w:r>
      <w:r>
        <w:t>，</w:t>
      </w:r>
      <w:proofErr w:type="spellStart"/>
      <w:r>
        <w:t>样本元数据和分组列名</w:t>
      </w:r>
      <w:proofErr w:type="spellEnd"/>
    </w:p>
    <w:p w14:paraId="6403EC59" w14:textId="77777777" w:rsidR="005414C3" w:rsidRDefault="00140C74">
      <w:pPr>
        <w:pStyle w:val="SourceCode"/>
      </w:pPr>
      <w:r>
        <w:rPr>
          <w:rStyle w:val="NormalTok"/>
        </w:rPr>
        <w:t>(</w:t>
      </w:r>
      <w:r>
        <w:rPr>
          <w:rStyle w:val="DataTypeTok"/>
        </w:rPr>
        <w:t>p =</w:t>
      </w:r>
      <w:r>
        <w:rPr>
          <w:rStyle w:val="NormalTok"/>
        </w:rPr>
        <w:t xml:space="preserve"> </w:t>
      </w:r>
      <w:r>
        <w:rPr>
          <w:rStyle w:val="KeywordTok"/>
        </w:rPr>
        <w:t>alpha_rare_curve</w:t>
      </w:r>
      <w:r>
        <w:rPr>
          <w:rStyle w:val="NormalTok"/>
        </w:rPr>
        <w:t xml:space="preserve">(alpha_rare, metadata, </w:t>
      </w:r>
      <w:r>
        <w:rPr>
          <w:rStyle w:val="DataTypeTok"/>
        </w:rPr>
        <w:t>groupID =</w:t>
      </w:r>
      <w:r>
        <w:rPr>
          <w:rStyle w:val="NormalTok"/>
        </w:rPr>
        <w:t xml:space="preserve"> </w:t>
      </w:r>
      <w:r>
        <w:rPr>
          <w:rStyle w:val="StringTok"/>
        </w:rPr>
        <w:t>"Group"</w:t>
      </w:r>
      <w:r>
        <w:rPr>
          <w:rStyle w:val="NormalTok"/>
        </w:rPr>
        <w:t>))</w:t>
      </w:r>
    </w:p>
    <w:p w14:paraId="058F032E" w14:textId="77777777" w:rsidR="005414C3" w:rsidRDefault="00140C74">
      <w:pPr>
        <w:pStyle w:val="FirstParagraph"/>
      </w:pPr>
      <w:r>
        <w:rPr>
          <w:noProof/>
        </w:rPr>
        <w:lastRenderedPageBreak/>
        <w:drawing>
          <wp:inline distT="0" distB="0" distL="0" distR="0" wp14:anchorId="24AAA86B" wp14:editId="420BE850">
            <wp:extent cx="4587290" cy="2752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1-1.png"/>
                    <pic:cNvPicPr>
                      <a:picLocks noChangeAspect="1" noChangeArrowheads="1"/>
                    </pic:cNvPicPr>
                  </pic:nvPicPr>
                  <pic:blipFill>
                    <a:blip r:embed="rId20"/>
                    <a:stretch>
                      <a:fillRect/>
                    </a:stretch>
                  </pic:blipFill>
                  <pic:spPr bwMode="auto">
                    <a:xfrm>
                      <a:off x="0" y="0"/>
                      <a:ext cx="4587290" cy="2752374"/>
                    </a:xfrm>
                    <a:prstGeom prst="rect">
                      <a:avLst/>
                    </a:prstGeom>
                    <a:noFill/>
                    <a:ln w="9525">
                      <a:noFill/>
                      <a:headEnd/>
                      <a:tailEnd/>
                    </a:ln>
                  </pic:spPr>
                </pic:pic>
              </a:graphicData>
            </a:graphic>
          </wp:inline>
        </w:drawing>
      </w:r>
    </w:p>
    <w:p w14:paraId="5A799DF4" w14:textId="77777777" w:rsidR="005414C3" w:rsidRDefault="00140C74">
      <w:pPr>
        <w:pStyle w:val="SourceCode"/>
      </w:pPr>
      <w:r>
        <w:rPr>
          <w:rStyle w:val="CommentTok"/>
        </w:rPr>
        <w:t xml:space="preserve"># </w:t>
      </w:r>
      <w:r>
        <w:rPr>
          <w:rStyle w:val="CommentTok"/>
        </w:rPr>
        <w:t>保存图片，指定图片为</w:t>
      </w:r>
      <w:r>
        <w:rPr>
          <w:rStyle w:val="CommentTok"/>
        </w:rPr>
        <w:t>pdf</w:t>
      </w:r>
      <w:r>
        <w:rPr>
          <w:rStyle w:val="CommentTok"/>
        </w:rPr>
        <w:t>格式方便后期修改，图片宽</w:t>
      </w:r>
      <w:r>
        <w:rPr>
          <w:rStyle w:val="CommentTok"/>
        </w:rPr>
        <w:t>89</w:t>
      </w:r>
      <w:r>
        <w:rPr>
          <w:rStyle w:val="CommentTok"/>
        </w:rPr>
        <w:t>毫米，高</w:t>
      </w:r>
      <w:r>
        <w:rPr>
          <w:rStyle w:val="CommentTok"/>
        </w:rPr>
        <w:t>56</w:t>
      </w:r>
      <w:r>
        <w:rPr>
          <w:rStyle w:val="CommentTok"/>
        </w:rPr>
        <w:t>毫米</w:t>
      </w:r>
      <w:r>
        <w:br/>
      </w:r>
      <w:r>
        <w:rPr>
          <w:rStyle w:val="KeywordTok"/>
        </w:rPr>
        <w:t>ggsave</w:t>
      </w:r>
      <w:r>
        <w:rPr>
          <w:rStyle w:val="NormalTok"/>
        </w:rPr>
        <w:t>(</w:t>
      </w:r>
      <w:r>
        <w:rPr>
          <w:rStyle w:val="KeywordTok"/>
        </w:rPr>
        <w:t>paste0</w:t>
      </w:r>
      <w:r>
        <w:rPr>
          <w:rStyle w:val="NormalTok"/>
        </w:rPr>
        <w:t>(</w:t>
      </w:r>
      <w:r>
        <w:rPr>
          <w:rStyle w:val="StringTok"/>
        </w:rPr>
        <w:t>"p1.rare_curve.pdf"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"p1.rare_curve.png"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06AD73DC" w14:textId="77777777" w:rsidR="005414C3" w:rsidRDefault="00140C74">
      <w:pPr>
        <w:pStyle w:val="FirstParagraph"/>
      </w:pPr>
      <w:r>
        <w:rPr>
          <w:noProof/>
        </w:rPr>
        <w:drawing>
          <wp:inline distT="0" distB="0" distL="0" distR="0" wp14:anchorId="5DDC1DED" wp14:editId="6074F745">
            <wp:extent cx="4819713" cy="20214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1.rare_curve.png"/>
                    <pic:cNvPicPr>
                      <a:picLocks noChangeAspect="1" noChangeArrowheads="1"/>
                    </pic:cNvPicPr>
                  </pic:nvPicPr>
                  <pic:blipFill>
                    <a:blip r:embed="rId21"/>
                    <a:stretch>
                      <a:fillRect/>
                    </a:stretch>
                  </pic:blipFill>
                  <pic:spPr bwMode="auto">
                    <a:xfrm>
                      <a:off x="0" y="0"/>
                      <a:ext cx="4819713" cy="2021466"/>
                    </a:xfrm>
                    <a:prstGeom prst="rect">
                      <a:avLst/>
                    </a:prstGeom>
                    <a:noFill/>
                    <a:ln w="9525">
                      <a:noFill/>
                      <a:headEnd/>
                      <a:tailEnd/>
                    </a:ln>
                  </pic:spPr>
                </pic:pic>
              </a:graphicData>
            </a:graphic>
          </wp:inline>
        </w:drawing>
      </w:r>
    </w:p>
    <w:p w14:paraId="474266B5" w14:textId="77777777" w:rsidR="005414C3" w:rsidRDefault="00140C74">
      <w:pPr>
        <w:pStyle w:val="a0"/>
        <w:rPr>
          <w:lang w:eastAsia="zh-CN"/>
        </w:rPr>
      </w:pPr>
      <w:r>
        <w:rPr>
          <w:lang w:eastAsia="zh-CN"/>
        </w:rPr>
        <w:t>图</w:t>
      </w:r>
      <w:r>
        <w:rPr>
          <w:lang w:eastAsia="zh-CN"/>
        </w:rPr>
        <w:t xml:space="preserve">1. </w:t>
      </w:r>
      <w:r>
        <w:rPr>
          <w:lang w:eastAsia="zh-CN"/>
        </w:rPr>
        <w:t>按分组绘制的稀释曲线</w:t>
      </w:r>
      <w:r>
        <w:rPr>
          <w:lang w:eastAsia="zh-CN"/>
        </w:rPr>
        <w:t>+</w:t>
      </w:r>
      <w:r>
        <w:rPr>
          <w:lang w:eastAsia="zh-CN"/>
        </w:rPr>
        <w:t>标准误。我们可以看到三组的丰富度存在明显区别。输出图片可以拉长宽度，或减少高度，以使图片尺寸更宽，可用于突出曲线平滑，测序量充足的效果。</w:t>
      </w:r>
    </w:p>
    <w:p w14:paraId="596B18E6" w14:textId="77777777" w:rsidR="005414C3" w:rsidRDefault="00140C74">
      <w:pPr>
        <w:pStyle w:val="a0"/>
        <w:rPr>
          <w:lang w:eastAsia="zh-CN"/>
        </w:rPr>
      </w:pPr>
      <w:r>
        <w:rPr>
          <w:lang w:eastAsia="zh-CN"/>
        </w:rPr>
        <w:t>我们更常用的</w:t>
      </w:r>
      <w:del w:id="89" w:author="石 峻峰" w:date="2020-06-23T14:20:00Z">
        <w:r w:rsidDel="00077536">
          <w:rPr>
            <w:lang w:eastAsia="zh-CN"/>
          </w:rPr>
          <w:delText>使用</w:delText>
        </w:r>
      </w:del>
      <w:r>
        <w:rPr>
          <w:lang w:eastAsia="zh-CN"/>
        </w:rPr>
        <w:t>方法，是从外部读取数据，查看输入数据格式，逐步绘图，最后保存图片。</w:t>
      </w:r>
    </w:p>
    <w:p w14:paraId="7CA72603" w14:textId="77777777" w:rsidR="005414C3" w:rsidRDefault="00140C74">
      <w:pPr>
        <w:pStyle w:val="SourceCode"/>
      </w:pPr>
      <w:r>
        <w:rPr>
          <w:rStyle w:val="CommentTok"/>
        </w:rPr>
        <w:t xml:space="preserve"># </w:t>
      </w:r>
      <w:proofErr w:type="spellStart"/>
      <w:r>
        <w:rPr>
          <w:rStyle w:val="CommentTok"/>
        </w:rPr>
        <w:t>设置数据目录位置，可以为本地或网络；这里设为网络地址，方便大家直接运行</w:t>
      </w:r>
      <w:proofErr w:type="spellEnd"/>
      <w:r>
        <w:br/>
      </w:r>
      <w:r>
        <w:rPr>
          <w:rStyle w:val="NormalTok"/>
        </w:rPr>
        <w:t>dir=</w:t>
      </w:r>
      <w:r>
        <w:rPr>
          <w:rStyle w:val="StringTok"/>
        </w:rPr>
        <w:t>"http://210.75.224.110/github/MicrobiomeStatPlot/Data/Science2019/"</w:t>
      </w:r>
      <w:r>
        <w:br/>
      </w:r>
      <w:r>
        <w:rPr>
          <w:rStyle w:val="CommentTok"/>
        </w:rPr>
        <w:t xml:space="preserve"># </w:t>
      </w:r>
      <w:proofErr w:type="spellStart"/>
      <w:r>
        <w:rPr>
          <w:rStyle w:val="CommentTok"/>
        </w:rPr>
        <w:t>读取元数据，</w:t>
      </w:r>
      <w:proofErr w:type="gramStart"/>
      <w:r>
        <w:rPr>
          <w:rStyle w:val="CommentTok"/>
        </w:rPr>
        <w:t>参数指定包括标题行</w:t>
      </w:r>
      <w:proofErr w:type="spellEnd"/>
      <w:r>
        <w:rPr>
          <w:rStyle w:val="CommentTok"/>
        </w:rPr>
        <w:t>(</w:t>
      </w:r>
      <w:proofErr w:type="gramEnd"/>
      <w:r>
        <w:rPr>
          <w:rStyle w:val="CommentTok"/>
        </w:rPr>
        <w:t>TRUE)</w:t>
      </w:r>
      <w:r>
        <w:rPr>
          <w:rStyle w:val="CommentTok"/>
        </w:rPr>
        <w:t>，列名为</w:t>
      </w:r>
      <w:r>
        <w:rPr>
          <w:rStyle w:val="CommentTok"/>
        </w:rPr>
        <w:t>1</w:t>
      </w:r>
      <w:r>
        <w:rPr>
          <w:rStyle w:val="CommentTok"/>
        </w:rPr>
        <w:t>列，制表符分隔，无注释行，不转换为因子类型</w:t>
      </w:r>
      <w:r>
        <w:br/>
      </w:r>
      <w:r>
        <w:rPr>
          <w:rStyle w:val="NormalTok"/>
        </w:rPr>
        <w:t>metadata &lt;-</w:t>
      </w:r>
      <w:r>
        <w:rPr>
          <w:rStyle w:val="StringTok"/>
        </w:rPr>
        <w:t xml:space="preserve"> </w:t>
      </w:r>
      <w:r>
        <w:rPr>
          <w:rStyle w:val="KeywordTok"/>
        </w:rPr>
        <w:t>read.table</w:t>
      </w:r>
      <w:r>
        <w:rPr>
          <w:rStyle w:val="NormalTok"/>
        </w:rPr>
        <w:t>(</w:t>
      </w:r>
      <w:r>
        <w:rPr>
          <w:rStyle w:val="KeywordTok"/>
        </w:rPr>
        <w:t>paste0</w:t>
      </w:r>
      <w:r>
        <w:rPr>
          <w:rStyle w:val="NormalTok"/>
        </w:rPr>
        <w:t xml:space="preserve">(dir, </w:t>
      </w:r>
      <w:r>
        <w:rPr>
          <w:rStyle w:val="StringTok"/>
        </w:rPr>
        <w:t>"metadata.txt"</w:t>
      </w:r>
      <w:r>
        <w:rPr>
          <w:rStyle w:val="NormalTok"/>
        </w:rPr>
        <w:t xml:space="preserve">), </w:t>
      </w:r>
      <w:r>
        <w:rPr>
          <w:rStyle w:val="DataTypeTok"/>
        </w:rPr>
        <w:t>header=</w:t>
      </w:r>
      <w:r>
        <w:rPr>
          <w:rStyle w:val="NormalTok"/>
        </w:rPr>
        <w:t xml:space="preserve">T, </w:t>
      </w:r>
      <w:r>
        <w:rPr>
          <w:rStyle w:val="DataTypeTok"/>
        </w:rPr>
        <w:t>row.names=</w:t>
      </w:r>
      <w:r>
        <w:rPr>
          <w:rStyle w:val="DecValTok"/>
        </w:rPr>
        <w:t>1</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comment.char=</w:t>
      </w:r>
      <w:r>
        <w:rPr>
          <w:rStyle w:val="StringTok"/>
        </w:rPr>
        <w:t>""</w:t>
      </w:r>
      <w:r>
        <w:rPr>
          <w:rStyle w:val="NormalTok"/>
        </w:rPr>
        <w:t xml:space="preserve">, </w:t>
      </w:r>
      <w:r>
        <w:rPr>
          <w:rStyle w:val="DataTypeTok"/>
        </w:rPr>
        <w:t>stringsAsFactors =</w:t>
      </w:r>
      <w:r>
        <w:rPr>
          <w:rStyle w:val="NormalTok"/>
        </w:rPr>
        <w:t xml:space="preserve"> F)</w:t>
      </w:r>
      <w:r>
        <w:br/>
      </w:r>
      <w:r>
        <w:rPr>
          <w:rStyle w:val="CommentTok"/>
        </w:rPr>
        <w:lastRenderedPageBreak/>
        <w:t xml:space="preserve"># </w:t>
      </w:r>
      <w:r>
        <w:rPr>
          <w:rStyle w:val="CommentTok"/>
        </w:rPr>
        <w:t>预览元数据前</w:t>
      </w:r>
      <w:r>
        <w:rPr>
          <w:rStyle w:val="CommentTok"/>
        </w:rPr>
        <w:t>3</w:t>
      </w:r>
      <w:r>
        <w:rPr>
          <w:rStyle w:val="CommentTok"/>
        </w:rPr>
        <w:t>行，前</w:t>
      </w:r>
      <w:r>
        <w:rPr>
          <w:rStyle w:val="CommentTok"/>
        </w:rPr>
        <w:t>6</w:t>
      </w:r>
      <w:r>
        <w:rPr>
          <w:rStyle w:val="CommentTok"/>
        </w:rPr>
        <w:t>列，注意分组列名</w:t>
      </w:r>
      <w:r>
        <w:br/>
      </w:r>
      <w:r>
        <w:rPr>
          <w:rStyle w:val="NormalTok"/>
        </w:rPr>
        <w:t>metadata[</w:t>
      </w:r>
      <w:r>
        <w:rPr>
          <w:rStyle w:val="DecValTok"/>
        </w:rPr>
        <w:t>1</w:t>
      </w:r>
      <w:r>
        <w:rPr>
          <w:rStyle w:val="OperatorTok"/>
        </w:rPr>
        <w:t>:</w:t>
      </w:r>
      <w:r>
        <w:rPr>
          <w:rStyle w:val="DecValTok"/>
        </w:rPr>
        <w:t>3</w:t>
      </w:r>
      <w:r>
        <w:rPr>
          <w:rStyle w:val="NormalTok"/>
        </w:rPr>
        <w:t xml:space="preserve">, </w:t>
      </w:r>
      <w:r>
        <w:rPr>
          <w:rStyle w:val="DecValTok"/>
        </w:rPr>
        <w:t>1</w:t>
      </w:r>
      <w:r>
        <w:rPr>
          <w:rStyle w:val="OperatorTok"/>
        </w:rPr>
        <w:t>:</w:t>
      </w:r>
      <w:r>
        <w:rPr>
          <w:rStyle w:val="DecValTok"/>
        </w:rPr>
        <w:t>6</w:t>
      </w:r>
      <w:r>
        <w:rPr>
          <w:rStyle w:val="NormalTok"/>
        </w:rPr>
        <w:t>]</w:t>
      </w:r>
    </w:p>
    <w:p w14:paraId="336A47F6" w14:textId="77777777" w:rsidR="005414C3" w:rsidRDefault="00140C74">
      <w:pPr>
        <w:pStyle w:val="SourceCode"/>
      </w:pPr>
      <w:r>
        <w:rPr>
          <w:rStyle w:val="VerbatimChar"/>
        </w:rPr>
        <w:t xml:space="preserve">    Group      Date      Site        CRA       CRR BarcodeSequence</w:t>
      </w:r>
      <w:r>
        <w:br/>
      </w:r>
      <w:r>
        <w:rPr>
          <w:rStyle w:val="VerbatimChar"/>
        </w:rPr>
        <w:t>KO1    KO 2017/6/30  Chaoyang CRA002352  CRR117575      ACGCTCGACA</w:t>
      </w:r>
      <w:r>
        <w:br/>
      </w:r>
      <w:r>
        <w:rPr>
          <w:rStyle w:val="VerbatimChar"/>
        </w:rPr>
        <w:t>KO2    KO 2017/6/30  Chaoyang CRA002352  C</w:t>
      </w:r>
      <w:r>
        <w:rPr>
          <w:rStyle w:val="VerbatimChar"/>
        </w:rPr>
        <w:t>RR117576      ATCAGACACG</w:t>
      </w:r>
      <w:r>
        <w:br/>
      </w:r>
      <w:r>
        <w:rPr>
          <w:rStyle w:val="VerbatimChar"/>
        </w:rPr>
        <w:t>KO3    KO  2017/7/2 Changping  CRA002352 CRR117577      ATATCGCGAG</w:t>
      </w:r>
    </w:p>
    <w:p w14:paraId="0F578069" w14:textId="77777777" w:rsidR="005414C3" w:rsidRDefault="00140C74">
      <w:pPr>
        <w:pStyle w:val="SourceCode"/>
      </w:pPr>
      <w:r>
        <w:rPr>
          <w:rStyle w:val="CommentTok"/>
        </w:rPr>
        <w:t xml:space="preserve"># </w:t>
      </w:r>
      <w:r>
        <w:rPr>
          <w:rStyle w:val="CommentTok"/>
        </w:rPr>
        <w:t>读取</w:t>
      </w:r>
      <w:r>
        <w:rPr>
          <w:rStyle w:val="CommentTok"/>
        </w:rPr>
        <w:t>usearch</w:t>
      </w:r>
      <w:r>
        <w:rPr>
          <w:rStyle w:val="CommentTok"/>
        </w:rPr>
        <w:t>生成的稀释表</w:t>
      </w:r>
      <w:r>
        <w:br/>
      </w:r>
      <w:r>
        <w:rPr>
          <w:rStyle w:val="NormalTok"/>
        </w:rPr>
        <w:t>alpha_rare =</w:t>
      </w:r>
      <w:r>
        <w:rPr>
          <w:rStyle w:val="StringTok"/>
        </w:rPr>
        <w:t xml:space="preserve"> </w:t>
      </w:r>
      <w:r>
        <w:rPr>
          <w:rStyle w:val="KeywordTok"/>
        </w:rPr>
        <w:t>read.table</w:t>
      </w:r>
      <w:r>
        <w:rPr>
          <w:rStyle w:val="NormalTok"/>
        </w:rPr>
        <w:t>(</w:t>
      </w:r>
      <w:r>
        <w:rPr>
          <w:rStyle w:val="KeywordTok"/>
        </w:rPr>
        <w:t>paste0</w:t>
      </w:r>
      <w:r>
        <w:rPr>
          <w:rStyle w:val="NormalTok"/>
        </w:rPr>
        <w:t xml:space="preserve">(dir, </w:t>
      </w:r>
      <w:r>
        <w:rPr>
          <w:rStyle w:val="StringTok"/>
        </w:rPr>
        <w:t>"alpha/alpha_rare.txt"</w:t>
      </w:r>
      <w:r>
        <w:rPr>
          <w:rStyle w:val="NormalTok"/>
        </w:rPr>
        <w:t xml:space="preserve">), </w:t>
      </w:r>
      <w:r>
        <w:rPr>
          <w:rStyle w:val="DataTypeTok"/>
        </w:rPr>
        <w:t>row.names=</w:t>
      </w:r>
      <w:r>
        <w:rPr>
          <w:rStyle w:val="NormalTok"/>
        </w:rPr>
        <w:t xml:space="preserve"> </w:t>
      </w:r>
      <w:r>
        <w:rPr>
          <w:rStyle w:val="DecValTok"/>
        </w:rPr>
        <w:t>1</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comment.char=</w:t>
      </w:r>
      <w:r>
        <w:rPr>
          <w:rStyle w:val="StringTok"/>
        </w:rPr>
        <w:t>""</w:t>
      </w:r>
      <w:r>
        <w:rPr>
          <w:rStyle w:val="NormalTok"/>
        </w:rPr>
        <w:t xml:space="preserve">, </w:t>
      </w:r>
      <w:r>
        <w:rPr>
          <w:rStyle w:val="DataTypeTok"/>
        </w:rPr>
        <w:t>stringsAsFactors =</w:t>
      </w:r>
      <w:r>
        <w:rPr>
          <w:rStyle w:val="NormalTok"/>
        </w:rPr>
        <w:t xml:space="preserve"> F)</w:t>
      </w:r>
      <w:r>
        <w:br/>
      </w:r>
      <w:r>
        <w:rPr>
          <w:rStyle w:val="CommentTok"/>
        </w:rPr>
        <w:t xml:space="preserve"># </w:t>
      </w:r>
      <w:r>
        <w:rPr>
          <w:rStyle w:val="CommentTok"/>
        </w:rPr>
        <w:t>预览稀释表前</w:t>
      </w:r>
      <w:r>
        <w:rPr>
          <w:rStyle w:val="CommentTok"/>
        </w:rPr>
        <w:t>3</w:t>
      </w:r>
      <w:r>
        <w:rPr>
          <w:rStyle w:val="CommentTok"/>
        </w:rPr>
        <w:t>行和</w:t>
      </w:r>
      <w:r>
        <w:rPr>
          <w:rStyle w:val="CommentTok"/>
        </w:rPr>
        <w:t>9</w:t>
      </w:r>
      <w:r>
        <w:rPr>
          <w:rStyle w:val="CommentTok"/>
        </w:rPr>
        <w:t>列</w:t>
      </w:r>
      <w:r>
        <w:br/>
      </w:r>
      <w:r>
        <w:rPr>
          <w:rStyle w:val="NormalTok"/>
        </w:rPr>
        <w:t>alpha_rare[</w:t>
      </w:r>
      <w:r>
        <w:rPr>
          <w:rStyle w:val="DecValTok"/>
        </w:rPr>
        <w:t>1</w:t>
      </w:r>
      <w:r>
        <w:rPr>
          <w:rStyle w:val="OperatorTok"/>
        </w:rPr>
        <w:t>:</w:t>
      </w:r>
      <w:r>
        <w:rPr>
          <w:rStyle w:val="DecValTok"/>
        </w:rPr>
        <w:t>3</w:t>
      </w:r>
      <w:r>
        <w:rPr>
          <w:rStyle w:val="NormalTok"/>
        </w:rPr>
        <w:t>,</w:t>
      </w:r>
      <w:r>
        <w:rPr>
          <w:rStyle w:val="DecValTok"/>
        </w:rPr>
        <w:t>1</w:t>
      </w:r>
      <w:r>
        <w:rPr>
          <w:rStyle w:val="OperatorTok"/>
        </w:rPr>
        <w:t>:</w:t>
      </w:r>
      <w:r>
        <w:rPr>
          <w:rStyle w:val="DecValTok"/>
        </w:rPr>
        <w:t>9</w:t>
      </w:r>
      <w:r>
        <w:rPr>
          <w:rStyle w:val="NormalTok"/>
        </w:rPr>
        <w:t>]</w:t>
      </w:r>
    </w:p>
    <w:p w14:paraId="2AE60008" w14:textId="77777777" w:rsidR="005414C3" w:rsidRDefault="00140C74">
      <w:pPr>
        <w:pStyle w:val="SourceCode"/>
      </w:pPr>
      <w:r>
        <w:rPr>
          <w:rStyle w:val="VerbatimChar"/>
        </w:rPr>
        <w:t xml:space="preserve">  KO1 KO2 KO3 KO4 KO5 KO6 OE1 OE2 OE3</w:t>
      </w:r>
      <w:r>
        <w:br/>
      </w:r>
      <w:r>
        <w:rPr>
          <w:rStyle w:val="VerbatimChar"/>
        </w:rPr>
        <w:t>1 104 113 108 107 106 114 107  99  93</w:t>
      </w:r>
      <w:r>
        <w:br/>
      </w:r>
      <w:r>
        <w:rPr>
          <w:rStyle w:val="VerbatimChar"/>
        </w:rPr>
        <w:t>2 211 208 208 192 172 210 223 207 192</w:t>
      </w:r>
      <w:r>
        <w:br/>
      </w:r>
      <w:r>
        <w:rPr>
          <w:rStyle w:val="VerbatimChar"/>
        </w:rPr>
        <w:t>3 318 297 274 260 245 288 351 303 286</w:t>
      </w:r>
    </w:p>
    <w:p w14:paraId="549BFC1C" w14:textId="77777777" w:rsidR="005414C3" w:rsidRDefault="00140C74">
      <w:pPr>
        <w:pStyle w:val="SourceCode"/>
      </w:pPr>
      <w:r>
        <w:rPr>
          <w:rStyle w:val="CommentTok"/>
        </w:rPr>
        <w:t xml:space="preserve"># </w:t>
      </w:r>
      <w:r>
        <w:rPr>
          <w:rStyle w:val="CommentTok"/>
        </w:rPr>
        <w:t>绘制稀释曲线</w:t>
      </w:r>
      <w:r>
        <w:rPr>
          <w:rStyle w:val="CommentTok"/>
        </w:rPr>
        <w:t>+</w:t>
      </w:r>
      <w:r>
        <w:rPr>
          <w:rStyle w:val="CommentTok"/>
        </w:rPr>
        <w:t>标准误，本次选择地点</w:t>
      </w:r>
      <w:r>
        <w:rPr>
          <w:rStyle w:val="CommentTok"/>
        </w:rPr>
        <w:t>"Site"</w:t>
      </w:r>
      <w:r>
        <w:rPr>
          <w:rStyle w:val="CommentTok"/>
        </w:rPr>
        <w:t>分组</w:t>
      </w:r>
      <w:r>
        <w:rPr>
          <w:rStyle w:val="CommentTok"/>
        </w:rPr>
        <w:t xml:space="preserve"> </w:t>
      </w:r>
      <w:r>
        <w:br/>
      </w:r>
      <w:r>
        <w:rPr>
          <w:rStyle w:val="NormalTok"/>
        </w:rPr>
        <w:t>(</w:t>
      </w:r>
      <w:r>
        <w:rPr>
          <w:rStyle w:val="DataTypeTok"/>
        </w:rPr>
        <w:t>p =</w:t>
      </w:r>
      <w:r>
        <w:rPr>
          <w:rStyle w:val="NormalTok"/>
        </w:rPr>
        <w:t xml:space="preserve"> </w:t>
      </w:r>
      <w:r>
        <w:rPr>
          <w:rStyle w:val="KeywordTok"/>
        </w:rPr>
        <w:t>alpha_rare_curve</w:t>
      </w:r>
      <w:r>
        <w:rPr>
          <w:rStyle w:val="NormalTok"/>
        </w:rPr>
        <w:t xml:space="preserve">(alpha_rare, metadata, </w:t>
      </w:r>
      <w:r>
        <w:rPr>
          <w:rStyle w:val="DataTypeTok"/>
        </w:rPr>
        <w:t>groupID =</w:t>
      </w:r>
      <w:r>
        <w:rPr>
          <w:rStyle w:val="NormalTok"/>
        </w:rPr>
        <w:t xml:space="preserve"> </w:t>
      </w:r>
      <w:r>
        <w:rPr>
          <w:rStyle w:val="StringTok"/>
        </w:rPr>
        <w:t>"Site"</w:t>
      </w:r>
      <w:r>
        <w:rPr>
          <w:rStyle w:val="NormalTok"/>
        </w:rPr>
        <w:t>))</w:t>
      </w:r>
    </w:p>
    <w:p w14:paraId="7F23A9C4" w14:textId="77777777" w:rsidR="005414C3" w:rsidRDefault="00140C74">
      <w:pPr>
        <w:pStyle w:val="FirstParagraph"/>
      </w:pPr>
      <w:r>
        <w:rPr>
          <w:noProof/>
        </w:rPr>
        <w:drawing>
          <wp:inline distT="0" distB="0" distL="0" distR="0" wp14:anchorId="023EFAAC" wp14:editId="45233B7A">
            <wp:extent cx="4587290" cy="275237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2-1.png"/>
                    <pic:cNvPicPr>
                      <a:picLocks noChangeAspect="1" noChangeArrowheads="1"/>
                    </pic:cNvPicPr>
                  </pic:nvPicPr>
                  <pic:blipFill>
                    <a:blip r:embed="rId22"/>
                    <a:stretch>
                      <a:fillRect/>
                    </a:stretch>
                  </pic:blipFill>
                  <pic:spPr bwMode="auto">
                    <a:xfrm>
                      <a:off x="0" y="0"/>
                      <a:ext cx="4587290" cy="2752374"/>
                    </a:xfrm>
                    <a:prstGeom prst="rect">
                      <a:avLst/>
                    </a:prstGeom>
                    <a:noFill/>
                    <a:ln w="9525">
                      <a:noFill/>
                      <a:headEnd/>
                      <a:tailEnd/>
                    </a:ln>
                  </pic:spPr>
                </pic:pic>
              </a:graphicData>
            </a:graphic>
          </wp:inline>
        </w:drawing>
      </w:r>
    </w:p>
    <w:p w14:paraId="1634BE1D"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"p2.rare_curve.pdf"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"p2.rare_curve.png"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006E2665" w14:textId="77777777" w:rsidR="005414C3" w:rsidRDefault="00140C74">
      <w:pPr>
        <w:pStyle w:val="FirstParagraph"/>
      </w:pPr>
      <w:r>
        <w:rPr>
          <w:noProof/>
        </w:rPr>
        <w:lastRenderedPageBreak/>
        <w:drawing>
          <wp:inline distT="0" distB="0" distL="0" distR="0" wp14:anchorId="73AD8A7D" wp14:editId="63A6E614">
            <wp:extent cx="4819713" cy="20214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2.rare_curve.png"/>
                    <pic:cNvPicPr>
                      <a:picLocks noChangeAspect="1" noChangeArrowheads="1"/>
                    </pic:cNvPicPr>
                  </pic:nvPicPr>
                  <pic:blipFill>
                    <a:blip r:embed="rId23"/>
                    <a:stretch>
                      <a:fillRect/>
                    </a:stretch>
                  </pic:blipFill>
                  <pic:spPr bwMode="auto">
                    <a:xfrm>
                      <a:off x="0" y="0"/>
                      <a:ext cx="4819713" cy="2021466"/>
                    </a:xfrm>
                    <a:prstGeom prst="rect">
                      <a:avLst/>
                    </a:prstGeom>
                    <a:noFill/>
                    <a:ln w="9525">
                      <a:noFill/>
                      <a:headEnd/>
                      <a:tailEnd/>
                    </a:ln>
                  </pic:spPr>
                </pic:pic>
              </a:graphicData>
            </a:graphic>
          </wp:inline>
        </w:drawing>
      </w:r>
    </w:p>
    <w:p w14:paraId="1CC3AB96" w14:textId="77777777" w:rsidR="005414C3" w:rsidRDefault="00140C74">
      <w:pPr>
        <w:pStyle w:val="a0"/>
        <w:rPr>
          <w:lang w:eastAsia="zh-CN"/>
        </w:rPr>
      </w:pPr>
      <w:r>
        <w:rPr>
          <w:lang w:eastAsia="zh-CN"/>
        </w:rPr>
        <w:t>图</w:t>
      </w:r>
      <w:r>
        <w:rPr>
          <w:lang w:eastAsia="zh-CN"/>
        </w:rPr>
        <w:t xml:space="preserve">2. </w:t>
      </w:r>
      <w:r>
        <w:rPr>
          <w:lang w:eastAsia="zh-CN"/>
        </w:rPr>
        <w:t>按地点</w:t>
      </w:r>
      <w:r>
        <w:rPr>
          <w:lang w:eastAsia="zh-CN"/>
        </w:rPr>
        <w:t>(Site)</w:t>
      </w:r>
      <w:r>
        <w:rPr>
          <w:lang w:eastAsia="zh-CN"/>
        </w:rPr>
        <w:t>分组绘制的稀释曲线</w:t>
      </w:r>
      <w:r>
        <w:rPr>
          <w:lang w:eastAsia="zh-CN"/>
        </w:rPr>
        <w:t>+</w:t>
      </w:r>
      <w:r>
        <w:rPr>
          <w:lang w:eastAsia="zh-CN"/>
        </w:rPr>
        <w:t>标准误。我们可以看到朝阳、昌平和海淀三组的丰富度没有明显区别。</w:t>
      </w:r>
    </w:p>
    <w:p w14:paraId="199A6A7E" w14:textId="77777777" w:rsidR="005414C3" w:rsidRDefault="00140C74">
      <w:pPr>
        <w:pStyle w:val="a8"/>
        <w:rPr>
          <w:lang w:eastAsia="zh-CN"/>
        </w:rPr>
      </w:pPr>
      <w:r>
        <w:rPr>
          <w:lang w:eastAsia="zh-CN"/>
        </w:rPr>
        <w:t>想要修改图片的细节，或进一步修改代码，可以直接运行函</w:t>
      </w:r>
      <w:r>
        <w:rPr>
          <w:lang w:eastAsia="zh-CN"/>
        </w:rPr>
        <w:t>数名称</w:t>
      </w:r>
      <w:r>
        <w:rPr>
          <w:lang w:eastAsia="zh-CN"/>
        </w:rPr>
        <w:t>(</w:t>
      </w:r>
      <w:r>
        <w:rPr>
          <w:lang w:eastAsia="zh-CN"/>
        </w:rPr>
        <w:t>如</w:t>
      </w:r>
      <w:proofErr w:type="spellStart"/>
      <w:r>
        <w:rPr>
          <w:lang w:eastAsia="zh-CN"/>
        </w:rPr>
        <w:t>alpha_rare_curve</w:t>
      </w:r>
      <w:proofErr w:type="spellEnd"/>
      <w:r>
        <w:rPr>
          <w:lang w:eastAsia="zh-CN"/>
        </w:rPr>
        <w:t>)</w:t>
      </w:r>
      <w:r>
        <w:rPr>
          <w:lang w:eastAsia="zh-CN"/>
        </w:rPr>
        <w:t>，显示完整代码，进一步编辑修改。</w:t>
      </w:r>
    </w:p>
    <w:p w14:paraId="53F43050" w14:textId="77777777" w:rsidR="005414C3" w:rsidRDefault="00140C74">
      <w:pPr>
        <w:pStyle w:val="5"/>
        <w:rPr>
          <w:lang w:eastAsia="zh-CN"/>
        </w:rPr>
      </w:pPr>
      <w:bookmarkStart w:id="90" w:name="基于特征表绘制稀释曲线"/>
      <w:r>
        <w:rPr>
          <w:lang w:eastAsia="zh-CN"/>
        </w:rPr>
        <w:t>基于特征表绘制稀释曲线</w:t>
      </w:r>
      <w:bookmarkEnd w:id="90"/>
    </w:p>
    <w:p w14:paraId="59EE48A9" w14:textId="77777777" w:rsidR="005414C3" w:rsidRDefault="00140C74">
      <w:pPr>
        <w:pStyle w:val="FirstParagraph"/>
      </w:pPr>
      <w:proofErr w:type="spellStart"/>
      <w:r>
        <w:t>我们更多的时候是只有特征表，</w:t>
      </w:r>
      <w:proofErr w:type="gramStart"/>
      <w:r>
        <w:t>如计算型</w:t>
      </w:r>
      <w:proofErr w:type="spellEnd"/>
      <w:r>
        <w:t>(</w:t>
      </w:r>
      <w:proofErr w:type="gramEnd"/>
      <w:r>
        <w:t>reads count)</w:t>
      </w:r>
      <w:r>
        <w:t>的</w:t>
      </w:r>
      <w:r>
        <w:t>OTU</w:t>
      </w:r>
      <w:r>
        <w:t>表。可以使用</w:t>
      </w:r>
      <w:r>
        <w:t>alpha_rare_all</w:t>
      </w:r>
      <w:r>
        <w:t>函数计算并绘制不同处理的稀释曲线，</w:t>
      </w:r>
      <w:r>
        <w:rPr>
          <w:rStyle w:val="VerbatimChar"/>
        </w:rPr>
        <w:t>?alpha_rare_all</w:t>
      </w:r>
      <w:r>
        <w:t>查看函数功能。</w:t>
      </w:r>
    </w:p>
    <w:p w14:paraId="25666A97" w14:textId="77777777" w:rsidR="005414C3" w:rsidRDefault="00140C74">
      <w:pPr>
        <w:numPr>
          <w:ilvl w:val="0"/>
          <w:numId w:val="2"/>
        </w:numPr>
      </w:pPr>
      <w:r>
        <w:t>计算</w:t>
      </w:r>
      <w:r>
        <w:t>alpha</w:t>
      </w:r>
      <w:r>
        <w:t>多样性部分，包含了</w:t>
      </w:r>
      <w:r>
        <w:t>phyloseq</w:t>
      </w:r>
      <w:r>
        <w:t>和</w:t>
      </w:r>
      <w:r>
        <w:t>microbiome</w:t>
      </w:r>
      <w:r>
        <w:t>包的全部</w:t>
      </w:r>
      <w:r>
        <w:t>alpha</w:t>
      </w:r>
      <w:r>
        <w:t>多样性指数，总共超过</w:t>
      </w:r>
      <w:r>
        <w:t>20</w:t>
      </w:r>
      <w:r>
        <w:t>种</w:t>
      </w:r>
      <w:r>
        <w:t>alpha</w:t>
      </w:r>
      <w:r>
        <w:t>多样性指数可供选择。</w:t>
      </w:r>
    </w:p>
    <w:p w14:paraId="6513EB9C" w14:textId="77777777" w:rsidR="005414C3" w:rsidRDefault="00140C74">
      <w:pPr>
        <w:numPr>
          <w:ilvl w:val="0"/>
          <w:numId w:val="2"/>
        </w:numPr>
        <w:rPr>
          <w:lang w:eastAsia="zh-CN"/>
        </w:rPr>
      </w:pPr>
      <w:r>
        <w:rPr>
          <w:lang w:eastAsia="zh-CN"/>
        </w:rPr>
        <w:t>提供</w:t>
      </w:r>
      <w:r>
        <w:rPr>
          <w:lang w:eastAsia="zh-CN"/>
        </w:rPr>
        <w:t>start</w:t>
      </w:r>
      <w:r>
        <w:rPr>
          <w:lang w:eastAsia="zh-CN"/>
        </w:rPr>
        <w:t>参数可以指定合适的抽平数量</w:t>
      </w:r>
    </w:p>
    <w:p w14:paraId="4842A7D2" w14:textId="77777777" w:rsidR="005414C3" w:rsidRDefault="00140C74">
      <w:pPr>
        <w:numPr>
          <w:ilvl w:val="0"/>
          <w:numId w:val="2"/>
        </w:numPr>
        <w:rPr>
          <w:lang w:eastAsia="zh-CN"/>
        </w:rPr>
      </w:pPr>
      <w:r>
        <w:rPr>
          <w:lang w:eastAsia="zh-CN"/>
        </w:rPr>
        <w:t>提供</w:t>
      </w:r>
      <w:r>
        <w:rPr>
          <w:lang w:eastAsia="zh-CN"/>
        </w:rPr>
        <w:t>step</w:t>
      </w:r>
      <w:r>
        <w:rPr>
          <w:lang w:eastAsia="zh-CN"/>
        </w:rPr>
        <w:t>参数用于控制抽平序列</w:t>
      </w:r>
      <w:r>
        <w:rPr>
          <w:lang w:eastAsia="zh-CN"/>
        </w:rPr>
        <w:t>的间隔，默认</w:t>
      </w:r>
      <w:r>
        <w:rPr>
          <w:lang w:eastAsia="zh-CN"/>
        </w:rPr>
        <w:t>100</w:t>
      </w:r>
      <w:r>
        <w:rPr>
          <w:lang w:eastAsia="zh-CN"/>
        </w:rPr>
        <w:t>，意思是按照</w:t>
      </w:r>
      <w:r>
        <w:rPr>
          <w:lang w:eastAsia="zh-CN"/>
        </w:rPr>
        <w:t>100</w:t>
      </w:r>
      <w:r>
        <w:rPr>
          <w:lang w:eastAsia="zh-CN"/>
        </w:rPr>
        <w:t>条序列间隔多次抽平，直到达到最大序列数量。这里的最大序列数量为所有样本中序列数量最多的那一个，其他序列数目较少的样本抽平到自己的最大条数后便自动停止。为了缩短抽平时间，可以将这个参数设置大一些。</w:t>
      </w:r>
    </w:p>
    <w:p w14:paraId="402D0F90" w14:textId="77777777" w:rsidR="005414C3" w:rsidRDefault="00140C74">
      <w:pPr>
        <w:pStyle w:val="SourceCode"/>
      </w:pPr>
      <w:r>
        <w:rPr>
          <w:rStyle w:val="CommentTok"/>
        </w:rPr>
        <w:t xml:space="preserve"># </w:t>
      </w:r>
      <w:proofErr w:type="spellStart"/>
      <w:r>
        <w:rPr>
          <w:rStyle w:val="CommentTok"/>
        </w:rPr>
        <w:t>依赖</w:t>
      </w:r>
      <w:r>
        <w:rPr>
          <w:rStyle w:val="CommentTok"/>
        </w:rPr>
        <w:t>phyloseq</w:t>
      </w:r>
      <w:r>
        <w:rPr>
          <w:rStyle w:val="CommentTok"/>
        </w:rPr>
        <w:t>和</w:t>
      </w:r>
      <w:r>
        <w:rPr>
          <w:rStyle w:val="CommentTok"/>
        </w:rPr>
        <w:t>microbiome</w:t>
      </w:r>
      <w:r>
        <w:rPr>
          <w:rStyle w:val="CommentTok"/>
        </w:rPr>
        <w:t>包</w:t>
      </w:r>
      <w:proofErr w:type="spellEnd"/>
      <w:r>
        <w:br/>
      </w:r>
      <w:r>
        <w:rPr>
          <w:rStyle w:val="NormalTok"/>
        </w:rPr>
        <w:t>result =</w:t>
      </w:r>
      <w:r>
        <w:rPr>
          <w:rStyle w:val="StringTok"/>
        </w:rPr>
        <w:t xml:space="preserve"> </w:t>
      </w:r>
      <w:r>
        <w:rPr>
          <w:rStyle w:val="KeywordTok"/>
        </w:rPr>
        <w:t>alpha_rare_</w:t>
      </w:r>
      <w:proofErr w:type="gramStart"/>
      <w:r>
        <w:rPr>
          <w:rStyle w:val="KeywordTok"/>
        </w:rPr>
        <w:t>all</w:t>
      </w:r>
      <w:r>
        <w:rPr>
          <w:rStyle w:val="NormalTok"/>
        </w:rPr>
        <w:t>(</w:t>
      </w:r>
      <w:proofErr w:type="gramEnd"/>
      <w:r>
        <w:rPr>
          <w:rStyle w:val="DataTypeTok"/>
        </w:rPr>
        <w:t>otu =</w:t>
      </w:r>
      <w:r>
        <w:rPr>
          <w:rStyle w:val="NormalTok"/>
        </w:rPr>
        <w:t xml:space="preserve"> otutab, </w:t>
      </w:r>
      <w:r>
        <w:rPr>
          <w:rStyle w:val="DataTypeTok"/>
        </w:rPr>
        <w:t>map =</w:t>
      </w:r>
      <w:r>
        <w:rPr>
          <w:rStyle w:val="NormalTok"/>
        </w:rPr>
        <w:t xml:space="preserve"> metadata, </w:t>
      </w:r>
      <w:r>
        <w:rPr>
          <w:rStyle w:val="DataTypeTok"/>
        </w:rPr>
        <w:t>group =</w:t>
      </w:r>
      <w:r>
        <w:rPr>
          <w:rStyle w:val="NormalTok"/>
        </w:rPr>
        <w:t xml:space="preserve"> </w:t>
      </w:r>
      <w:r>
        <w:rPr>
          <w:rStyle w:val="StringTok"/>
        </w:rPr>
        <w:t>"Group"</w:t>
      </w:r>
      <w:r>
        <w:rPr>
          <w:rStyle w:val="NormalTok"/>
        </w:rPr>
        <w:t xml:space="preserve">, </w:t>
      </w:r>
      <w:r>
        <w:rPr>
          <w:rStyle w:val="DataTypeTok"/>
        </w:rPr>
        <w:t>method =</w:t>
      </w:r>
      <w:r>
        <w:rPr>
          <w:rStyle w:val="NormalTok"/>
        </w:rPr>
        <w:t xml:space="preserve"> </w:t>
      </w:r>
      <w:r>
        <w:rPr>
          <w:rStyle w:val="StringTok"/>
        </w:rPr>
        <w:t>"chao1"</w:t>
      </w:r>
      <w:r>
        <w:rPr>
          <w:rStyle w:val="NormalTok"/>
        </w:rPr>
        <w:t xml:space="preserve">, </w:t>
      </w:r>
      <w:r>
        <w:rPr>
          <w:rStyle w:val="DataTypeTok"/>
        </w:rPr>
        <w:t>start =</w:t>
      </w:r>
      <w:r>
        <w:rPr>
          <w:rStyle w:val="NormalTok"/>
        </w:rPr>
        <w:t xml:space="preserve"> </w:t>
      </w:r>
      <w:r>
        <w:rPr>
          <w:rStyle w:val="DecValTok"/>
        </w:rPr>
        <w:t>500</w:t>
      </w:r>
      <w:r>
        <w:rPr>
          <w:rStyle w:val="NormalTok"/>
        </w:rPr>
        <w:t xml:space="preserve">, </w:t>
      </w:r>
      <w:r>
        <w:rPr>
          <w:rStyle w:val="DataTypeTok"/>
        </w:rPr>
        <w:t>step =</w:t>
      </w:r>
      <w:r>
        <w:rPr>
          <w:rStyle w:val="NormalTok"/>
        </w:rPr>
        <w:t xml:space="preserve"> </w:t>
      </w:r>
      <w:r>
        <w:rPr>
          <w:rStyle w:val="DecValTok"/>
        </w:rPr>
        <w:t>500</w:t>
      </w:r>
      <w:r>
        <w:rPr>
          <w:rStyle w:val="NormalTok"/>
        </w:rPr>
        <w:t>)</w:t>
      </w:r>
      <w:r>
        <w:br/>
      </w:r>
      <w:r>
        <w:rPr>
          <w:rStyle w:val="CommentTok"/>
        </w:rPr>
        <w:t xml:space="preserve"># </w:t>
      </w:r>
      <w:r>
        <w:rPr>
          <w:rStyle w:val="CommentTok"/>
        </w:rPr>
        <w:t>结果返回列表，</w:t>
      </w:r>
      <w:r>
        <w:rPr>
          <w:rStyle w:val="CommentTok"/>
        </w:rPr>
        <w:t>1</w:t>
      </w:r>
      <w:r>
        <w:rPr>
          <w:rStyle w:val="CommentTok"/>
        </w:rPr>
        <w:t>为样本稀释曲线，</w:t>
      </w:r>
      <w:r>
        <w:rPr>
          <w:rStyle w:val="CommentTok"/>
        </w:rPr>
        <w:t>2</w:t>
      </w:r>
      <w:r>
        <w:rPr>
          <w:rStyle w:val="CommentTok"/>
        </w:rPr>
        <w:t>为数据表，</w:t>
      </w:r>
      <w:r>
        <w:rPr>
          <w:rStyle w:val="CommentTok"/>
        </w:rPr>
        <w:t>3</w:t>
      </w:r>
      <w:r>
        <w:rPr>
          <w:rStyle w:val="CommentTok"/>
        </w:rPr>
        <w:t>为按组均值的稀释曲线，</w:t>
      </w:r>
      <w:r>
        <w:rPr>
          <w:rStyle w:val="CommentTok"/>
        </w:rPr>
        <w:t>4</w:t>
      </w:r>
      <w:r>
        <w:rPr>
          <w:rStyle w:val="CommentTok"/>
        </w:rPr>
        <w:t>为组置信区间</w:t>
      </w:r>
      <w:r>
        <w:br/>
      </w:r>
      <w:r>
        <w:br/>
      </w:r>
      <w:r>
        <w:rPr>
          <w:rStyle w:val="CommentTok"/>
        </w:rPr>
        <w:t xml:space="preserve"># </w:t>
      </w:r>
      <w:r>
        <w:rPr>
          <w:rStyle w:val="CommentTok"/>
        </w:rPr>
        <w:t>样本稀释曲线</w:t>
      </w:r>
      <w:r>
        <w:br/>
      </w:r>
      <w:r>
        <w:rPr>
          <w:rStyle w:val="NormalTok"/>
        </w:rPr>
        <w:t>(</w:t>
      </w:r>
      <w:r>
        <w:rPr>
          <w:rStyle w:val="DataTypeTok"/>
        </w:rPr>
        <w:t>p =</w:t>
      </w:r>
      <w:r>
        <w:rPr>
          <w:rStyle w:val="NormalTok"/>
        </w:rPr>
        <w:t xml:space="preserve"> result[[</w:t>
      </w:r>
      <w:r>
        <w:rPr>
          <w:rStyle w:val="DecValTok"/>
        </w:rPr>
        <w:t>1</w:t>
      </w:r>
      <w:r>
        <w:rPr>
          <w:rStyle w:val="NormalTok"/>
        </w:rPr>
        <w:t>]])</w:t>
      </w:r>
    </w:p>
    <w:p w14:paraId="1BBACCD9" w14:textId="77777777" w:rsidR="005414C3" w:rsidRDefault="00140C74">
      <w:pPr>
        <w:pStyle w:val="FirstParagraph"/>
      </w:pPr>
      <w:r>
        <w:rPr>
          <w:noProof/>
        </w:rPr>
        <w:lastRenderedPageBreak/>
        <w:drawing>
          <wp:inline distT="0" distB="0" distL="0" distR="0" wp14:anchorId="14D57319" wp14:editId="5BAD33C9">
            <wp:extent cx="4587290" cy="275237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3-1.png"/>
                    <pic:cNvPicPr>
                      <a:picLocks noChangeAspect="1" noChangeArrowheads="1"/>
                    </pic:cNvPicPr>
                  </pic:nvPicPr>
                  <pic:blipFill>
                    <a:blip r:embed="rId24"/>
                    <a:stretch>
                      <a:fillRect/>
                    </a:stretch>
                  </pic:blipFill>
                  <pic:spPr bwMode="auto">
                    <a:xfrm>
                      <a:off x="0" y="0"/>
                      <a:ext cx="4587290" cy="2752374"/>
                    </a:xfrm>
                    <a:prstGeom prst="rect">
                      <a:avLst/>
                    </a:prstGeom>
                    <a:noFill/>
                    <a:ln w="9525">
                      <a:noFill/>
                      <a:headEnd/>
                      <a:tailEnd/>
                    </a:ln>
                  </pic:spPr>
                </pic:pic>
              </a:graphicData>
            </a:graphic>
          </wp:inline>
        </w:drawing>
      </w:r>
    </w:p>
    <w:p w14:paraId="685169E3"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"p3.rare_curve.pdf"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"p3.rare_curve.png"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16580721" w14:textId="77777777" w:rsidR="005414C3" w:rsidRDefault="00140C74">
      <w:pPr>
        <w:pStyle w:val="FirstParagraph"/>
      </w:pPr>
      <w:r>
        <w:rPr>
          <w:noProof/>
        </w:rPr>
        <w:drawing>
          <wp:inline distT="0" distB="0" distL="0" distR="0" wp14:anchorId="1EA89E95" wp14:editId="45D87792">
            <wp:extent cx="4819713" cy="20214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3.rare_curve.png"/>
                    <pic:cNvPicPr>
                      <a:picLocks noChangeAspect="1" noChangeArrowheads="1"/>
                    </pic:cNvPicPr>
                  </pic:nvPicPr>
                  <pic:blipFill>
                    <a:blip r:embed="rId25"/>
                    <a:stretch>
                      <a:fillRect/>
                    </a:stretch>
                  </pic:blipFill>
                  <pic:spPr bwMode="auto">
                    <a:xfrm>
                      <a:off x="0" y="0"/>
                      <a:ext cx="4819713" cy="2021466"/>
                    </a:xfrm>
                    <a:prstGeom prst="rect">
                      <a:avLst/>
                    </a:prstGeom>
                    <a:noFill/>
                    <a:ln w="9525">
                      <a:noFill/>
                      <a:headEnd/>
                      <a:tailEnd/>
                    </a:ln>
                  </pic:spPr>
                </pic:pic>
              </a:graphicData>
            </a:graphic>
          </wp:inline>
        </w:drawing>
      </w:r>
    </w:p>
    <w:p w14:paraId="4A163269" w14:textId="77777777" w:rsidR="005414C3" w:rsidRDefault="00140C74">
      <w:pPr>
        <w:pStyle w:val="a0"/>
        <w:rPr>
          <w:lang w:eastAsia="zh-CN"/>
        </w:rPr>
      </w:pPr>
      <w:r>
        <w:rPr>
          <w:lang w:eastAsia="zh-CN"/>
        </w:rPr>
        <w:t>图</w:t>
      </w:r>
      <w:r>
        <w:rPr>
          <w:lang w:eastAsia="zh-CN"/>
        </w:rPr>
        <w:t xml:space="preserve">3. </w:t>
      </w:r>
      <w:r>
        <w:rPr>
          <w:lang w:eastAsia="zh-CN"/>
        </w:rPr>
        <w:t>按样本绘制的稀释曲线，并按组着色。类似于例</w:t>
      </w:r>
      <w:r>
        <w:rPr>
          <w:lang w:eastAsia="zh-CN"/>
        </w:rPr>
        <w:t>1 M</w:t>
      </w:r>
      <w:r>
        <w:rPr>
          <w:lang w:eastAsia="zh-CN"/>
        </w:rPr>
        <w:t>icrobiome</w:t>
      </w:r>
      <w:r>
        <w:rPr>
          <w:lang w:eastAsia="zh-CN"/>
        </w:rPr>
        <w:t>的结果，但</w:t>
      </w:r>
      <w:del w:id="91" w:author="石 峻峰" w:date="2020-06-23T14:21:00Z">
        <w:r w:rsidDel="00AD154E">
          <w:rPr>
            <w:lang w:eastAsia="zh-CN"/>
          </w:rPr>
          <w:delText>尤其</w:delText>
        </w:r>
      </w:del>
      <w:r>
        <w:rPr>
          <w:lang w:eastAsia="zh-CN"/>
        </w:rPr>
        <w:t>样本多时</w:t>
      </w:r>
      <w:ins w:id="92" w:author="石 峻峰" w:date="2020-06-23T14:21:00Z">
        <w:r w:rsidR="00AD154E">
          <w:rPr>
            <w:rFonts w:hint="eastAsia"/>
            <w:lang w:eastAsia="zh-CN"/>
          </w:rPr>
          <w:t>会出现曲线</w:t>
        </w:r>
      </w:ins>
      <w:r>
        <w:rPr>
          <w:lang w:eastAsia="zh-CN"/>
        </w:rPr>
        <w:t>互相重叠，很难观察规律，使用较少。</w:t>
      </w:r>
    </w:p>
    <w:p w14:paraId="5098D38A" w14:textId="77777777" w:rsidR="005414C3" w:rsidRDefault="00140C74">
      <w:pPr>
        <w:pStyle w:val="a0"/>
        <w:rPr>
          <w:lang w:eastAsia="zh-CN"/>
        </w:rPr>
      </w:pPr>
      <w:r>
        <w:rPr>
          <w:lang w:eastAsia="zh-CN"/>
        </w:rPr>
        <w:t>也可以导出原始数据，作为文章的附表，或使用其它工具进一步绘图。</w:t>
      </w:r>
    </w:p>
    <w:p w14:paraId="11F83678" w14:textId="77777777" w:rsidR="005414C3" w:rsidRDefault="00140C74">
      <w:pPr>
        <w:pStyle w:val="SourceCode"/>
      </w:pPr>
      <w:r>
        <w:rPr>
          <w:rStyle w:val="CommentTok"/>
        </w:rPr>
        <w:t xml:space="preserve"># </w:t>
      </w:r>
      <w:r>
        <w:rPr>
          <w:rStyle w:val="CommentTok"/>
        </w:rPr>
        <w:t>预览数据前</w:t>
      </w:r>
      <w:r>
        <w:rPr>
          <w:rStyle w:val="CommentTok"/>
        </w:rPr>
        <w:t>3</w:t>
      </w:r>
      <w:r>
        <w:rPr>
          <w:rStyle w:val="CommentTok"/>
        </w:rPr>
        <w:t>行</w:t>
      </w:r>
      <w:r>
        <w:br/>
      </w:r>
      <w:r>
        <w:rPr>
          <w:rStyle w:val="KeywordTok"/>
        </w:rPr>
        <w:t>head</w:t>
      </w:r>
      <w:r>
        <w:rPr>
          <w:rStyle w:val="NormalTok"/>
        </w:rPr>
        <w:t>(</w:t>
      </w:r>
      <w:proofErr w:type="gramStart"/>
      <w:r>
        <w:rPr>
          <w:rStyle w:val="NormalTok"/>
        </w:rPr>
        <w:t>result[</w:t>
      </w:r>
      <w:proofErr w:type="gramEnd"/>
      <w:r>
        <w:rPr>
          <w:rStyle w:val="NormalTok"/>
        </w:rPr>
        <w:t>[</w:t>
      </w:r>
      <w:r>
        <w:rPr>
          <w:rStyle w:val="DecValTok"/>
        </w:rPr>
        <w:t>2</w:t>
      </w:r>
      <w:r>
        <w:rPr>
          <w:rStyle w:val="NormalTok"/>
        </w:rPr>
        <w:t xml:space="preserve">]], </w:t>
      </w:r>
      <w:r>
        <w:rPr>
          <w:rStyle w:val="DataTypeTok"/>
        </w:rPr>
        <w:t>n=</w:t>
      </w:r>
      <w:r>
        <w:rPr>
          <w:rStyle w:val="DecValTok"/>
        </w:rPr>
        <w:t>3</w:t>
      </w:r>
      <w:r>
        <w:rPr>
          <w:rStyle w:val="NormalTok"/>
        </w:rPr>
        <w:t>)</w:t>
      </w:r>
    </w:p>
    <w:p w14:paraId="7A4E4B31" w14:textId="77777777" w:rsidR="005414C3" w:rsidRDefault="00140C74">
      <w:pPr>
        <w:pStyle w:val="SourceCode"/>
      </w:pPr>
      <w:r>
        <w:rPr>
          <w:rStyle w:val="VerbatimChar"/>
        </w:rPr>
        <w:t xml:space="preserve">   ID   i    index Group</w:t>
      </w:r>
      <w:r>
        <w:br/>
      </w:r>
      <w:r>
        <w:rPr>
          <w:rStyle w:val="VerbatimChar"/>
        </w:rPr>
        <w:t>1 KO1 500 845.4286    KO</w:t>
      </w:r>
      <w:r>
        <w:br/>
      </w:r>
      <w:r>
        <w:rPr>
          <w:rStyle w:val="VerbatimChar"/>
        </w:rPr>
        <w:t>2 KO2 500 940.6667    KO</w:t>
      </w:r>
      <w:r>
        <w:br/>
      </w:r>
      <w:r>
        <w:rPr>
          <w:rStyle w:val="VerbatimChar"/>
        </w:rPr>
        <w:t>3 KO3 500 570.0000    KO</w:t>
      </w:r>
    </w:p>
    <w:p w14:paraId="28A7A072" w14:textId="77777777" w:rsidR="005414C3" w:rsidRDefault="00140C74">
      <w:pPr>
        <w:pStyle w:val="SourceCode"/>
      </w:pPr>
      <w:r>
        <w:rPr>
          <w:rStyle w:val="KeywordTok"/>
        </w:rPr>
        <w:t>write.table</w:t>
      </w:r>
      <w:r>
        <w:rPr>
          <w:rStyle w:val="NormalTok"/>
        </w:rPr>
        <w:t>(result[[</w:t>
      </w:r>
      <w:r>
        <w:rPr>
          <w:rStyle w:val="DecValTok"/>
        </w:rPr>
        <w:t>2</w:t>
      </w:r>
      <w:r>
        <w:rPr>
          <w:rStyle w:val="NormalTok"/>
        </w:rPr>
        <w:t xml:space="preserve">]], </w:t>
      </w:r>
      <w:r>
        <w:rPr>
          <w:rStyle w:val="DataTypeTok"/>
        </w:rPr>
        <w:t>file=</w:t>
      </w:r>
      <w:r>
        <w:rPr>
          <w:rStyle w:val="StringTok"/>
        </w:rPr>
        <w:t>"t1.rare_curve.txt"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quote=</w:t>
      </w:r>
      <w:r>
        <w:rPr>
          <w:rStyle w:val="NormalTok"/>
        </w:rPr>
        <w:t xml:space="preserve">F, </w:t>
      </w:r>
      <w:r>
        <w:rPr>
          <w:rStyle w:val="DataTypeTok"/>
        </w:rPr>
        <w:t>row.names=</w:t>
      </w:r>
      <w:r>
        <w:rPr>
          <w:rStyle w:val="NormalTok"/>
        </w:rPr>
        <w:t>F)</w:t>
      </w:r>
    </w:p>
    <w:p w14:paraId="41C302D1" w14:textId="77777777" w:rsidR="005414C3" w:rsidRDefault="00140C74">
      <w:pPr>
        <w:pStyle w:val="SourceCode"/>
      </w:pPr>
      <w:r>
        <w:rPr>
          <w:rStyle w:val="CommentTok"/>
        </w:rPr>
        <w:lastRenderedPageBreak/>
        <w:t xml:space="preserve"># </w:t>
      </w:r>
      <w:r>
        <w:rPr>
          <w:rStyle w:val="CommentTok"/>
        </w:rPr>
        <w:t>按组均值绘图</w:t>
      </w:r>
      <w:r>
        <w:br/>
      </w:r>
      <w:r>
        <w:rPr>
          <w:rStyle w:val="NormalTok"/>
        </w:rPr>
        <w:t>(</w:t>
      </w:r>
      <w:r>
        <w:rPr>
          <w:rStyle w:val="DataTypeTok"/>
        </w:rPr>
        <w:t>p =</w:t>
      </w:r>
      <w:r>
        <w:rPr>
          <w:rStyle w:val="NormalTok"/>
        </w:rPr>
        <w:t xml:space="preserve"> result[[</w:t>
      </w:r>
      <w:r>
        <w:rPr>
          <w:rStyle w:val="DecValTok"/>
        </w:rPr>
        <w:t>3</w:t>
      </w:r>
      <w:r>
        <w:rPr>
          <w:rStyle w:val="NormalTok"/>
        </w:rPr>
        <w:t>]])</w:t>
      </w:r>
    </w:p>
    <w:p w14:paraId="714FD7C0" w14:textId="77777777" w:rsidR="005414C3" w:rsidRDefault="00140C74">
      <w:pPr>
        <w:pStyle w:val="FirstParagraph"/>
      </w:pPr>
      <w:r>
        <w:rPr>
          <w:noProof/>
        </w:rPr>
        <w:drawing>
          <wp:inline distT="0" distB="0" distL="0" distR="0" wp14:anchorId="1C6FF3C8" wp14:editId="0DE80E09">
            <wp:extent cx="4587290" cy="275237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5-1.png"/>
                    <pic:cNvPicPr>
                      <a:picLocks noChangeAspect="1" noChangeArrowheads="1"/>
                    </pic:cNvPicPr>
                  </pic:nvPicPr>
                  <pic:blipFill>
                    <a:blip r:embed="rId26"/>
                    <a:stretch>
                      <a:fillRect/>
                    </a:stretch>
                  </pic:blipFill>
                  <pic:spPr bwMode="auto">
                    <a:xfrm>
                      <a:off x="0" y="0"/>
                      <a:ext cx="4587290" cy="2752374"/>
                    </a:xfrm>
                    <a:prstGeom prst="rect">
                      <a:avLst/>
                    </a:prstGeom>
                    <a:noFill/>
                    <a:ln w="9525">
                      <a:noFill/>
                      <a:headEnd/>
                      <a:tailEnd/>
                    </a:ln>
                  </pic:spPr>
                </pic:pic>
              </a:graphicData>
            </a:graphic>
          </wp:inline>
        </w:drawing>
      </w:r>
    </w:p>
    <w:p w14:paraId="1F14DA10"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"p4.rare_curve_group.pdf"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"p4.rare_curve_group.png"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7DFE4E48" w14:textId="77777777" w:rsidR="005414C3" w:rsidRDefault="00140C74">
      <w:pPr>
        <w:pStyle w:val="FirstParagraph"/>
      </w:pPr>
      <w:r>
        <w:rPr>
          <w:noProof/>
        </w:rPr>
        <w:drawing>
          <wp:inline distT="0" distB="0" distL="0" distR="0" wp14:anchorId="1A6F2299" wp14:editId="348F0B51">
            <wp:extent cx="4819713" cy="20214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4.rare_curve_group.png"/>
                    <pic:cNvPicPr>
                      <a:picLocks noChangeAspect="1" noChangeArrowheads="1"/>
                    </pic:cNvPicPr>
                  </pic:nvPicPr>
                  <pic:blipFill>
                    <a:blip r:embed="rId27"/>
                    <a:stretch>
                      <a:fillRect/>
                    </a:stretch>
                  </pic:blipFill>
                  <pic:spPr bwMode="auto">
                    <a:xfrm>
                      <a:off x="0" y="0"/>
                      <a:ext cx="4819713" cy="2021466"/>
                    </a:xfrm>
                    <a:prstGeom prst="rect">
                      <a:avLst/>
                    </a:prstGeom>
                    <a:noFill/>
                    <a:ln w="9525">
                      <a:noFill/>
                      <a:headEnd/>
                      <a:tailEnd/>
                    </a:ln>
                  </pic:spPr>
                </pic:pic>
              </a:graphicData>
            </a:graphic>
          </wp:inline>
        </w:drawing>
      </w:r>
    </w:p>
    <w:p w14:paraId="200E2262" w14:textId="77777777" w:rsidR="005414C3" w:rsidRDefault="00140C74">
      <w:pPr>
        <w:pStyle w:val="a0"/>
        <w:rPr>
          <w:lang w:eastAsia="zh-CN"/>
        </w:rPr>
      </w:pPr>
      <w:r>
        <w:rPr>
          <w:lang w:eastAsia="zh-CN"/>
        </w:rPr>
        <w:t>图</w:t>
      </w:r>
      <w:r>
        <w:rPr>
          <w:lang w:eastAsia="zh-CN"/>
        </w:rPr>
        <w:t xml:space="preserve">4. </w:t>
      </w:r>
      <w:r>
        <w:rPr>
          <w:lang w:eastAsia="zh-CN"/>
        </w:rPr>
        <w:t>按样本分组绘制的稀释曲线，并按组着色。类似于图</w:t>
      </w:r>
      <w:r>
        <w:rPr>
          <w:lang w:eastAsia="zh-CN"/>
        </w:rPr>
        <w:t>1</w:t>
      </w:r>
      <w:r>
        <w:rPr>
          <w:lang w:eastAsia="zh-CN"/>
        </w:rPr>
        <w:t>，不同的是</w:t>
      </w:r>
      <w:proofErr w:type="spellStart"/>
      <w:r>
        <w:rPr>
          <w:lang w:eastAsia="zh-CN"/>
        </w:rPr>
        <w:t>usearch</w:t>
      </w:r>
      <w:proofErr w:type="spellEnd"/>
      <w:r>
        <w:rPr>
          <w:lang w:eastAsia="zh-CN"/>
        </w:rPr>
        <w:t>是基于抽平的结果，各组线长度相同，而本函数可基于末抽平的特征表，绘制与实际测序量相同的结果。</w:t>
      </w:r>
    </w:p>
    <w:p w14:paraId="5949D7C0" w14:textId="77777777" w:rsidR="005414C3" w:rsidRDefault="00140C74">
      <w:pPr>
        <w:pStyle w:val="SourceCode"/>
      </w:pPr>
      <w:r>
        <w:rPr>
          <w:rStyle w:val="CommentTok"/>
        </w:rPr>
        <w:t xml:space="preserve"># </w:t>
      </w:r>
      <w:proofErr w:type="spellStart"/>
      <w:r>
        <w:rPr>
          <w:rStyle w:val="CommentTok"/>
        </w:rPr>
        <w:t>按照分组绘制标准差稀释曲线</w:t>
      </w:r>
      <w:proofErr w:type="spellEnd"/>
      <w:r>
        <w:br/>
      </w:r>
      <w:r>
        <w:rPr>
          <w:rStyle w:val="NormalTok"/>
        </w:rPr>
        <w:t>(</w:t>
      </w:r>
      <w:r>
        <w:rPr>
          <w:rStyle w:val="DataTypeTok"/>
        </w:rPr>
        <w:t>p =</w:t>
      </w:r>
      <w:r>
        <w:rPr>
          <w:rStyle w:val="NormalTok"/>
        </w:rPr>
        <w:t xml:space="preserve"> </w:t>
      </w:r>
      <w:proofErr w:type="gramStart"/>
      <w:r>
        <w:rPr>
          <w:rStyle w:val="NormalTok"/>
        </w:rPr>
        <w:t>result[</w:t>
      </w:r>
      <w:proofErr w:type="gramEnd"/>
      <w:r>
        <w:rPr>
          <w:rStyle w:val="NormalTok"/>
        </w:rPr>
        <w:t>[</w:t>
      </w:r>
      <w:r>
        <w:rPr>
          <w:rStyle w:val="DecValTok"/>
        </w:rPr>
        <w:t>4</w:t>
      </w:r>
      <w:r>
        <w:rPr>
          <w:rStyle w:val="NormalTok"/>
        </w:rPr>
        <w:t>]])</w:t>
      </w:r>
    </w:p>
    <w:p w14:paraId="00E6CBE7" w14:textId="77777777" w:rsidR="005414C3" w:rsidRDefault="00140C74">
      <w:pPr>
        <w:pStyle w:val="FirstParagraph"/>
      </w:pPr>
      <w:r>
        <w:rPr>
          <w:noProof/>
        </w:rPr>
        <w:lastRenderedPageBreak/>
        <w:drawing>
          <wp:inline distT="0" distB="0" distL="0" distR="0" wp14:anchorId="6EB2040E" wp14:editId="3E5280ED">
            <wp:extent cx="4587290" cy="275237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6-1.png"/>
                    <pic:cNvPicPr>
                      <a:picLocks noChangeAspect="1" noChangeArrowheads="1"/>
                    </pic:cNvPicPr>
                  </pic:nvPicPr>
                  <pic:blipFill>
                    <a:blip r:embed="rId28"/>
                    <a:stretch>
                      <a:fillRect/>
                    </a:stretch>
                  </pic:blipFill>
                  <pic:spPr bwMode="auto">
                    <a:xfrm>
                      <a:off x="0" y="0"/>
                      <a:ext cx="4587290" cy="2752374"/>
                    </a:xfrm>
                    <a:prstGeom prst="rect">
                      <a:avLst/>
                    </a:prstGeom>
                    <a:noFill/>
                    <a:ln w="9525">
                      <a:noFill/>
                      <a:headEnd/>
                      <a:tailEnd/>
                    </a:ln>
                  </pic:spPr>
                </pic:pic>
              </a:graphicData>
            </a:graphic>
          </wp:inline>
        </w:drawing>
      </w:r>
    </w:p>
    <w:p w14:paraId="312906A7"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"p5.rare_curve_group_CI.pdf"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"p5.rare_curve_group_CI.png"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0DF1152E" w14:textId="77777777" w:rsidR="005414C3" w:rsidRDefault="00140C74">
      <w:pPr>
        <w:pStyle w:val="FirstParagraph"/>
      </w:pPr>
      <w:r>
        <w:rPr>
          <w:noProof/>
        </w:rPr>
        <w:drawing>
          <wp:inline distT="0" distB="0" distL="0" distR="0" wp14:anchorId="7E28D70A" wp14:editId="7FCE9DC1">
            <wp:extent cx="4819713" cy="20214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5.rare_curve_group_CI.png"/>
                    <pic:cNvPicPr>
                      <a:picLocks noChangeAspect="1" noChangeArrowheads="1"/>
                    </pic:cNvPicPr>
                  </pic:nvPicPr>
                  <pic:blipFill>
                    <a:blip r:embed="rId29"/>
                    <a:stretch>
                      <a:fillRect/>
                    </a:stretch>
                  </pic:blipFill>
                  <pic:spPr bwMode="auto">
                    <a:xfrm>
                      <a:off x="0" y="0"/>
                      <a:ext cx="4819713" cy="2021466"/>
                    </a:xfrm>
                    <a:prstGeom prst="rect">
                      <a:avLst/>
                    </a:prstGeom>
                    <a:noFill/>
                    <a:ln w="9525">
                      <a:noFill/>
                      <a:headEnd/>
                      <a:tailEnd/>
                    </a:ln>
                  </pic:spPr>
                </pic:pic>
              </a:graphicData>
            </a:graphic>
          </wp:inline>
        </w:drawing>
      </w:r>
    </w:p>
    <w:p w14:paraId="74C642E3" w14:textId="77777777" w:rsidR="005414C3" w:rsidRDefault="00140C74">
      <w:pPr>
        <w:pStyle w:val="a0"/>
        <w:rPr>
          <w:lang w:eastAsia="zh-CN"/>
        </w:rPr>
      </w:pPr>
      <w:r>
        <w:rPr>
          <w:lang w:eastAsia="zh-CN"/>
        </w:rPr>
        <w:t>图</w:t>
      </w:r>
      <w:r>
        <w:rPr>
          <w:lang w:eastAsia="zh-CN"/>
        </w:rPr>
        <w:t xml:space="preserve">5. </w:t>
      </w:r>
      <w:r>
        <w:rPr>
          <w:lang w:eastAsia="zh-CN"/>
        </w:rPr>
        <w:t>按样本分组</w:t>
      </w:r>
      <w:r>
        <w:rPr>
          <w:lang w:eastAsia="zh-CN"/>
        </w:rPr>
        <w:t>+</w:t>
      </w:r>
      <w:r>
        <w:rPr>
          <w:lang w:eastAsia="zh-CN"/>
        </w:rPr>
        <w:t>置信区间绘制的稀释曲线，并按组着色。</w:t>
      </w:r>
    </w:p>
    <w:p w14:paraId="7500F75C" w14:textId="77777777" w:rsidR="005414C3" w:rsidRDefault="00140C74">
      <w:pPr>
        <w:pStyle w:val="5"/>
        <w:rPr>
          <w:lang w:eastAsia="zh-CN"/>
        </w:rPr>
      </w:pPr>
      <w:bookmarkStart w:id="93" w:name="phyloseq输入的稀释曲线"/>
      <w:proofErr w:type="spellStart"/>
      <w:r>
        <w:rPr>
          <w:lang w:eastAsia="zh-CN"/>
        </w:rPr>
        <w:t>Phyloseq</w:t>
      </w:r>
      <w:proofErr w:type="spellEnd"/>
      <w:r>
        <w:rPr>
          <w:lang w:eastAsia="zh-CN"/>
        </w:rPr>
        <w:t>输入的稀释曲线</w:t>
      </w:r>
      <w:bookmarkEnd w:id="93"/>
    </w:p>
    <w:p w14:paraId="411E7471" w14:textId="77777777" w:rsidR="005414C3" w:rsidRDefault="00140C74">
      <w:pPr>
        <w:pStyle w:val="FirstParagraph"/>
        <w:rPr>
          <w:lang w:eastAsia="zh-CN"/>
        </w:rPr>
      </w:pPr>
      <w:r>
        <w:rPr>
          <w:lang w:eastAsia="zh-CN"/>
        </w:rPr>
        <w:t>这里设置从</w:t>
      </w:r>
      <w:r>
        <w:rPr>
          <w:lang w:eastAsia="zh-CN"/>
        </w:rPr>
        <w:t>1000</w:t>
      </w:r>
      <w:r>
        <w:rPr>
          <w:lang w:eastAsia="zh-CN"/>
        </w:rPr>
        <w:t>条序列开始抽平，并按照</w:t>
      </w:r>
      <w:r>
        <w:rPr>
          <w:lang w:eastAsia="zh-CN"/>
        </w:rPr>
        <w:t>1000</w:t>
      </w:r>
      <w:r>
        <w:rPr>
          <w:lang w:eastAsia="zh-CN"/>
        </w:rPr>
        <w:t>条间隔进行逐步抽样，速度快很多，但是图形锯齿化化程度会更多一下。</w:t>
      </w:r>
    </w:p>
    <w:p w14:paraId="4865DBCE" w14:textId="77777777" w:rsidR="005414C3" w:rsidRDefault="00140C74">
      <w:pPr>
        <w:pStyle w:val="SourceCode"/>
      </w:pPr>
      <w:r>
        <w:rPr>
          <w:rStyle w:val="KeywordTok"/>
        </w:rPr>
        <w:t>library</w:t>
      </w:r>
      <w:r>
        <w:rPr>
          <w:rStyle w:val="NormalTok"/>
        </w:rPr>
        <w:t>(</w:t>
      </w:r>
      <w:proofErr w:type="spellStart"/>
      <w:r>
        <w:rPr>
          <w:rStyle w:val="NormalTok"/>
        </w:rPr>
        <w:t>phyloseq</w:t>
      </w:r>
      <w:proofErr w:type="spellEnd"/>
      <w:r>
        <w:rPr>
          <w:rStyle w:val="NormalTok"/>
        </w:rPr>
        <w:t>)</w:t>
      </w:r>
      <w:r>
        <w:br/>
      </w:r>
      <w:r>
        <w:rPr>
          <w:rStyle w:val="CommentTok"/>
        </w:rPr>
        <w:t xml:space="preserve"># </w:t>
      </w:r>
      <w:proofErr w:type="spellStart"/>
      <w:r>
        <w:rPr>
          <w:rStyle w:val="CommentTok"/>
        </w:rPr>
        <w:t>构造</w:t>
      </w:r>
      <w:r>
        <w:rPr>
          <w:rStyle w:val="CommentTok"/>
        </w:rPr>
        <w:t>phyloseq</w:t>
      </w:r>
      <w:r>
        <w:rPr>
          <w:rStyle w:val="CommentTok"/>
        </w:rPr>
        <w:t>对象</w:t>
      </w:r>
      <w:proofErr w:type="spellEnd"/>
      <w:r>
        <w:br/>
      </w:r>
      <w:proofErr w:type="spellStart"/>
      <w:r>
        <w:rPr>
          <w:rStyle w:val="NormalTok"/>
        </w:rPr>
        <w:t>ps</w:t>
      </w:r>
      <w:proofErr w:type="spellEnd"/>
      <w:r>
        <w:rPr>
          <w:rStyle w:val="NormalTok"/>
        </w:rPr>
        <w:t xml:space="preserve"> =</w:t>
      </w:r>
      <w:r>
        <w:rPr>
          <w:rStyle w:val="StringTok"/>
        </w:rPr>
        <w:t xml:space="preserve"> </w:t>
      </w:r>
      <w:proofErr w:type="gramStart"/>
      <w:r>
        <w:rPr>
          <w:rStyle w:val="KeywordTok"/>
        </w:rPr>
        <w:t>phyloseq</w:t>
      </w:r>
      <w:r>
        <w:rPr>
          <w:rStyle w:val="NormalTok"/>
        </w:rPr>
        <w:t>(</w:t>
      </w:r>
      <w:proofErr w:type="gramEnd"/>
      <w:r>
        <w:rPr>
          <w:rStyle w:val="KeywordTok"/>
        </w:rPr>
        <w:t>otu_table</w:t>
      </w:r>
      <w:r>
        <w:rPr>
          <w:rStyle w:val="NormalTok"/>
        </w:rPr>
        <w:t xml:space="preserve">(otutab, </w:t>
      </w:r>
      <w:r>
        <w:rPr>
          <w:rStyle w:val="DataTypeTok"/>
        </w:rPr>
        <w:t>taxa_are_rows=</w:t>
      </w:r>
      <w:r>
        <w:rPr>
          <w:rStyle w:val="OtherTok"/>
        </w:rPr>
        <w:t>TRUE</w:t>
      </w:r>
      <w:r>
        <w:rPr>
          <w:rStyle w:val="NormalTok"/>
        </w:rPr>
        <w:t xml:space="preserve">), </w:t>
      </w:r>
      <w:r>
        <w:rPr>
          <w:rStyle w:val="KeywordTok"/>
        </w:rPr>
        <w:t>sample_data</w:t>
      </w:r>
      <w:r>
        <w:rPr>
          <w:rStyle w:val="NormalTok"/>
        </w:rPr>
        <w:t>(metadata))</w:t>
      </w:r>
      <w:r>
        <w:br/>
      </w:r>
      <w:r>
        <w:rPr>
          <w:rStyle w:val="CommentTok"/>
        </w:rPr>
        <w:t xml:space="preserve"># </w:t>
      </w:r>
      <w:r>
        <w:rPr>
          <w:rStyle w:val="CommentTok"/>
        </w:rPr>
        <w:t>输入为</w:t>
      </w:r>
      <w:r>
        <w:rPr>
          <w:rStyle w:val="CommentTok"/>
        </w:rPr>
        <w:t>P</w:t>
      </w:r>
      <w:r>
        <w:rPr>
          <w:rStyle w:val="CommentTok"/>
        </w:rPr>
        <w:t>hyloseq</w:t>
      </w:r>
      <w:r>
        <w:rPr>
          <w:rStyle w:val="CommentTok"/>
        </w:rPr>
        <w:t>的绘图</w:t>
      </w:r>
      <w:r>
        <w:br/>
      </w:r>
      <w:r>
        <w:rPr>
          <w:rStyle w:val="NormalTok"/>
        </w:rPr>
        <w:t>result =</w:t>
      </w:r>
      <w:r>
        <w:rPr>
          <w:rStyle w:val="StringTok"/>
        </w:rPr>
        <w:t xml:space="preserve"> </w:t>
      </w:r>
      <w:r>
        <w:rPr>
          <w:rStyle w:val="KeywordTok"/>
        </w:rPr>
        <w:t>alpha_rare_all</w:t>
      </w:r>
      <w:r>
        <w:rPr>
          <w:rStyle w:val="NormalTok"/>
        </w:rPr>
        <w:t>(</w:t>
      </w:r>
      <w:r>
        <w:rPr>
          <w:rStyle w:val="DataTypeTok"/>
        </w:rPr>
        <w:t>ps =</w:t>
      </w:r>
      <w:r>
        <w:rPr>
          <w:rStyle w:val="NormalTok"/>
        </w:rPr>
        <w:t xml:space="preserve"> ps, </w:t>
      </w:r>
      <w:r>
        <w:rPr>
          <w:rStyle w:val="DataTypeTok"/>
        </w:rPr>
        <w:t>group =</w:t>
      </w:r>
      <w:r>
        <w:rPr>
          <w:rStyle w:val="NormalTok"/>
        </w:rPr>
        <w:t xml:space="preserve"> </w:t>
      </w:r>
      <w:r>
        <w:rPr>
          <w:rStyle w:val="StringTok"/>
        </w:rPr>
        <w:t>"Group"</w:t>
      </w:r>
      <w:r>
        <w:rPr>
          <w:rStyle w:val="NormalTok"/>
        </w:rPr>
        <w:t xml:space="preserve">, </w:t>
      </w:r>
      <w:r>
        <w:rPr>
          <w:rStyle w:val="DataTypeTok"/>
        </w:rPr>
        <w:t>method =</w:t>
      </w:r>
      <w:r>
        <w:rPr>
          <w:rStyle w:val="NormalTok"/>
        </w:rPr>
        <w:t xml:space="preserve"> </w:t>
      </w:r>
      <w:r>
        <w:rPr>
          <w:rStyle w:val="StringTok"/>
        </w:rPr>
        <w:t>"chao1"</w:t>
      </w:r>
      <w:r>
        <w:rPr>
          <w:rStyle w:val="NormalTok"/>
        </w:rPr>
        <w:t xml:space="preserve">, </w:t>
      </w:r>
      <w:r>
        <w:rPr>
          <w:rStyle w:val="DataTypeTok"/>
        </w:rPr>
        <w:t>sta</w:t>
      </w:r>
      <w:r>
        <w:rPr>
          <w:rStyle w:val="DataTypeTok"/>
        </w:rPr>
        <w:lastRenderedPageBreak/>
        <w:t>rt =</w:t>
      </w:r>
      <w:r>
        <w:rPr>
          <w:rStyle w:val="NormalTok"/>
        </w:rPr>
        <w:t xml:space="preserve"> </w:t>
      </w:r>
      <w:r>
        <w:rPr>
          <w:rStyle w:val="DecValTok"/>
        </w:rPr>
        <w:t>1000</w:t>
      </w:r>
      <w:r>
        <w:rPr>
          <w:rStyle w:val="NormalTok"/>
        </w:rPr>
        <w:t xml:space="preserve">, </w:t>
      </w:r>
      <w:r>
        <w:rPr>
          <w:rStyle w:val="DataTypeTok"/>
        </w:rPr>
        <w:t>step =</w:t>
      </w:r>
      <w:r>
        <w:rPr>
          <w:rStyle w:val="NormalTok"/>
        </w:rPr>
        <w:t xml:space="preserve"> </w:t>
      </w:r>
      <w:r>
        <w:rPr>
          <w:rStyle w:val="DecValTok"/>
        </w:rPr>
        <w:t>1000</w:t>
      </w:r>
      <w:r>
        <w:rPr>
          <w:rStyle w:val="NormalTok"/>
        </w:rPr>
        <w:t>)</w:t>
      </w:r>
      <w:r>
        <w:br/>
      </w:r>
      <w:r>
        <w:rPr>
          <w:rStyle w:val="NormalTok"/>
        </w:rPr>
        <w:t>(</w:t>
      </w:r>
      <w:r>
        <w:rPr>
          <w:rStyle w:val="DataTypeTok"/>
        </w:rPr>
        <w:t>p =</w:t>
      </w:r>
      <w:r>
        <w:rPr>
          <w:rStyle w:val="NormalTok"/>
        </w:rPr>
        <w:t xml:space="preserve"> result[[</w:t>
      </w:r>
      <w:r>
        <w:rPr>
          <w:rStyle w:val="DecValTok"/>
        </w:rPr>
        <w:t>4</w:t>
      </w:r>
      <w:r>
        <w:rPr>
          <w:rStyle w:val="NormalTok"/>
        </w:rPr>
        <w:t>]])</w:t>
      </w:r>
    </w:p>
    <w:p w14:paraId="06AE55FD" w14:textId="77777777" w:rsidR="005414C3" w:rsidRDefault="00140C74">
      <w:pPr>
        <w:pStyle w:val="FirstParagraph"/>
      </w:pPr>
      <w:r>
        <w:rPr>
          <w:noProof/>
        </w:rPr>
        <w:drawing>
          <wp:inline distT="0" distB="0" distL="0" distR="0" wp14:anchorId="3486F085" wp14:editId="37C5FE73">
            <wp:extent cx="4587290" cy="275237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7-1.png"/>
                    <pic:cNvPicPr>
                      <a:picLocks noChangeAspect="1" noChangeArrowheads="1"/>
                    </pic:cNvPicPr>
                  </pic:nvPicPr>
                  <pic:blipFill>
                    <a:blip r:embed="rId30"/>
                    <a:stretch>
                      <a:fillRect/>
                    </a:stretch>
                  </pic:blipFill>
                  <pic:spPr bwMode="auto">
                    <a:xfrm>
                      <a:off x="0" y="0"/>
                      <a:ext cx="4587290" cy="2752374"/>
                    </a:xfrm>
                    <a:prstGeom prst="rect">
                      <a:avLst/>
                    </a:prstGeom>
                    <a:noFill/>
                    <a:ln w="9525">
                      <a:noFill/>
                      <a:headEnd/>
                      <a:tailEnd/>
                    </a:ln>
                  </pic:spPr>
                </pic:pic>
              </a:graphicData>
            </a:graphic>
          </wp:inline>
        </w:drawing>
      </w:r>
    </w:p>
    <w:p w14:paraId="692590D1"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"p6.rare_curve_group_CI.pdf"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"p6.rare_curve_group_CI.png"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61318DD2" w14:textId="77777777" w:rsidR="005414C3" w:rsidRDefault="00140C74">
      <w:pPr>
        <w:pStyle w:val="FirstParagraph"/>
      </w:pPr>
      <w:r>
        <w:rPr>
          <w:noProof/>
        </w:rPr>
        <w:drawing>
          <wp:inline distT="0" distB="0" distL="0" distR="0" wp14:anchorId="41BF5D57" wp14:editId="656CAB18">
            <wp:extent cx="4819713" cy="202146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6.rare_curve_group_CI.png"/>
                    <pic:cNvPicPr>
                      <a:picLocks noChangeAspect="1" noChangeArrowheads="1"/>
                    </pic:cNvPicPr>
                  </pic:nvPicPr>
                  <pic:blipFill>
                    <a:blip r:embed="rId31"/>
                    <a:stretch>
                      <a:fillRect/>
                    </a:stretch>
                  </pic:blipFill>
                  <pic:spPr bwMode="auto">
                    <a:xfrm>
                      <a:off x="0" y="0"/>
                      <a:ext cx="4819713" cy="2021466"/>
                    </a:xfrm>
                    <a:prstGeom prst="rect">
                      <a:avLst/>
                    </a:prstGeom>
                    <a:noFill/>
                    <a:ln w="9525">
                      <a:noFill/>
                      <a:headEnd/>
                      <a:tailEnd/>
                    </a:ln>
                  </pic:spPr>
                </pic:pic>
              </a:graphicData>
            </a:graphic>
          </wp:inline>
        </w:drawing>
      </w:r>
    </w:p>
    <w:p w14:paraId="451AA0B5" w14:textId="77777777" w:rsidR="005414C3" w:rsidRDefault="00140C74">
      <w:pPr>
        <w:pStyle w:val="a0"/>
        <w:rPr>
          <w:lang w:eastAsia="zh-CN"/>
        </w:rPr>
      </w:pPr>
      <w:r>
        <w:rPr>
          <w:lang w:eastAsia="zh-CN"/>
        </w:rPr>
        <w:t>图</w:t>
      </w:r>
      <w:r>
        <w:rPr>
          <w:lang w:eastAsia="zh-CN"/>
        </w:rPr>
        <w:t xml:space="preserve">6. </w:t>
      </w:r>
      <w:r>
        <w:rPr>
          <w:lang w:eastAsia="zh-CN"/>
        </w:rPr>
        <w:t>按样本分组</w:t>
      </w:r>
      <w:r>
        <w:rPr>
          <w:lang w:eastAsia="zh-CN"/>
        </w:rPr>
        <w:t>+</w:t>
      </w:r>
      <w:r>
        <w:rPr>
          <w:lang w:eastAsia="zh-CN"/>
        </w:rPr>
        <w:t>置信区间绘制的稀释曲线，并按组着色，步长为</w:t>
      </w:r>
      <w:r>
        <w:rPr>
          <w:lang w:eastAsia="zh-CN"/>
        </w:rPr>
        <w:t>1000</w:t>
      </w:r>
      <w:r>
        <w:rPr>
          <w:lang w:eastAsia="zh-CN"/>
        </w:rPr>
        <w:t>。</w:t>
      </w:r>
    </w:p>
    <w:p w14:paraId="29941D6A" w14:textId="77777777" w:rsidR="005414C3" w:rsidRDefault="00140C74">
      <w:pPr>
        <w:pStyle w:val="5"/>
        <w:rPr>
          <w:lang w:eastAsia="zh-CN"/>
        </w:rPr>
      </w:pPr>
      <w:bookmarkStart w:id="94" w:name="样本箱线图稀释曲线"/>
      <w:r>
        <w:rPr>
          <w:lang w:eastAsia="zh-CN"/>
        </w:rPr>
        <w:t>样本箱线图稀释曲线</w:t>
      </w:r>
      <w:bookmarkEnd w:id="94"/>
    </w:p>
    <w:p w14:paraId="3239474C" w14:textId="77777777" w:rsidR="005414C3" w:rsidRDefault="00140C74">
      <w:pPr>
        <w:pStyle w:val="FirstParagraph"/>
      </w:pPr>
      <w:r>
        <w:rPr>
          <w:lang w:eastAsia="zh-CN"/>
        </w:rPr>
        <w:t>我们也经常要评估样本量是否达到物种、非冗余基因、基因家庭的饱和。</w:t>
      </w:r>
      <w:proofErr w:type="spellStart"/>
      <w:r>
        <w:t>这里编写了</w:t>
      </w:r>
      <w:r>
        <w:t>alpha_sample_rare</w:t>
      </w:r>
      <w:r>
        <w:t>函数可以基于</w:t>
      </w:r>
      <w:r>
        <w:t>reads</w:t>
      </w:r>
      <w:proofErr w:type="spellEnd"/>
      <w:r>
        <w:t xml:space="preserve"> </w:t>
      </w:r>
      <w:proofErr w:type="spellStart"/>
      <w:r>
        <w:t>counts</w:t>
      </w:r>
      <w:r>
        <w:t>值的特征表，直接绘制箱线图稀释曲线。详细帮助见</w:t>
      </w:r>
      <w:r>
        <w:rPr>
          <w:rStyle w:val="VerbatimChar"/>
        </w:rPr>
        <w:t>?alpha_sample_rare</w:t>
      </w:r>
      <w:proofErr w:type="spellEnd"/>
    </w:p>
    <w:p w14:paraId="5A70F5A4" w14:textId="77777777" w:rsidR="005414C3" w:rsidRDefault="00140C74">
      <w:pPr>
        <w:pStyle w:val="a0"/>
      </w:pPr>
      <w:r>
        <w:t>主要参数：</w:t>
      </w:r>
    </w:p>
    <w:p w14:paraId="3A8C75E9" w14:textId="77777777" w:rsidR="005414C3" w:rsidRDefault="00140C74">
      <w:pPr>
        <w:numPr>
          <w:ilvl w:val="0"/>
          <w:numId w:val="3"/>
        </w:numPr>
      </w:pPr>
      <w:r>
        <w:lastRenderedPageBreak/>
        <w:t>otutab</w:t>
      </w:r>
      <w:r>
        <w:t>：特征表，推荐使用计数值的特征表</w:t>
      </w:r>
      <w:r>
        <w:t>(OTU/ASV/</w:t>
      </w:r>
      <w:r>
        <w:t>基因</w:t>
      </w:r>
      <w:r>
        <w:t>/KO)</w:t>
      </w:r>
      <w:r>
        <w:t>，也可以是抽平</w:t>
      </w:r>
      <w:r>
        <w:t>或标准化的。</w:t>
      </w:r>
    </w:p>
    <w:p w14:paraId="3994439C" w14:textId="77777777" w:rsidR="005414C3" w:rsidRDefault="00140C74">
      <w:pPr>
        <w:numPr>
          <w:ilvl w:val="0"/>
          <w:numId w:val="3"/>
        </w:numPr>
        <w:rPr>
          <w:lang w:eastAsia="zh-CN"/>
        </w:rPr>
      </w:pPr>
      <w:r>
        <w:rPr>
          <w:lang w:eastAsia="zh-CN"/>
        </w:rPr>
        <w:t>length</w:t>
      </w:r>
      <w:r>
        <w:rPr>
          <w:lang w:eastAsia="zh-CN"/>
        </w:rPr>
        <w:t>：样本重采样的梯度数量，对应图中的箱体数量，默认为</w:t>
      </w:r>
      <w:r>
        <w:rPr>
          <w:lang w:eastAsia="zh-CN"/>
        </w:rPr>
        <w:t>18</w:t>
      </w:r>
      <w:r>
        <w:rPr>
          <w:lang w:eastAsia="zh-CN"/>
        </w:rPr>
        <w:t>；本版图推荐</w:t>
      </w:r>
      <w:r>
        <w:rPr>
          <w:lang w:eastAsia="zh-CN"/>
        </w:rPr>
        <w:t>6-10</w:t>
      </w:r>
      <w:r>
        <w:rPr>
          <w:lang w:eastAsia="zh-CN"/>
        </w:rPr>
        <w:t>，全版图推荐</w:t>
      </w:r>
      <w:r>
        <w:rPr>
          <w:lang w:eastAsia="zh-CN"/>
        </w:rPr>
        <w:t>15-10</w:t>
      </w:r>
      <w:r>
        <w:rPr>
          <w:lang w:eastAsia="zh-CN"/>
        </w:rPr>
        <w:t>；最大值</w:t>
      </w:r>
      <w:r>
        <w:rPr>
          <w:lang w:eastAsia="zh-CN"/>
        </w:rPr>
        <w:t>&lt;</w:t>
      </w:r>
      <w:r>
        <w:rPr>
          <w:lang w:eastAsia="zh-CN"/>
        </w:rPr>
        <w:t>样本量，不然会有重复的箱体；</w:t>
      </w:r>
    </w:p>
    <w:p w14:paraId="07F29AF5" w14:textId="77777777" w:rsidR="005414C3" w:rsidRDefault="00140C74">
      <w:pPr>
        <w:numPr>
          <w:ilvl w:val="0"/>
          <w:numId w:val="3"/>
        </w:numPr>
      </w:pPr>
      <w:r>
        <w:rPr>
          <w:lang w:eastAsia="zh-CN"/>
        </w:rPr>
        <w:t xml:space="preserve">rep: </w:t>
      </w:r>
      <w:r>
        <w:rPr>
          <w:lang w:eastAsia="zh-CN"/>
        </w:rPr>
        <w:t>每个样本梯度下的抽样次数，即对应每个箱体中的样本量，默认为</w:t>
      </w:r>
      <w:r>
        <w:rPr>
          <w:lang w:eastAsia="zh-CN"/>
        </w:rPr>
        <w:t>30</w:t>
      </w:r>
      <w:r>
        <w:rPr>
          <w:lang w:eastAsia="zh-CN"/>
        </w:rPr>
        <w:t>。</w:t>
      </w:r>
      <w:proofErr w:type="spellStart"/>
      <w:r>
        <w:t>提高会增加计算量</w:t>
      </w:r>
      <w:proofErr w:type="spellEnd"/>
      <w:r>
        <w:t>。</w:t>
      </w:r>
    </w:p>
    <w:p w14:paraId="012F4FF9" w14:textId="77777777" w:rsidR="005414C3" w:rsidRDefault="00140C74">
      <w:pPr>
        <w:pStyle w:val="SourceCode"/>
      </w:pPr>
      <w:r>
        <w:rPr>
          <w:rStyle w:val="CommentTok"/>
        </w:rPr>
        <w:t xml:space="preserve"># </w:t>
      </w:r>
      <w:r>
        <w:rPr>
          <w:rStyle w:val="CommentTok"/>
        </w:rPr>
        <w:t>默认值绘制样本箱线图稀释曲线</w:t>
      </w:r>
      <w:r>
        <w:br/>
      </w:r>
      <w:r>
        <w:rPr>
          <w:rStyle w:val="KeywordTok"/>
        </w:rPr>
        <w:t>library</w:t>
      </w:r>
      <w:r>
        <w:rPr>
          <w:rStyle w:val="NormalTok"/>
        </w:rPr>
        <w:t>(amplicon)</w:t>
      </w:r>
      <w:r>
        <w:br/>
      </w:r>
      <w:r>
        <w:rPr>
          <w:rStyle w:val="NormalTok"/>
        </w:rPr>
        <w:t>(</w:t>
      </w:r>
      <w:r>
        <w:rPr>
          <w:rStyle w:val="DataTypeTok"/>
        </w:rPr>
        <w:t>p =</w:t>
      </w:r>
      <w:r>
        <w:rPr>
          <w:rStyle w:val="NormalTok"/>
        </w:rPr>
        <w:t xml:space="preserve"> </w:t>
      </w:r>
      <w:r>
        <w:rPr>
          <w:rStyle w:val="KeywordTok"/>
        </w:rPr>
        <w:t>alpha_sample_rare</w:t>
      </w:r>
      <w:r>
        <w:rPr>
          <w:rStyle w:val="NormalTok"/>
        </w:rPr>
        <w:t xml:space="preserve">(otutab, </w:t>
      </w:r>
      <w:r>
        <w:rPr>
          <w:rStyle w:val="DataTypeTok"/>
        </w:rPr>
        <w:t>length=</w:t>
      </w:r>
      <w:r>
        <w:rPr>
          <w:rStyle w:val="DecValTok"/>
        </w:rPr>
        <w:t>18</w:t>
      </w:r>
      <w:r>
        <w:rPr>
          <w:rStyle w:val="NormalTok"/>
        </w:rPr>
        <w:t xml:space="preserve">, </w:t>
      </w:r>
      <w:r>
        <w:rPr>
          <w:rStyle w:val="DataTypeTok"/>
        </w:rPr>
        <w:t>rep=</w:t>
      </w:r>
      <w:r>
        <w:rPr>
          <w:rStyle w:val="DecValTok"/>
        </w:rPr>
        <w:t>30</w:t>
      </w:r>
      <w:r>
        <w:rPr>
          <w:rStyle w:val="NormalTok"/>
        </w:rPr>
        <w:t xml:space="preserve">, </w:t>
      </w:r>
      <w:r>
        <w:rPr>
          <w:rStyle w:val="DataTypeTok"/>
        </w:rPr>
        <w:t>count_cutoff=</w:t>
      </w:r>
      <w:r>
        <w:rPr>
          <w:rStyle w:val="DecValTok"/>
        </w:rPr>
        <w:t>1</w:t>
      </w:r>
      <w:r>
        <w:rPr>
          <w:rStyle w:val="NormalTok"/>
        </w:rPr>
        <w:t>))</w:t>
      </w:r>
    </w:p>
    <w:p w14:paraId="0F1BA1F5" w14:textId="77777777" w:rsidR="005414C3" w:rsidRDefault="00140C74">
      <w:pPr>
        <w:pStyle w:val="FirstParagraph"/>
      </w:pPr>
      <w:r>
        <w:rPr>
          <w:noProof/>
        </w:rPr>
        <w:drawing>
          <wp:inline distT="0" distB="0" distL="0" distR="0" wp14:anchorId="14ECA56B" wp14:editId="5592AA59">
            <wp:extent cx="4587290" cy="275237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8-1.png"/>
                    <pic:cNvPicPr>
                      <a:picLocks noChangeAspect="1" noChangeArrowheads="1"/>
                    </pic:cNvPicPr>
                  </pic:nvPicPr>
                  <pic:blipFill>
                    <a:blip r:embed="rId32"/>
                    <a:stretch>
                      <a:fillRect/>
                    </a:stretch>
                  </pic:blipFill>
                  <pic:spPr bwMode="auto">
                    <a:xfrm>
                      <a:off x="0" y="0"/>
                      <a:ext cx="4587290" cy="2752374"/>
                    </a:xfrm>
                    <a:prstGeom prst="rect">
                      <a:avLst/>
                    </a:prstGeom>
                    <a:noFill/>
                    <a:ln w="9525">
                      <a:noFill/>
                      <a:headEnd/>
                      <a:tailEnd/>
                    </a:ln>
                  </pic:spPr>
                </pic:pic>
              </a:graphicData>
            </a:graphic>
          </wp:inline>
        </w:drawing>
      </w:r>
    </w:p>
    <w:p w14:paraId="3220E4B6"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"p7.sample</w:t>
      </w:r>
      <w:r>
        <w:rPr>
          <w:rStyle w:val="StringTok"/>
        </w:rPr>
        <w:t>_rare.pdf"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"p7.sample_rare.png"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32F2DBA5" w14:textId="77777777" w:rsidR="005414C3" w:rsidRDefault="00140C74">
      <w:pPr>
        <w:pStyle w:val="FirstParagraph"/>
      </w:pPr>
      <w:r>
        <w:rPr>
          <w:noProof/>
        </w:rPr>
        <w:drawing>
          <wp:inline distT="0" distB="0" distL="0" distR="0" wp14:anchorId="769E062D" wp14:editId="275FD121">
            <wp:extent cx="4819713" cy="202146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7.sample_rare.png"/>
                    <pic:cNvPicPr>
                      <a:picLocks noChangeAspect="1" noChangeArrowheads="1"/>
                    </pic:cNvPicPr>
                  </pic:nvPicPr>
                  <pic:blipFill>
                    <a:blip r:embed="rId33"/>
                    <a:stretch>
                      <a:fillRect/>
                    </a:stretch>
                  </pic:blipFill>
                  <pic:spPr bwMode="auto">
                    <a:xfrm>
                      <a:off x="0" y="0"/>
                      <a:ext cx="4819713" cy="2021466"/>
                    </a:xfrm>
                    <a:prstGeom prst="rect">
                      <a:avLst/>
                    </a:prstGeom>
                    <a:noFill/>
                    <a:ln w="9525">
                      <a:noFill/>
                      <a:headEnd/>
                      <a:tailEnd/>
                    </a:ln>
                  </pic:spPr>
                </pic:pic>
              </a:graphicData>
            </a:graphic>
          </wp:inline>
        </w:drawing>
      </w:r>
    </w:p>
    <w:p w14:paraId="29E109A5" w14:textId="77777777" w:rsidR="005414C3" w:rsidRDefault="00140C74">
      <w:pPr>
        <w:pStyle w:val="a0"/>
        <w:rPr>
          <w:lang w:eastAsia="zh-CN"/>
        </w:rPr>
      </w:pPr>
      <w:r>
        <w:rPr>
          <w:lang w:eastAsia="zh-CN"/>
        </w:rPr>
        <w:lastRenderedPageBreak/>
        <w:t>图</w:t>
      </w:r>
      <w:r>
        <w:rPr>
          <w:lang w:eastAsia="zh-CN"/>
        </w:rPr>
        <w:t xml:space="preserve">7. </w:t>
      </w:r>
      <w:r>
        <w:rPr>
          <w:lang w:eastAsia="zh-CN"/>
        </w:rPr>
        <w:t>样本稀释梯度箱线图，从</w:t>
      </w:r>
      <w:r>
        <w:rPr>
          <w:lang w:eastAsia="zh-CN"/>
        </w:rPr>
        <w:t>1-18</w:t>
      </w:r>
      <w:r>
        <w:rPr>
          <w:lang w:eastAsia="zh-CN"/>
        </w:rPr>
        <w:t>个样本对应的丰富度值。可以看到在</w:t>
      </w:r>
      <w:r>
        <w:rPr>
          <w:lang w:eastAsia="zh-CN"/>
        </w:rPr>
        <w:t>5</w:t>
      </w:r>
      <w:r>
        <w:rPr>
          <w:lang w:eastAsia="zh-CN"/>
        </w:rPr>
        <w:t>个以上样本时多样性趋于稳定。</w:t>
      </w:r>
    </w:p>
    <w:p w14:paraId="393BBFB8" w14:textId="77777777" w:rsidR="005414C3" w:rsidRDefault="00140C74">
      <w:pPr>
        <w:pStyle w:val="SourceCode"/>
      </w:pPr>
      <w:r>
        <w:rPr>
          <w:rStyle w:val="CommentTok"/>
        </w:rPr>
        <w:t xml:space="preserve"># </w:t>
      </w:r>
      <w:r>
        <w:rPr>
          <w:rStyle w:val="CommentTok"/>
        </w:rPr>
        <w:t>修改样本量箱体数量，</w:t>
      </w:r>
      <w:r>
        <w:rPr>
          <w:rStyle w:val="CommentTok"/>
        </w:rPr>
        <w:t>length</w:t>
      </w:r>
      <w:r>
        <w:rPr>
          <w:rStyle w:val="CommentTok"/>
        </w:rPr>
        <w:t>从默认</w:t>
      </w:r>
      <w:r>
        <w:rPr>
          <w:rStyle w:val="CommentTok"/>
        </w:rPr>
        <w:t>18</w:t>
      </w:r>
      <w:r>
        <w:rPr>
          <w:rStyle w:val="CommentTok"/>
        </w:rPr>
        <w:t>修改为</w:t>
      </w:r>
      <w:r>
        <w:rPr>
          <w:rStyle w:val="CommentTok"/>
        </w:rPr>
        <w:t>9</w:t>
      </w:r>
      <w:r>
        <w:rPr>
          <w:rStyle w:val="CommentTok"/>
        </w:rPr>
        <w:t>，用于不同趋势或图片布局</w:t>
      </w:r>
      <w:r>
        <w:br/>
      </w:r>
      <w:r>
        <w:rPr>
          <w:rStyle w:val="NormalTok"/>
        </w:rPr>
        <w:t>(</w:t>
      </w:r>
      <w:r>
        <w:rPr>
          <w:rStyle w:val="DataTypeTok"/>
        </w:rPr>
        <w:t>p =</w:t>
      </w:r>
      <w:r>
        <w:rPr>
          <w:rStyle w:val="NormalTok"/>
        </w:rPr>
        <w:t xml:space="preserve"> </w:t>
      </w:r>
      <w:r>
        <w:rPr>
          <w:rStyle w:val="KeywordTok"/>
        </w:rPr>
        <w:t>alpha_sample_</w:t>
      </w:r>
      <w:proofErr w:type="gramStart"/>
      <w:r>
        <w:rPr>
          <w:rStyle w:val="KeywordTok"/>
        </w:rPr>
        <w:t>rare</w:t>
      </w:r>
      <w:r>
        <w:rPr>
          <w:rStyle w:val="NormalTok"/>
        </w:rPr>
        <w:t>(</w:t>
      </w:r>
      <w:proofErr w:type="gramEnd"/>
      <w:r>
        <w:rPr>
          <w:rStyle w:val="NormalTok"/>
        </w:rPr>
        <w:t xml:space="preserve">otutab, </w:t>
      </w:r>
      <w:r>
        <w:rPr>
          <w:rStyle w:val="DataTypeTok"/>
        </w:rPr>
        <w:t>length=</w:t>
      </w:r>
      <w:r>
        <w:rPr>
          <w:rStyle w:val="DecValTok"/>
        </w:rPr>
        <w:t>9</w:t>
      </w:r>
      <w:r>
        <w:rPr>
          <w:rStyle w:val="NormalTok"/>
        </w:rPr>
        <w:t>))</w:t>
      </w:r>
    </w:p>
    <w:p w14:paraId="4436BD96" w14:textId="77777777" w:rsidR="005414C3" w:rsidRDefault="00140C74">
      <w:pPr>
        <w:pStyle w:val="FirstParagraph"/>
      </w:pPr>
      <w:r>
        <w:rPr>
          <w:noProof/>
        </w:rPr>
        <w:drawing>
          <wp:inline distT="0" distB="0" distL="0" distR="0" wp14:anchorId="21E69E4E" wp14:editId="2753DC78">
            <wp:extent cx="4587290" cy="275237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9-1.png"/>
                    <pic:cNvPicPr>
                      <a:picLocks noChangeAspect="1" noChangeArrowheads="1"/>
                    </pic:cNvPicPr>
                  </pic:nvPicPr>
                  <pic:blipFill>
                    <a:blip r:embed="rId34"/>
                    <a:stretch>
                      <a:fillRect/>
                    </a:stretch>
                  </pic:blipFill>
                  <pic:spPr bwMode="auto">
                    <a:xfrm>
                      <a:off x="0" y="0"/>
                      <a:ext cx="4587290" cy="2752374"/>
                    </a:xfrm>
                    <a:prstGeom prst="rect">
                      <a:avLst/>
                    </a:prstGeom>
                    <a:noFill/>
                    <a:ln w="9525">
                      <a:noFill/>
                      <a:headEnd/>
                      <a:tailEnd/>
                    </a:ln>
                  </pic:spPr>
                </pic:pic>
              </a:graphicData>
            </a:graphic>
          </wp:inline>
        </w:drawing>
      </w:r>
    </w:p>
    <w:p w14:paraId="03140D72" w14:textId="77777777" w:rsidR="005414C3" w:rsidRDefault="00140C74">
      <w:pPr>
        <w:pStyle w:val="SourceCode"/>
      </w:pPr>
      <w:r>
        <w:rPr>
          <w:rStyle w:val="CommentTok"/>
        </w:rPr>
        <w:t xml:space="preserve"># </w:t>
      </w:r>
      <w:r>
        <w:rPr>
          <w:rStyle w:val="CommentTok"/>
        </w:rPr>
        <w:t>箱体少时，可减少图片的宽度比例，如从</w:t>
      </w:r>
      <w:r>
        <w:rPr>
          <w:rStyle w:val="CommentTok"/>
        </w:rPr>
        <w:t>1.5-2</w:t>
      </w:r>
      <w:r>
        <w:rPr>
          <w:rStyle w:val="CommentTok"/>
        </w:rPr>
        <w:t>降低为</w:t>
      </w:r>
      <w:r>
        <w:rPr>
          <w:rStyle w:val="CommentTok"/>
        </w:rPr>
        <w:t>1</w:t>
      </w:r>
      <w:r>
        <w:br/>
      </w:r>
      <w:r>
        <w:rPr>
          <w:rStyle w:val="KeywordTok"/>
        </w:rPr>
        <w:t>ggsave</w:t>
      </w:r>
      <w:r>
        <w:rPr>
          <w:rStyle w:val="NormalTok"/>
        </w:rPr>
        <w:t>(</w:t>
      </w:r>
      <w:r>
        <w:rPr>
          <w:rStyle w:val="KeywordTok"/>
        </w:rPr>
        <w:t>paste0</w:t>
      </w:r>
      <w:r>
        <w:rPr>
          <w:rStyle w:val="NormalTok"/>
        </w:rPr>
        <w:t>(</w:t>
      </w:r>
      <w:r>
        <w:rPr>
          <w:rStyle w:val="StringTok"/>
        </w:rPr>
        <w:t>"p8.sample_rare.pdf"</w:t>
      </w:r>
      <w:r>
        <w:rPr>
          <w:rStyle w:val="NormalTok"/>
        </w:rPr>
        <w:t xml:space="preserve">), p, </w:t>
      </w:r>
      <w:r>
        <w:rPr>
          <w:rStyle w:val="DataTypeTok"/>
        </w:rPr>
        <w:t>width=</w:t>
      </w:r>
      <w:r>
        <w:rPr>
          <w:rStyle w:val="DecValTok"/>
        </w:rPr>
        <w:t>89</w:t>
      </w:r>
      <w:r>
        <w:rPr>
          <w:rStyle w:val="OperatorTok"/>
        </w:rPr>
        <w:t>*</w:t>
      </w:r>
      <w:r>
        <w:rPr>
          <w:rStyle w:val="DecValTok"/>
        </w:rPr>
        <w:t>1</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"p8.sample_rare.png"</w:t>
      </w:r>
      <w:r>
        <w:rPr>
          <w:rStyle w:val="NormalTok"/>
        </w:rPr>
        <w:t xml:space="preserve">), p, </w:t>
      </w:r>
      <w:r>
        <w:rPr>
          <w:rStyle w:val="DataTypeTok"/>
        </w:rPr>
        <w:t>width=</w:t>
      </w:r>
      <w:r>
        <w:rPr>
          <w:rStyle w:val="DecValTok"/>
        </w:rPr>
        <w:t>89</w:t>
      </w:r>
      <w:r>
        <w:rPr>
          <w:rStyle w:val="OperatorTok"/>
        </w:rPr>
        <w:t>*</w:t>
      </w:r>
      <w:r>
        <w:rPr>
          <w:rStyle w:val="DecValTok"/>
        </w:rPr>
        <w:t>1</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33547BBF" w14:textId="77777777" w:rsidR="005414C3" w:rsidRDefault="00140C74">
      <w:pPr>
        <w:pStyle w:val="FirstParagraph"/>
      </w:pPr>
      <w:r>
        <w:rPr>
          <w:noProof/>
        </w:rPr>
        <w:drawing>
          <wp:inline distT="0" distB="0" distL="0" distR="0" wp14:anchorId="573DC208" wp14:editId="77498FF5">
            <wp:extent cx="3214161" cy="2021466"/>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8.sample_rare.png"/>
                    <pic:cNvPicPr>
                      <a:picLocks noChangeAspect="1" noChangeArrowheads="1"/>
                    </pic:cNvPicPr>
                  </pic:nvPicPr>
                  <pic:blipFill>
                    <a:blip r:embed="rId35"/>
                    <a:stretch>
                      <a:fillRect/>
                    </a:stretch>
                  </pic:blipFill>
                  <pic:spPr bwMode="auto">
                    <a:xfrm>
                      <a:off x="0" y="0"/>
                      <a:ext cx="3214161" cy="2021466"/>
                    </a:xfrm>
                    <a:prstGeom prst="rect">
                      <a:avLst/>
                    </a:prstGeom>
                    <a:noFill/>
                    <a:ln w="9525">
                      <a:noFill/>
                      <a:headEnd/>
                      <a:tailEnd/>
                    </a:ln>
                  </pic:spPr>
                </pic:pic>
              </a:graphicData>
            </a:graphic>
          </wp:inline>
        </w:drawing>
      </w:r>
    </w:p>
    <w:p w14:paraId="4B1C241B" w14:textId="77777777" w:rsidR="005414C3" w:rsidRDefault="00140C74">
      <w:pPr>
        <w:pStyle w:val="a0"/>
      </w:pPr>
      <w:r>
        <w:rPr>
          <w:lang w:eastAsia="zh-CN"/>
        </w:rPr>
        <w:t>图</w:t>
      </w:r>
      <w:r>
        <w:rPr>
          <w:lang w:eastAsia="zh-CN"/>
        </w:rPr>
        <w:t xml:space="preserve">8. </w:t>
      </w:r>
      <w:r>
        <w:rPr>
          <w:lang w:eastAsia="zh-CN"/>
        </w:rPr>
        <w:t>样本稀释梯度箱线图，从</w:t>
      </w:r>
      <w:r>
        <w:rPr>
          <w:lang w:eastAsia="zh-CN"/>
        </w:rPr>
        <w:t>1-18</w:t>
      </w:r>
      <w:r>
        <w:rPr>
          <w:lang w:eastAsia="zh-CN"/>
        </w:rPr>
        <w:t>个样本对应的丰富度值。</w:t>
      </w:r>
      <w:r>
        <w:t>只计算并展示</w:t>
      </w:r>
      <w:r>
        <w:t>9</w:t>
      </w:r>
      <w:r>
        <w:t>个梯度。</w:t>
      </w:r>
    </w:p>
    <w:p w14:paraId="11A208DC" w14:textId="77777777" w:rsidR="005414C3" w:rsidRDefault="00140C74">
      <w:pPr>
        <w:pStyle w:val="SourceCode"/>
      </w:pPr>
      <w:r>
        <w:rPr>
          <w:rStyle w:val="CommentTok"/>
        </w:rPr>
        <w:t xml:space="preserve"># </w:t>
      </w:r>
      <w:r>
        <w:rPr>
          <w:rStyle w:val="CommentTok"/>
        </w:rPr>
        <w:t>默认值绘制样本箱线图稀释曲线</w:t>
      </w:r>
      <w:r>
        <w:br/>
      </w:r>
      <w:r>
        <w:rPr>
          <w:rStyle w:val="NormalTok"/>
        </w:rPr>
        <w:t>(</w:t>
      </w:r>
      <w:r>
        <w:rPr>
          <w:rStyle w:val="DataTypeTok"/>
        </w:rPr>
        <w:t>p =</w:t>
      </w:r>
      <w:r>
        <w:rPr>
          <w:rStyle w:val="NormalTok"/>
        </w:rPr>
        <w:t xml:space="preserve"> </w:t>
      </w:r>
      <w:r>
        <w:rPr>
          <w:rStyle w:val="KeywordTok"/>
        </w:rPr>
        <w:t>alpha_sample_rare</w:t>
      </w:r>
      <w:r>
        <w:rPr>
          <w:rStyle w:val="NormalTok"/>
        </w:rPr>
        <w:t xml:space="preserve">(otutab, </w:t>
      </w:r>
      <w:r>
        <w:rPr>
          <w:rStyle w:val="DataTypeTok"/>
        </w:rPr>
        <w:t>count_cutoff=</w:t>
      </w:r>
      <w:r>
        <w:rPr>
          <w:rStyle w:val="DecValTok"/>
        </w:rPr>
        <w:t>9</w:t>
      </w:r>
      <w:r>
        <w:rPr>
          <w:rStyle w:val="NormalTok"/>
        </w:rPr>
        <w:t>))</w:t>
      </w:r>
    </w:p>
    <w:p w14:paraId="103AACBA" w14:textId="77777777" w:rsidR="005414C3" w:rsidRDefault="00140C74">
      <w:pPr>
        <w:pStyle w:val="FirstParagraph"/>
      </w:pPr>
      <w:r>
        <w:rPr>
          <w:noProof/>
        </w:rPr>
        <w:lastRenderedPageBreak/>
        <w:drawing>
          <wp:inline distT="0" distB="0" distL="0" distR="0" wp14:anchorId="5C24AF26" wp14:editId="06603C78">
            <wp:extent cx="4587290" cy="2752374"/>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areCurve_files/figure-docx/unnamed-chunk-10-1.png"/>
                    <pic:cNvPicPr>
                      <a:picLocks noChangeAspect="1" noChangeArrowheads="1"/>
                    </pic:cNvPicPr>
                  </pic:nvPicPr>
                  <pic:blipFill>
                    <a:blip r:embed="rId36"/>
                    <a:stretch>
                      <a:fillRect/>
                    </a:stretch>
                  </pic:blipFill>
                  <pic:spPr bwMode="auto">
                    <a:xfrm>
                      <a:off x="0" y="0"/>
                      <a:ext cx="4587290" cy="2752374"/>
                    </a:xfrm>
                    <a:prstGeom prst="rect">
                      <a:avLst/>
                    </a:prstGeom>
                    <a:noFill/>
                    <a:ln w="9525">
                      <a:noFill/>
                      <a:headEnd/>
                      <a:tailEnd/>
                    </a:ln>
                  </pic:spPr>
                </pic:pic>
              </a:graphicData>
            </a:graphic>
          </wp:inline>
        </w:drawing>
      </w:r>
    </w:p>
    <w:p w14:paraId="36011604" w14:textId="77777777" w:rsidR="005414C3" w:rsidRDefault="00140C74">
      <w:pPr>
        <w:pStyle w:val="SourceCode"/>
      </w:pPr>
      <w:r>
        <w:rPr>
          <w:rStyle w:val="KeywordTok"/>
        </w:rPr>
        <w:t>ggsave</w:t>
      </w:r>
      <w:r>
        <w:rPr>
          <w:rStyle w:val="NormalTok"/>
        </w:rPr>
        <w:t>(</w:t>
      </w:r>
      <w:r>
        <w:rPr>
          <w:rStyle w:val="KeywordTok"/>
        </w:rPr>
        <w:t>paste0</w:t>
      </w:r>
      <w:r>
        <w:rPr>
          <w:rStyle w:val="NormalTok"/>
        </w:rPr>
        <w:t>(</w:t>
      </w:r>
      <w:r>
        <w:rPr>
          <w:rStyle w:val="StringTok"/>
        </w:rPr>
        <w:t>"p9.sample_rare.pdf"</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r>
        <w:br/>
      </w:r>
      <w:r>
        <w:rPr>
          <w:rStyle w:val="KeywordTok"/>
        </w:rPr>
        <w:t>ggsave</w:t>
      </w:r>
      <w:r>
        <w:rPr>
          <w:rStyle w:val="NormalTok"/>
        </w:rPr>
        <w:t>(</w:t>
      </w:r>
      <w:r>
        <w:rPr>
          <w:rStyle w:val="KeywordTok"/>
        </w:rPr>
        <w:t>paste0</w:t>
      </w:r>
      <w:r>
        <w:rPr>
          <w:rStyle w:val="NormalTok"/>
        </w:rPr>
        <w:t>(</w:t>
      </w:r>
      <w:r>
        <w:rPr>
          <w:rStyle w:val="StringTok"/>
        </w:rPr>
        <w:t>"p9.sample_rare.png"</w:t>
      </w:r>
      <w:r>
        <w:rPr>
          <w:rStyle w:val="NormalTok"/>
        </w:rPr>
        <w:t xml:space="preserve">), p, </w:t>
      </w:r>
      <w:r>
        <w:rPr>
          <w:rStyle w:val="DataTypeTok"/>
        </w:rPr>
        <w:t>width=</w:t>
      </w:r>
      <w:r>
        <w:rPr>
          <w:rStyle w:val="DecValTok"/>
        </w:rPr>
        <w:t>89</w:t>
      </w:r>
      <w:r>
        <w:rPr>
          <w:rStyle w:val="OperatorTok"/>
        </w:rPr>
        <w:t>*</w:t>
      </w:r>
      <w:r>
        <w:rPr>
          <w:rStyle w:val="FloatTok"/>
        </w:rPr>
        <w:t>1.5</w:t>
      </w:r>
      <w:r>
        <w:rPr>
          <w:rStyle w:val="NormalTok"/>
        </w:rPr>
        <w:t xml:space="preserve">, </w:t>
      </w:r>
      <w:r>
        <w:rPr>
          <w:rStyle w:val="DataTypeTok"/>
        </w:rPr>
        <w:t>height=</w:t>
      </w:r>
      <w:r>
        <w:rPr>
          <w:rStyle w:val="DecValTok"/>
        </w:rPr>
        <w:t>56</w:t>
      </w:r>
      <w:r>
        <w:rPr>
          <w:rStyle w:val="NormalTok"/>
        </w:rPr>
        <w:t xml:space="preserve">, </w:t>
      </w:r>
      <w:r>
        <w:rPr>
          <w:rStyle w:val="DataTypeTok"/>
        </w:rPr>
        <w:t>units=</w:t>
      </w:r>
      <w:r>
        <w:rPr>
          <w:rStyle w:val="StringTok"/>
        </w:rPr>
        <w:t>"mm"</w:t>
      </w:r>
      <w:r>
        <w:rPr>
          <w:rStyle w:val="NormalTok"/>
        </w:rPr>
        <w:t>)</w:t>
      </w:r>
    </w:p>
    <w:p w14:paraId="62B66501" w14:textId="77777777" w:rsidR="005414C3" w:rsidRDefault="00140C74">
      <w:pPr>
        <w:pStyle w:val="FirstParagraph"/>
      </w:pPr>
      <w:r>
        <w:rPr>
          <w:noProof/>
        </w:rPr>
        <w:drawing>
          <wp:inline distT="0" distB="0" distL="0" distR="0" wp14:anchorId="34FC7E24" wp14:editId="55800DE8">
            <wp:extent cx="4819713" cy="202146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ttp://210.75.224.110/github/MicrobiomeStatPlot/212RareCurve/p9.sample_rare.png"/>
                    <pic:cNvPicPr>
                      <a:picLocks noChangeAspect="1" noChangeArrowheads="1"/>
                    </pic:cNvPicPr>
                  </pic:nvPicPr>
                  <pic:blipFill>
                    <a:blip r:embed="rId37"/>
                    <a:stretch>
                      <a:fillRect/>
                    </a:stretch>
                  </pic:blipFill>
                  <pic:spPr bwMode="auto">
                    <a:xfrm>
                      <a:off x="0" y="0"/>
                      <a:ext cx="4819713" cy="2021466"/>
                    </a:xfrm>
                    <a:prstGeom prst="rect">
                      <a:avLst/>
                    </a:prstGeom>
                    <a:noFill/>
                    <a:ln w="9525">
                      <a:noFill/>
                      <a:headEnd/>
                      <a:tailEnd/>
                    </a:ln>
                  </pic:spPr>
                </pic:pic>
              </a:graphicData>
            </a:graphic>
          </wp:inline>
        </w:drawing>
      </w:r>
    </w:p>
    <w:p w14:paraId="0A4DB122" w14:textId="77777777" w:rsidR="005414C3" w:rsidRDefault="00140C74">
      <w:pPr>
        <w:pStyle w:val="a0"/>
        <w:rPr>
          <w:lang w:eastAsia="zh-CN"/>
        </w:rPr>
      </w:pPr>
      <w:r>
        <w:rPr>
          <w:lang w:eastAsia="zh-CN"/>
        </w:rPr>
        <w:t>图</w:t>
      </w:r>
      <w:r>
        <w:rPr>
          <w:lang w:eastAsia="zh-CN"/>
        </w:rPr>
        <w:t xml:space="preserve">9. </w:t>
      </w:r>
      <w:r>
        <w:rPr>
          <w:lang w:eastAsia="zh-CN"/>
        </w:rPr>
        <w:t>样本稀释梯度箱线图，从</w:t>
      </w:r>
      <w:r>
        <w:rPr>
          <w:lang w:eastAsia="zh-CN"/>
        </w:rPr>
        <w:t>1-18</w:t>
      </w:r>
      <w:r>
        <w:rPr>
          <w:lang w:eastAsia="zh-CN"/>
        </w:rPr>
        <w:t>个样本对应的丰富度值。阈值</w:t>
      </w:r>
      <w:r>
        <w:rPr>
          <w:lang w:eastAsia="zh-CN"/>
        </w:rPr>
        <w:t>(</w:t>
      </w:r>
      <w:proofErr w:type="spellStart"/>
      <w:r>
        <w:rPr>
          <w:lang w:eastAsia="zh-CN"/>
        </w:rPr>
        <w:t>count_cutoff</w:t>
      </w:r>
      <w:proofErr w:type="spellEnd"/>
      <w:r>
        <w:rPr>
          <w:lang w:eastAsia="zh-CN"/>
        </w:rPr>
        <w:t>)</w:t>
      </w:r>
      <w:r>
        <w:rPr>
          <w:lang w:eastAsia="zh-CN"/>
        </w:rPr>
        <w:t>从</w:t>
      </w:r>
      <w:r>
        <w:rPr>
          <w:lang w:eastAsia="zh-CN"/>
        </w:rPr>
        <w:t>1</w:t>
      </w:r>
      <w:r>
        <w:rPr>
          <w:lang w:eastAsia="zh-CN"/>
        </w:rPr>
        <w:t>修改为</w:t>
      </w:r>
      <w:r>
        <w:rPr>
          <w:lang w:eastAsia="zh-CN"/>
        </w:rPr>
        <w:t>9</w:t>
      </w:r>
      <w:r>
        <w:rPr>
          <w:lang w:eastAsia="zh-CN"/>
        </w:rPr>
        <w:t>，即</w:t>
      </w:r>
      <w:r>
        <w:rPr>
          <w:lang w:eastAsia="zh-CN"/>
        </w:rPr>
        <w:t>9</w:t>
      </w:r>
      <w:r>
        <w:rPr>
          <w:lang w:eastAsia="zh-CN"/>
        </w:rPr>
        <w:t>个读长才算可检测的特征，多样性增长的趋势变明显。因此阈值对多样性有极大的影响，可以适合不同场景表达不同的意义。如你有特别多的样品，如果</w:t>
      </w:r>
      <w:proofErr w:type="spellStart"/>
      <w:r>
        <w:rPr>
          <w:lang w:eastAsia="zh-CN"/>
        </w:rPr>
        <w:t>count_cutoff</w:t>
      </w:r>
      <w:proofErr w:type="spellEnd"/>
      <w:r>
        <w:rPr>
          <w:lang w:eastAsia="zh-CN"/>
        </w:rPr>
        <w:t>=1</w:t>
      </w:r>
      <w:r>
        <w:rPr>
          <w:lang w:eastAsia="zh-CN"/>
        </w:rPr>
        <w:t>显示很少样本就达到饱和，则应该提高阈值，来突出本项目有足够多的样本才收集到如此高的多样性，即表达大样本量是非常有必要且有意义的。</w:t>
      </w:r>
    </w:p>
    <w:p w14:paraId="619109B1" w14:textId="77777777" w:rsidR="005414C3" w:rsidRDefault="00140C74">
      <w:pPr>
        <w:pStyle w:val="a0"/>
        <w:rPr>
          <w:lang w:eastAsia="zh-CN"/>
        </w:rPr>
      </w:pPr>
      <w:r>
        <w:rPr>
          <w:lang w:eastAsia="zh-CN"/>
        </w:rPr>
        <w:t>此外，</w:t>
      </w:r>
      <w:r>
        <w:rPr>
          <w:lang w:eastAsia="zh-CN"/>
        </w:rPr>
        <w:t>QIIME 2</w:t>
      </w:r>
      <w:r>
        <w:rPr>
          <w:lang w:eastAsia="zh-CN"/>
        </w:rPr>
        <w:t>中都有相应绘制稀释曲线的方法，详见之前的教程：</w:t>
      </w:r>
    </w:p>
    <w:p w14:paraId="142DA8D0" w14:textId="77777777" w:rsidR="005414C3" w:rsidRDefault="00140C74">
      <w:pPr>
        <w:pStyle w:val="Compact"/>
        <w:numPr>
          <w:ilvl w:val="0"/>
          <w:numId w:val="4"/>
        </w:numPr>
      </w:pPr>
      <w:hyperlink r:id="rId38">
        <w:r>
          <w:rPr>
            <w:rStyle w:val="ad"/>
          </w:rPr>
          <w:t>QII</w:t>
        </w:r>
        <w:r>
          <w:rPr>
            <w:rStyle w:val="ad"/>
          </w:rPr>
          <w:t xml:space="preserve">ME 2. </w:t>
        </w:r>
        <w:r>
          <w:rPr>
            <w:rStyle w:val="ad"/>
          </w:rPr>
          <w:t>《</w:t>
        </w:r>
        <w:r>
          <w:rPr>
            <w:rStyle w:val="ad"/>
          </w:rPr>
          <w:t>4</w:t>
        </w:r>
        <w:r>
          <w:rPr>
            <w:rStyle w:val="ad"/>
          </w:rPr>
          <w:t>人体各部位微生物组分析</w:t>
        </w:r>
        <w:r>
          <w:rPr>
            <w:rStyle w:val="ad"/>
          </w:rPr>
          <w:t>Moving Pictures</w:t>
        </w:r>
        <w:r>
          <w:rPr>
            <w:rStyle w:val="ad"/>
          </w:rPr>
          <w:t>》</w:t>
        </w:r>
      </w:hyperlink>
      <w:r>
        <w:t>中的图</w:t>
      </w:r>
      <w:r>
        <w:t>10</w:t>
      </w:r>
    </w:p>
    <w:p w14:paraId="36B2016A" w14:textId="77777777" w:rsidR="005414C3" w:rsidRDefault="00140C74">
      <w:pPr>
        <w:pStyle w:val="FirstParagraph"/>
        <w:rPr>
          <w:lang w:eastAsia="zh-CN"/>
        </w:rPr>
      </w:pPr>
      <w:r>
        <w:rPr>
          <w:lang w:eastAsia="zh-CN"/>
        </w:rPr>
        <w:t>如果你使用本教程的代码，请引用</w:t>
      </w:r>
      <w:r>
        <w:rPr>
          <w:lang w:eastAsia="zh-CN"/>
        </w:rPr>
        <w:t>:</w:t>
      </w:r>
      <w:bookmarkStart w:id="95" w:name="_GoBack"/>
      <w:bookmarkEnd w:id="95"/>
    </w:p>
    <w:p w14:paraId="65ED0EC8" w14:textId="77777777" w:rsidR="005414C3" w:rsidRDefault="00140C74">
      <w:pPr>
        <w:pStyle w:val="Compact"/>
        <w:numPr>
          <w:ilvl w:val="0"/>
          <w:numId w:val="5"/>
        </w:numPr>
      </w:pPr>
      <w:hyperlink r:id="rId39">
        <w:r>
          <w:rPr>
            <w:rStyle w:val="ad"/>
          </w:rPr>
          <w:t>Yong-Xin Liu, Yuan Qin, Tong Chen, et. al. A practical guide to amplicon and metagenomic analysis of microbiome data. Protein Cell 41, 1</w:t>
        </w:r>
        <w:r>
          <w:rPr>
            <w:rStyle w:val="ad"/>
          </w:rPr>
          <w:t>-16, doi:10.1007/s13238-020-00724-8 (2020)</w:t>
        </w:r>
      </w:hyperlink>
    </w:p>
    <w:p w14:paraId="525CEF3D" w14:textId="77777777" w:rsidR="005414C3" w:rsidRDefault="00140C74">
      <w:pPr>
        <w:pStyle w:val="Compact"/>
        <w:numPr>
          <w:ilvl w:val="0"/>
          <w:numId w:val="5"/>
        </w:numPr>
      </w:pPr>
      <w:hyperlink r:id="rId40">
        <w:r>
          <w:rPr>
            <w:rStyle w:val="ad"/>
          </w:rPr>
          <w:t xml:space="preserve">Jingying Zhang, Yong-Xin Liu, et. al. NRT1.1B is associated with root microbiota composition and nitrogen use in field-grown rice. Nature Biotechnology </w:t>
        </w:r>
        <w:r>
          <w:rPr>
            <w:rStyle w:val="ad"/>
          </w:rPr>
          <w:t>37, 676-684, doi:10.1038/s41587-019-0104-4 (2019).</w:t>
        </w:r>
      </w:hyperlink>
    </w:p>
    <w:p w14:paraId="5252D62B" w14:textId="77777777" w:rsidR="005414C3" w:rsidRDefault="00140C74">
      <w:pPr>
        <w:pStyle w:val="FirstParagraph"/>
        <w:rPr>
          <w:lang w:eastAsia="zh-CN"/>
        </w:rPr>
      </w:pPr>
      <w:r>
        <w:rPr>
          <w:b/>
          <w:lang w:eastAsia="zh-CN"/>
        </w:rPr>
        <w:t>声明：由于个人时间和知识有限，文中定有很多不足之处，欢迎大家留言批评指正。</w:t>
      </w:r>
    </w:p>
    <w:p w14:paraId="4EEF15BF" w14:textId="77777777" w:rsidR="005414C3" w:rsidRDefault="00140C74">
      <w:pPr>
        <w:pStyle w:val="a8"/>
      </w:pPr>
      <w:r>
        <w:t>作者贡献：刘永鑫负责本文的主体框架和大部分写作，编写了</w:t>
      </w:r>
      <w:r>
        <w:t>alpha_rare_curve</w:t>
      </w:r>
      <w:r>
        <w:t>、</w:t>
      </w:r>
      <w:r>
        <w:t>alpha_sample_rare</w:t>
      </w:r>
      <w:r>
        <w:t>函数；文涛参与本文部分创作，编写了</w:t>
      </w:r>
      <w:r>
        <w:t>alpha_rare_all</w:t>
      </w:r>
      <w:r>
        <w:t>函数。</w:t>
      </w:r>
    </w:p>
    <w:p w14:paraId="45223054" w14:textId="77777777" w:rsidR="005414C3" w:rsidRDefault="00140C74">
      <w:pPr>
        <w:pStyle w:val="a8"/>
        <w:rPr>
          <w:lang w:eastAsia="zh-CN"/>
        </w:rPr>
      </w:pPr>
      <w:r>
        <w:rPr>
          <w:lang w:eastAsia="zh-CN"/>
        </w:rPr>
        <w:t>致谢：感谢西北农林科技大学的席娇对本文的校对，并提出宝贵修改意见。</w:t>
      </w:r>
    </w:p>
    <w:p w14:paraId="4BA4EE97" w14:textId="77777777" w:rsidR="005414C3" w:rsidRDefault="00140C74">
      <w:pPr>
        <w:pStyle w:val="4"/>
      </w:pPr>
      <w:bookmarkStart w:id="96" w:name="参考文献"/>
      <w:proofErr w:type="spellStart"/>
      <w:r>
        <w:t>参考文献</w:t>
      </w:r>
      <w:bookmarkEnd w:id="96"/>
      <w:proofErr w:type="spellEnd"/>
    </w:p>
    <w:p w14:paraId="1161FC29" w14:textId="77777777" w:rsidR="005414C3" w:rsidRDefault="00140C74">
      <w:pPr>
        <w:pStyle w:val="FirstParagraph"/>
      </w:pPr>
      <w:r>
        <w:t xml:space="preserve">Bram Beckers, Michiel Op De Beeck, Nele Weyens, Wout Boerjan &amp; Jaco Vangronsveld. (2017). Structural variability and niche differentiation in the rhizosphere and endosphere bacterial microbiome of field-grown poplar trees. Microbiome 5, 25, doi: </w:t>
      </w:r>
      <w:hyperlink r:id="rId41">
        <w:r>
          <w:rPr>
            <w:rStyle w:val="ad"/>
          </w:rPr>
          <w:t>https://doi.org/10.1186/s40168-017-0241-2</w:t>
        </w:r>
      </w:hyperlink>
    </w:p>
    <w:p w14:paraId="77137A8C" w14:textId="77777777" w:rsidR="005414C3" w:rsidRDefault="00140C74">
      <w:pPr>
        <w:pStyle w:val="a0"/>
      </w:pPr>
      <w:r>
        <w:t>Jingying Zhang, Yong-Xin Liu, Na Zhang, Bin Hu, Tao Jin, Haoran Xu, Yuan Qin, Pengxu Yan, Xiaoning Zhang, Xiaoxuan Guo, Jing Hui, Shouyun Cao, Xin Wang, Chao Wang,</w:t>
      </w:r>
      <w:r>
        <w:t xml:space="preserve"> Hui Wang, Baoyuan Qu, Guangyi Fan, Lixing Yuan, Ruben Garrido-Oter, Chengcai Chu &amp; Yang Bai. (2019). NRT1.1B is associated with root microbiota composition and nitrogen use in field-grown rice. Nature Biotechnology 37, 676-684, doi: </w:t>
      </w:r>
      <w:hyperlink r:id="rId42">
        <w:r>
          <w:rPr>
            <w:rStyle w:val="ad"/>
          </w:rPr>
          <w:t>https://doi.org/10.1038/s41587-019-0104-4</w:t>
        </w:r>
      </w:hyperlink>
    </w:p>
    <w:p w14:paraId="41513BE7" w14:textId="77777777" w:rsidR="005414C3" w:rsidRDefault="00140C74">
      <w:pPr>
        <w:pStyle w:val="a0"/>
      </w:pPr>
      <w:r>
        <w:t xml:space="preserve">Junjie Qin, Ruiqiang Li, Jeroen Raes, Manimozhiyan Arumugam, Kristoffer Solvsten Burgdorf, Chaysavanh Manichanh, Trine Nielsen, Nicolas Pons, Florence Levenez, Takuji Yamada, </w:t>
      </w:r>
      <w:r>
        <w:t>Daniel R. Mende, Junhua Li, Junming Xu, Shaochuan Li, Dongfang Li, Jianjun Cao, Bo Wang, Huiqing Liang, Huisong Zheng, Yinlong Xie, Julien Tap, Patricia Lepage, Marcelo Bertalan, Jean-Michel Batto, Torben Hansen, Denis Le Paslier, Allan Linneberg, H. Bjørn</w:t>
      </w:r>
      <w:r>
        <w:t xml:space="preserve"> Nielsen, Eric Pelletier, Pierre Renault, Thomas Sicheritz-Ponten, Keith Turner, Hongmei Zhu, Chang Yu, Shengting Li, Min Jian, Yan Zhou, Yingrui Li, Xiuqing Zhang, Songgang Li, Nan Qin, Huanming Yang, Jian Wang, Søren Brunak, Joel Doré, Francisco Guarner,</w:t>
      </w:r>
      <w:r>
        <w:t xml:space="preserve"> Karsten Kristiansen, Oluf Pedersen, Julian Parkhill, Jean Weissenbach, H. I. T. Consortium Meta, Maria Antolin, François Artiguenave, Hervé Blottiere, Natalia Borruel, Thomas Bruls, Francesc Casellas, Christian Chervaux, Antonella Cultrone, Christine Delo</w:t>
      </w:r>
      <w:r>
        <w:t>rme, Gérard Denariaz, Rozenn Dervyn, Miguel Forte, Carsten Friss, Maarten van de Guchte, Eric Guedon, Florence Haimet, Alexandre Jamet, Catherine Juste, Ghalia Kaci, Michiel Kleerebezem, Jan Knol, Michel Kristensen, Severine Layec, Karine Le Roux, Marion L</w:t>
      </w:r>
      <w:r>
        <w:t>eclerc, Emmanuelle Maguin, Raquel Melo Minardi, Raish Oozeer, Maria Rescigno, Nicolas Sanchez, Sebastian Tims, Toni Torrejon, Encarna Varela, Willem de Vos, Yohanan Winogradsky, Erwin Zoetendal, Peer Bork, S. Dusko Ehrlich &amp; Jun Wang. (2010). A human gut m</w:t>
      </w:r>
      <w:r>
        <w:t xml:space="preserve">icrobial </w:t>
      </w:r>
      <w:r>
        <w:lastRenderedPageBreak/>
        <w:t xml:space="preserve">gene catalogue established by metagenomic sequencing. Nature 464, 59-65, doi: </w:t>
      </w:r>
      <w:hyperlink r:id="rId43">
        <w:r>
          <w:rPr>
            <w:rStyle w:val="ad"/>
          </w:rPr>
          <w:t>https://doi.org/10.1038/nature08821</w:t>
        </w:r>
      </w:hyperlink>
    </w:p>
    <w:p w14:paraId="6473EE3F" w14:textId="77777777" w:rsidR="005414C3" w:rsidRDefault="00140C74">
      <w:pPr>
        <w:pStyle w:val="a8"/>
      </w:pPr>
      <w:r>
        <w:t>责编：刘永鑫，中科院遗传发育所</w:t>
      </w:r>
    </w:p>
    <w:p w14:paraId="4E87E537" w14:textId="77777777" w:rsidR="005414C3" w:rsidRDefault="00140C74">
      <w:pPr>
        <w:pStyle w:val="a8"/>
        <w:rPr>
          <w:lang w:eastAsia="zh-CN"/>
        </w:rPr>
      </w:pPr>
      <w:r>
        <w:rPr>
          <w:lang w:eastAsia="zh-CN"/>
        </w:rPr>
        <w:t>版本</w:t>
      </w:r>
      <w:r>
        <w:rPr>
          <w:lang w:eastAsia="zh-CN"/>
        </w:rPr>
        <w:t>1.0.0</w:t>
      </w:r>
      <w:r>
        <w:rPr>
          <w:lang w:eastAsia="zh-CN"/>
        </w:rPr>
        <w:t>，提供</w:t>
      </w:r>
      <w:r>
        <w:rPr>
          <w:lang w:eastAsia="zh-CN"/>
        </w:rPr>
        <w:t>USEARCH</w:t>
      </w:r>
      <w:r>
        <w:rPr>
          <w:lang w:eastAsia="zh-CN"/>
        </w:rPr>
        <w:t>稀释结果、</w:t>
      </w:r>
      <w:r>
        <w:rPr>
          <w:lang w:eastAsia="zh-CN"/>
        </w:rPr>
        <w:t>OTU</w:t>
      </w:r>
      <w:r>
        <w:rPr>
          <w:lang w:eastAsia="zh-CN"/>
        </w:rPr>
        <w:t>表输入、</w:t>
      </w:r>
      <w:r>
        <w:rPr>
          <w:lang w:eastAsia="zh-CN"/>
        </w:rPr>
        <w:t>QIIME2</w:t>
      </w:r>
      <w:r>
        <w:rPr>
          <w:lang w:eastAsia="zh-CN"/>
        </w:rPr>
        <w:t>和样本稀释曲线多种方案</w:t>
      </w:r>
      <w:r>
        <w:rPr>
          <w:lang w:eastAsia="zh-CN"/>
        </w:rPr>
        <w:t xml:space="preserve"> </w:t>
      </w:r>
      <w:r>
        <w:rPr>
          <w:lang w:eastAsia="zh-CN"/>
        </w:rPr>
        <w:t>版本</w:t>
      </w:r>
      <w:r>
        <w:rPr>
          <w:lang w:eastAsia="zh-CN"/>
        </w:rPr>
        <w:t>1.0.1</w:t>
      </w:r>
      <w:r>
        <w:rPr>
          <w:lang w:eastAsia="zh-CN"/>
        </w:rPr>
        <w:t>，整合席娇的审稿</w:t>
      </w:r>
      <w:r>
        <w:rPr>
          <w:lang w:eastAsia="zh-CN"/>
        </w:rPr>
        <w:t>意见，并全文修改</w:t>
      </w:r>
    </w:p>
    <w:sectPr w:rsidR="005414C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石 峻峰" w:date="2020-06-23T13:20:00Z" w:initials="石">
    <w:p w14:paraId="22FB8486" w14:textId="77777777" w:rsidR="00BD5D84" w:rsidRDefault="00BD5D84">
      <w:pPr>
        <w:pStyle w:val="af1"/>
        <w:rPr>
          <w:lang w:eastAsia="zh-CN"/>
        </w:rPr>
      </w:pPr>
      <w:r>
        <w:rPr>
          <w:rStyle w:val="af0"/>
        </w:rPr>
        <w:annotationRef/>
      </w:r>
      <w:r w:rsidR="008467AE">
        <w:rPr>
          <w:rFonts w:hint="eastAsia"/>
          <w:lang w:eastAsia="zh-CN"/>
        </w:rPr>
        <w:t>个人感觉没有“测序量”这一说法，是否可以换为“测序数据量”。</w:t>
      </w:r>
    </w:p>
  </w:comment>
  <w:comment w:id="6" w:author="石 峻峰" w:date="2020-06-23T13:24:00Z" w:initials="石">
    <w:p w14:paraId="2617D3D6" w14:textId="77777777" w:rsidR="008467AE" w:rsidRDefault="008467AE">
      <w:pPr>
        <w:pStyle w:val="af1"/>
        <w:rPr>
          <w:lang w:eastAsia="zh-CN"/>
        </w:rPr>
      </w:pPr>
      <w:r>
        <w:rPr>
          <w:rStyle w:val="af0"/>
        </w:rPr>
        <w:annotationRef/>
      </w:r>
      <w:r>
        <w:rPr>
          <w:rFonts w:hint="eastAsia"/>
          <w:lang w:eastAsia="zh-CN"/>
        </w:rPr>
        <w:t>这句话让人无法很好的理解，我个人感觉是否可以改为“随着测序深度增加逐步扩大随机抽样的方法”</w:t>
      </w:r>
    </w:p>
  </w:comment>
  <w:comment w:id="17" w:author="石 峻峰" w:date="2020-06-23T13:35:00Z" w:initials="石">
    <w:p w14:paraId="7B267355" w14:textId="77777777" w:rsidR="008730D1" w:rsidRDefault="008730D1">
      <w:pPr>
        <w:pStyle w:val="af1"/>
        <w:rPr>
          <w:lang w:eastAsia="zh-CN"/>
        </w:rPr>
      </w:pPr>
      <w:r>
        <w:rPr>
          <w:rStyle w:val="af0"/>
        </w:rPr>
        <w:annotationRef/>
      </w:r>
      <w:r>
        <w:rPr>
          <w:rFonts w:hint="eastAsia"/>
          <w:lang w:eastAsia="zh-CN"/>
        </w:rPr>
        <w:t>建议使用“任意”</w:t>
      </w:r>
    </w:p>
  </w:comment>
  <w:comment w:id="31" w:author="石 峻峰" w:date="2020-06-23T13:42:00Z" w:initials="石">
    <w:p w14:paraId="0D2385BC" w14:textId="77777777" w:rsidR="00847DEA" w:rsidRDefault="00847DEA">
      <w:pPr>
        <w:pStyle w:val="af1"/>
        <w:rPr>
          <w:rFonts w:hint="eastAsia"/>
          <w:lang w:eastAsia="zh-CN"/>
        </w:rPr>
      </w:pPr>
      <w:r>
        <w:rPr>
          <w:rStyle w:val="af0"/>
        </w:rPr>
        <w:annotationRef/>
      </w:r>
      <w:r>
        <w:rPr>
          <w:rFonts w:hint="eastAsia"/>
          <w:lang w:eastAsia="zh-CN"/>
        </w:rPr>
        <w:t>我不确定叫“抽平”是否严谨，我读文献一般是说“标准化”</w:t>
      </w:r>
    </w:p>
  </w:comment>
  <w:comment w:id="50" w:author="石 峻峰" w:date="2020-06-23T13:59:00Z" w:initials="石">
    <w:p w14:paraId="26CE2888" w14:textId="77777777" w:rsidR="009B6A4A" w:rsidRDefault="009B6A4A">
      <w:pPr>
        <w:pStyle w:val="af1"/>
        <w:rPr>
          <w:rFonts w:hint="eastAsia"/>
        </w:rPr>
      </w:pPr>
      <w:r>
        <w:rPr>
          <w:rStyle w:val="af0"/>
        </w:rPr>
        <w:annotationRef/>
      </w:r>
      <w:r>
        <w:t>Good’s coverage</w:t>
      </w:r>
      <w:r>
        <w:rPr>
          <w:rFonts w:hint="eastAsia"/>
          <w:lang w:eastAsia="zh-CN"/>
        </w:rPr>
        <w:t>我个人认为直接翻译为覆盖度即可</w:t>
      </w:r>
    </w:p>
  </w:comment>
  <w:comment w:id="54" w:author="石 峻峰" w:date="2020-06-23T13:53:00Z" w:initials="石">
    <w:p w14:paraId="4DF5BBD4" w14:textId="77777777" w:rsidR="009B6A4A" w:rsidRDefault="009B6A4A">
      <w:pPr>
        <w:pStyle w:val="af1"/>
        <w:rPr>
          <w:rFonts w:hint="eastAsia"/>
          <w:lang w:eastAsia="zh-CN"/>
        </w:rPr>
      </w:pPr>
      <w:r>
        <w:rPr>
          <w:rStyle w:val="af0"/>
        </w:rPr>
        <w:annotationRef/>
      </w:r>
      <w:r>
        <w:rPr>
          <w:rFonts w:hint="eastAsia"/>
          <w:lang w:eastAsia="zh-CN"/>
        </w:rPr>
        <w:t>S</w:t>
      </w:r>
      <w:r>
        <w:rPr>
          <w:lang w:eastAsia="zh-CN"/>
        </w:rPr>
        <w:t>ingleton?</w:t>
      </w:r>
      <w:r>
        <w:rPr>
          <w:rFonts w:hint="eastAsia"/>
          <w:lang w:eastAsia="zh-CN"/>
        </w:rPr>
        <w:t xml:space="preserve"> </w:t>
      </w:r>
      <w:r>
        <w:rPr>
          <w:rFonts w:hint="eastAsia"/>
          <w:lang w:eastAsia="zh-CN"/>
        </w:rPr>
        <w:t>个人认为叫“单体”是不严谨的，“单体”有其他特指（单分子聚集物），我们组内一般称为“单例”，并且要加上引号。</w:t>
      </w:r>
    </w:p>
  </w:comment>
  <w:comment w:id="60" w:author="石 峻峰" w:date="2020-06-23T14:01:00Z" w:initials="石">
    <w:p w14:paraId="6733865C" w14:textId="77777777" w:rsidR="00A02AF2" w:rsidRDefault="00A02AF2">
      <w:pPr>
        <w:pStyle w:val="af1"/>
      </w:pPr>
      <w:r>
        <w:rPr>
          <w:rStyle w:val="af0"/>
        </w:rPr>
        <w:annotationRef/>
      </w:r>
      <w:r>
        <w:rPr>
          <w:rFonts w:hint="eastAsia"/>
          <w:lang w:eastAsia="zh-CN"/>
        </w:rPr>
        <w:t>缺少主语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B8486" w15:done="0"/>
  <w15:commentEx w15:paraId="2617D3D6" w15:done="0"/>
  <w15:commentEx w15:paraId="7B267355" w15:done="0"/>
  <w15:commentEx w15:paraId="0D2385BC" w15:done="0"/>
  <w15:commentEx w15:paraId="26CE2888" w15:done="0"/>
  <w15:commentEx w15:paraId="4DF5BBD4" w15:done="0"/>
  <w15:commentEx w15:paraId="67338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B8486" w16cid:durableId="229C8028"/>
  <w16cid:commentId w16cid:paraId="2617D3D6" w16cid:durableId="229C8105"/>
  <w16cid:commentId w16cid:paraId="7B267355" w16cid:durableId="229C83B7"/>
  <w16cid:commentId w16cid:paraId="0D2385BC" w16cid:durableId="229C8541"/>
  <w16cid:commentId w16cid:paraId="26CE2888" w16cid:durableId="229C8932"/>
  <w16cid:commentId w16cid:paraId="4DF5BBD4" w16cid:durableId="229C87C5"/>
  <w16cid:commentId w16cid:paraId="6733865C" w16cid:durableId="229C89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8D30" w14:textId="77777777" w:rsidR="00140C74" w:rsidRDefault="00140C74">
      <w:pPr>
        <w:spacing w:after="0"/>
      </w:pPr>
      <w:r>
        <w:separator/>
      </w:r>
    </w:p>
  </w:endnote>
  <w:endnote w:type="continuationSeparator" w:id="0">
    <w:p w14:paraId="7EE5F7CD" w14:textId="77777777" w:rsidR="00140C74" w:rsidRDefault="00140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B2A7" w14:textId="77777777" w:rsidR="00140C74" w:rsidRDefault="00140C74">
      <w:r>
        <w:separator/>
      </w:r>
    </w:p>
  </w:footnote>
  <w:footnote w:type="continuationSeparator" w:id="0">
    <w:p w14:paraId="644DBDC1" w14:textId="77777777" w:rsidR="00140C74" w:rsidRDefault="00140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A6E5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F6A7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石 峻峰">
    <w15:presenceInfo w15:providerId="Windows Live" w15:userId="77cd0192476c6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7536"/>
    <w:rsid w:val="000C0012"/>
    <w:rsid w:val="00140C74"/>
    <w:rsid w:val="004E29B3"/>
    <w:rsid w:val="005414C3"/>
    <w:rsid w:val="00590D07"/>
    <w:rsid w:val="00784D58"/>
    <w:rsid w:val="008467AE"/>
    <w:rsid w:val="00847DEA"/>
    <w:rsid w:val="008730D1"/>
    <w:rsid w:val="008D6863"/>
    <w:rsid w:val="009B6A4A"/>
    <w:rsid w:val="00A02AF2"/>
    <w:rsid w:val="00AD154E"/>
    <w:rsid w:val="00B86B75"/>
    <w:rsid w:val="00BC48D5"/>
    <w:rsid w:val="00BD5D8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B587"/>
  <w15:docId w15:val="{6AEF8718-EABE-6440-9219-E7DEAC6A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Balloon Text"/>
    <w:basedOn w:val="a"/>
    <w:link w:val="af"/>
    <w:semiHidden/>
    <w:unhideWhenUsed/>
    <w:rsid w:val="000C0012"/>
    <w:pPr>
      <w:spacing w:after="0"/>
    </w:pPr>
    <w:rPr>
      <w:rFonts w:ascii="宋体" w:eastAsia="宋体"/>
      <w:sz w:val="18"/>
      <w:szCs w:val="18"/>
    </w:rPr>
  </w:style>
  <w:style w:type="character" w:customStyle="1" w:styleId="af">
    <w:name w:val="批注框文本 字符"/>
    <w:basedOn w:val="a1"/>
    <w:link w:val="ae"/>
    <w:semiHidden/>
    <w:rsid w:val="000C0012"/>
    <w:rPr>
      <w:rFonts w:ascii="宋体" w:eastAsia="宋体"/>
      <w:sz w:val="18"/>
      <w:szCs w:val="18"/>
    </w:rPr>
  </w:style>
  <w:style w:type="character" w:styleId="af0">
    <w:name w:val="annotation reference"/>
    <w:basedOn w:val="a1"/>
    <w:semiHidden/>
    <w:unhideWhenUsed/>
    <w:rsid w:val="00BD5D84"/>
    <w:rPr>
      <w:sz w:val="21"/>
      <w:szCs w:val="21"/>
    </w:rPr>
  </w:style>
  <w:style w:type="paragraph" w:styleId="af1">
    <w:name w:val="annotation text"/>
    <w:basedOn w:val="a"/>
    <w:link w:val="af2"/>
    <w:semiHidden/>
    <w:unhideWhenUsed/>
    <w:rsid w:val="00BD5D84"/>
  </w:style>
  <w:style w:type="character" w:customStyle="1" w:styleId="af2">
    <w:name w:val="批注文字 字符"/>
    <w:basedOn w:val="a1"/>
    <w:link w:val="af1"/>
    <w:semiHidden/>
    <w:rsid w:val="00BD5D84"/>
  </w:style>
  <w:style w:type="paragraph" w:styleId="af3">
    <w:name w:val="annotation subject"/>
    <w:basedOn w:val="af1"/>
    <w:next w:val="af1"/>
    <w:link w:val="af4"/>
    <w:semiHidden/>
    <w:unhideWhenUsed/>
    <w:rsid w:val="00BD5D84"/>
    <w:rPr>
      <w:b/>
      <w:bCs/>
    </w:rPr>
  </w:style>
  <w:style w:type="character" w:customStyle="1" w:styleId="af4">
    <w:name w:val="批注主题 字符"/>
    <w:basedOn w:val="af2"/>
    <w:link w:val="af3"/>
    <w:semiHidden/>
    <w:rsid w:val="00BD5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mp.weixin.qq.com/s/Zod4Ca1tk3y5lIdI6RCiQQ" TargetMode="External"/><Relationship Id="rId18" Type="http://schemas.openxmlformats.org/officeDocument/2006/relationships/hyperlink" Target="https://mp.weixin.qq.com/s/cbeLDj4Q-Zsu7jjyn1iffQ" TargetMode="External"/><Relationship Id="rId26" Type="http://schemas.openxmlformats.org/officeDocument/2006/relationships/image" Target="media/image10.png"/><Relationship Id="rId39" Type="http://schemas.openxmlformats.org/officeDocument/2006/relationships/hyperlink" Target="https://doi.org/10.1007/s13238-020-00724-8"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doi.org/10.1038/s41587-019-0104-4" TargetMode="External"/><Relationship Id="rId7" Type="http://schemas.openxmlformats.org/officeDocument/2006/relationships/hyperlink" Target="https://github.com/YongxinLiu/MicrobiomeStatPlot"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doi.org/10.1038/s41587-019-0104-4"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mp.weixin.qq.com/s/s7Q1_MeodqJ0hjwDumeiXQ"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hyperlink" Target="https://github.com/YongxinLiu/MicrobiomeStatPlot" TargetMode="Externa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docs.cn/l/c7CGfv9Xc" TargetMode="External"/><Relationship Id="rId14" Type="http://schemas.openxmlformats.org/officeDocument/2006/relationships/image" Target="media/image1.jp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doi.org/10.1038/nature08821" TargetMode="External"/><Relationship Id="rId8" Type="http://schemas.openxmlformats.org/officeDocument/2006/relationships/hyperlink" Target="mailto:metagenome@126.com"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3.jp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mp.weixin.qq.com/s/c8ZQegtfNBHZRVjjn5Gyrw"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doi.org/10.1186/s40168-017-0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20</Pages>
  <Words>7515</Words>
  <Characters>13679</Characters>
  <Application>Microsoft Office Word</Application>
  <DocSecurity>0</DocSecurity>
  <Lines>621</Lines>
  <Paragraphs>529</Paragraphs>
  <ScaleCrop>false</ScaleCrop>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样本量和测序深度的Alpha多样性稀释曲线</dc:title>
  <dc:creator>刘永鑫、文涛</dc:creator>
  <cp:keywords/>
  <cp:lastModifiedBy>石 峻峰</cp:lastModifiedBy>
  <cp:revision>2</cp:revision>
  <dcterms:created xsi:type="dcterms:W3CDTF">2020-06-22T12:53:00Z</dcterms:created>
  <dcterms:modified xsi:type="dcterms:W3CDTF">2020-06-23T06:23:00Z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2020-06-22</vt:lpwstr>
  </property>
  <property fmtid="{D5CDD505-2E9C-101B-9397-08002B2CF9AE}" pid="3" name="output">
    <vt:lpwstr/>
  </property>
</Properties>
</file>