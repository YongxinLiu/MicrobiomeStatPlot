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65F8B" w14:textId="77777777" w:rsidR="00EC7AE9" w:rsidRDefault="001F3769">
      <w:pPr>
        <w:pStyle w:val="a4"/>
      </w:pPr>
      <w:r>
        <w:t>物种丰度热图</w:t>
      </w:r>
    </w:p>
    <w:p w14:paraId="7C5C3095" w14:textId="77777777" w:rsidR="00EC7AE9" w:rsidRDefault="001F3769">
      <w:pPr>
        <w:pStyle w:val="Author"/>
      </w:pPr>
      <w:r>
        <w:t>WuYiLei</w:t>
      </w:r>
    </w:p>
    <w:p w14:paraId="77C0C334" w14:textId="77777777" w:rsidR="00EC7AE9" w:rsidRDefault="001F3769">
      <w:pPr>
        <w:pStyle w:val="a6"/>
      </w:pPr>
      <w:r>
        <w:t>2020/6/6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5834317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390DA47E" w14:textId="77777777" w:rsidR="00EC7AE9" w:rsidRDefault="001F3769">
          <w:pPr>
            <w:pStyle w:val="TOC"/>
          </w:pPr>
          <w:r>
            <w:t>Table of Contents</w:t>
          </w:r>
        </w:p>
        <w:p w14:paraId="5B6C4053" w14:textId="77777777" w:rsidR="00EC7AE9" w:rsidRDefault="001F3769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p w14:paraId="62ECA616" w14:textId="77777777" w:rsidR="00EC7AE9" w:rsidRDefault="001F3769">
      <w:pPr>
        <w:pStyle w:val="2"/>
        <w:rPr>
          <w:lang w:eastAsia="zh-CN"/>
        </w:rPr>
      </w:pPr>
      <w:bookmarkStart w:id="0" w:name="简介"/>
      <w:r>
        <w:rPr>
          <w:lang w:eastAsia="zh-CN"/>
        </w:rPr>
        <w:t>简介</w:t>
      </w:r>
      <w:bookmarkEnd w:id="0"/>
    </w:p>
    <w:p w14:paraId="2BAC9673" w14:textId="77777777" w:rsidR="00EC7AE9" w:rsidRDefault="001F3769">
      <w:pPr>
        <w:pStyle w:val="FirstParagraph"/>
        <w:rPr>
          <w:lang w:eastAsia="zh-CN"/>
        </w:rPr>
      </w:pPr>
      <w:r>
        <w:rPr>
          <w:lang w:eastAsia="zh-CN"/>
        </w:rPr>
        <w:t>热图是使用颜色来展示数值矩阵的图形，图中每一个小方格都是一个数值，按照预设的颜色值对应不同的数值。通常还会结合行、列的聚类分析，以表达实验数据多方面的结果。</w:t>
      </w:r>
    </w:p>
    <w:p w14:paraId="1714884E" w14:textId="77777777" w:rsidR="00EC7AE9" w:rsidRDefault="001F3769">
      <w:pPr>
        <w:pStyle w:val="a0"/>
        <w:rPr>
          <w:lang w:eastAsia="zh-CN"/>
        </w:rPr>
      </w:pPr>
      <w:r>
        <w:rPr>
          <w:lang w:eastAsia="zh-CN"/>
        </w:rPr>
        <w:t>热图在生物学领域应该广泛，尤其在高通量测序的结果展示中很流行，如样品</w:t>
      </w:r>
      <w:r>
        <w:rPr>
          <w:lang w:eastAsia="zh-CN"/>
        </w:rPr>
        <w:t>-</w:t>
      </w:r>
      <w:r>
        <w:rPr>
          <w:lang w:eastAsia="zh-CN"/>
        </w:rPr>
        <w:t>基因表达，样品</w:t>
      </w:r>
      <w:r>
        <w:rPr>
          <w:lang w:eastAsia="zh-CN"/>
        </w:rPr>
        <w:t>-OTU</w:t>
      </w:r>
      <w:r>
        <w:rPr>
          <w:lang w:eastAsia="zh-CN"/>
        </w:rPr>
        <w:t>相对丰度矩阵非常适合采用热图呈现。</w:t>
      </w:r>
    </w:p>
    <w:p w14:paraId="09BDD99A" w14:textId="77777777" w:rsidR="00EC7AE9" w:rsidRDefault="001F3769">
      <w:pPr>
        <w:pStyle w:val="a0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16s rDNA</w:t>
      </w:r>
      <w:r>
        <w:rPr>
          <w:lang w:eastAsia="zh-CN"/>
        </w:rPr>
        <w:t>下游分析中，一般根据所有样本在属水平的物种注释及丰度信息，选取丰度排名前</w:t>
      </w:r>
      <w:r>
        <w:rPr>
          <w:lang w:eastAsia="zh-CN"/>
        </w:rPr>
        <w:t>35</w:t>
      </w:r>
      <w:r>
        <w:rPr>
          <w:lang w:eastAsia="zh-CN"/>
        </w:rPr>
        <w:t>的种属，从物种和样本两个层面进行聚类并绘制成热图，便于发现哪些物种在哪些样本中聚集较多或含量较低。</w:t>
      </w:r>
    </w:p>
    <w:p w14:paraId="5351A470" w14:textId="7C40BDC2" w:rsidR="00EC7AE9" w:rsidRDefault="001F3769">
      <w:pPr>
        <w:pStyle w:val="a0"/>
        <w:rPr>
          <w:lang w:eastAsia="zh-CN"/>
        </w:rPr>
      </w:pPr>
      <w:r>
        <w:rPr>
          <w:lang w:eastAsia="zh-CN"/>
        </w:rPr>
        <w:t>由于阅读数字时需要思考和比较，无法形成大范围的感官印象，而热图采用颜色的深浅代替数据表使得很多规律性的结果更加明显，而且热图在非常小的区域展示了大量的基因表达</w:t>
      </w:r>
      <w:r>
        <w:rPr>
          <w:lang w:eastAsia="zh-CN"/>
        </w:rPr>
        <w:t>/</w:t>
      </w:r>
      <w:r>
        <w:rPr>
          <w:lang w:eastAsia="zh-CN"/>
        </w:rPr>
        <w:t>细菌丰度数据，既可以快速比较组间的变化，同时还可以显示组内每个样品的的丰度，以及组内各样品间的重复情况</w:t>
      </w:r>
      <w:r>
        <w:rPr>
          <w:lang w:eastAsia="zh-CN"/>
        </w:rPr>
        <w:t>,</w:t>
      </w:r>
      <w:r>
        <w:rPr>
          <w:lang w:eastAsia="zh-CN"/>
        </w:rPr>
        <w:t>便于从中挖掘规律。结合聚类结果，使得整个实验的结果更加清晰和易于解释</w:t>
      </w:r>
      <w:r>
        <w:rPr>
          <w:vertAlign w:val="superscript"/>
          <w:lang w:eastAsia="zh-CN"/>
        </w:rPr>
        <w:t>1</w:t>
      </w:r>
      <w:r>
        <w:rPr>
          <w:lang w:eastAsia="zh-CN"/>
        </w:rPr>
        <w:t>。</w:t>
      </w:r>
    </w:p>
    <w:p w14:paraId="5ABCA43A" w14:textId="11F51C84" w:rsidR="00760150" w:rsidRDefault="00760150">
      <w:pPr>
        <w:pStyle w:val="a0"/>
        <w:rPr>
          <w:lang w:eastAsia="zh-CN"/>
        </w:rPr>
      </w:pPr>
    </w:p>
    <w:p w14:paraId="0353A675" w14:textId="57B36A87" w:rsidR="00760150" w:rsidRDefault="00760150">
      <w:pPr>
        <w:pStyle w:val="a0"/>
        <w:rPr>
          <w:lang w:eastAsia="zh-CN"/>
        </w:rPr>
      </w:pPr>
      <w:ins w:id="1" w:author="wen tao" w:date="2020-06-07T16:26:00Z">
        <w:r>
          <w:rPr>
            <w:rFonts w:hint="eastAsia"/>
            <w:lang w:eastAsia="zh-CN"/>
          </w:rPr>
          <w:t>补充热图原理：热图示意图，图形中元素的含义，相关变体等</w:t>
        </w:r>
      </w:ins>
    </w:p>
    <w:p w14:paraId="7E1E3F11" w14:textId="77777777" w:rsidR="00EC7AE9" w:rsidRDefault="00647BB3">
      <w:r>
        <w:pict w14:anchorId="1F785459">
          <v:rect id="_x0000_i1025" style="width:0;height:1.5pt" o:hralign="center" o:hrstd="t" o:hr="t"/>
        </w:pict>
      </w:r>
    </w:p>
    <w:p w14:paraId="69665BF8" w14:textId="77777777" w:rsidR="00EC7AE9" w:rsidRDefault="001F3769">
      <w:pPr>
        <w:pStyle w:val="2"/>
        <w:rPr>
          <w:lang w:eastAsia="zh-CN"/>
        </w:rPr>
      </w:pPr>
      <w:bookmarkStart w:id="2" w:name="实例解读"/>
      <w:r>
        <w:rPr>
          <w:lang w:eastAsia="zh-CN"/>
        </w:rPr>
        <w:lastRenderedPageBreak/>
        <w:t>实例解读</w:t>
      </w:r>
      <w:bookmarkEnd w:id="2"/>
    </w:p>
    <w:p w14:paraId="16E32F69" w14:textId="77777777" w:rsidR="00EC7AE9" w:rsidRDefault="00647BB3">
      <w:pPr>
        <w:pStyle w:val="FirstParagraph"/>
        <w:rPr>
          <w:lang w:eastAsia="zh-CN"/>
        </w:rPr>
      </w:pPr>
      <w:hyperlink r:id="rId7">
        <w:r w:rsidR="001F3769">
          <w:rPr>
            <w:rStyle w:val="ad"/>
            <w:lang w:eastAsia="zh-CN"/>
          </w:rPr>
          <w:t>Lebeis, S. L., et al. (2015)</w:t>
        </w:r>
      </w:hyperlink>
      <w:r w:rsidR="001F3769">
        <w:rPr>
          <w:vertAlign w:val="superscript"/>
          <w:lang w:eastAsia="zh-CN"/>
        </w:rPr>
        <w:t>2</w:t>
      </w:r>
      <w:r w:rsidR="001F3769">
        <w:rPr>
          <w:lang w:eastAsia="zh-CN"/>
        </w:rPr>
        <w:t>是最早植物人工重组菌群的文章，研究了植物水杨酸对微生物组的影响，开山之作值得阅读。</w:t>
      </w:r>
      <w:r w:rsidR="001F3769">
        <w:rPr>
          <w:lang w:eastAsia="zh-CN"/>
        </w:rPr>
        <w:t xml:space="preserve"> </w:t>
      </w:r>
      <w:r w:rsidR="001F3769">
        <w:rPr>
          <w:noProof/>
        </w:rPr>
        <w:drawing>
          <wp:inline distT="0" distB="0" distL="0" distR="0" wp14:anchorId="6648ADE0" wp14:editId="0D435886">
            <wp:extent cx="5334000" cy="5441069"/>
            <wp:effectExtent l="0" t="0" r="0" b="0"/>
            <wp:docPr id="1" name="Picture" descr="Fig.2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bailab.genetics.ac.cn/markdown/heatmap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9E7B5B" w14:textId="77777777" w:rsidR="00EC7AE9" w:rsidRDefault="001F3769">
      <w:pPr>
        <w:pStyle w:val="a0"/>
        <w:rPr>
          <w:lang w:eastAsia="zh-CN"/>
        </w:rPr>
      </w:pPr>
      <w:r>
        <w:rPr>
          <w:lang w:eastAsia="zh-CN"/>
        </w:rPr>
        <w:t>图</w:t>
      </w:r>
      <w:r>
        <w:rPr>
          <w:lang w:eastAsia="zh-CN"/>
        </w:rPr>
        <w:t xml:space="preserve">C. </w:t>
      </w:r>
      <w:r>
        <w:rPr>
          <w:lang w:eastAsia="zh-CN"/>
        </w:rPr>
        <w:t>热图展示丰度显著差异的菌在所有样品中的相对丰度</w:t>
      </w:r>
      <w:r>
        <w:rPr>
          <w:lang w:eastAsia="zh-CN"/>
        </w:rPr>
        <w:t>(</w:t>
      </w:r>
      <w:r>
        <w:rPr>
          <w:lang w:eastAsia="zh-CN"/>
        </w:rPr>
        <w:t>相对丰度百分数</w:t>
      </w:r>
      <w:r>
        <w:rPr>
          <w:lang w:eastAsia="zh-CN"/>
        </w:rPr>
        <w:t>%</w:t>
      </w:r>
      <w:r>
        <w:rPr>
          <w:lang w:eastAsia="zh-CN"/>
        </w:rPr>
        <w:t>经</w:t>
      </w:r>
      <w:r>
        <w:rPr>
          <w:lang w:eastAsia="zh-CN"/>
        </w:rPr>
        <w:t>log2</w:t>
      </w:r>
      <w:r>
        <w:rPr>
          <w:lang w:eastAsia="zh-CN"/>
        </w:rPr>
        <w:t>对数变换</w:t>
      </w:r>
      <w:r>
        <w:rPr>
          <w:lang w:eastAsia="zh-CN"/>
        </w:rPr>
        <w:t>)</w:t>
      </w:r>
    </w:p>
    <w:p w14:paraId="6EEF0BFA" w14:textId="77777777" w:rsidR="00EC7AE9" w:rsidRDefault="001F3769">
      <w:pPr>
        <w:numPr>
          <w:ilvl w:val="0"/>
          <w:numId w:val="2"/>
        </w:numPr>
      </w:pPr>
      <w:r>
        <w:t>图中元素解读</w:t>
      </w:r>
    </w:p>
    <w:p w14:paraId="63AB5F51" w14:textId="77777777" w:rsidR="00EC7AE9" w:rsidRDefault="001F3769">
      <w:pPr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左侧聚类图为所有样品聚类的结果，左上角的图例代表三大类样品，紫、灰和绿它们分别代表接种菌、土壤和根样品，颜色标签在热图中第一列，用以区分样品组；</w:t>
      </w:r>
    </w:p>
    <w:p w14:paraId="40749D0A" w14:textId="77777777" w:rsidR="00EC7AE9" w:rsidRDefault="001F3769">
      <w:pPr>
        <w:numPr>
          <w:ilvl w:val="1"/>
          <w:numId w:val="3"/>
        </w:numPr>
      </w:pPr>
      <w:r>
        <w:rPr>
          <w:lang w:eastAsia="zh-CN"/>
        </w:rPr>
        <w:lastRenderedPageBreak/>
        <w:t>右侧为图的主图区，展示左侧样品中对应筛选的</w:t>
      </w:r>
      <w:r>
        <w:rPr>
          <w:lang w:eastAsia="zh-CN"/>
        </w:rPr>
        <w:t>14</w:t>
      </w:r>
      <w:r>
        <w:rPr>
          <w:lang w:eastAsia="zh-CN"/>
        </w:rPr>
        <w:t>个差异丰度菌的相对丰度值，丰度值百分比采用</w:t>
      </w:r>
      <w:r>
        <w:rPr>
          <w:lang w:eastAsia="zh-CN"/>
        </w:rPr>
        <w:t>log2</w:t>
      </w:r>
      <w:r>
        <w:rPr>
          <w:lang w:eastAsia="zh-CN"/>
        </w:rPr>
        <w:t>转换来缩小数据范围，并按从小到大对应的颜色梯度为蓝、白、红，即越红越高，越蓝越低。</w:t>
      </w:r>
      <w:r>
        <w:t>对应的图例为下方左上角的</w:t>
      </w:r>
      <w:r>
        <w:t>Color Key;</w:t>
      </w:r>
    </w:p>
    <w:p w14:paraId="54B950B7" w14:textId="77777777" w:rsidR="00EC7AE9" w:rsidRDefault="001F3769">
      <w:pPr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右侧正文区上方红上或蓝下箭头，代表这些菌的表达样式，为上调或下调，对应的图例为下方图例区的左下方</w:t>
      </w:r>
      <w:r>
        <w:rPr>
          <w:lang w:eastAsia="zh-CN"/>
        </w:rPr>
        <w:t>(EC-enriched/depleted)</w:t>
      </w:r>
      <w:r>
        <w:rPr>
          <w:lang w:eastAsia="zh-CN"/>
        </w:rPr>
        <w:t>；</w:t>
      </w:r>
    </w:p>
    <w:p w14:paraId="645A4C47" w14:textId="77777777" w:rsidR="00EC7AE9" w:rsidRDefault="001F3769">
      <w:pPr>
        <w:numPr>
          <w:ilvl w:val="1"/>
          <w:numId w:val="3"/>
        </w:numPr>
      </w:pPr>
      <w:r>
        <w:t>右侧正文区下方菌的标签上还有颜色，对应最下面图例区的菌门信息；同时菌还继续分为两类，稳定定殖者</w:t>
      </w:r>
      <w:r>
        <w:t>(Robust Colonizers)</w:t>
      </w:r>
      <w:r>
        <w:t>和偶然或非定殖者</w:t>
      </w:r>
      <w:r>
        <w:t>(Sporadic or Non-Colonizers)</w:t>
      </w:r>
      <w:r>
        <w:t>。</w:t>
      </w:r>
    </w:p>
    <w:p w14:paraId="772D2ACA" w14:textId="77777777" w:rsidR="00EC7AE9" w:rsidRDefault="001F3769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图表结果：图中展示了人工重组的菌在接种后，也可以形成丰度各异的微生物群体，并与自然条件下很多样式保持一致。</w:t>
      </w:r>
    </w:p>
    <w:p w14:paraId="1ACF6FE9" w14:textId="77777777" w:rsidR="00EC7AE9" w:rsidRDefault="001F3769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图表结论或规律：受水杨酸调控差异表达的菌，可以在人工重组实验中得到验证。</w:t>
      </w:r>
    </w:p>
    <w:p w14:paraId="48E60FC5" w14:textId="561E3BB1" w:rsidR="00760150" w:rsidRDefault="001F3769" w:rsidP="00760150">
      <w:pPr>
        <w:numPr>
          <w:ilvl w:val="0"/>
          <w:numId w:val="2"/>
        </w:numPr>
        <w:rPr>
          <w:ins w:id="3" w:author="wen tao" w:date="2020-06-07T16:27:00Z"/>
          <w:lang w:eastAsia="zh-CN"/>
        </w:rPr>
      </w:pPr>
      <w:r>
        <w:rPr>
          <w:lang w:eastAsia="zh-CN"/>
        </w:rPr>
        <w:t>图片优点：配色采用红白蓝，比较严肃；图中添加了聚类信息、分组信息和菌分类为信息，极大的增加了图片的信息和可读性。有些热图信息量大，标签太小或根本无标签导致理解困难，此图的做法值得学习。</w:t>
      </w:r>
    </w:p>
    <w:p w14:paraId="60E4D44F" w14:textId="6FE8D391" w:rsidR="00760150" w:rsidRDefault="00760150" w:rsidP="00760150">
      <w:pPr>
        <w:numPr>
          <w:ilvl w:val="0"/>
          <w:numId w:val="2"/>
        </w:numPr>
        <w:rPr>
          <w:ins w:id="4" w:author="wen tao" w:date="2020-06-07T16:28:00Z"/>
          <w:lang w:eastAsia="zh-CN"/>
        </w:rPr>
      </w:pPr>
      <w:ins w:id="5" w:author="wen tao" w:date="2020-06-07T16:27:00Z">
        <w:r>
          <w:rPr>
            <w:rFonts w:hint="eastAsia"/>
            <w:lang w:eastAsia="zh-CN"/>
          </w:rPr>
          <w:t>实例解读需要中英文对照，其次解读部分需要补充文中其他部分</w:t>
        </w:r>
      </w:ins>
      <w:ins w:id="6" w:author="wen tao" w:date="2020-06-07T16:28:00Z">
        <w:r>
          <w:rPr>
            <w:rFonts w:hint="eastAsia"/>
            <w:lang w:eastAsia="zh-CN"/>
          </w:rPr>
          <w:t>的描述信息，例如结果部分描述信息，中英文对照。</w:t>
        </w:r>
      </w:ins>
    </w:p>
    <w:p w14:paraId="52095E5B" w14:textId="4789621A" w:rsidR="00760150" w:rsidRDefault="00760150" w:rsidP="00760150">
      <w:pPr>
        <w:numPr>
          <w:ilvl w:val="0"/>
          <w:numId w:val="2"/>
        </w:numPr>
        <w:rPr>
          <w:lang w:eastAsia="zh-CN"/>
        </w:rPr>
      </w:pPr>
      <w:ins w:id="7" w:author="wen tao" w:date="2020-06-07T16:28:00Z">
        <w:r>
          <w:rPr>
            <w:rFonts w:hint="eastAsia"/>
            <w:lang w:eastAsia="zh-CN"/>
          </w:rPr>
          <w:t>实例数量不够，需要至少两个例子，并且尽量为最新文献，热图</w:t>
        </w:r>
      </w:ins>
      <w:ins w:id="8" w:author="wen tao" w:date="2020-06-07T16:29:00Z">
        <w:r>
          <w:rPr>
            <w:rFonts w:hint="eastAsia"/>
            <w:lang w:eastAsia="zh-CN"/>
          </w:rPr>
          <w:t>在文章中的</w:t>
        </w:r>
      </w:ins>
      <w:ins w:id="9" w:author="wen tao" w:date="2020-06-07T16:28:00Z">
        <w:r>
          <w:rPr>
            <w:rFonts w:hint="eastAsia"/>
            <w:lang w:eastAsia="zh-CN"/>
          </w:rPr>
          <w:t>使用</w:t>
        </w:r>
      </w:ins>
      <w:ins w:id="10" w:author="wen tao" w:date="2020-06-07T16:29:00Z">
        <w:r>
          <w:rPr>
            <w:rFonts w:hint="eastAsia"/>
            <w:lang w:eastAsia="zh-CN"/>
          </w:rPr>
          <w:t>相当多，要求使用最近一年内的高水平文献做解读。</w:t>
        </w:r>
      </w:ins>
    </w:p>
    <w:p w14:paraId="11E1EA12" w14:textId="1A795482" w:rsidR="00EC7AE9" w:rsidRDefault="00647BB3">
      <w:r>
        <w:pict w14:anchorId="6BA7C09A">
          <v:rect id="_x0000_i1026" style="width:0;height:1.5pt" o:hralign="center" o:hrstd="t" o:hr="t"/>
        </w:pict>
      </w:r>
    </w:p>
    <w:p w14:paraId="22DD7B59" w14:textId="0FD85E00" w:rsidR="00EC7AE9" w:rsidRDefault="001F3769">
      <w:pPr>
        <w:pStyle w:val="2"/>
        <w:rPr>
          <w:ins w:id="11" w:author="wen tao" w:date="2020-06-07T16:38:00Z"/>
          <w:lang w:eastAsia="zh-CN"/>
        </w:rPr>
      </w:pPr>
      <w:bookmarkStart w:id="12" w:name="绘图实战"/>
      <w:r>
        <w:rPr>
          <w:lang w:eastAsia="zh-CN"/>
        </w:rPr>
        <w:t>绘图实战</w:t>
      </w:r>
      <w:bookmarkEnd w:id="12"/>
    </w:p>
    <w:p w14:paraId="253F04D5" w14:textId="77777777" w:rsidR="007536EF" w:rsidRDefault="007536EF" w:rsidP="007536EF">
      <w:pPr>
        <w:pStyle w:val="a0"/>
        <w:rPr>
          <w:ins w:id="13" w:author="wen tao" w:date="2020-06-07T16:38:00Z"/>
          <w:lang w:eastAsia="zh-CN"/>
        </w:rPr>
      </w:pPr>
      <w:ins w:id="14" w:author="wen tao" w:date="2020-06-07T16:38:00Z">
        <w:r>
          <w:rPr>
            <w:rFonts w:hint="eastAsia"/>
            <w:lang w:eastAsia="zh-CN"/>
          </w:rPr>
          <w:t>热图代码可以跑通，需要使用刘老师示例数据，也就是真实数据再演示一遍。图片出现问题重叠，坐标轴丢失现象，需要修改。</w:t>
        </w:r>
      </w:ins>
    </w:p>
    <w:p w14:paraId="7DA93804" w14:textId="77777777" w:rsidR="007536EF" w:rsidRDefault="007536EF" w:rsidP="007536EF">
      <w:pPr>
        <w:pStyle w:val="a0"/>
        <w:rPr>
          <w:ins w:id="15" w:author="wen tao" w:date="2020-06-07T16:38:00Z"/>
          <w:lang w:eastAsia="zh-CN"/>
        </w:rPr>
      </w:pPr>
      <w:ins w:id="16" w:author="wen tao" w:date="2020-06-07T16:38:00Z">
        <w:r>
          <w:rPr>
            <w:rFonts w:hint="eastAsia"/>
            <w:lang w:eastAsia="zh-CN"/>
          </w:rPr>
          <w:t>建议：</w:t>
        </w:r>
      </w:ins>
    </w:p>
    <w:p w14:paraId="5FD6ED15" w14:textId="77777777" w:rsidR="007536EF" w:rsidRDefault="007536EF" w:rsidP="007536EF">
      <w:pPr>
        <w:pStyle w:val="a0"/>
        <w:rPr>
          <w:ins w:id="17" w:author="wen tao" w:date="2020-06-07T16:38:00Z"/>
          <w:lang w:eastAsia="zh-CN"/>
        </w:rPr>
      </w:pPr>
    </w:p>
    <w:p w14:paraId="535233BE" w14:textId="77777777" w:rsidR="007536EF" w:rsidRDefault="007536EF" w:rsidP="007536EF">
      <w:pPr>
        <w:pStyle w:val="a0"/>
        <w:rPr>
          <w:ins w:id="18" w:author="wen tao" w:date="2020-06-07T16:38:00Z"/>
          <w:lang w:eastAsia="zh-CN"/>
        </w:rPr>
      </w:pPr>
      <w:ins w:id="19" w:author="wen tao" w:date="2020-06-07T16:38:00Z">
        <w:r>
          <w:rPr>
            <w:rFonts w:hint="eastAsia"/>
            <w:lang w:eastAsia="zh-CN"/>
          </w:rPr>
          <w:t>热图一般挑选的差异</w:t>
        </w:r>
        <w:r>
          <w:rPr>
            <w:lang w:eastAsia="zh-CN"/>
          </w:rPr>
          <w:t>OTU</w:t>
        </w:r>
        <w:r>
          <w:rPr>
            <w:rFonts w:hint="eastAsia"/>
            <w:lang w:eastAsia="zh-CN"/>
          </w:rPr>
          <w:t>进行展示，建议补充差异</w:t>
        </w:r>
        <w:r>
          <w:rPr>
            <w:lang w:eastAsia="zh-CN"/>
          </w:rPr>
          <w:t>OTU</w:t>
        </w:r>
        <w:r>
          <w:rPr>
            <w:rFonts w:hint="eastAsia"/>
            <w:lang w:eastAsia="zh-CN"/>
          </w:rPr>
          <w:t>挑选部分？</w:t>
        </w:r>
      </w:ins>
    </w:p>
    <w:p w14:paraId="1397D632" w14:textId="77777777" w:rsidR="007536EF" w:rsidRDefault="007536EF" w:rsidP="007536EF">
      <w:pPr>
        <w:pStyle w:val="a0"/>
        <w:rPr>
          <w:ins w:id="20" w:author="wen tao" w:date="2020-06-07T16:38:00Z"/>
          <w:lang w:eastAsia="zh-CN"/>
        </w:rPr>
      </w:pPr>
      <w:ins w:id="21" w:author="wen tao" w:date="2020-06-07T16:38:00Z">
        <w:r>
          <w:rPr>
            <w:rFonts w:hint="eastAsia"/>
            <w:lang w:eastAsia="zh-CN"/>
          </w:rPr>
          <w:t>热图在不同分类层次上都有使用，纵坐标标记为</w:t>
        </w:r>
        <w:r>
          <w:rPr>
            <w:lang w:eastAsia="zh-CN"/>
          </w:rPr>
          <w:t>OTU</w:t>
        </w:r>
        <w:r>
          <w:rPr>
            <w:rFonts w:hint="eastAsia"/>
            <w:lang w:eastAsia="zh-CN"/>
          </w:rPr>
          <w:t>，似乎没有直接标记门类信息更加直观，例如属水平注释信息。</w:t>
        </w:r>
      </w:ins>
    </w:p>
    <w:p w14:paraId="4300EB4B" w14:textId="77777777" w:rsidR="007536EF" w:rsidRDefault="007536EF" w:rsidP="007536EF">
      <w:pPr>
        <w:pStyle w:val="a0"/>
        <w:rPr>
          <w:ins w:id="22" w:author="wen tao" w:date="2020-06-07T16:38:00Z"/>
          <w:lang w:eastAsia="zh-CN"/>
        </w:rPr>
      </w:pPr>
    </w:p>
    <w:p w14:paraId="154F7FC1" w14:textId="767D4F41" w:rsidR="007536EF" w:rsidRPr="00760150" w:rsidRDefault="007536EF" w:rsidP="007536EF">
      <w:pPr>
        <w:pStyle w:val="a0"/>
        <w:rPr>
          <w:ins w:id="23" w:author="wen tao" w:date="2020-06-07T16:38:00Z"/>
          <w:lang w:eastAsia="zh-CN"/>
        </w:rPr>
      </w:pPr>
      <w:ins w:id="24" w:author="wen tao" w:date="2020-06-07T16:38:00Z">
        <w:r>
          <w:rPr>
            <w:rFonts w:hint="eastAsia"/>
            <w:lang w:eastAsia="zh-CN"/>
          </w:rPr>
          <w:lastRenderedPageBreak/>
          <w:t>一般很坐标为样本，但是如今扩增子测序样本数重复量非常多，为了读者更好展示，建议将每个分组</w:t>
        </w:r>
      </w:ins>
      <w:ins w:id="25" w:author="wen tao" w:date="2020-06-07T16:40:00Z">
        <w:r w:rsidR="00622999">
          <w:rPr>
            <w:rFonts w:hint="eastAsia"/>
            <w:lang w:eastAsia="zh-CN"/>
          </w:rPr>
          <w:t>测的的重复</w:t>
        </w:r>
      </w:ins>
      <w:ins w:id="26" w:author="wen tao" w:date="2020-06-07T16:38:00Z">
        <w:r>
          <w:rPr>
            <w:rFonts w:hint="eastAsia"/>
            <w:lang w:eastAsia="zh-CN"/>
          </w:rPr>
          <w:t>合并，并使用样本分组作为横坐标。</w:t>
        </w:r>
      </w:ins>
    </w:p>
    <w:p w14:paraId="7A9AF1E6" w14:textId="77777777" w:rsidR="007536EF" w:rsidRPr="007536EF" w:rsidRDefault="007536EF">
      <w:pPr>
        <w:pStyle w:val="a0"/>
        <w:rPr>
          <w:lang w:eastAsia="zh-CN"/>
        </w:rPr>
        <w:pPrChange w:id="27" w:author="wen tao" w:date="2020-06-07T16:38:00Z">
          <w:pPr>
            <w:pStyle w:val="2"/>
          </w:pPr>
        </w:pPrChange>
      </w:pPr>
    </w:p>
    <w:p w14:paraId="25D1D1C3" w14:textId="77777777" w:rsidR="00EC7AE9" w:rsidRDefault="001F3769">
      <w:pPr>
        <w:pStyle w:val="3"/>
        <w:rPr>
          <w:lang w:eastAsia="zh-CN"/>
        </w:rPr>
      </w:pPr>
      <w:bookmarkStart w:id="28" w:name="pheatmap-主要参数"/>
      <w:r>
        <w:rPr>
          <w:lang w:eastAsia="zh-CN"/>
        </w:rPr>
        <w:t xml:space="preserve">pheatmap </w:t>
      </w:r>
      <w:r>
        <w:rPr>
          <w:lang w:eastAsia="zh-CN"/>
        </w:rPr>
        <w:t>主要参数</w:t>
      </w:r>
      <w:bookmarkEnd w:id="28"/>
    </w:p>
    <w:p w14:paraId="7D68E3CD" w14:textId="77777777" w:rsidR="00EC7AE9" w:rsidRDefault="001F3769">
      <w:pPr>
        <w:pStyle w:val="FirstParagraph"/>
        <w:rPr>
          <w:lang w:eastAsia="zh-CN"/>
        </w:rPr>
      </w:pPr>
      <w:r>
        <w:rPr>
          <w:lang w:eastAsia="zh-CN"/>
        </w:rPr>
        <w:t xml:space="preserve">pheatmap </w:t>
      </w:r>
      <w:r>
        <w:rPr>
          <w:lang w:eastAsia="zh-CN"/>
        </w:rPr>
        <w:t>包似乎只有</w:t>
      </w:r>
      <w:r>
        <w:rPr>
          <w:lang w:eastAsia="zh-CN"/>
        </w:rPr>
        <w:t xml:space="preserve">pheatmap </w:t>
      </w:r>
      <w:r>
        <w:rPr>
          <w:lang w:eastAsia="zh-CN"/>
        </w:rPr>
        <w:t>一个函数，应该是用</w:t>
      </w:r>
      <w:r>
        <w:rPr>
          <w:lang w:eastAsia="zh-CN"/>
        </w:rPr>
        <w:t>grid</w:t>
      </w:r>
      <w:r>
        <w:rPr>
          <w:lang w:eastAsia="zh-CN"/>
        </w:rPr>
        <w:t>底层系统构建的，因此可以利用</w:t>
      </w:r>
      <w:r>
        <w:rPr>
          <w:lang w:eastAsia="zh-CN"/>
        </w:rPr>
        <w:t>grid</w:t>
      </w:r>
      <w:r>
        <w:rPr>
          <w:lang w:eastAsia="zh-CN"/>
        </w:rPr>
        <w:t>系统的相关函数进一步添加组分。由于只有一个函数，所有作者将所有的参数都压缩到了一起，可以通过</w:t>
      </w:r>
      <w:r>
        <w:rPr>
          <w:lang w:eastAsia="zh-CN"/>
        </w:rPr>
        <w:t>?pheatmap</w:t>
      </w:r>
      <w:r>
        <w:rPr>
          <w:lang w:eastAsia="zh-CN"/>
        </w:rPr>
        <w:t>查看，常用的有：</w:t>
      </w:r>
    </w:p>
    <w:p w14:paraId="3BF837FE" w14:textId="77777777" w:rsidR="00EC7AE9" w:rsidRDefault="001F3769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mat</w:t>
      </w:r>
      <w:r>
        <w:rPr>
          <w:lang w:eastAsia="zh-CN"/>
        </w:rPr>
        <w:t>：用于可视化的数据矩阵</w:t>
      </w:r>
    </w:p>
    <w:p w14:paraId="3C88E351" w14:textId="77777777" w:rsidR="00EC7AE9" w:rsidRDefault="001F3769">
      <w:pPr>
        <w:numPr>
          <w:ilvl w:val="0"/>
          <w:numId w:val="4"/>
        </w:numPr>
      </w:pPr>
      <w:r>
        <w:t xml:space="preserve">color: </w:t>
      </w:r>
      <w:r>
        <w:t>配色要求</w:t>
      </w:r>
    </w:p>
    <w:p w14:paraId="6A855E4F" w14:textId="77777777" w:rsidR="00EC7AE9" w:rsidRDefault="001F3769">
      <w:pPr>
        <w:numPr>
          <w:ilvl w:val="0"/>
          <w:numId w:val="4"/>
        </w:numPr>
      </w:pPr>
      <w:r>
        <w:t xml:space="preserve">cellwidth/cellheight: </w:t>
      </w:r>
      <w:r>
        <w:t>矩形色块的规格</w:t>
      </w:r>
    </w:p>
    <w:p w14:paraId="197FEC45" w14:textId="77777777" w:rsidR="00EC7AE9" w:rsidRDefault="001F3769">
      <w:pPr>
        <w:numPr>
          <w:ilvl w:val="0"/>
          <w:numId w:val="4"/>
        </w:numPr>
      </w:pPr>
      <w:r>
        <w:t>treeheight_row/col</w:t>
      </w:r>
      <w:r>
        <w:t>：聚类树的规格</w:t>
      </w:r>
    </w:p>
    <w:p w14:paraId="5B97D84C" w14:textId="77777777" w:rsidR="00EC7AE9" w:rsidRDefault="001F3769">
      <w:pPr>
        <w:numPr>
          <w:ilvl w:val="0"/>
          <w:numId w:val="4"/>
        </w:numPr>
      </w:pPr>
      <w:r>
        <w:t>cluster_rows/cluster_cols</w:t>
      </w:r>
      <w:r>
        <w:t>：是否对或列聚类</w:t>
      </w:r>
      <w:r>
        <w:t>(TRUE/FALSE)</w:t>
      </w:r>
    </w:p>
    <w:p w14:paraId="6B51D584" w14:textId="77777777" w:rsidR="00EC7AE9" w:rsidRDefault="001F3769">
      <w:pPr>
        <w:numPr>
          <w:ilvl w:val="0"/>
          <w:numId w:val="4"/>
        </w:numPr>
      </w:pPr>
      <w:r>
        <w:t>clustering_distance_rows/cols</w:t>
      </w:r>
      <w:r>
        <w:t>：聚类时使用的距离类型，和</w:t>
      </w:r>
      <w:r>
        <w:t>dist()</w:t>
      </w:r>
      <w:r>
        <w:t>函数相同</w:t>
      </w:r>
    </w:p>
    <w:p w14:paraId="3D791719" w14:textId="77777777" w:rsidR="00EC7AE9" w:rsidRDefault="001F3769">
      <w:pPr>
        <w:numPr>
          <w:ilvl w:val="0"/>
          <w:numId w:val="4"/>
        </w:numPr>
      </w:pPr>
      <w:r>
        <w:t>clustering_method</w:t>
      </w:r>
      <w:r>
        <w:t>：聚类方法，与</w:t>
      </w:r>
      <w:r>
        <w:t xml:space="preserve">hclust </w:t>
      </w:r>
      <w:r>
        <w:t>相同</w:t>
      </w:r>
    </w:p>
    <w:p w14:paraId="6977F485" w14:textId="77777777" w:rsidR="00EC7AE9" w:rsidRDefault="001F3769">
      <w:pPr>
        <w:numPr>
          <w:ilvl w:val="0"/>
          <w:numId w:val="4"/>
        </w:numPr>
      </w:pPr>
      <w:r>
        <w:t xml:space="preserve">show_colnames/rownames: </w:t>
      </w:r>
      <w:r>
        <w:t>是否显示行</w:t>
      </w:r>
      <w:r>
        <w:t>/</w:t>
      </w:r>
      <w:r>
        <w:t>列名</w:t>
      </w:r>
      <w:r>
        <w:t>(TRUE/FALSE)</w:t>
      </w:r>
    </w:p>
    <w:p w14:paraId="39EC755F" w14:textId="77777777" w:rsidR="00EC7AE9" w:rsidRDefault="001F3769">
      <w:pPr>
        <w:numPr>
          <w:ilvl w:val="0"/>
          <w:numId w:val="4"/>
        </w:numPr>
      </w:pPr>
      <w:r>
        <w:t>annotation_row/col</w:t>
      </w:r>
      <w:r>
        <w:t>：给行或列添加注释信息</w:t>
      </w:r>
    </w:p>
    <w:p w14:paraId="3F5F9C4C" w14:textId="77777777" w:rsidR="00EC7AE9" w:rsidRDefault="001F3769">
      <w:pPr>
        <w:pStyle w:val="3"/>
      </w:pPr>
      <w:bookmarkStart w:id="29" w:name="基础热图"/>
      <w:r>
        <w:t>基础热图</w:t>
      </w:r>
      <w:bookmarkEnd w:id="29"/>
    </w:p>
    <w:p w14:paraId="51FBE0D5" w14:textId="77777777" w:rsidR="00EC7AE9" w:rsidRDefault="001F3769">
      <w:pPr>
        <w:pStyle w:val="SourceCode"/>
      </w:pPr>
      <w:r>
        <w:rPr>
          <w:rStyle w:val="CommentTok"/>
        </w:rPr>
        <w:t># load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(pheatmap)</w:t>
      </w:r>
      <w:r>
        <w:br/>
      </w:r>
      <w:r>
        <w:br/>
      </w:r>
      <w:r>
        <w:rPr>
          <w:rStyle w:val="CommentTok"/>
        </w:rPr>
        <w:t># set sample data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NormalTok"/>
        </w:rPr>
        <w:t>otu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 xml:space="preserve">), </w:t>
      </w:r>
      <w:r>
        <w:rPr>
          <w:rStyle w:val="DecValTok"/>
        </w:rPr>
        <w:t>1200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dimnames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row_names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"OTU"</w:t>
      </w:r>
      <w:r>
        <w:rPr>
          <w:rStyle w:val="NormalTok"/>
        </w:rPr>
        <w:t>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"sample"</w:t>
      </w:r>
      <w:r>
        <w:rPr>
          <w:rStyle w:val="NormalTok"/>
        </w:rPr>
        <w:t>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))))</w:t>
      </w:r>
      <w:r>
        <w:br/>
      </w:r>
      <w:r>
        <w:br/>
      </w:r>
      <w:r>
        <w:rPr>
          <w:rStyle w:val="CommentTok"/>
        </w:rPr>
        <w:t># head(otu)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按每个</w:t>
      </w:r>
      <w:r>
        <w:rPr>
          <w:rStyle w:val="CommentTok"/>
        </w:rPr>
        <w:t>OTU</w:t>
      </w:r>
      <w:r>
        <w:rPr>
          <w:rStyle w:val="CommentTok"/>
        </w:rPr>
        <w:t>的总丰度排序</w:t>
      </w:r>
      <w:r>
        <w:br/>
      </w:r>
      <w:r>
        <w:rPr>
          <w:rStyle w:val="NormalTok"/>
        </w:rPr>
        <w:t>otu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(otu)</w:t>
      </w:r>
      <w:r>
        <w:br/>
      </w:r>
      <w:r>
        <w:rPr>
          <w:rStyle w:val="NormalTok"/>
        </w:rPr>
        <w:t>otu</w:t>
      </w:r>
      <w:r>
        <w:rPr>
          <w:rStyle w:val="OperatorTok"/>
        </w:rPr>
        <w:t>$</w:t>
      </w:r>
      <w:r>
        <w:rPr>
          <w:rStyle w:val="NormalTok"/>
        </w:rPr>
        <w:t>sum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(otu)</w:t>
      </w:r>
      <w:r>
        <w:br/>
      </w:r>
      <w:r>
        <w:rPr>
          <w:rStyle w:val="NormalTok"/>
        </w:rPr>
        <w:t>otu_order &lt;-</w:t>
      </w:r>
      <w:r>
        <w:rPr>
          <w:rStyle w:val="StringTok"/>
        </w:rPr>
        <w:t xml:space="preserve"> </w:t>
      </w:r>
      <w:r>
        <w:rPr>
          <w:rStyle w:val="NormalTok"/>
        </w:rPr>
        <w:t>otu[</w:t>
      </w:r>
      <w:r>
        <w:rPr>
          <w:rStyle w:val="KeywordTok"/>
        </w:rPr>
        <w:t>order</w:t>
      </w:r>
      <w:r>
        <w:rPr>
          <w:rStyle w:val="NormalTok"/>
        </w:rPr>
        <w:t>(otu</w:t>
      </w:r>
      <w:r>
        <w:rPr>
          <w:rStyle w:val="OperatorTok"/>
        </w:rPr>
        <w:t>$</w:t>
      </w:r>
      <w:r>
        <w:rPr>
          <w:rStyle w:val="NormalTok"/>
        </w:rPr>
        <w:t xml:space="preserve">sum,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 ]</w:t>
      </w:r>
      <w:r>
        <w:br/>
      </w:r>
      <w:r>
        <w:rPr>
          <w:rStyle w:val="CommentTok"/>
        </w:rPr>
        <w:t># head(otu_order)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取丰度前</w:t>
      </w:r>
      <w:r>
        <w:rPr>
          <w:rStyle w:val="CommentTok"/>
        </w:rPr>
        <w:t>30</w:t>
      </w:r>
      <w:r>
        <w:rPr>
          <w:rStyle w:val="CommentTok"/>
        </w:rPr>
        <w:t>的</w:t>
      </w:r>
      <w:r>
        <w:rPr>
          <w:rStyle w:val="CommentTok"/>
        </w:rPr>
        <w:t>OTUs</w:t>
      </w:r>
      <w:r>
        <w:br/>
      </w:r>
      <w:r>
        <w:rPr>
          <w:rStyle w:val="NormalTok"/>
        </w:rPr>
        <w:lastRenderedPageBreak/>
        <w:t>mat &lt;-</w:t>
      </w:r>
      <w:r>
        <w:rPr>
          <w:rStyle w:val="StringTok"/>
        </w:rPr>
        <w:t xml:space="preserve"> </w:t>
      </w:r>
      <w:r>
        <w:rPr>
          <w:rStyle w:val="NormalTok"/>
        </w:rPr>
        <w:t>otu_order[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KeywordTok"/>
        </w:rPr>
        <w:t>ncol</w:t>
      </w:r>
      <w:r>
        <w:rPr>
          <w:rStyle w:val="NormalTok"/>
        </w:rPr>
        <w:t>(otu)]</w:t>
      </w:r>
      <w:r>
        <w:br/>
      </w:r>
      <w:r>
        <w:br/>
      </w:r>
      <w:r>
        <w:rPr>
          <w:rStyle w:val="CommentTok"/>
        </w:rPr>
        <w:t># create heatmap using pheatmap</w:t>
      </w:r>
      <w:r>
        <w:br/>
      </w:r>
      <w:r>
        <w:rPr>
          <w:rStyle w:val="KeywordTok"/>
        </w:rPr>
        <w:t>pheatmap</w:t>
      </w:r>
      <w:r>
        <w:rPr>
          <w:rStyle w:val="NormalTok"/>
        </w:rPr>
        <w:t>(</w:t>
      </w:r>
      <w:r>
        <w:rPr>
          <w:rStyle w:val="DataTypeTok"/>
        </w:rPr>
        <w:t>mat =</w:t>
      </w:r>
      <w:r>
        <w:rPr>
          <w:rStyle w:val="NormalTok"/>
        </w:rPr>
        <w:t xml:space="preserve"> mat)</w:t>
      </w:r>
    </w:p>
    <w:p w14:paraId="46ED2152" w14:textId="77777777" w:rsidR="00EC7AE9" w:rsidRDefault="001F3769">
      <w:pPr>
        <w:pStyle w:val="FirstParagraph"/>
      </w:pPr>
      <w:r>
        <w:rPr>
          <w:noProof/>
        </w:rPr>
        <w:drawing>
          <wp:inline distT="0" distB="0" distL="0" distR="0" wp14:anchorId="1D94CF6E" wp14:editId="70E66F9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undance_heat_map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42DBE" w14:textId="77777777" w:rsidR="00EC7AE9" w:rsidRDefault="001F3769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比较完整的参数</w:t>
      </w:r>
      <w:r>
        <w:br/>
      </w:r>
      <w:r>
        <w:rPr>
          <w:rStyle w:val="KeywordTok"/>
        </w:rPr>
        <w:t>pheatmap</w:t>
      </w:r>
      <w:r>
        <w:rPr>
          <w:rStyle w:val="NormalTok"/>
        </w:rPr>
        <w:t>(</w:t>
      </w:r>
      <w:r>
        <w:rPr>
          <w:rStyle w:val="DataTypeTok"/>
        </w:rPr>
        <w:t>mat =</w:t>
      </w:r>
      <w:r>
        <w:rPr>
          <w:rStyle w:val="NormalTok"/>
        </w:rPr>
        <w:t xml:space="preserve"> mat, 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border_color =</w:t>
      </w:r>
      <w:r>
        <w:rPr>
          <w:rStyle w:val="NormalTok"/>
        </w:rPr>
        <w:t xml:space="preserve"> </w:t>
      </w:r>
      <w:r>
        <w:rPr>
          <w:rStyle w:val="StringTok"/>
        </w:rPr>
        <w:t>'grey60'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treeheight_col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cellwidth=</w:t>
      </w:r>
      <w:r>
        <w:rPr>
          <w:rStyle w:val="DecValTok"/>
        </w:rPr>
        <w:t>10</w:t>
      </w:r>
      <w:r>
        <w:rPr>
          <w:rStyle w:val="NormalTok"/>
        </w:rPr>
        <w:t xml:space="preserve">,  </w:t>
      </w:r>
      <w:r>
        <w:rPr>
          <w:rStyle w:val="DataTypeTok"/>
        </w:rPr>
        <w:t>cellheight=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cluster_row =</w:t>
      </w:r>
      <w:r>
        <w:rPr>
          <w:rStyle w:val="NormalTok"/>
        </w:rPr>
        <w:t xml:space="preserve"> F,  </w:t>
      </w:r>
      <w:r>
        <w:rPr>
          <w:rStyle w:val="DataTypeTok"/>
        </w:rPr>
        <w:t>cluster_col=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show_rownames =</w:t>
      </w:r>
      <w:r>
        <w:rPr>
          <w:rStyle w:val="NormalTok"/>
        </w:rPr>
        <w:t xml:space="preserve"> F, </w:t>
      </w:r>
      <w:r>
        <w:rPr>
          <w:rStyle w:val="DataTypeTok"/>
        </w:rPr>
        <w:t>show_colnames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clustering_method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</w:p>
    <w:p w14:paraId="10FB9B88" w14:textId="77777777" w:rsidR="00EC7AE9" w:rsidRDefault="001F3769">
      <w:pPr>
        <w:pStyle w:val="FirstParagraph"/>
      </w:pPr>
      <w:r>
        <w:rPr>
          <w:noProof/>
        </w:rPr>
        <w:lastRenderedPageBreak/>
        <w:drawing>
          <wp:inline distT="0" distB="0" distL="0" distR="0" wp14:anchorId="53551D99" wp14:editId="035D53B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undance_heat_map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A6B27" w14:textId="77777777" w:rsidR="00EC7AE9" w:rsidRDefault="001F3769">
      <w:pPr>
        <w:pStyle w:val="3"/>
        <w:rPr>
          <w:lang w:eastAsia="zh-CN"/>
        </w:rPr>
      </w:pPr>
      <w:bookmarkStart w:id="30" w:name="数据转换归一化标准化"/>
      <w:r>
        <w:rPr>
          <w:lang w:eastAsia="zh-CN"/>
        </w:rPr>
        <w:t>数据转换</w:t>
      </w:r>
      <w:r>
        <w:rPr>
          <w:lang w:eastAsia="zh-CN"/>
        </w:rPr>
        <w:t>(</w:t>
      </w:r>
      <w:r>
        <w:rPr>
          <w:lang w:eastAsia="zh-CN"/>
        </w:rPr>
        <w:t>归一化</w:t>
      </w:r>
      <w:r>
        <w:rPr>
          <w:lang w:eastAsia="zh-CN"/>
        </w:rPr>
        <w:t>/</w:t>
      </w:r>
      <w:r>
        <w:rPr>
          <w:lang w:eastAsia="zh-CN"/>
        </w:rPr>
        <w:t>标准化</w:t>
      </w:r>
      <w:r>
        <w:rPr>
          <w:lang w:eastAsia="zh-CN"/>
        </w:rPr>
        <w:t>)</w:t>
      </w:r>
      <w:bookmarkEnd w:id="30"/>
    </w:p>
    <w:p w14:paraId="1C3D7A3B" w14:textId="77777777" w:rsidR="00EC7AE9" w:rsidRDefault="001F3769">
      <w:pPr>
        <w:pStyle w:val="FirstParagraph"/>
        <w:rPr>
          <w:lang w:eastAsia="zh-CN"/>
        </w:rPr>
      </w:pPr>
      <w:r>
        <w:rPr>
          <w:lang w:eastAsia="zh-CN"/>
        </w:rPr>
        <w:t>如果使用原始相对丰度或表达值，范围通常为</w:t>
      </w:r>
      <w:r>
        <w:rPr>
          <w:lang w:eastAsia="zh-CN"/>
        </w:rPr>
        <w:t>0-100</w:t>
      </w:r>
      <w:r>
        <w:rPr>
          <w:lang w:eastAsia="zh-CN"/>
        </w:rPr>
        <w:t>或</w:t>
      </w:r>
      <w:r>
        <w:rPr>
          <w:lang w:eastAsia="zh-CN"/>
        </w:rPr>
        <w:t>0-1000000</w:t>
      </w:r>
      <w:r>
        <w:rPr>
          <w:lang w:eastAsia="zh-CN"/>
        </w:rPr>
        <w:t>，而大部分的</w:t>
      </w:r>
      <w:r>
        <w:rPr>
          <w:lang w:eastAsia="zh-CN"/>
        </w:rPr>
        <w:t>OTU</w:t>
      </w:r>
      <w:r>
        <w:rPr>
          <w:lang w:eastAsia="zh-CN"/>
        </w:rPr>
        <w:t>或基因较低，做出的图会使绝大数据的数量颜色处于低丰度区，很难发现规律；因此需要数据变换，常用的方法有两类：</w:t>
      </w:r>
    </w:p>
    <w:p w14:paraId="7D86F2B6" w14:textId="77777777" w:rsidR="00EC7AE9" w:rsidRDefault="001F3769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log2(x+1) x</w:t>
      </w:r>
      <w:r>
        <w:rPr>
          <w:lang w:eastAsia="zh-CN"/>
        </w:rPr>
        <w:t>为丰度或表达值</w:t>
      </w:r>
    </w:p>
    <w:p w14:paraId="3D1A22AF" w14:textId="77777777" w:rsidR="00EC7AE9" w:rsidRDefault="001F3769">
      <w:pPr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给原始值</w:t>
      </w:r>
      <w:r>
        <w:rPr>
          <w:lang w:eastAsia="zh-CN"/>
        </w:rPr>
        <w:t>+1</w:t>
      </w:r>
      <w:r>
        <w:rPr>
          <w:lang w:eastAsia="zh-CN"/>
        </w:rPr>
        <w:t>是为了保证结果仍为正值，因为</w:t>
      </w:r>
      <w:r>
        <w:rPr>
          <w:lang w:eastAsia="zh-CN"/>
        </w:rPr>
        <w:t>2</w:t>
      </w:r>
      <w:r>
        <w:rPr>
          <w:lang w:eastAsia="zh-CN"/>
        </w:rPr>
        <w:t>的</w:t>
      </w:r>
      <w:r>
        <w:rPr>
          <w:lang w:eastAsia="zh-CN"/>
        </w:rPr>
        <w:t>0</w:t>
      </w:r>
      <w:r>
        <w:rPr>
          <w:lang w:eastAsia="zh-CN"/>
        </w:rPr>
        <w:t>次方为</w:t>
      </w:r>
      <w:r>
        <w:rPr>
          <w:lang w:eastAsia="zh-CN"/>
        </w:rPr>
        <w:t>1</w:t>
      </w:r>
      <w:r>
        <w:rPr>
          <w:lang w:eastAsia="zh-CN"/>
        </w:rPr>
        <w:t>；</w:t>
      </w:r>
    </w:p>
    <w:p w14:paraId="2EB16313" w14:textId="77777777" w:rsidR="00EC7AE9" w:rsidRDefault="001F3769">
      <w:pPr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为什么要使用</w:t>
      </w:r>
      <w:r>
        <w:rPr>
          <w:lang w:eastAsia="zh-CN"/>
        </w:rPr>
        <w:t>log</w:t>
      </w:r>
      <w:r>
        <w:rPr>
          <w:lang w:eastAsia="zh-CN"/>
        </w:rPr>
        <w:t>变换，以</w:t>
      </w:r>
      <w:r>
        <w:rPr>
          <w:lang w:eastAsia="zh-CN"/>
        </w:rPr>
        <w:t>log2</w:t>
      </w:r>
      <w:r>
        <w:rPr>
          <w:lang w:eastAsia="zh-CN"/>
        </w:rPr>
        <w:t>为例，</w:t>
      </w:r>
      <w:r>
        <w:rPr>
          <w:lang w:eastAsia="zh-CN"/>
        </w:rPr>
        <w:t>0-1000</w:t>
      </w:r>
      <w:r>
        <w:rPr>
          <w:lang w:eastAsia="zh-CN"/>
        </w:rPr>
        <w:t>的表达范围，经变化为</w:t>
      </w:r>
      <w:r>
        <w:rPr>
          <w:lang w:eastAsia="zh-CN"/>
        </w:rPr>
        <w:t>0-10</w:t>
      </w:r>
      <w:r>
        <w:rPr>
          <w:lang w:eastAsia="zh-CN"/>
        </w:rPr>
        <w:t>的范围，颜色梯度范围更容易使人与数值建立对应关系。</w:t>
      </w:r>
    </w:p>
    <w:p w14:paraId="66329F06" w14:textId="77777777" w:rsidR="00EC7AE9" w:rsidRDefault="001F3769">
      <w:pPr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为什么常用</w:t>
      </w:r>
      <w:r>
        <w:rPr>
          <w:lang w:eastAsia="zh-CN"/>
        </w:rPr>
        <w:t>log2</w:t>
      </w:r>
      <w:r>
        <w:rPr>
          <w:lang w:eastAsia="zh-CN"/>
        </w:rPr>
        <w:t>对数变化，因为筛选差异的标准通常为两倍，</w:t>
      </w:r>
      <w:r>
        <w:rPr>
          <w:lang w:eastAsia="zh-CN"/>
        </w:rPr>
        <w:t>log2</w:t>
      </w:r>
      <w:r>
        <w:rPr>
          <w:lang w:eastAsia="zh-CN"/>
        </w:rPr>
        <w:t>对数变化后，每相差</w:t>
      </w:r>
      <w:r>
        <w:rPr>
          <w:lang w:eastAsia="zh-CN"/>
        </w:rPr>
        <w:t>1</w:t>
      </w:r>
      <w:r>
        <w:rPr>
          <w:lang w:eastAsia="zh-CN"/>
        </w:rPr>
        <w:t>的两个值都有两倍差异，选择目标很方便；有时也会根据具体情况，选择</w:t>
      </w:r>
      <w:r>
        <w:rPr>
          <w:lang w:eastAsia="zh-CN"/>
        </w:rPr>
        <w:t>ln</w:t>
      </w:r>
      <w:r>
        <w:rPr>
          <w:lang w:eastAsia="zh-CN"/>
        </w:rPr>
        <w:t>，</w:t>
      </w:r>
      <w:r>
        <w:rPr>
          <w:lang w:eastAsia="zh-CN"/>
        </w:rPr>
        <w:t xml:space="preserve"> log10</w:t>
      </w:r>
      <w:r>
        <w:rPr>
          <w:lang w:eastAsia="zh-CN"/>
        </w:rPr>
        <w:t>等转换方式；</w:t>
      </w:r>
    </w:p>
    <w:p w14:paraId="3F0BA230" w14:textId="77777777" w:rsidR="00EC7AE9" w:rsidRDefault="001F3769">
      <w:pPr>
        <w:numPr>
          <w:ilvl w:val="0"/>
          <w:numId w:val="5"/>
        </w:numPr>
      </w:pPr>
      <w:r>
        <w:t>Z-score</w:t>
      </w:r>
      <w:r>
        <w:t>标准化：标准分数（</w:t>
      </w:r>
      <w:r>
        <w:t>standard score</w:t>
      </w:r>
      <w:r>
        <w:t>）也叫</w:t>
      </w:r>
      <w:r>
        <w:t>z</w:t>
      </w:r>
      <w:r>
        <w:t>分数（</w:t>
      </w:r>
      <w:r>
        <w:t>z-score</w:t>
      </w:r>
      <w:r>
        <w:t>）</w:t>
      </w:r>
      <w:r>
        <w:t>,</w:t>
      </w:r>
      <w:r>
        <w:t>是一个分数与平均数的差再除以标准差的过程。用公式表示为：</w:t>
      </w:r>
      <w:r>
        <w:t>z=(x-μ)/σ</w:t>
      </w:r>
      <w:r>
        <w:t>。</w:t>
      </w:r>
      <w:r>
        <w:rPr>
          <w:lang w:eastAsia="zh-CN"/>
        </w:rPr>
        <w:t>其中</w:t>
      </w:r>
      <w:r>
        <w:rPr>
          <w:lang w:eastAsia="zh-CN"/>
        </w:rPr>
        <w:t>x</w:t>
      </w:r>
      <w:r>
        <w:rPr>
          <w:lang w:eastAsia="zh-CN"/>
        </w:rPr>
        <w:t>为某一具体分数，</w:t>
      </w:r>
      <w:r>
        <w:t>μ</w:t>
      </w:r>
      <w:r>
        <w:rPr>
          <w:lang w:eastAsia="zh-CN"/>
        </w:rPr>
        <w:t>为平均数，</w:t>
      </w:r>
      <w:r>
        <w:t>σ</w:t>
      </w:r>
      <w:r>
        <w:rPr>
          <w:lang w:eastAsia="zh-CN"/>
        </w:rPr>
        <w:t>为标准差。此种方法可以使有差异且稳定变化的两组明显区分为不同的颜色，但却丢失了原始相对丰度、差异倍数的信息。</w:t>
      </w:r>
      <w:r>
        <w:t>但由于结果比较美观，规律明显，使用较多。</w:t>
      </w:r>
    </w:p>
    <w:p w14:paraId="3C59F2B0" w14:textId="77777777" w:rsidR="00EC7AE9" w:rsidRDefault="001F3769">
      <w:pPr>
        <w:pStyle w:val="SourceCode"/>
      </w:pPr>
      <w:r>
        <w:rPr>
          <w:rStyle w:val="CommentTok"/>
        </w:rPr>
        <w:t xml:space="preserve"># log2 </w:t>
      </w:r>
      <w:r>
        <w:rPr>
          <w:rStyle w:val="CommentTok"/>
        </w:rPr>
        <w:t>转换</w:t>
      </w:r>
      <w:r>
        <w:br/>
      </w:r>
      <w:r>
        <w:rPr>
          <w:rStyle w:val="CommentTok"/>
        </w:rPr>
        <w:t># scale_test &lt;- apply(mat, 2, function(x) log2(x+1))</w:t>
      </w:r>
      <w:r>
        <w:br/>
      </w:r>
      <w:r>
        <w:lastRenderedPageBreak/>
        <w:br/>
      </w:r>
      <w:r>
        <w:br/>
      </w:r>
      <w:r>
        <w:rPr>
          <w:rStyle w:val="CommentTok"/>
        </w:rPr>
        <w:t xml:space="preserve"># scale </w:t>
      </w:r>
      <w:r>
        <w:rPr>
          <w:rStyle w:val="CommentTok"/>
        </w:rPr>
        <w:t>转换</w:t>
      </w:r>
      <w:r>
        <w:br/>
      </w:r>
      <w:r>
        <w:rPr>
          <w:rStyle w:val="NormalTok"/>
        </w:rPr>
        <w:t>scale_test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(mat, </w:t>
      </w:r>
      <w:r>
        <w:rPr>
          <w:rStyle w:val="DecValTok"/>
        </w:rPr>
        <w:t>2</w:t>
      </w:r>
      <w:r>
        <w:rPr>
          <w:rStyle w:val="NormalTok"/>
        </w:rPr>
        <w:t>, scale)</w:t>
      </w:r>
      <w:r>
        <w:br/>
      </w:r>
      <w:r>
        <w:rPr>
          <w:rStyle w:val="KeywordTok"/>
        </w:rPr>
        <w:t>pheatmap</w:t>
      </w:r>
      <w:r>
        <w:rPr>
          <w:rStyle w:val="NormalTok"/>
        </w:rPr>
        <w:t>(</w:t>
      </w:r>
      <w:r>
        <w:rPr>
          <w:rStyle w:val="DataTypeTok"/>
        </w:rPr>
        <w:t>mat =</w:t>
      </w:r>
      <w:r>
        <w:rPr>
          <w:rStyle w:val="NormalTok"/>
        </w:rPr>
        <w:t xml:space="preserve"> scale_test)</w:t>
      </w:r>
    </w:p>
    <w:p w14:paraId="61C02F50" w14:textId="77777777" w:rsidR="00EC7AE9" w:rsidRDefault="001F3769">
      <w:pPr>
        <w:pStyle w:val="FirstParagraph"/>
      </w:pPr>
      <w:r>
        <w:rPr>
          <w:noProof/>
        </w:rPr>
        <w:drawing>
          <wp:inline distT="0" distB="0" distL="0" distR="0" wp14:anchorId="2E618B38" wp14:editId="6F26A0D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undance_heat_map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4070D" w14:textId="77777777" w:rsidR="00EC7AE9" w:rsidRDefault="001F3769">
      <w:pPr>
        <w:pStyle w:val="3"/>
        <w:rPr>
          <w:lang w:eastAsia="zh-CN"/>
        </w:rPr>
      </w:pPr>
      <w:bookmarkStart w:id="31" w:name="根据聚类结果分割热图"/>
      <w:r>
        <w:rPr>
          <w:lang w:eastAsia="zh-CN"/>
        </w:rPr>
        <w:t>根据聚类结果分割热图</w:t>
      </w:r>
      <w:bookmarkEnd w:id="31"/>
    </w:p>
    <w:p w14:paraId="5AEF4248" w14:textId="77777777" w:rsidR="00EC7AE9" w:rsidRDefault="001F3769">
      <w:pPr>
        <w:pStyle w:val="FirstParagraph"/>
        <w:rPr>
          <w:lang w:eastAsia="zh-CN"/>
        </w:rPr>
      </w:pPr>
      <w:r>
        <w:rPr>
          <w:lang w:eastAsia="zh-CN"/>
        </w:rPr>
        <w:t>可以依据聚类簇将热图板块分开，这样我们就可以在热图主体中直接获得不同聚类簇的信息，而不会分心去查看聚类情况，在大量数据聚集在一起的时候，非常好用。</w:t>
      </w:r>
    </w:p>
    <w:p w14:paraId="27CEA5B7" w14:textId="77777777" w:rsidR="00EC7AE9" w:rsidRDefault="001F3769">
      <w:pPr>
        <w:pStyle w:val="SourceCode"/>
      </w:pPr>
      <w:r>
        <w:rPr>
          <w:rStyle w:val="KeywordTok"/>
        </w:rPr>
        <w:t>pheatmap</w:t>
      </w:r>
      <w:r>
        <w:rPr>
          <w:rStyle w:val="NormalTok"/>
        </w:rPr>
        <w:t>(</w:t>
      </w:r>
      <w:r>
        <w:rPr>
          <w:rStyle w:val="DataTypeTok"/>
        </w:rPr>
        <w:t>mat =</w:t>
      </w:r>
      <w:r>
        <w:rPr>
          <w:rStyle w:val="NormalTok"/>
        </w:rPr>
        <w:t xml:space="preserve"> mat, </w:t>
      </w:r>
      <w:r>
        <w:rPr>
          <w:rStyle w:val="DataTypeTok"/>
        </w:rPr>
        <w:t>cutree_rows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cutree_cols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DB823FD" w14:textId="77777777" w:rsidR="00EC7AE9" w:rsidRDefault="001F3769">
      <w:pPr>
        <w:pStyle w:val="FirstParagraph"/>
      </w:pPr>
      <w:r>
        <w:rPr>
          <w:noProof/>
        </w:rPr>
        <w:lastRenderedPageBreak/>
        <w:drawing>
          <wp:inline distT="0" distB="0" distL="0" distR="0" wp14:anchorId="37F5F6A2" wp14:editId="72036F1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undance_heat_map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4977D3" w14:textId="77777777" w:rsidR="00EC7AE9" w:rsidRDefault="001F3769">
      <w:pPr>
        <w:pStyle w:val="3"/>
      </w:pPr>
      <w:bookmarkStart w:id="32" w:name="热图色键分配"/>
      <w:r>
        <w:t>热图色键分配</w:t>
      </w:r>
      <w:bookmarkEnd w:id="32"/>
    </w:p>
    <w:p w14:paraId="0986CE78" w14:textId="77777777" w:rsidR="00EC7AE9" w:rsidRDefault="001F3769">
      <w:pPr>
        <w:pStyle w:val="SourceCode"/>
      </w:pPr>
      <w:r>
        <w:rPr>
          <w:rStyle w:val="CommentTok"/>
        </w:rPr>
        <w:t># color palette and cell size set</w:t>
      </w:r>
      <w:r>
        <w:br/>
      </w:r>
      <w:r>
        <w:rPr>
          <w:rStyle w:val="CommentTok"/>
        </w:rPr>
        <w:t xml:space="preserve"># divide the data range into several parts, say 50 </w:t>
      </w:r>
      <w:r>
        <w:br/>
      </w:r>
      <w:r>
        <w:rPr>
          <w:rStyle w:val="CommentTok"/>
        </w:rPr>
        <w:t># set color palette according to the divided data range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利用</w:t>
      </w:r>
      <w:r>
        <w:rPr>
          <w:rStyle w:val="CommentTok"/>
        </w:rPr>
        <w:t xml:space="preserve">colorRampPalette </w:t>
      </w:r>
      <w:r>
        <w:rPr>
          <w:rStyle w:val="CommentTok"/>
        </w:rPr>
        <w:t>进行色键分割，参考</w:t>
      </w:r>
      <w:r>
        <w:rPr>
          <w:rStyle w:val="CommentTok"/>
        </w:rPr>
        <w:t>?colorRampPalette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要求</w:t>
      </w:r>
      <w:r>
        <w:rPr>
          <w:rStyle w:val="CommentTok"/>
        </w:rPr>
        <w:t xml:space="preserve"> col2rgb()</w:t>
      </w:r>
      <w:r>
        <w:br/>
      </w:r>
      <w:r>
        <w:rPr>
          <w:rStyle w:val="NormalTok"/>
        </w:rPr>
        <w:t>first &lt;-</w:t>
      </w:r>
      <w:r>
        <w:rPr>
          <w:rStyle w:val="StringTok"/>
        </w:rPr>
        <w:t xml:space="preserve"> </w:t>
      </w:r>
      <w:r>
        <w:rPr>
          <w:rStyle w:val="KeywordTok"/>
        </w:rPr>
        <w:t>colorRampPalette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"navy"</w:t>
      </w:r>
      <w:r>
        <w:rPr>
          <w:rStyle w:val="NormalTok"/>
        </w:rPr>
        <w:t>))(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second &lt;-</w:t>
      </w:r>
      <w:r>
        <w:rPr>
          <w:rStyle w:val="StringTok"/>
        </w:rPr>
        <w:t xml:space="preserve"> </w:t>
      </w:r>
      <w:r>
        <w:rPr>
          <w:rStyle w:val="KeywordTok"/>
        </w:rPr>
        <w:t>colorRampPalette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"navy"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))(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palette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(first, second)</w:t>
      </w:r>
      <w:r>
        <w:br/>
      </w:r>
      <w:r>
        <w:br/>
      </w:r>
      <w:r>
        <w:rPr>
          <w:rStyle w:val="KeywordTok"/>
        </w:rPr>
        <w:t>pheatmap</w:t>
      </w:r>
      <w:r>
        <w:rPr>
          <w:rStyle w:val="NormalTok"/>
        </w:rPr>
        <w:t>(</w:t>
      </w:r>
      <w:r>
        <w:rPr>
          <w:rStyle w:val="DataTypeTok"/>
        </w:rPr>
        <w:t>mat =</w:t>
      </w:r>
      <w:r>
        <w:rPr>
          <w:rStyle w:val="NormalTok"/>
        </w:rPr>
        <w:t xml:space="preserve"> mat,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color =</w:t>
      </w:r>
      <w:r>
        <w:rPr>
          <w:rStyle w:val="NormalTok"/>
        </w:rPr>
        <w:t xml:space="preserve"> palette, 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border_color =</w:t>
      </w:r>
      <w:r>
        <w:rPr>
          <w:rStyle w:val="NormalTok"/>
        </w:rPr>
        <w:t xml:space="preserve"> </w:t>
      </w:r>
      <w:r>
        <w:rPr>
          <w:rStyle w:val="StringTok"/>
        </w:rPr>
        <w:t>'grey60'</w:t>
      </w:r>
      <w:r>
        <w:rPr>
          <w:rStyle w:val="NormalTok"/>
        </w:rPr>
        <w:t xml:space="preserve">, </w:t>
      </w:r>
      <w:r>
        <w:rPr>
          <w:rStyle w:val="DataTypeTok"/>
        </w:rPr>
        <w:t>cellwidth=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cellheight=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cluster_row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cluster_col=</w:t>
      </w:r>
      <w:r>
        <w:rPr>
          <w:rStyle w:val="NormalTok"/>
        </w:rPr>
        <w:t xml:space="preserve"> T, </w:t>
      </w:r>
      <w:r>
        <w:rPr>
          <w:rStyle w:val="DataTypeTok"/>
        </w:rPr>
        <w:t>show_colnames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clustering_method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</w:p>
    <w:p w14:paraId="13AB8BE4" w14:textId="77777777" w:rsidR="00EC7AE9" w:rsidRDefault="001F3769">
      <w:pPr>
        <w:pStyle w:val="FirstParagraph"/>
      </w:pPr>
      <w:r>
        <w:rPr>
          <w:noProof/>
        </w:rPr>
        <w:lastRenderedPageBreak/>
        <w:drawing>
          <wp:inline distT="0" distB="0" distL="0" distR="0" wp14:anchorId="08CA38E0" wp14:editId="50F4A9B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undance_heat_map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226971" w14:textId="77777777" w:rsidR="00EC7AE9" w:rsidRDefault="001F3769">
      <w:pPr>
        <w:pStyle w:val="3"/>
      </w:pPr>
      <w:bookmarkStart w:id="33" w:name="添加注释信息"/>
      <w:r>
        <w:t>添加注释信息</w:t>
      </w:r>
      <w:bookmarkEnd w:id="33"/>
    </w:p>
    <w:p w14:paraId="3E33F60F" w14:textId="77777777" w:rsidR="00EC7AE9" w:rsidRDefault="001F3769">
      <w:pPr>
        <w:pStyle w:val="SourceCode"/>
      </w:pPr>
      <w:r>
        <w:rPr>
          <w:rStyle w:val="CommentTok"/>
        </w:rPr>
        <w:t xml:space="preserve"># add annotation to heatmap </w:t>
      </w:r>
      <w:r>
        <w:br/>
      </w:r>
      <w:r>
        <w:br/>
      </w:r>
      <w:r>
        <w:rPr>
          <w:rStyle w:val="CommentTok"/>
        </w:rPr>
        <w:t># add annotation data out of scratch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随机生成的分组</w:t>
      </w:r>
      <w:r>
        <w:rPr>
          <w:rStyle w:val="CommentTok"/>
        </w:rPr>
        <w:t>x</w:t>
      </w:r>
      <w:r>
        <w:rPr>
          <w:rStyle w:val="CommentTok"/>
        </w:rPr>
        <w:t>信息</w:t>
      </w:r>
      <w:r>
        <w:br/>
      </w:r>
      <w:r>
        <w:rPr>
          <w:rStyle w:val="NormalTok"/>
        </w:rPr>
        <w:t>sample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如果分组信息是一个表格，则用</w:t>
      </w:r>
      <w:r>
        <w:rPr>
          <w:rStyle w:val="CommentTok"/>
        </w:rPr>
        <w:t>merge()</w:t>
      </w:r>
      <w:r>
        <w:rPr>
          <w:rStyle w:val="CommentTok"/>
        </w:rPr>
        <w:t>依据</w:t>
      </w:r>
      <w:r>
        <w:rPr>
          <w:rStyle w:val="CommentTok"/>
        </w:rPr>
        <w:t xml:space="preserve">sample </w:t>
      </w:r>
      <w:r>
        <w:rPr>
          <w:rStyle w:val="CommentTok"/>
        </w:rPr>
        <w:t>合并即可</w:t>
      </w:r>
      <w:r>
        <w:br/>
      </w:r>
      <w:r>
        <w:rPr>
          <w:rStyle w:val="NormalTok"/>
        </w:rPr>
        <w:t>annot_data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 xml:space="preserve">(mat), </w:t>
      </w:r>
      <w:r>
        <w:br/>
      </w:r>
      <w:r>
        <w:rPr>
          <w:rStyle w:val="NormalTok"/>
        </w:rPr>
        <w:t xml:space="preserve">                         sample)</w:t>
      </w:r>
      <w:r>
        <w:br/>
      </w:r>
      <w:r>
        <w:rPr>
          <w:rStyle w:val="CommentTok"/>
        </w:rPr>
        <w:t># head(annot_data)</w:t>
      </w:r>
      <w:r>
        <w:br/>
      </w:r>
      <w:r>
        <w:rPr>
          <w:rStyle w:val="KeywordTok"/>
        </w:rPr>
        <w:t>pheatmap</w:t>
      </w:r>
      <w:r>
        <w:rPr>
          <w:rStyle w:val="NormalTok"/>
        </w:rPr>
        <w:t>(</w:t>
      </w:r>
      <w:r>
        <w:rPr>
          <w:rStyle w:val="DataTypeTok"/>
        </w:rPr>
        <w:t>mat =</w:t>
      </w:r>
      <w:r>
        <w:rPr>
          <w:rStyle w:val="NormalTok"/>
        </w:rPr>
        <w:t xml:space="preserve"> mat, </w:t>
      </w:r>
      <w:r>
        <w:rPr>
          <w:rStyle w:val="DataTypeTok"/>
        </w:rPr>
        <w:t>annotation_col =</w:t>
      </w:r>
      <w:r>
        <w:rPr>
          <w:rStyle w:val="NormalTok"/>
        </w:rPr>
        <w:t xml:space="preserve"> annot_data)</w:t>
      </w:r>
    </w:p>
    <w:p w14:paraId="6A736767" w14:textId="7C856126" w:rsidR="00EC7AE9" w:rsidRDefault="001F3769">
      <w:pPr>
        <w:pStyle w:val="FirstParagraph"/>
        <w:rPr>
          <w:ins w:id="34" w:author="wen tao" w:date="2020-06-07T16:31:00Z"/>
        </w:rPr>
      </w:pPr>
      <w:r>
        <w:rPr>
          <w:noProof/>
        </w:rPr>
        <w:lastRenderedPageBreak/>
        <w:drawing>
          <wp:inline distT="0" distB="0" distL="0" distR="0" wp14:anchorId="5520929F" wp14:editId="5DA5CB3B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undance_heat_map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A9470C" w14:textId="5748685B" w:rsidR="007536EF" w:rsidRPr="00760150" w:rsidDel="007536EF" w:rsidRDefault="007536EF">
      <w:pPr>
        <w:pStyle w:val="a0"/>
        <w:rPr>
          <w:del w:id="35" w:author="wen tao" w:date="2020-06-07T16:38:00Z"/>
          <w:lang w:eastAsia="zh-CN"/>
        </w:rPr>
        <w:pPrChange w:id="36" w:author="wen tao" w:date="2020-06-07T16:31:00Z">
          <w:pPr>
            <w:pStyle w:val="FirstParagraph"/>
          </w:pPr>
        </w:pPrChange>
      </w:pPr>
    </w:p>
    <w:p w14:paraId="6852BEF8" w14:textId="77777777" w:rsidR="00EC7AE9" w:rsidRDefault="00647BB3">
      <w:r>
        <w:pict w14:anchorId="3C727EBC">
          <v:rect id="_x0000_i1027" style="width:0;height:1.5pt" o:hralign="center" o:hrstd="t" o:hr="t"/>
        </w:pict>
      </w:r>
    </w:p>
    <w:p w14:paraId="49752728" w14:textId="77777777" w:rsidR="00EC7AE9" w:rsidRDefault="001F3769">
      <w:pPr>
        <w:pStyle w:val="2"/>
      </w:pPr>
      <w:bookmarkStart w:id="37" w:name="reference"/>
      <w:r>
        <w:t>Reference</w:t>
      </w:r>
      <w:bookmarkEnd w:id="37"/>
    </w:p>
    <w:p w14:paraId="2E6BF50F" w14:textId="77777777" w:rsidR="00EC7AE9" w:rsidRDefault="001F3769">
      <w:pPr>
        <w:pStyle w:val="a7"/>
      </w:pPr>
      <w:bookmarkStart w:id="38" w:name="ref-RN1"/>
      <w:bookmarkStart w:id="39" w:name="refs"/>
      <w:r>
        <w:t xml:space="preserve">1. </w:t>
      </w:r>
      <w:r>
        <w:t>刘永鑫</w:t>
      </w:r>
      <w:r>
        <w:t xml:space="preserve">. </w:t>
      </w:r>
      <w:r>
        <w:t>扩增子图表解读</w:t>
      </w:r>
      <w:r>
        <w:t>3</w:t>
      </w:r>
      <w:r>
        <w:t>热图：差异菌、</w:t>
      </w:r>
      <w:r>
        <w:t>OTU</w:t>
      </w:r>
      <w:r>
        <w:t>及功能</w:t>
      </w:r>
      <w:r>
        <w:t>.</w:t>
      </w:r>
    </w:p>
    <w:p w14:paraId="7EA51DE2" w14:textId="77777777" w:rsidR="00EC7AE9" w:rsidRDefault="001F3769">
      <w:pPr>
        <w:pStyle w:val="a7"/>
      </w:pPr>
      <w:bookmarkStart w:id="40" w:name="ref-RN2"/>
      <w:bookmarkEnd w:id="38"/>
      <w:r>
        <w:t xml:space="preserve">2. Lebeis, S. L. </w:t>
      </w:r>
      <w:r>
        <w:rPr>
          <w:i/>
        </w:rPr>
        <w:t>et al.</w:t>
      </w:r>
      <w:r>
        <w:t xml:space="preserve"> Salicylic acid modulates colonization of the root microbiome by specific bacterial taxa. </w:t>
      </w:r>
      <w:r>
        <w:rPr>
          <w:b/>
        </w:rPr>
        <w:t>349</w:t>
      </w:r>
      <w:r>
        <w:t>, 860–864 (2015).</w:t>
      </w:r>
      <w:bookmarkEnd w:id="39"/>
      <w:bookmarkEnd w:id="40"/>
    </w:p>
    <w:sectPr w:rsidR="00EC7AE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F7863" w14:textId="77777777" w:rsidR="00647BB3" w:rsidRDefault="00647BB3">
      <w:pPr>
        <w:spacing w:after="0"/>
      </w:pPr>
      <w:r>
        <w:separator/>
      </w:r>
    </w:p>
  </w:endnote>
  <w:endnote w:type="continuationSeparator" w:id="0">
    <w:p w14:paraId="4FCB8A1B" w14:textId="77777777" w:rsidR="00647BB3" w:rsidRDefault="00647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2D719" w14:textId="77777777" w:rsidR="00647BB3" w:rsidRDefault="00647BB3">
      <w:r>
        <w:separator/>
      </w:r>
    </w:p>
  </w:footnote>
  <w:footnote w:type="continuationSeparator" w:id="0">
    <w:p w14:paraId="26A7D1F0" w14:textId="77777777" w:rsidR="00647BB3" w:rsidRDefault="00647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632F4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9DC17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718A53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n tao">
    <w15:presenceInfo w15:providerId="Windows Live" w15:userId="aeb3ca4794b633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3769"/>
    <w:rsid w:val="004E29B3"/>
    <w:rsid w:val="00590D07"/>
    <w:rsid w:val="00622999"/>
    <w:rsid w:val="00647BB3"/>
    <w:rsid w:val="007536EF"/>
    <w:rsid w:val="00760150"/>
    <w:rsid w:val="00784D58"/>
    <w:rsid w:val="008D6863"/>
    <w:rsid w:val="00B86B75"/>
    <w:rsid w:val="00BC48D5"/>
    <w:rsid w:val="00C36279"/>
    <w:rsid w:val="00E315A3"/>
    <w:rsid w:val="00EC7A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8BDE8"/>
  <w15:docId w15:val="{0CBCF914-A64D-473B-9BA6-D2C7E0F7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760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760150"/>
    <w:rPr>
      <w:sz w:val="18"/>
      <w:szCs w:val="18"/>
    </w:rPr>
  </w:style>
  <w:style w:type="paragraph" w:styleId="af0">
    <w:name w:val="footer"/>
    <w:basedOn w:val="a"/>
    <w:link w:val="af1"/>
    <w:unhideWhenUsed/>
    <w:rsid w:val="007601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760150"/>
    <w:rPr>
      <w:sz w:val="18"/>
      <w:szCs w:val="18"/>
    </w:rPr>
  </w:style>
  <w:style w:type="paragraph" w:styleId="af2">
    <w:name w:val="Balloon Text"/>
    <w:basedOn w:val="a"/>
    <w:link w:val="af3"/>
    <w:semiHidden/>
    <w:unhideWhenUsed/>
    <w:rsid w:val="00760150"/>
    <w:pPr>
      <w:spacing w:after="0"/>
    </w:pPr>
    <w:rPr>
      <w:sz w:val="18"/>
      <w:szCs w:val="18"/>
    </w:rPr>
  </w:style>
  <w:style w:type="character" w:customStyle="1" w:styleId="af3">
    <w:name w:val="批注框文本 字符"/>
    <w:basedOn w:val="a1"/>
    <w:link w:val="af2"/>
    <w:semiHidden/>
    <w:rsid w:val="007601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cience.sciencemag.org/content/349/6250/86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物种丰度热图</dc:title>
  <dc:creator>WuYiLei</dc:creator>
  <cp:keywords/>
  <cp:lastModifiedBy>wen tao</cp:lastModifiedBy>
  <cp:revision>3</cp:revision>
  <dcterms:created xsi:type="dcterms:W3CDTF">2020-06-06T11:52:00Z</dcterms:created>
  <dcterms:modified xsi:type="dcterms:W3CDTF">2020-06-07T08:40:00Z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Mylib.bib</vt:lpwstr>
  </property>
  <property fmtid="{D5CDD505-2E9C-101B-9397-08002B2CF9AE}" pid="3" name="csl">
    <vt:lpwstr>nature.csl</vt:lpwstr>
  </property>
  <property fmtid="{D5CDD505-2E9C-101B-9397-08002B2CF9AE}" pid="4" name="date">
    <vt:lpwstr>2020/6/6</vt:lpwstr>
  </property>
  <property fmtid="{D5CDD505-2E9C-101B-9397-08002B2CF9AE}" pid="5" name="output">
    <vt:lpwstr/>
  </property>
</Properties>
</file>