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C767F" w14:textId="77777777" w:rsidR="00746995" w:rsidRDefault="007F4EAF">
      <w:pPr>
        <w:pStyle w:val="a4"/>
      </w:pPr>
      <w:r>
        <w:t>三元图</w:t>
      </w:r>
    </w:p>
    <w:p w14:paraId="7DEAB209" w14:textId="77777777" w:rsidR="00746995" w:rsidRDefault="007F4EAF">
      <w:pPr>
        <w:pStyle w:val="Author"/>
      </w:pPr>
      <w:r>
        <w:t>WuYiLei</w:t>
      </w:r>
    </w:p>
    <w:p w14:paraId="2FBD038C" w14:textId="77777777" w:rsidR="00746995" w:rsidRDefault="007F4EAF">
      <w:pPr>
        <w:pStyle w:val="a6"/>
      </w:pPr>
      <w:r>
        <w:t>2020/6/6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70399376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013DEA81" w14:textId="77777777" w:rsidR="00746995" w:rsidRDefault="007F4EAF">
          <w:pPr>
            <w:pStyle w:val="TOC"/>
          </w:pPr>
          <w:r>
            <w:t>Table of Contents</w:t>
          </w:r>
        </w:p>
        <w:p w14:paraId="3F5A05C5" w14:textId="77777777" w:rsidR="00F647BD" w:rsidRDefault="007F4EA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r>
            <w:fldChar w:fldCharType="begin"/>
          </w:r>
          <w:r>
            <w:instrText>TOC \o "1-2" \h \z \u</w:instrText>
          </w:r>
          <w:r w:rsidR="00F647BD">
            <w:fldChar w:fldCharType="separate"/>
          </w:r>
          <w:hyperlink w:anchor="_Toc42551846" w:history="1">
            <w:r w:rsidR="00F647BD" w:rsidRPr="00AD1D23">
              <w:rPr>
                <w:rStyle w:val="ad"/>
                <w:noProof/>
              </w:rPr>
              <w:t>简介</w:t>
            </w:r>
            <w:r w:rsidR="00F647BD">
              <w:rPr>
                <w:noProof/>
                <w:webHidden/>
              </w:rPr>
              <w:tab/>
            </w:r>
            <w:r w:rsidR="00F647BD">
              <w:rPr>
                <w:noProof/>
                <w:webHidden/>
              </w:rPr>
              <w:fldChar w:fldCharType="begin"/>
            </w:r>
            <w:r w:rsidR="00F647BD">
              <w:rPr>
                <w:noProof/>
                <w:webHidden/>
              </w:rPr>
              <w:instrText xml:space="preserve"> PAGEREF _Toc42551846 \h </w:instrText>
            </w:r>
            <w:r w:rsidR="00F647BD">
              <w:rPr>
                <w:noProof/>
                <w:webHidden/>
              </w:rPr>
            </w:r>
            <w:r w:rsidR="00F647BD">
              <w:rPr>
                <w:noProof/>
                <w:webHidden/>
              </w:rPr>
              <w:fldChar w:fldCharType="separate"/>
            </w:r>
            <w:r w:rsidR="00F647BD">
              <w:rPr>
                <w:noProof/>
                <w:webHidden/>
              </w:rPr>
              <w:t>1</w:t>
            </w:r>
            <w:r w:rsidR="00F647BD">
              <w:rPr>
                <w:noProof/>
                <w:webHidden/>
              </w:rPr>
              <w:fldChar w:fldCharType="end"/>
            </w:r>
          </w:hyperlink>
        </w:p>
        <w:p w14:paraId="7B9C252A" w14:textId="77777777" w:rsidR="00F647BD" w:rsidRDefault="00F647BD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42551847" w:history="1">
            <w:r w:rsidRPr="00AD1D23">
              <w:rPr>
                <w:rStyle w:val="ad"/>
                <w:noProof/>
              </w:rPr>
              <w:t>实例解读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AB651" w14:textId="77777777" w:rsidR="00F647BD" w:rsidRDefault="00F647BD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42551848" w:history="1">
            <w:r w:rsidRPr="00AD1D23">
              <w:rPr>
                <w:rStyle w:val="ad"/>
                <w:noProof/>
              </w:rPr>
              <w:t>绘图实战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11738" w14:textId="77777777" w:rsidR="00746995" w:rsidRDefault="007F4EAF">
          <w:r>
            <w:fldChar w:fldCharType="end"/>
          </w:r>
        </w:p>
      </w:sdtContent>
    </w:sdt>
    <w:p w14:paraId="0524985D" w14:textId="77777777" w:rsidR="00746995" w:rsidRDefault="007F4EAF">
      <w:pPr>
        <w:pStyle w:val="2"/>
        <w:rPr>
          <w:lang w:eastAsia="zh-CN"/>
        </w:rPr>
      </w:pPr>
      <w:bookmarkStart w:id="0" w:name="简介"/>
      <w:bookmarkStart w:id="1" w:name="_Toc42551846"/>
      <w:r>
        <w:rPr>
          <w:lang w:eastAsia="zh-CN"/>
        </w:rPr>
        <w:t>简介</w:t>
      </w:r>
      <w:bookmarkEnd w:id="0"/>
      <w:bookmarkEnd w:id="1"/>
    </w:p>
    <w:p w14:paraId="67F5D32B" w14:textId="77777777" w:rsidR="00746995" w:rsidRDefault="007F4EAF">
      <w:pPr>
        <w:pStyle w:val="FirstParagraph"/>
        <w:rPr>
          <w:lang w:eastAsia="zh-CN"/>
        </w:rPr>
      </w:pPr>
      <w:commentRangeStart w:id="2"/>
      <w:r>
        <w:rPr>
          <w:lang w:eastAsia="zh-CN"/>
        </w:rPr>
        <w:t>三元图是可以显示三种不同元素或化合物的混合成分的特征图，由于第</w:t>
      </w:r>
      <w:r>
        <w:rPr>
          <w:lang w:eastAsia="zh-CN"/>
        </w:rPr>
        <w:t>3</w:t>
      </w:r>
      <w:r>
        <w:rPr>
          <w:lang w:eastAsia="zh-CN"/>
        </w:rPr>
        <w:t>维是线性的并且仅依赖于另外两维，因此可以在</w:t>
      </w:r>
      <w:r>
        <w:rPr>
          <w:lang w:eastAsia="zh-CN"/>
        </w:rPr>
        <w:t>2D</w:t>
      </w:r>
      <w:r>
        <w:rPr>
          <w:lang w:eastAsia="zh-CN"/>
        </w:rPr>
        <w:t>空间中表示具有三个自由度的坐标系。</w:t>
      </w:r>
      <w:commentRangeEnd w:id="2"/>
      <w:r w:rsidR="0023011D">
        <w:rPr>
          <w:rStyle w:val="af"/>
        </w:rPr>
        <w:commentReference w:id="2"/>
      </w:r>
    </w:p>
    <w:p w14:paraId="5CB2F8FA" w14:textId="77777777" w:rsidR="00746995" w:rsidRDefault="007F4EAF">
      <w:pPr>
        <w:pStyle w:val="a0"/>
        <w:rPr>
          <w:lang w:eastAsia="zh-CN"/>
        </w:rPr>
      </w:pPr>
      <w:r>
        <w:rPr>
          <w:lang w:eastAsia="zh-CN"/>
        </w:rPr>
        <w:t>在微生物多样性分析中，普通三元图不同的点代表不同的</w:t>
      </w:r>
      <w:r>
        <w:rPr>
          <w:lang w:eastAsia="zh-CN"/>
        </w:rPr>
        <w:t>OTUs</w:t>
      </w:r>
      <w:r>
        <w:rPr>
          <w:lang w:eastAsia="zh-CN"/>
        </w:rPr>
        <w:t>（或分类水平），点的大小代表平均丰度。不仅如此，还可以根据</w:t>
      </w:r>
      <w:r>
        <w:rPr>
          <w:lang w:eastAsia="zh-CN"/>
        </w:rPr>
        <w:t>OTU</w:t>
      </w:r>
      <w:r>
        <w:rPr>
          <w:lang w:eastAsia="zh-CN"/>
        </w:rPr>
        <w:t>在各微环境中的丰度数据进行统计检验后，得出各</w:t>
      </w:r>
      <w:r>
        <w:rPr>
          <w:lang w:eastAsia="zh-CN"/>
        </w:rPr>
        <w:t>OTU</w:t>
      </w:r>
      <w:r>
        <w:rPr>
          <w:lang w:eastAsia="zh-CN"/>
        </w:rPr>
        <w:t>分别在哪种微环境中显著富集，并据此在图中以不同颜色的点表示，此时三元图不仅表现出</w:t>
      </w:r>
      <w:r>
        <w:rPr>
          <w:lang w:eastAsia="zh-CN"/>
        </w:rPr>
        <w:t>OTU</w:t>
      </w:r>
      <w:r>
        <w:rPr>
          <w:lang w:eastAsia="zh-CN"/>
        </w:rPr>
        <w:t>或者物种的分布，还包含显著性统计结果。此时的三元特异富集图，包两两比较和韦恩图比较的结果，信息高度概括，并从多方面展示，非常值得使用。</w:t>
      </w:r>
    </w:p>
    <w:p w14:paraId="59067F49" w14:textId="77777777" w:rsidR="00746995" w:rsidRDefault="007F4EAF">
      <w:pPr>
        <w:pStyle w:val="2"/>
        <w:rPr>
          <w:lang w:eastAsia="zh-CN"/>
        </w:rPr>
      </w:pPr>
      <w:bookmarkStart w:id="3" w:name="实例解读"/>
      <w:bookmarkStart w:id="4" w:name="_Toc42551847"/>
      <w:r>
        <w:rPr>
          <w:lang w:eastAsia="zh-CN"/>
        </w:rPr>
        <w:t>实例解读</w:t>
      </w:r>
      <w:bookmarkEnd w:id="3"/>
      <w:bookmarkEnd w:id="4"/>
    </w:p>
    <w:p w14:paraId="694E0602" w14:textId="7291D806" w:rsidR="00746995" w:rsidRDefault="007F4EAF">
      <w:pPr>
        <w:pStyle w:val="FirstParagraph"/>
        <w:rPr>
          <w:ins w:id="5" w:author="Liu Yong-Xin" w:date="2020-06-08T23:40:00Z"/>
          <w:rStyle w:val="ad"/>
        </w:rPr>
      </w:pPr>
      <w:hyperlink r:id="rId11">
        <w:r>
          <w:rPr>
            <w:rStyle w:val="ad"/>
            <w:lang w:eastAsia="zh-CN"/>
          </w:rPr>
          <w:t>扩增子图片解读</w:t>
        </w:r>
        <w:r>
          <w:rPr>
            <w:rStyle w:val="ad"/>
            <w:lang w:eastAsia="zh-CN"/>
          </w:rPr>
          <w:t>7</w:t>
        </w:r>
        <w:r>
          <w:rPr>
            <w:rStyle w:val="ad"/>
            <w:lang w:eastAsia="zh-CN"/>
          </w:rPr>
          <w:t>三元图</w:t>
        </w:r>
      </w:hyperlink>
    </w:p>
    <w:p w14:paraId="38296926" w14:textId="77777777" w:rsidR="00523E57" w:rsidRDefault="00DB4F16" w:rsidP="00DB4F16">
      <w:pPr>
        <w:pStyle w:val="a0"/>
        <w:rPr>
          <w:ins w:id="6" w:author="Liu Yong-Xin" w:date="2020-06-08T23:45:00Z"/>
          <w:lang w:eastAsia="zh-CN"/>
        </w:rPr>
      </w:pPr>
      <w:ins w:id="7" w:author="Liu Yong-Xin" w:date="2020-06-08T23:41:00Z">
        <w:r>
          <w:rPr>
            <w:rFonts w:hint="eastAsia"/>
            <w:lang w:eastAsia="zh-CN"/>
          </w:rPr>
          <w:t>我三年前写的东西已经过时了，讲找近</w:t>
        </w:r>
        <w:r>
          <w:rPr>
            <w:rFonts w:hint="eastAsia"/>
            <w:lang w:eastAsia="zh-CN"/>
          </w:rPr>
          <w:t>3</w:t>
        </w:r>
        <w:r>
          <w:rPr>
            <w:rFonts w:hint="eastAsia"/>
            <w:lang w:eastAsia="zh-CN"/>
          </w:rPr>
          <w:t>年内高水平文章的矢量图进行讲解和点评。</w:t>
        </w:r>
      </w:ins>
    </w:p>
    <w:p w14:paraId="30AC9CB9" w14:textId="77777777" w:rsidR="00523E57" w:rsidRDefault="00523E57" w:rsidP="00DB4F16">
      <w:pPr>
        <w:pStyle w:val="a0"/>
        <w:rPr>
          <w:ins w:id="8" w:author="Liu Yong-Xin" w:date="2020-06-08T23:45:00Z"/>
          <w:lang w:eastAsia="zh-CN"/>
        </w:rPr>
      </w:pPr>
    </w:p>
    <w:p w14:paraId="6019510B" w14:textId="4C69FE12" w:rsidR="00DB4F16" w:rsidRDefault="00523E57" w:rsidP="00DB4F16">
      <w:pPr>
        <w:pStyle w:val="a0"/>
        <w:rPr>
          <w:ins w:id="9" w:author="Liu Yong-Xin" w:date="2020-06-08T23:46:00Z"/>
          <w:lang w:eastAsia="zh-CN"/>
        </w:rPr>
      </w:pPr>
      <w:ins w:id="10" w:author="Liu Yong-Xin" w:date="2020-06-08T23:45:00Z">
        <w:r>
          <w:rPr>
            <w:rFonts w:hint="eastAsia"/>
            <w:lang w:eastAsia="zh-CN"/>
          </w:rPr>
          <w:t>图片</w:t>
        </w:r>
      </w:ins>
      <w:ins w:id="11" w:author="Liu Yong-Xin" w:date="2020-06-08T23:41:00Z">
        <w:r w:rsidR="00DB4F16">
          <w:rPr>
            <w:rFonts w:hint="eastAsia"/>
            <w:lang w:eastAsia="zh-CN"/>
          </w:rPr>
          <w:t>必须</w:t>
        </w:r>
        <w:r w:rsidR="00DB4F16">
          <w:rPr>
            <w:rFonts w:hint="eastAsia"/>
            <w:lang w:eastAsia="zh-CN"/>
          </w:rPr>
          <w:t xml:space="preserve"> </w:t>
        </w:r>
        <w:r w:rsidR="00DB4F16">
          <w:rPr>
            <w:rFonts w:hint="eastAsia"/>
            <w:lang w:eastAsia="zh-CN"/>
          </w:rPr>
          <w:t>矢量图</w:t>
        </w:r>
      </w:ins>
      <w:ins w:id="12" w:author="Liu Yong-Xin" w:date="2020-06-08T23:45:00Z">
        <w:r>
          <w:rPr>
            <w:rFonts w:hint="eastAsia"/>
            <w:lang w:eastAsia="zh-CN"/>
          </w:rPr>
          <w:t>，或你可以重绘</w:t>
        </w:r>
      </w:ins>
      <w:ins w:id="13" w:author="Liu Yong-Xin" w:date="2020-06-08T23:46:00Z">
        <w:r>
          <w:rPr>
            <w:rFonts w:hint="eastAsia"/>
            <w:lang w:eastAsia="zh-CN"/>
          </w:rPr>
          <w:t>类似的</w:t>
        </w:r>
      </w:ins>
      <w:ins w:id="14" w:author="Liu Yong-Xin" w:date="2020-06-08T23:41:00Z">
        <w:r w:rsidR="00DB4F16">
          <w:rPr>
            <w:rFonts w:hint="eastAsia"/>
            <w:lang w:eastAsia="zh-CN"/>
          </w:rPr>
          <w:t>，才能编辑修改和排版。</w:t>
        </w:r>
      </w:ins>
    </w:p>
    <w:p w14:paraId="1944D946" w14:textId="77777777" w:rsidR="00523E57" w:rsidRDefault="00523E57" w:rsidP="00DB4F16">
      <w:pPr>
        <w:pStyle w:val="a0"/>
        <w:rPr>
          <w:ins w:id="15" w:author="Liu Yong-Xin" w:date="2020-06-08T23:45:00Z"/>
          <w:rFonts w:hint="eastAsia"/>
          <w:lang w:eastAsia="zh-CN"/>
        </w:rPr>
      </w:pPr>
    </w:p>
    <w:p w14:paraId="4C05561A" w14:textId="4D6CDCF8" w:rsidR="00523E57" w:rsidRDefault="00523E57" w:rsidP="00DB4F16">
      <w:pPr>
        <w:pStyle w:val="a0"/>
        <w:rPr>
          <w:ins w:id="16" w:author="Liu Yong-Xin" w:date="2020-06-08T23:45:00Z"/>
          <w:lang w:eastAsia="zh-CN"/>
        </w:rPr>
      </w:pPr>
      <w:ins w:id="17" w:author="Liu Yong-Xin" w:date="2020-06-08T23:45:00Z">
        <w:r>
          <w:rPr>
            <w:rFonts w:hint="eastAsia"/>
            <w:lang w:eastAsia="zh-CN"/>
          </w:rPr>
          <w:t>要求</w:t>
        </w:r>
        <w:r>
          <w:rPr>
            <w:rFonts w:hint="eastAsia"/>
            <w:lang w:eastAsia="zh-CN"/>
          </w:rPr>
          <w:t>2-5</w:t>
        </w:r>
        <w:r>
          <w:rPr>
            <w:rFonts w:hint="eastAsia"/>
            <w:lang w:eastAsia="zh-CN"/>
          </w:rPr>
          <w:t>个实例，每个实例相关的所有文字都要收录中、英文，方便同行参考撰写。</w:t>
        </w:r>
      </w:ins>
    </w:p>
    <w:p w14:paraId="35FC594A" w14:textId="77777777" w:rsidR="00523E57" w:rsidRPr="00DB4F16" w:rsidRDefault="00523E57" w:rsidP="00DB4F16">
      <w:pPr>
        <w:pStyle w:val="a0"/>
        <w:rPr>
          <w:rFonts w:hint="eastAsia"/>
          <w:rPrChange w:id="18" w:author="Liu Yong-Xin" w:date="2020-06-08T23:40:00Z">
            <w:rPr>
              <w:lang w:eastAsia="zh-CN"/>
            </w:rPr>
          </w:rPrChange>
        </w:rPr>
        <w:pPrChange w:id="19" w:author="Liu Yong-Xin" w:date="2020-06-08T23:40:00Z">
          <w:pPr>
            <w:pStyle w:val="FirstParagraph"/>
          </w:pPr>
        </w:pPrChange>
      </w:pPr>
    </w:p>
    <w:p w14:paraId="7149698B" w14:textId="77777777" w:rsidR="00746995" w:rsidRDefault="007F4EAF">
      <w:pPr>
        <w:pStyle w:val="2"/>
      </w:pPr>
      <w:bookmarkStart w:id="20" w:name="绘图实战"/>
      <w:bookmarkStart w:id="21" w:name="_Toc42551848"/>
      <w:r>
        <w:lastRenderedPageBreak/>
        <w:t>绘图实战</w:t>
      </w:r>
      <w:bookmarkEnd w:id="20"/>
      <w:bookmarkEnd w:id="21"/>
    </w:p>
    <w:p w14:paraId="2862EC23" w14:textId="77777777" w:rsidR="00746995" w:rsidRDefault="007F4EAF">
      <w:pPr>
        <w:pStyle w:val="3"/>
      </w:pPr>
      <w:bookmarkStart w:id="22" w:name="数据处理"/>
      <w:r>
        <w:t>数据处理</w:t>
      </w:r>
      <w:bookmarkEnd w:id="22"/>
    </w:p>
    <w:p w14:paraId="7609D141" w14:textId="77777777" w:rsidR="00746995" w:rsidRDefault="007F4EA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71ADA2F2" w14:textId="77777777" w:rsidR="00746995" w:rsidRDefault="007F4EAF">
      <w:pPr>
        <w:pStyle w:val="SourceCode"/>
      </w:pPr>
      <w:commentRangeStart w:id="23"/>
      <w:r>
        <w:rPr>
          <w:rStyle w:val="VerbatimChar"/>
        </w:rPr>
        <w:t>## -- Attaching packages ---------------- tidyverse 1.3.0 --</w:t>
      </w:r>
    </w:p>
    <w:p w14:paraId="2D511354" w14:textId="77777777" w:rsidR="00746995" w:rsidRDefault="007F4EAF">
      <w:pPr>
        <w:pStyle w:val="SourceCode"/>
      </w:pPr>
      <w:r>
        <w:rPr>
          <w:rStyle w:val="VerbatimChar"/>
        </w:rPr>
        <w:t>## √ ggplot2 3.3.0     √ purrr   0.3.3</w:t>
      </w:r>
      <w:r>
        <w:br/>
      </w:r>
      <w:r>
        <w:rPr>
          <w:rStyle w:val="VerbatimChar"/>
        </w:rPr>
        <w:t>## √ tibble  2.1.3     √ dplyr   0.8.5</w:t>
      </w:r>
      <w:r>
        <w:br/>
      </w:r>
      <w:r>
        <w:rPr>
          <w:rStyle w:val="VerbatimChar"/>
        </w:rPr>
        <w:t>## √ tidyr   1.0.2     √ stringr 1.4.0</w:t>
      </w:r>
      <w:r>
        <w:br/>
      </w:r>
      <w:r>
        <w:rPr>
          <w:rStyle w:val="VerbatimChar"/>
        </w:rPr>
        <w:t>## √ readr   1</w:t>
      </w:r>
      <w:r>
        <w:rPr>
          <w:rStyle w:val="VerbatimChar"/>
        </w:rPr>
        <w:t>.3.1     √ forcats 0.5.0</w:t>
      </w:r>
    </w:p>
    <w:p w14:paraId="1A5F4945" w14:textId="77777777" w:rsidR="00746995" w:rsidRDefault="007F4EAF">
      <w:pPr>
        <w:pStyle w:val="SourceCode"/>
      </w:pPr>
      <w:r>
        <w:rPr>
          <w:rStyle w:val="VerbatimChar"/>
        </w:rPr>
        <w:t>## -- Conflicts 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  <w:commentRangeEnd w:id="23"/>
      <w:r w:rsidR="00281284">
        <w:rPr>
          <w:rStyle w:val="af"/>
        </w:rPr>
        <w:commentReference w:id="23"/>
      </w:r>
    </w:p>
    <w:p w14:paraId="7F2F4671" w14:textId="0E87F3DB" w:rsidR="003D2AF2" w:rsidRDefault="003D2AF2">
      <w:pPr>
        <w:pStyle w:val="SourceCode"/>
        <w:rPr>
          <w:ins w:id="24" w:author="Liu Yong-Xin" w:date="2020-06-08T23:50:00Z"/>
          <w:rStyle w:val="KeywordTok"/>
        </w:rPr>
      </w:pPr>
      <w:ins w:id="25" w:author="Liu Yong-Xin" w:date="2020-06-08T23:49:00Z">
        <w:r>
          <w:rPr>
            <w:rStyle w:val="KeywordTok"/>
            <w:rFonts w:hint="eastAsia"/>
            <w:lang w:eastAsia="zh-CN"/>
          </w:rPr>
          <w:t>#</w:t>
        </w:r>
        <w:r>
          <w:rPr>
            <w:rStyle w:val="KeywordTok"/>
          </w:rPr>
          <w:t xml:space="preserve"> </w:t>
        </w:r>
      </w:ins>
      <w:ins w:id="26" w:author="Liu Yong-Xin" w:date="2020-06-08T23:50:00Z">
        <w:r>
          <w:rPr>
            <w:rStyle w:val="KeywordTok"/>
            <w:rFonts w:hint="eastAsia"/>
            <w:lang w:eastAsia="zh-CN"/>
          </w:rPr>
          <w:t>代码要有讲解</w:t>
        </w:r>
      </w:ins>
    </w:p>
    <w:p w14:paraId="10A2CEA9" w14:textId="679EFDD1" w:rsidR="003D2AF2" w:rsidRDefault="003D2AF2">
      <w:pPr>
        <w:pStyle w:val="SourceCode"/>
        <w:rPr>
          <w:ins w:id="27" w:author="Liu Yong-Xin" w:date="2020-06-08T23:49:00Z"/>
          <w:rStyle w:val="KeywordTok"/>
        </w:rPr>
      </w:pPr>
      <w:ins w:id="28" w:author="Liu Yong-Xin" w:date="2020-06-08T23:50:00Z">
        <w:r>
          <w:rPr>
            <w:rStyle w:val="KeywordTok"/>
            <w:rFonts w:hint="eastAsia"/>
            <w:lang w:eastAsia="zh-CN"/>
          </w:rPr>
          <w:t>#</w:t>
        </w:r>
        <w:r>
          <w:rPr>
            <w:rStyle w:val="KeywordTok"/>
          </w:rPr>
          <w:t xml:space="preserve"> </w:t>
        </w:r>
        <w:r>
          <w:rPr>
            <w:rStyle w:val="KeywordTok"/>
            <w:rFonts w:hint="eastAsia"/>
            <w:lang w:eastAsia="zh-CN"/>
          </w:rPr>
          <w:t>设定随机数种子，确保项目可重复</w:t>
        </w:r>
      </w:ins>
    </w:p>
    <w:p w14:paraId="0DAA7607" w14:textId="77777777" w:rsidR="003D2AF2" w:rsidRDefault="007F4EAF">
      <w:pPr>
        <w:pStyle w:val="SourceCode"/>
        <w:rPr>
          <w:ins w:id="29" w:author="Liu Yong-Xin" w:date="2020-06-08T23:50:00Z"/>
          <w:rStyle w:val="NormalTok"/>
        </w:rPr>
      </w:pPr>
      <w:r>
        <w:rPr>
          <w:rStyle w:val="KeywordTok"/>
        </w:rPr>
        <w:t>set</w:t>
      </w:r>
      <w:r>
        <w:rPr>
          <w:rStyle w:val="KeywordTok"/>
        </w:rPr>
        <w:t>.seed</w:t>
      </w:r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NormalTok"/>
        </w:rPr>
        <w:t>)</w:t>
      </w:r>
    </w:p>
    <w:p w14:paraId="548AA80B" w14:textId="4466F8D8" w:rsidR="00746995" w:rsidRDefault="003D2AF2">
      <w:pPr>
        <w:pStyle w:val="SourceCode"/>
      </w:pPr>
      <w:ins w:id="30" w:author="Liu Yong-Xin" w:date="2020-06-08T23:50:00Z">
        <w:r>
          <w:rPr>
            <w:rStyle w:val="NormalTok"/>
            <w:rFonts w:hint="eastAsia"/>
            <w:lang w:eastAsia="zh-CN"/>
          </w:rPr>
          <w:t>#</w:t>
        </w:r>
        <w:r>
          <w:rPr>
            <w:rStyle w:val="NormalTok"/>
          </w:rPr>
          <w:t xml:space="preserve"> </w:t>
        </w:r>
        <w:r>
          <w:rPr>
            <w:rStyle w:val="NormalTok"/>
            <w:rFonts w:hint="eastAsia"/>
            <w:lang w:eastAsia="zh-CN"/>
          </w:rPr>
          <w:t>基于种子生成测试数据</w:t>
        </w:r>
      </w:ins>
      <w:ins w:id="31" w:author="Liu Yong-Xin" w:date="2020-06-08T23:51:00Z">
        <w:r>
          <w:rPr>
            <w:rStyle w:val="NormalTok"/>
            <w:rFonts w:hint="eastAsia"/>
            <w:lang w:eastAsia="zh-CN"/>
          </w:rPr>
          <w:t>OTU</w:t>
        </w:r>
        <w:r>
          <w:rPr>
            <w:rStyle w:val="NormalTok"/>
            <w:rFonts w:hint="eastAsia"/>
            <w:lang w:eastAsia="zh-CN"/>
          </w:rPr>
          <w:t>表</w:t>
        </w:r>
      </w:ins>
      <w:r w:rsidR="007F4EAF">
        <w:br/>
      </w:r>
      <w:commentRangeStart w:id="32"/>
      <w:r w:rsidR="007F4EAF">
        <w:rPr>
          <w:rStyle w:val="NormalTok"/>
        </w:rPr>
        <w:t xml:space="preserve">otu </w:t>
      </w:r>
      <w:commentRangeEnd w:id="32"/>
      <w:r w:rsidR="00523E57">
        <w:rPr>
          <w:rStyle w:val="af"/>
        </w:rPr>
        <w:commentReference w:id="32"/>
      </w:r>
      <w:r w:rsidR="007F4EAF">
        <w:rPr>
          <w:rStyle w:val="NormalTok"/>
        </w:rPr>
        <w:t>&lt;-</w:t>
      </w:r>
      <w:r w:rsidR="007F4EAF">
        <w:rPr>
          <w:rStyle w:val="StringTok"/>
        </w:rPr>
        <w:t xml:space="preserve"> </w:t>
      </w:r>
      <w:r w:rsidR="007F4EAF">
        <w:rPr>
          <w:rStyle w:val="KeywordTok"/>
        </w:rPr>
        <w:t>matrix</w:t>
      </w:r>
      <w:r w:rsidR="007F4EAF">
        <w:rPr>
          <w:rStyle w:val="NormalTok"/>
        </w:rPr>
        <w:t>(</w:t>
      </w:r>
      <w:r w:rsidR="007F4EAF">
        <w:rPr>
          <w:rStyle w:val="KeywordTok"/>
        </w:rPr>
        <w:t>sample</w:t>
      </w:r>
      <w:r w:rsidR="007F4EAF">
        <w:rPr>
          <w:rStyle w:val="NormalTok"/>
        </w:rPr>
        <w:t>(</w:t>
      </w:r>
      <w:r w:rsidR="007F4EAF">
        <w:rPr>
          <w:rStyle w:val="KeywordTok"/>
        </w:rPr>
        <w:t>c</w:t>
      </w:r>
      <w:r w:rsidR="007F4EAF">
        <w:rPr>
          <w:rStyle w:val="NormalTok"/>
        </w:rPr>
        <w:t>(</w:t>
      </w:r>
      <w:r w:rsidR="007F4EAF">
        <w:rPr>
          <w:rStyle w:val="DecValTok"/>
        </w:rPr>
        <w:t>0</w:t>
      </w:r>
      <w:r w:rsidR="007F4EAF">
        <w:rPr>
          <w:rStyle w:val="OperatorTok"/>
        </w:rPr>
        <w:t>:</w:t>
      </w:r>
      <w:r w:rsidR="007F4EAF">
        <w:rPr>
          <w:rStyle w:val="DecValTok"/>
        </w:rPr>
        <w:t>1000</w:t>
      </w:r>
      <w:r w:rsidR="007F4EAF">
        <w:rPr>
          <w:rStyle w:val="NormalTok"/>
        </w:rPr>
        <w:t xml:space="preserve">), </w:t>
      </w:r>
      <w:r w:rsidR="007F4EAF">
        <w:rPr>
          <w:rStyle w:val="DecValTok"/>
        </w:rPr>
        <w:t>1200</w:t>
      </w:r>
      <w:r w:rsidR="007F4EAF">
        <w:rPr>
          <w:rStyle w:val="NormalTok"/>
        </w:rPr>
        <w:t xml:space="preserve">, </w:t>
      </w:r>
      <w:r w:rsidR="007F4EAF">
        <w:rPr>
          <w:rStyle w:val="DataTypeTok"/>
        </w:rPr>
        <w:t>replace =</w:t>
      </w:r>
      <w:r w:rsidR="007F4EAF">
        <w:rPr>
          <w:rStyle w:val="NormalTok"/>
        </w:rPr>
        <w:t xml:space="preserve"> </w:t>
      </w:r>
      <w:r w:rsidR="007F4EAF">
        <w:rPr>
          <w:rStyle w:val="OtherTok"/>
        </w:rPr>
        <w:t>TRUE</w:t>
      </w:r>
      <w:r w:rsidR="007F4EAF">
        <w:rPr>
          <w:rStyle w:val="NormalTok"/>
        </w:rPr>
        <w:t xml:space="preserve">), </w:t>
      </w:r>
      <w:r w:rsidR="007F4EAF">
        <w:br/>
      </w:r>
      <w:r w:rsidR="007F4EAF">
        <w:rPr>
          <w:rStyle w:val="NormalTok"/>
        </w:rPr>
        <w:t xml:space="preserve">              </w:t>
      </w:r>
      <w:r w:rsidR="007F4EAF">
        <w:rPr>
          <w:rStyle w:val="DataTypeTok"/>
        </w:rPr>
        <w:t>ncol</w:t>
      </w:r>
      <w:r w:rsidR="007F4EAF">
        <w:rPr>
          <w:rStyle w:val="DataTypeTok"/>
        </w:rPr>
        <w:t xml:space="preserve"> =</w:t>
      </w:r>
      <w:r w:rsidR="007F4EAF">
        <w:rPr>
          <w:rStyle w:val="NormalTok"/>
        </w:rPr>
        <w:t xml:space="preserve"> </w:t>
      </w:r>
      <w:r w:rsidR="007F4EAF">
        <w:rPr>
          <w:rStyle w:val="DecValTok"/>
        </w:rPr>
        <w:t>12</w:t>
      </w:r>
      <w:r w:rsidR="007F4EAF">
        <w:rPr>
          <w:rStyle w:val="NormalTok"/>
        </w:rPr>
        <w:t xml:space="preserve">, </w:t>
      </w:r>
      <w:r w:rsidR="007F4EAF">
        <w:rPr>
          <w:rStyle w:val="DataTypeTok"/>
        </w:rPr>
        <w:t>nrow =</w:t>
      </w:r>
      <w:r w:rsidR="007F4EAF">
        <w:rPr>
          <w:rStyle w:val="NormalTok"/>
        </w:rPr>
        <w:t xml:space="preserve"> </w:t>
      </w:r>
      <w:r w:rsidR="007F4EAF">
        <w:rPr>
          <w:rStyle w:val="DecValTok"/>
        </w:rPr>
        <w:t>100</w:t>
      </w:r>
      <w:r w:rsidR="007F4EAF">
        <w:rPr>
          <w:rStyle w:val="NormalTok"/>
        </w:rPr>
        <w:t xml:space="preserve">, </w:t>
      </w:r>
      <w:r w:rsidR="007F4EAF">
        <w:br/>
      </w:r>
      <w:r w:rsidR="007F4EAF">
        <w:rPr>
          <w:rStyle w:val="NormalTok"/>
        </w:rPr>
        <w:t xml:space="preserve">              </w:t>
      </w:r>
      <w:r w:rsidR="007F4EAF">
        <w:rPr>
          <w:rStyle w:val="DataTypeTok"/>
        </w:rPr>
        <w:t>dimnames =</w:t>
      </w:r>
      <w:r w:rsidR="007F4EAF">
        <w:br/>
      </w:r>
      <w:r w:rsidR="007F4EAF">
        <w:rPr>
          <w:rStyle w:val="NormalTok"/>
        </w:rPr>
        <w:t xml:space="preserve">                </w:t>
      </w:r>
      <w:r w:rsidR="007F4EAF">
        <w:rPr>
          <w:rStyle w:val="KeywordTok"/>
        </w:rPr>
        <w:t>list</w:t>
      </w:r>
      <w:r w:rsidR="007F4EAF">
        <w:rPr>
          <w:rStyle w:val="NormalTok"/>
        </w:rPr>
        <w:t>(</w:t>
      </w:r>
      <w:r w:rsidR="007F4EAF">
        <w:rPr>
          <w:rStyle w:val="DataTypeTok"/>
        </w:rPr>
        <w:t>row_names =</w:t>
      </w:r>
      <w:r w:rsidR="007F4EAF">
        <w:rPr>
          <w:rStyle w:val="NormalTok"/>
        </w:rPr>
        <w:t xml:space="preserve"> </w:t>
      </w:r>
      <w:r w:rsidR="007F4EAF">
        <w:rPr>
          <w:rStyle w:val="KeywordTok"/>
        </w:rPr>
        <w:t>paste0</w:t>
      </w:r>
      <w:r w:rsidR="007F4EAF">
        <w:rPr>
          <w:rStyle w:val="NormalTok"/>
        </w:rPr>
        <w:t>(</w:t>
      </w:r>
      <w:r w:rsidR="007F4EAF">
        <w:rPr>
          <w:rStyle w:val="StringTok"/>
        </w:rPr>
        <w:t>"OTU"</w:t>
      </w:r>
      <w:r w:rsidR="007F4EAF">
        <w:rPr>
          <w:rStyle w:val="NormalTok"/>
        </w:rPr>
        <w:t>,</w:t>
      </w:r>
      <w:r w:rsidR="007F4EAF">
        <w:rPr>
          <w:rStyle w:val="KeywordTok"/>
        </w:rPr>
        <w:t>seq</w:t>
      </w:r>
      <w:r w:rsidR="007F4EAF">
        <w:rPr>
          <w:rStyle w:val="NormalTok"/>
        </w:rPr>
        <w:t>(</w:t>
      </w:r>
      <w:r w:rsidR="007F4EAF">
        <w:rPr>
          <w:rStyle w:val="DecValTok"/>
        </w:rPr>
        <w:t>1</w:t>
      </w:r>
      <w:r w:rsidR="007F4EAF">
        <w:rPr>
          <w:rStyle w:val="OperatorTok"/>
        </w:rPr>
        <w:t>:</w:t>
      </w:r>
      <w:r w:rsidR="007F4EAF">
        <w:rPr>
          <w:rStyle w:val="DecValTok"/>
        </w:rPr>
        <w:t>100</w:t>
      </w:r>
      <w:r w:rsidR="007F4EAF">
        <w:rPr>
          <w:rStyle w:val="NormalTok"/>
        </w:rPr>
        <w:t>)),</w:t>
      </w:r>
      <w:r w:rsidR="007F4EAF">
        <w:br/>
      </w:r>
      <w:r w:rsidR="007F4EAF">
        <w:rPr>
          <w:rStyle w:val="NormalTok"/>
        </w:rPr>
        <w:t xml:space="preserve">                     </w:t>
      </w:r>
      <w:r w:rsidR="007F4EAF">
        <w:rPr>
          <w:rStyle w:val="DataTypeTok"/>
        </w:rPr>
        <w:t>col_names =</w:t>
      </w:r>
      <w:r w:rsidR="007F4EAF">
        <w:rPr>
          <w:rStyle w:val="NormalTok"/>
        </w:rPr>
        <w:t xml:space="preserve"> </w:t>
      </w:r>
      <w:r w:rsidR="007F4EAF">
        <w:rPr>
          <w:rStyle w:val="KeywordTok"/>
        </w:rPr>
        <w:t>paste0</w:t>
      </w:r>
      <w:r w:rsidR="007F4EAF">
        <w:rPr>
          <w:rStyle w:val="NormalTok"/>
        </w:rPr>
        <w:t>(</w:t>
      </w:r>
      <w:r w:rsidR="007F4EAF">
        <w:rPr>
          <w:rStyle w:val="StringTok"/>
        </w:rPr>
        <w:t>"sample"</w:t>
      </w:r>
      <w:r w:rsidR="007F4EAF">
        <w:rPr>
          <w:rStyle w:val="NormalTok"/>
        </w:rPr>
        <w:t>,</w:t>
      </w:r>
      <w:r w:rsidR="007F4EAF">
        <w:rPr>
          <w:rStyle w:val="KeywordTok"/>
        </w:rPr>
        <w:t>seq</w:t>
      </w:r>
      <w:r w:rsidR="007F4EAF">
        <w:rPr>
          <w:rStyle w:val="NormalTok"/>
        </w:rPr>
        <w:t>(</w:t>
      </w:r>
      <w:r w:rsidR="007F4EAF">
        <w:rPr>
          <w:rStyle w:val="DecValTok"/>
        </w:rPr>
        <w:t>1</w:t>
      </w:r>
      <w:r w:rsidR="007F4EAF">
        <w:rPr>
          <w:rStyle w:val="OperatorTok"/>
        </w:rPr>
        <w:t>:</w:t>
      </w:r>
      <w:r w:rsidR="007F4EAF">
        <w:rPr>
          <w:rStyle w:val="DecValTok"/>
        </w:rPr>
        <w:t>12</w:t>
      </w:r>
      <w:r w:rsidR="007F4EAF">
        <w:rPr>
          <w:rStyle w:val="NormalTok"/>
        </w:rPr>
        <w:t>))))</w:t>
      </w:r>
      <w:r w:rsidR="007F4EAF">
        <w:br/>
      </w:r>
      <w:r w:rsidR="007F4EAF">
        <w:br/>
      </w:r>
      <w:r w:rsidR="007F4EAF">
        <w:br/>
      </w:r>
      <w:r w:rsidR="007F4EAF">
        <w:br/>
      </w:r>
      <w:r w:rsidR="007F4EAF">
        <w:rPr>
          <w:rStyle w:val="NormalTok"/>
        </w:rPr>
        <w:t>otu &lt;-</w:t>
      </w:r>
      <w:r w:rsidR="007F4EAF">
        <w:rPr>
          <w:rStyle w:val="StringTok"/>
        </w:rPr>
        <w:t xml:space="preserve"> </w:t>
      </w:r>
      <w:r w:rsidR="007F4EAF">
        <w:rPr>
          <w:rStyle w:val="KeywordTok"/>
        </w:rPr>
        <w:t>as.data.frame</w:t>
      </w:r>
      <w:r w:rsidR="007F4EAF">
        <w:rPr>
          <w:rStyle w:val="NormalTok"/>
        </w:rPr>
        <w:t>(otu)</w:t>
      </w:r>
      <w:r w:rsidR="007F4EAF">
        <w:br/>
      </w:r>
      <w:r w:rsidR="007F4EAF">
        <w:br/>
      </w:r>
      <w:r w:rsidR="007F4EAF">
        <w:rPr>
          <w:rStyle w:val="CommentTok"/>
        </w:rPr>
        <w:t xml:space="preserve"># </w:t>
      </w:r>
      <w:r w:rsidR="007F4EAF">
        <w:rPr>
          <w:rStyle w:val="CommentTok"/>
        </w:rPr>
        <w:t>创建分组信息数据集</w:t>
      </w:r>
      <w:r w:rsidR="007F4EAF">
        <w:br/>
      </w:r>
      <w:r w:rsidR="007F4EAF">
        <w:rPr>
          <w:rStyle w:val="NormalTok"/>
        </w:rPr>
        <w:t>group &lt;-</w:t>
      </w:r>
      <w:r w:rsidR="007F4EAF">
        <w:rPr>
          <w:rStyle w:val="StringTok"/>
        </w:rPr>
        <w:t xml:space="preserve"> </w:t>
      </w:r>
      <w:r w:rsidR="007F4EAF">
        <w:rPr>
          <w:rStyle w:val="KeywordTok"/>
        </w:rPr>
        <w:t>data.frame</w:t>
      </w:r>
      <w:r w:rsidR="007F4EAF">
        <w:rPr>
          <w:rStyle w:val="NormalTok"/>
        </w:rPr>
        <w:t>(</w:t>
      </w:r>
      <w:r w:rsidR="007F4EAF">
        <w:rPr>
          <w:rStyle w:val="DataTypeTok"/>
        </w:rPr>
        <w:t>variable =</w:t>
      </w:r>
      <w:r w:rsidR="007F4EAF">
        <w:rPr>
          <w:rStyle w:val="NormalTok"/>
        </w:rPr>
        <w:t xml:space="preserve"> </w:t>
      </w:r>
      <w:r w:rsidR="007F4EAF">
        <w:rPr>
          <w:rStyle w:val="KeywordTok"/>
        </w:rPr>
        <w:t>paste0</w:t>
      </w:r>
      <w:r w:rsidR="007F4EAF">
        <w:rPr>
          <w:rStyle w:val="NormalTok"/>
        </w:rPr>
        <w:t>(</w:t>
      </w:r>
      <w:r w:rsidR="007F4EAF">
        <w:rPr>
          <w:rStyle w:val="StringTok"/>
        </w:rPr>
        <w:t>"sample"</w:t>
      </w:r>
      <w:r w:rsidR="007F4EAF">
        <w:rPr>
          <w:rStyle w:val="NormalTok"/>
        </w:rPr>
        <w:t>,</w:t>
      </w:r>
      <w:r w:rsidR="007F4EAF">
        <w:rPr>
          <w:rStyle w:val="KeywordTok"/>
        </w:rPr>
        <w:t>seq</w:t>
      </w:r>
      <w:r w:rsidR="007F4EAF">
        <w:rPr>
          <w:rStyle w:val="NormalTok"/>
        </w:rPr>
        <w:t>(</w:t>
      </w:r>
      <w:r w:rsidR="007F4EAF">
        <w:rPr>
          <w:rStyle w:val="DecValTok"/>
        </w:rPr>
        <w:t>1</w:t>
      </w:r>
      <w:r w:rsidR="007F4EAF">
        <w:rPr>
          <w:rStyle w:val="OperatorTok"/>
        </w:rPr>
        <w:t>:</w:t>
      </w:r>
      <w:r w:rsidR="007F4EAF">
        <w:rPr>
          <w:rStyle w:val="DecValTok"/>
        </w:rPr>
        <w:t>12</w:t>
      </w:r>
      <w:r w:rsidR="007F4EAF">
        <w:rPr>
          <w:rStyle w:val="NormalTok"/>
        </w:rPr>
        <w:t>)),</w:t>
      </w:r>
      <w:r w:rsidR="007F4EAF">
        <w:br/>
      </w:r>
      <w:r w:rsidR="007F4EAF">
        <w:rPr>
          <w:rStyle w:val="NormalTok"/>
        </w:rPr>
        <w:t xml:space="preserve">                    </w:t>
      </w:r>
      <w:r w:rsidR="007F4EAF">
        <w:rPr>
          <w:rStyle w:val="DataTypeTok"/>
        </w:rPr>
        <w:t>group =</w:t>
      </w:r>
      <w:r w:rsidR="007F4EAF">
        <w:rPr>
          <w:rStyle w:val="NormalTok"/>
        </w:rPr>
        <w:t xml:space="preserve"> </w:t>
      </w:r>
      <w:r w:rsidR="007F4EAF">
        <w:rPr>
          <w:rStyle w:val="KeywordTok"/>
        </w:rPr>
        <w:t>rep</w:t>
      </w:r>
      <w:r w:rsidR="007F4EAF">
        <w:rPr>
          <w:rStyle w:val="NormalTok"/>
        </w:rPr>
        <w:t>(</w:t>
      </w:r>
      <w:r w:rsidR="007F4EAF">
        <w:rPr>
          <w:rStyle w:val="KeywordTok"/>
        </w:rPr>
        <w:t>c</w:t>
      </w:r>
      <w:r w:rsidR="007F4EAF">
        <w:rPr>
          <w:rStyle w:val="NormalTok"/>
        </w:rPr>
        <w:t>(</w:t>
      </w:r>
      <w:r w:rsidR="007F4EAF">
        <w:rPr>
          <w:rStyle w:val="StringTok"/>
        </w:rPr>
        <w:t>"Control"</w:t>
      </w:r>
      <w:r w:rsidR="007F4EAF">
        <w:rPr>
          <w:rStyle w:val="NormalTok"/>
        </w:rPr>
        <w:t xml:space="preserve">, </w:t>
      </w:r>
      <w:r w:rsidR="007F4EAF">
        <w:rPr>
          <w:rStyle w:val="StringTok"/>
        </w:rPr>
        <w:t>"Treat"</w:t>
      </w:r>
      <w:r w:rsidR="007F4EAF">
        <w:rPr>
          <w:rStyle w:val="NormalTok"/>
        </w:rPr>
        <w:t xml:space="preserve">, </w:t>
      </w:r>
      <w:r w:rsidR="007F4EAF">
        <w:rPr>
          <w:rStyle w:val="StringTok"/>
        </w:rPr>
        <w:t>"normal"</w:t>
      </w:r>
      <w:r w:rsidR="007F4EAF">
        <w:rPr>
          <w:rStyle w:val="NormalTok"/>
        </w:rPr>
        <w:t>),</w:t>
      </w:r>
      <w:r w:rsidR="007F4EAF">
        <w:br/>
      </w:r>
      <w:r w:rsidR="007F4EAF">
        <w:rPr>
          <w:rStyle w:val="NormalTok"/>
        </w:rPr>
        <w:t xml:space="preserve">                                </w:t>
      </w:r>
      <w:r w:rsidR="007F4EAF">
        <w:rPr>
          <w:rStyle w:val="DataTypeTok"/>
        </w:rPr>
        <w:t>each =</w:t>
      </w:r>
      <w:r w:rsidR="007F4EAF">
        <w:rPr>
          <w:rStyle w:val="NormalTok"/>
        </w:rPr>
        <w:t xml:space="preserve"> </w:t>
      </w:r>
      <w:r w:rsidR="007F4EAF">
        <w:rPr>
          <w:rStyle w:val="DecValTok"/>
        </w:rPr>
        <w:t>4</w:t>
      </w:r>
      <w:r w:rsidR="007F4EAF">
        <w:rPr>
          <w:rStyle w:val="NormalTok"/>
        </w:rPr>
        <w:t>))</w:t>
      </w:r>
      <w:r w:rsidR="007F4EAF">
        <w:br/>
      </w:r>
      <w:r w:rsidR="007F4EAF">
        <w:br/>
      </w:r>
      <w:r w:rsidR="007F4EAF">
        <w:br/>
      </w:r>
      <w:r w:rsidR="007F4EAF">
        <w:rPr>
          <w:rStyle w:val="CommentTok"/>
        </w:rPr>
        <w:t xml:space="preserve"># </w:t>
      </w:r>
      <w:r w:rsidR="007F4EAF">
        <w:rPr>
          <w:rStyle w:val="CommentTok"/>
        </w:rPr>
        <w:t>提取</w:t>
      </w:r>
      <w:r w:rsidR="007F4EAF">
        <w:rPr>
          <w:rStyle w:val="CommentTok"/>
        </w:rPr>
        <w:t>OTU</w:t>
      </w:r>
      <w:r w:rsidR="007F4EAF">
        <w:rPr>
          <w:rStyle w:val="CommentTok"/>
        </w:rPr>
        <w:t>信息或者分类水平名字</w:t>
      </w:r>
      <w:r w:rsidR="007F4EAF">
        <w:br/>
      </w:r>
      <w:r w:rsidR="007F4EAF">
        <w:rPr>
          <w:rStyle w:val="NormalTok"/>
        </w:rPr>
        <w:t>otu</w:t>
      </w:r>
      <w:r w:rsidR="007F4EAF">
        <w:rPr>
          <w:rStyle w:val="OperatorTok"/>
        </w:rPr>
        <w:t>$</w:t>
      </w:r>
      <w:r w:rsidR="007F4EAF">
        <w:rPr>
          <w:rStyle w:val="NormalTok"/>
        </w:rPr>
        <w:t>OTU &lt;-</w:t>
      </w:r>
      <w:r w:rsidR="007F4EAF">
        <w:rPr>
          <w:rStyle w:val="StringTok"/>
        </w:rPr>
        <w:t xml:space="preserve"> </w:t>
      </w:r>
      <w:r w:rsidR="007F4EAF">
        <w:rPr>
          <w:rStyle w:val="KeywordTok"/>
        </w:rPr>
        <w:t>rownames</w:t>
      </w:r>
      <w:r w:rsidR="007F4EAF">
        <w:rPr>
          <w:rStyle w:val="NormalTok"/>
        </w:rPr>
        <w:t>(otu)</w:t>
      </w:r>
      <w:r w:rsidR="007F4EAF">
        <w:br/>
      </w:r>
      <w:ins w:id="33" w:author="Liu Yong-Xin" w:date="2020-06-08T23:53:00Z">
        <w:r w:rsidR="00104ECE">
          <w:rPr>
            <w:rFonts w:hint="eastAsia"/>
            <w:lang w:eastAsia="zh-CN"/>
          </w:rPr>
          <w:t>#</w:t>
        </w:r>
        <w:r w:rsidR="00104ECE">
          <w:t xml:space="preserve"> </w:t>
        </w:r>
        <w:r w:rsidR="00104ECE">
          <w:rPr>
            <w:rFonts w:hint="eastAsia"/>
            <w:lang w:eastAsia="zh-CN"/>
          </w:rPr>
          <w:t>转换宽表格为长表格</w:t>
        </w:r>
      </w:ins>
      <w:r w:rsidR="007F4EAF">
        <w:br/>
      </w:r>
      <w:r w:rsidR="007F4EAF">
        <w:rPr>
          <w:rStyle w:val="NormalTok"/>
        </w:rPr>
        <w:t>otu &lt;-</w:t>
      </w:r>
      <w:r w:rsidR="007F4EAF">
        <w:rPr>
          <w:rStyle w:val="StringTok"/>
        </w:rPr>
        <w:t xml:space="preserve"> </w:t>
      </w:r>
      <w:r w:rsidR="007F4EAF">
        <w:rPr>
          <w:rStyle w:val="KeywordTok"/>
        </w:rPr>
        <w:t>pivot_longer</w:t>
      </w:r>
      <w:r w:rsidR="007F4EAF">
        <w:rPr>
          <w:rStyle w:val="NormalTok"/>
        </w:rPr>
        <w:t>(</w:t>
      </w:r>
      <w:r w:rsidR="007F4EAF">
        <w:rPr>
          <w:rStyle w:val="DataTypeTok"/>
        </w:rPr>
        <w:t>data =</w:t>
      </w:r>
      <w:r w:rsidR="007F4EAF">
        <w:rPr>
          <w:rStyle w:val="NormalTok"/>
        </w:rPr>
        <w:t xml:space="preserve"> otu, </w:t>
      </w:r>
      <w:r w:rsidR="007F4EAF">
        <w:br/>
      </w:r>
      <w:r w:rsidR="007F4EAF">
        <w:rPr>
          <w:rStyle w:val="NormalTok"/>
        </w:rPr>
        <w:t xml:space="preserve">                    </w:t>
      </w:r>
      <w:r w:rsidR="007F4EAF">
        <w:rPr>
          <w:rStyle w:val="DataTypeTok"/>
        </w:rPr>
        <w:t>cols =</w:t>
      </w:r>
      <w:r w:rsidR="007F4EAF">
        <w:rPr>
          <w:rStyle w:val="NormalTok"/>
        </w:rPr>
        <w:t xml:space="preserve"> </w:t>
      </w:r>
      <w:r w:rsidR="007F4EAF">
        <w:rPr>
          <w:rStyle w:val="OperatorTok"/>
        </w:rPr>
        <w:t>-</w:t>
      </w:r>
      <w:r w:rsidR="007F4EAF">
        <w:rPr>
          <w:rStyle w:val="NormalTok"/>
        </w:rPr>
        <w:t>OTU,</w:t>
      </w:r>
      <w:r w:rsidR="007F4EAF">
        <w:br/>
      </w:r>
      <w:r w:rsidR="007F4EAF">
        <w:rPr>
          <w:rStyle w:val="NormalTok"/>
        </w:rPr>
        <w:t xml:space="preserve">                    </w:t>
      </w:r>
      <w:r w:rsidR="007F4EAF">
        <w:rPr>
          <w:rStyle w:val="DataTypeTok"/>
        </w:rPr>
        <w:t>names_to =</w:t>
      </w:r>
      <w:r w:rsidR="007F4EAF">
        <w:rPr>
          <w:rStyle w:val="NormalTok"/>
        </w:rPr>
        <w:t xml:space="preserve"> </w:t>
      </w:r>
      <w:r w:rsidR="007F4EAF">
        <w:rPr>
          <w:rStyle w:val="StringTok"/>
        </w:rPr>
        <w:t>"variable"</w:t>
      </w:r>
      <w:r w:rsidR="007F4EAF">
        <w:rPr>
          <w:rStyle w:val="NormalTok"/>
        </w:rPr>
        <w:t xml:space="preserve">, </w:t>
      </w:r>
      <w:r w:rsidR="007F4EAF">
        <w:br/>
      </w:r>
      <w:r w:rsidR="007F4EAF">
        <w:rPr>
          <w:rStyle w:val="NormalTok"/>
        </w:rPr>
        <w:t xml:space="preserve">                    </w:t>
      </w:r>
      <w:r w:rsidR="007F4EAF">
        <w:rPr>
          <w:rStyle w:val="DataTypeTok"/>
        </w:rPr>
        <w:t>values_to =</w:t>
      </w:r>
      <w:r w:rsidR="007F4EAF">
        <w:rPr>
          <w:rStyle w:val="NormalTok"/>
        </w:rPr>
        <w:t xml:space="preserve"> </w:t>
      </w:r>
      <w:r w:rsidR="007F4EAF">
        <w:rPr>
          <w:rStyle w:val="StringTok"/>
        </w:rPr>
        <w:t>"value"</w:t>
      </w:r>
      <w:r w:rsidR="007F4EAF">
        <w:rPr>
          <w:rStyle w:val="NormalTok"/>
        </w:rPr>
        <w:t>)</w:t>
      </w:r>
      <w:r w:rsidR="007F4EAF">
        <w:br/>
      </w:r>
      <w:r w:rsidR="007F4EAF">
        <w:br/>
      </w:r>
      <w:r w:rsidR="007F4EAF">
        <w:br/>
      </w:r>
      <w:r w:rsidR="007F4EAF">
        <w:rPr>
          <w:rStyle w:val="CommentTok"/>
        </w:rPr>
        <w:t xml:space="preserve"># </w:t>
      </w:r>
      <w:r w:rsidR="007F4EAF">
        <w:rPr>
          <w:rStyle w:val="CommentTok"/>
        </w:rPr>
        <w:t>按同类项进行合并</w:t>
      </w:r>
      <w:r w:rsidR="007F4EAF">
        <w:br/>
      </w:r>
      <w:r w:rsidR="007F4EAF">
        <w:rPr>
          <w:rStyle w:val="NormalTok"/>
        </w:rPr>
        <w:lastRenderedPageBreak/>
        <w:t>merge_data &lt;-</w:t>
      </w:r>
      <w:r w:rsidR="007F4EAF">
        <w:rPr>
          <w:rStyle w:val="StringTok"/>
        </w:rPr>
        <w:t xml:space="preserve"> </w:t>
      </w:r>
      <w:r w:rsidR="007F4EAF">
        <w:rPr>
          <w:rStyle w:val="KeywordTok"/>
        </w:rPr>
        <w:t>merge</w:t>
      </w:r>
      <w:r w:rsidR="007F4EAF">
        <w:rPr>
          <w:rStyle w:val="NormalTok"/>
        </w:rPr>
        <w:t xml:space="preserve">(otu, group, </w:t>
      </w:r>
      <w:r w:rsidR="007F4EAF">
        <w:rPr>
          <w:rStyle w:val="DataTypeTok"/>
        </w:rPr>
        <w:t>by  =</w:t>
      </w:r>
      <w:r w:rsidR="007F4EAF">
        <w:rPr>
          <w:rStyle w:val="NormalTok"/>
        </w:rPr>
        <w:t xml:space="preserve"> </w:t>
      </w:r>
      <w:r w:rsidR="007F4EAF">
        <w:rPr>
          <w:rStyle w:val="StringTok"/>
        </w:rPr>
        <w:t>"variable"</w:t>
      </w:r>
      <w:r w:rsidR="007F4EAF">
        <w:rPr>
          <w:rStyle w:val="NormalTok"/>
        </w:rPr>
        <w:t>)</w:t>
      </w:r>
      <w:r w:rsidR="007F4EAF">
        <w:br/>
      </w:r>
      <w:r w:rsidR="007F4EAF">
        <w:br/>
      </w:r>
      <w:r w:rsidR="007F4EAF">
        <w:rPr>
          <w:rStyle w:val="NormalTok"/>
        </w:rPr>
        <w:t>otu &lt;-</w:t>
      </w:r>
      <w:r w:rsidR="007F4EAF">
        <w:rPr>
          <w:rStyle w:val="StringTok"/>
        </w:rPr>
        <w:t xml:space="preserve"> </w:t>
      </w:r>
      <w:r w:rsidR="007F4EAF">
        <w:rPr>
          <w:rStyle w:val="KeywordTok"/>
        </w:rPr>
        <w:t>subset</w:t>
      </w:r>
      <w:r w:rsidR="007F4EAF">
        <w:rPr>
          <w:rStyle w:val="NormalTok"/>
        </w:rPr>
        <w:t xml:space="preserve">(merge_data, </w:t>
      </w:r>
      <w:r w:rsidR="007F4EAF">
        <w:rPr>
          <w:rStyle w:val="DataTypeTok"/>
        </w:rPr>
        <w:t>select =</w:t>
      </w:r>
      <w:r w:rsidR="007F4EAF">
        <w:rPr>
          <w:rStyle w:val="NormalTok"/>
        </w:rPr>
        <w:t xml:space="preserve"> </w:t>
      </w:r>
      <w:r w:rsidR="007F4EAF">
        <w:rPr>
          <w:rStyle w:val="OperatorTok"/>
        </w:rPr>
        <w:t>-</w:t>
      </w:r>
      <w:r w:rsidR="007F4EAF">
        <w:rPr>
          <w:rStyle w:val="NormalTok"/>
        </w:rPr>
        <w:t>variable)</w:t>
      </w:r>
      <w:r w:rsidR="007F4EAF">
        <w:br/>
      </w:r>
      <w:r w:rsidR="007F4EAF">
        <w:rPr>
          <w:rStyle w:val="KeywordTok"/>
        </w:rPr>
        <w:t>head</w:t>
      </w:r>
      <w:r w:rsidR="007F4EAF">
        <w:rPr>
          <w:rStyle w:val="NormalTok"/>
        </w:rPr>
        <w:t>(otu)</w:t>
      </w:r>
    </w:p>
    <w:p w14:paraId="665D8EE0" w14:textId="77777777" w:rsidR="00746995" w:rsidRDefault="007F4EAF">
      <w:pPr>
        <w:pStyle w:val="SourceCode"/>
      </w:pPr>
      <w:r>
        <w:rPr>
          <w:rStyle w:val="VerbatimChar"/>
        </w:rPr>
        <w:t>##     OTU value   group</w:t>
      </w:r>
      <w:r>
        <w:br/>
      </w:r>
      <w:r>
        <w:rPr>
          <w:rStyle w:val="VerbatimChar"/>
        </w:rPr>
        <w:t>## 1  OTU1   711 Control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 OTU92   938 Control</w:t>
      </w:r>
      <w:r>
        <w:br/>
      </w:r>
      <w:r>
        <w:rPr>
          <w:rStyle w:val="VerbatimChar"/>
        </w:rPr>
        <w:t>## 3 OTU82   450 Control</w:t>
      </w:r>
      <w:r>
        <w:br/>
      </w:r>
      <w:r>
        <w:rPr>
          <w:rStyle w:val="VerbatimChar"/>
        </w:rPr>
        <w:t>## 4 OTU72   295 Control</w:t>
      </w:r>
      <w:r>
        <w:br/>
      </w:r>
      <w:r>
        <w:rPr>
          <w:rStyle w:val="VerbatimChar"/>
        </w:rPr>
        <w:t>## 5 OTU62   573 Control</w:t>
      </w:r>
      <w:r>
        <w:br/>
      </w:r>
      <w:r>
        <w:rPr>
          <w:rStyle w:val="VerbatimChar"/>
        </w:rPr>
        <w:t>## 6 OTU99   921 Control</w:t>
      </w:r>
    </w:p>
    <w:p w14:paraId="7B2B269F" w14:textId="77777777" w:rsidR="001B2AB8" w:rsidRDefault="007F4EAF">
      <w:pPr>
        <w:pStyle w:val="SourceCode"/>
        <w:rPr>
          <w:ins w:id="34" w:author="Liu Yong-Xin" w:date="2020-06-09T00:02:00Z"/>
          <w:rStyle w:val="CommentTok"/>
        </w:rPr>
      </w:pPr>
      <w:r>
        <w:rPr>
          <w:rStyle w:val="CommentTok"/>
        </w:rPr>
        <w:t xml:space="preserve"># </w:t>
      </w:r>
      <w:r>
        <w:rPr>
          <w:rStyle w:val="CommentTok"/>
        </w:rPr>
        <w:t>创建三元图作图数据集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需要以</w:t>
      </w:r>
      <w:r>
        <w:rPr>
          <w:rStyle w:val="CommentTok"/>
        </w:rPr>
        <w:t>group, OTU</w:t>
      </w:r>
      <w:r>
        <w:rPr>
          <w:rStyle w:val="CommentTok"/>
        </w:rPr>
        <w:t>为分组信息，将</w:t>
      </w:r>
      <w:r>
        <w:rPr>
          <w:rStyle w:val="CommentTok"/>
        </w:rPr>
        <w:t>value</w:t>
      </w:r>
      <w:r>
        <w:rPr>
          <w:rStyle w:val="CommentTok"/>
        </w:rPr>
        <w:t>分割</w:t>
      </w:r>
    </w:p>
    <w:p w14:paraId="2E3F2242" w14:textId="75EEA95C" w:rsidR="00746995" w:rsidRDefault="001B2AB8">
      <w:pPr>
        <w:pStyle w:val="SourceCode"/>
      </w:pPr>
      <w:ins w:id="35" w:author="Liu Yong-Xin" w:date="2020-06-09T00:02:00Z">
        <w:r>
          <w:rPr>
            <w:rStyle w:val="CommentTok"/>
            <w:rFonts w:hint="eastAsia"/>
            <w:lang w:eastAsia="zh-CN"/>
          </w:rPr>
          <w:t>#</w:t>
        </w:r>
        <w:r>
          <w:rPr>
            <w:rStyle w:val="CommentTok"/>
          </w:rPr>
          <w:t xml:space="preserve"> </w:t>
        </w:r>
        <w:r>
          <w:rPr>
            <w:rStyle w:val="CommentTok"/>
            <w:rFonts w:hint="eastAsia"/>
            <w:lang w:eastAsia="zh-CN"/>
          </w:rPr>
          <w:t>每种中的重复如何处理？不求均值？</w:t>
        </w:r>
      </w:ins>
      <w:r w:rsidR="007F4EAF">
        <w:br/>
      </w:r>
      <w:r w:rsidR="007F4EAF">
        <w:rPr>
          <w:rStyle w:val="NormalTok"/>
        </w:rPr>
        <w:t xml:space="preserve">otu </w:t>
      </w:r>
      <w:r w:rsidR="007F4EAF">
        <w:rPr>
          <w:rStyle w:val="OperatorTok"/>
        </w:rPr>
        <w:t>%&gt;%</w:t>
      </w:r>
      <w:r w:rsidR="007F4EAF">
        <w:br/>
      </w:r>
      <w:r w:rsidR="007F4EAF">
        <w:rPr>
          <w:rStyle w:val="StringTok"/>
        </w:rPr>
        <w:t xml:space="preserve">  </w:t>
      </w:r>
      <w:r w:rsidR="007F4EAF">
        <w:rPr>
          <w:rStyle w:val="KeywordTok"/>
        </w:rPr>
        <w:t>group_by</w:t>
      </w:r>
      <w:r w:rsidR="007F4EAF">
        <w:rPr>
          <w:rStyle w:val="NormalTok"/>
        </w:rPr>
        <w:t xml:space="preserve">(group, OTU) </w:t>
      </w:r>
      <w:r w:rsidR="007F4EAF">
        <w:rPr>
          <w:rStyle w:val="OperatorTok"/>
        </w:rPr>
        <w:t>%&gt;%</w:t>
      </w:r>
      <w:r w:rsidR="007F4EAF">
        <w:br/>
      </w:r>
      <w:r w:rsidR="007F4EAF">
        <w:rPr>
          <w:rStyle w:val="StringTok"/>
        </w:rPr>
        <w:t xml:space="preserve">  </w:t>
      </w:r>
      <w:r w:rsidR="007F4EAF">
        <w:rPr>
          <w:rStyle w:val="KeywordTok"/>
        </w:rPr>
        <w:t>mutate</w:t>
      </w:r>
      <w:r w:rsidR="007F4EAF">
        <w:rPr>
          <w:rStyle w:val="NormalTok"/>
        </w:rPr>
        <w:t>(</w:t>
      </w:r>
      <w:r w:rsidR="007F4EAF">
        <w:rPr>
          <w:rStyle w:val="DataTypeTok"/>
        </w:rPr>
        <w:t>index =</w:t>
      </w:r>
      <w:r w:rsidR="007F4EAF">
        <w:rPr>
          <w:rStyle w:val="NormalTok"/>
        </w:rPr>
        <w:t xml:space="preserve"> </w:t>
      </w:r>
      <w:r w:rsidR="007F4EAF">
        <w:rPr>
          <w:rStyle w:val="KeywordTok"/>
        </w:rPr>
        <w:t>row_number</w:t>
      </w:r>
      <w:r w:rsidR="007F4EAF">
        <w:rPr>
          <w:rStyle w:val="NormalTok"/>
        </w:rPr>
        <w:t xml:space="preserve">()) </w:t>
      </w:r>
      <w:r w:rsidR="007F4EAF">
        <w:rPr>
          <w:rStyle w:val="OperatorTok"/>
        </w:rPr>
        <w:t>%&gt;%</w:t>
      </w:r>
      <w:r w:rsidR="007F4EAF">
        <w:br/>
      </w:r>
      <w:r w:rsidR="007F4EAF">
        <w:rPr>
          <w:rStyle w:val="StringTok"/>
        </w:rPr>
        <w:t xml:space="preserve">  </w:t>
      </w:r>
      <w:r w:rsidR="007F4EAF">
        <w:rPr>
          <w:rStyle w:val="KeywordTok"/>
        </w:rPr>
        <w:t>pivot_wider</w:t>
      </w:r>
      <w:r w:rsidR="007F4EAF">
        <w:rPr>
          <w:rStyle w:val="NormalTok"/>
        </w:rPr>
        <w:t>(</w:t>
      </w:r>
      <w:r w:rsidR="007F4EAF">
        <w:rPr>
          <w:rStyle w:val="DataTypeTok"/>
        </w:rPr>
        <w:t>names</w:t>
      </w:r>
      <w:r w:rsidR="007F4EAF">
        <w:rPr>
          <w:rStyle w:val="DataTypeTok"/>
        </w:rPr>
        <w:t>_from =</w:t>
      </w:r>
      <w:r w:rsidR="007F4EAF">
        <w:rPr>
          <w:rStyle w:val="NormalTok"/>
        </w:rPr>
        <w:t xml:space="preserve"> group, </w:t>
      </w:r>
      <w:r w:rsidR="007F4EAF">
        <w:br/>
      </w:r>
      <w:r w:rsidR="007F4EAF">
        <w:rPr>
          <w:rStyle w:val="NormalTok"/>
        </w:rPr>
        <w:t xml:space="preserve">              </w:t>
      </w:r>
      <w:r w:rsidR="007F4EAF">
        <w:rPr>
          <w:rStyle w:val="DataTypeTok"/>
        </w:rPr>
        <w:t>values_from =</w:t>
      </w:r>
      <w:r w:rsidR="007F4EAF">
        <w:rPr>
          <w:rStyle w:val="NormalTok"/>
        </w:rPr>
        <w:t xml:space="preserve"> value) </w:t>
      </w:r>
      <w:r w:rsidR="007F4EAF">
        <w:rPr>
          <w:rStyle w:val="OperatorTok"/>
        </w:rPr>
        <w:t>%&gt;%</w:t>
      </w:r>
      <w:r w:rsidR="007F4EAF">
        <w:br/>
      </w:r>
      <w:r w:rsidR="007F4EAF">
        <w:rPr>
          <w:rStyle w:val="StringTok"/>
        </w:rPr>
        <w:t xml:space="preserve">  </w:t>
      </w:r>
      <w:r w:rsidR="007F4EAF">
        <w:rPr>
          <w:rStyle w:val="KeywordTok"/>
        </w:rPr>
        <w:t>select</w:t>
      </w:r>
      <w:r w:rsidR="007F4EAF">
        <w:rPr>
          <w:rStyle w:val="NormalTok"/>
        </w:rPr>
        <w:t>(</w:t>
      </w:r>
      <w:r w:rsidR="007F4EAF">
        <w:rPr>
          <w:rStyle w:val="OperatorTok"/>
        </w:rPr>
        <w:t>-</w:t>
      </w:r>
      <w:r w:rsidR="007F4EAF">
        <w:rPr>
          <w:rStyle w:val="NormalTok"/>
        </w:rPr>
        <w:t>index) -&gt;</w:t>
      </w:r>
      <w:r w:rsidR="007F4EAF">
        <w:rPr>
          <w:rStyle w:val="StringTok"/>
        </w:rPr>
        <w:t xml:space="preserve"> </w:t>
      </w:r>
      <w:r w:rsidR="007F4EAF">
        <w:rPr>
          <w:rStyle w:val="NormalTok"/>
        </w:rPr>
        <w:t>otu_tern</w:t>
      </w:r>
      <w:r w:rsidR="007F4EAF">
        <w:br/>
      </w:r>
      <w:r w:rsidR="007F4EAF">
        <w:br/>
      </w:r>
      <w:r w:rsidR="007F4EAF">
        <w:rPr>
          <w:rStyle w:val="KeywordTok"/>
        </w:rPr>
        <w:t>head</w:t>
      </w:r>
      <w:r w:rsidR="007F4EAF">
        <w:rPr>
          <w:rStyle w:val="NormalTok"/>
        </w:rPr>
        <w:t>(otu_tern)</w:t>
      </w:r>
    </w:p>
    <w:p w14:paraId="4712139F" w14:textId="77777777" w:rsidR="00746995" w:rsidRDefault="007F4EAF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>## # Groups:   OTU [6]</w:t>
      </w:r>
      <w:r>
        <w:br/>
      </w:r>
      <w:r>
        <w:rPr>
          <w:rStyle w:val="VerbatimChar"/>
        </w:rPr>
        <w:t>##   OTU   Control normal Treat</w:t>
      </w:r>
      <w:r>
        <w:br/>
      </w:r>
      <w:r>
        <w:rPr>
          <w:rStyle w:val="VerbatimChar"/>
        </w:rPr>
        <w:t>##   &lt;chr&gt;   &lt;int&gt;  &lt;int&gt; &lt;int&gt;</w:t>
      </w:r>
      <w:r>
        <w:br/>
      </w:r>
      <w:r>
        <w:rPr>
          <w:rStyle w:val="VerbatimChar"/>
        </w:rPr>
        <w:t>## 1 OTU1      711    130   849</w:t>
      </w:r>
      <w:r>
        <w:br/>
      </w:r>
      <w:r>
        <w:rPr>
          <w:rStyle w:val="VerbatimChar"/>
        </w:rPr>
        <w:t>## 2 OTU92     938    987   522</w:t>
      </w:r>
      <w:r>
        <w:br/>
      </w:r>
      <w:r>
        <w:rPr>
          <w:rStyle w:val="VerbatimChar"/>
        </w:rPr>
        <w:t>## 3 OTU82     450    393   793</w:t>
      </w:r>
      <w:r>
        <w:br/>
      </w:r>
      <w:r>
        <w:rPr>
          <w:rStyle w:val="VerbatimChar"/>
        </w:rPr>
        <w:t>## 4 OTU72     295    396   732</w:t>
      </w:r>
      <w:r>
        <w:br/>
      </w:r>
      <w:r>
        <w:rPr>
          <w:rStyle w:val="VerbatimChar"/>
        </w:rPr>
        <w:t>## 5 OTU62     573    579   286</w:t>
      </w:r>
      <w:r>
        <w:br/>
      </w:r>
      <w:r>
        <w:rPr>
          <w:rStyle w:val="VerbatimChar"/>
        </w:rPr>
        <w:t>## 6 OTU99     921    691   429</w:t>
      </w:r>
    </w:p>
    <w:p w14:paraId="1B8785D8" w14:textId="77777777" w:rsidR="00746995" w:rsidRDefault="007F4EAF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用于定义图中点的大小，对</w:t>
      </w:r>
      <w:r>
        <w:rPr>
          <w:rStyle w:val="CommentTok"/>
        </w:rPr>
        <w:t xml:space="preserve"> 3 </w:t>
      </w:r>
      <w:r>
        <w:rPr>
          <w:rStyle w:val="CommentTok"/>
        </w:rPr>
        <w:t>个样本的平均值取</w:t>
      </w:r>
      <w:r>
        <w:rPr>
          <w:rStyle w:val="CommentTok"/>
        </w:rPr>
        <w:t xml:space="preserve">log </w:t>
      </w:r>
      <w:r>
        <w:br/>
      </w:r>
      <w:r>
        <w:rPr>
          <w:rStyle w:val="NormalTok"/>
        </w:rPr>
        <w:t>otu_tern</w:t>
      </w:r>
      <w:r>
        <w:rPr>
          <w:rStyle w:val="OperatorTok"/>
        </w:rPr>
        <w:t>$</w:t>
      </w:r>
      <w:r>
        <w:rPr>
          <w:rStyle w:val="NormalTok"/>
        </w:rPr>
        <w:t>size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((</w:t>
      </w:r>
      <w:r>
        <w:rPr>
          <w:rStyle w:val="KeywordTok"/>
        </w:rPr>
        <w:t>apply</w:t>
      </w:r>
      <w:r>
        <w:rPr>
          <w:rStyle w:val="NormalTok"/>
        </w:rPr>
        <w:t>(otu_te</w:t>
      </w:r>
      <w:r>
        <w:rPr>
          <w:rStyle w:val="NormalTok"/>
        </w:rPr>
        <w:t>rn[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>, mean)))</w:t>
      </w:r>
    </w:p>
    <w:p w14:paraId="39266318" w14:textId="77777777" w:rsidR="00746995" w:rsidRDefault="007F4EAF">
      <w:pPr>
        <w:pStyle w:val="3"/>
      </w:pPr>
      <w:bookmarkStart w:id="36" w:name="ggtern可视化"/>
      <w:r>
        <w:t>ggtern</w:t>
      </w:r>
      <w:r>
        <w:t>可视化</w:t>
      </w:r>
      <w:bookmarkEnd w:id="36"/>
    </w:p>
    <w:p w14:paraId="10B46F55" w14:textId="77777777" w:rsidR="00746995" w:rsidRDefault="007F4EAF">
      <w:pPr>
        <w:pStyle w:val="FirstParagraph"/>
      </w:pPr>
      <w:r>
        <w:t>ggtern Nicholas Hamilton</w:t>
      </w:r>
      <w:r>
        <w:t>是开发的，用于创建三元图的</w:t>
      </w:r>
      <w:r>
        <w:t>ggplot2</w:t>
      </w:r>
      <w:r>
        <w:t>的扩展包，详细参数和用法见</w:t>
      </w:r>
      <w:hyperlink r:id="rId12">
        <w:r>
          <w:rPr>
            <w:rStyle w:val="ad"/>
          </w:rPr>
          <w:t>官方说明文档</w:t>
        </w:r>
      </w:hyperlink>
      <w:r>
        <w:t>。</w:t>
      </w:r>
    </w:p>
    <w:p w14:paraId="751FBAA9" w14:textId="77777777" w:rsidR="00746995" w:rsidRDefault="007F4EAF">
      <w:pPr>
        <w:pStyle w:val="SourceCode"/>
      </w:pPr>
      <w:r>
        <w:rPr>
          <w:rStyle w:val="CommentTok"/>
        </w:rPr>
        <w:t># installation</w:t>
      </w:r>
      <w:r>
        <w:br/>
      </w:r>
      <w:r>
        <w:rPr>
          <w:rStyle w:val="CommentTok"/>
        </w:rPr>
        <w:t># install.packages('ggtern')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(ggtern)</w:t>
      </w:r>
    </w:p>
    <w:p w14:paraId="5D48DABB" w14:textId="77777777" w:rsidR="00746995" w:rsidRDefault="007F4EAF">
      <w:pPr>
        <w:pStyle w:val="SourceCode"/>
      </w:pPr>
      <w:r>
        <w:rPr>
          <w:rStyle w:val="VerbatimChar"/>
        </w:rPr>
        <w:lastRenderedPageBreak/>
        <w:t>## --</w:t>
      </w:r>
      <w:r>
        <w:br/>
      </w:r>
      <w:r>
        <w:rPr>
          <w:rStyle w:val="VerbatimChar"/>
        </w:rPr>
        <w:t>## Remember to cite, run citation(package = 'ggtern'</w:t>
      </w:r>
      <w:r>
        <w:rPr>
          <w:rStyle w:val="VerbatimChar"/>
        </w:rPr>
        <w:t>) for further info.</w:t>
      </w:r>
      <w:r>
        <w:br/>
      </w:r>
      <w:r>
        <w:rPr>
          <w:rStyle w:val="VerbatimChar"/>
        </w:rPr>
        <w:t>## --</w:t>
      </w:r>
    </w:p>
    <w:p w14:paraId="4EFC2328" w14:textId="77777777" w:rsidR="00746995" w:rsidRDefault="007F4EA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'ggtern'</w:t>
      </w:r>
    </w:p>
    <w:p w14:paraId="39DD8C99" w14:textId="77777777" w:rsidR="00746995" w:rsidRDefault="007F4EAF">
      <w:pPr>
        <w:pStyle w:val="SourceCode"/>
      </w:pPr>
      <w:r>
        <w:rPr>
          <w:rStyle w:val="VerbatimChar"/>
        </w:rPr>
        <w:t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aes, annotate, ggplot, ggplot_build, ggplot_gtable, ggplotGrob,</w:t>
      </w:r>
      <w:r>
        <w:br/>
      </w:r>
      <w:r>
        <w:rPr>
          <w:rStyle w:val="VerbatimChar"/>
        </w:rPr>
        <w:t>##     ggsave, layer_data, theme_bw, theme_classic, theme_da</w:t>
      </w:r>
      <w:r>
        <w:rPr>
          <w:rStyle w:val="VerbatimChar"/>
        </w:rPr>
        <w:t>rk,</w:t>
      </w:r>
      <w:r>
        <w:br/>
      </w:r>
      <w:r>
        <w:rPr>
          <w:rStyle w:val="VerbatimChar"/>
        </w:rPr>
        <w:t>##     theme_gray, theme_light, theme_linedraw, theme_minimal, theme_void</w:t>
      </w:r>
    </w:p>
    <w:p w14:paraId="0367A5F9" w14:textId="77777777" w:rsidR="00746995" w:rsidRDefault="007F4EAF">
      <w:pPr>
        <w:pStyle w:val="SourceCode"/>
      </w:pP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ggtern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otu_tern,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Control, </w:t>
      </w:r>
      <w:r>
        <w:rPr>
          <w:rStyle w:val="DataTypeTok"/>
        </w:rPr>
        <w:t>y =</w:t>
      </w:r>
      <w:r>
        <w:rPr>
          <w:rStyle w:val="NormalTok"/>
        </w:rPr>
        <w:t xml:space="preserve"> Treat, </w:t>
      </w:r>
      <w:r>
        <w:rPr>
          <w:rStyle w:val="DataTypeTok"/>
        </w:rPr>
        <w:t>z =</w:t>
      </w:r>
      <w:r>
        <w:rPr>
          <w:rStyle w:val="NormalTok"/>
        </w:rPr>
        <w:t xml:space="preserve"> normal))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geom_mask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可将超出边界的点正常显示出来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OTU, </w:t>
      </w:r>
      <w:r>
        <w:rPr>
          <w:rStyle w:val="DataTypeTok"/>
        </w:rPr>
        <w:t>size =</w:t>
      </w:r>
      <w:r>
        <w:rPr>
          <w:rStyle w:val="NormalTok"/>
        </w:rPr>
        <w:t xml:space="preserve"> size),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scale_size</w:t>
      </w:r>
      <w:r>
        <w:rPr>
          <w:rStyle w:val="NormalTok"/>
        </w:rPr>
        <w:t>(</w:t>
      </w:r>
      <w:r>
        <w:rPr>
          <w:rStyle w:val="DataTypeTok"/>
        </w:rPr>
        <w:t>range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去掉颜色</w:t>
      </w:r>
      <w:r>
        <w:rPr>
          <w:rStyle w:val="CommentTok"/>
        </w:rPr>
        <w:t>legend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axis.ticks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p</w:t>
      </w:r>
    </w:p>
    <w:p w14:paraId="3A56F383" w14:textId="271F4052" w:rsidR="00746995" w:rsidRDefault="007F4EAF">
      <w:pPr>
        <w:pStyle w:val="FirstParagraph"/>
        <w:rPr>
          <w:ins w:id="37" w:author="Liu Yong-Xin" w:date="2020-06-09T00:02:00Z"/>
        </w:rPr>
      </w:pPr>
      <w:r>
        <w:rPr>
          <w:noProof/>
        </w:rPr>
        <w:drawing>
          <wp:inline distT="0" distB="0" distL="0" distR="0" wp14:anchorId="1336A858" wp14:editId="32E502C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rnary_plo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F36473" w14:textId="2679E2FC" w:rsidR="00DC5ED7" w:rsidRPr="00DC5ED7" w:rsidRDefault="00DC5ED7" w:rsidP="00DC5ED7">
      <w:pPr>
        <w:pStyle w:val="a0"/>
        <w:rPr>
          <w:rFonts w:hint="eastAsia"/>
          <w:lang w:eastAsia="zh-CN"/>
        </w:rPr>
        <w:pPrChange w:id="38" w:author="Liu Yong-Xin" w:date="2020-06-09T00:02:00Z">
          <w:pPr>
            <w:pStyle w:val="FirstParagraph"/>
          </w:pPr>
        </w:pPrChange>
      </w:pPr>
      <w:ins w:id="39" w:author="Liu Yong-Xin" w:date="2020-06-09T00:02:00Z">
        <w:r>
          <w:rPr>
            <w:rFonts w:hint="eastAsia"/>
            <w:lang w:eastAsia="zh-CN"/>
          </w:rPr>
          <w:lastRenderedPageBreak/>
          <w:t>图</w:t>
        </w:r>
        <w:r>
          <w:rPr>
            <w:rFonts w:hint="eastAsia"/>
            <w:lang w:eastAsia="zh-CN"/>
          </w:rPr>
          <w:t>.</w:t>
        </w:r>
        <w:r>
          <w:rPr>
            <w:lang w:eastAsia="zh-CN"/>
          </w:rPr>
          <w:t xml:space="preserve"> </w:t>
        </w:r>
        <w:r>
          <w:rPr>
            <w:rFonts w:hint="eastAsia"/>
            <w:lang w:eastAsia="zh-CN"/>
          </w:rPr>
          <w:t>图注，你想</w:t>
        </w:r>
      </w:ins>
      <w:ins w:id="40" w:author="Liu Yong-Xin" w:date="2020-06-09T00:03:00Z">
        <w:r>
          <w:rPr>
            <w:rFonts w:hint="eastAsia"/>
            <w:lang w:eastAsia="zh-CN"/>
          </w:rPr>
          <w:t>表达什么，为什么要用这个图。</w:t>
        </w:r>
      </w:ins>
    </w:p>
    <w:p w14:paraId="34C8A8F4" w14:textId="77777777" w:rsidR="00746995" w:rsidRDefault="007F4EAF">
      <w:pPr>
        <w:pStyle w:val="3"/>
      </w:pPr>
      <w:bookmarkStart w:id="41" w:name="edger-显著性检验"/>
      <w:r>
        <w:t xml:space="preserve">edgeR </w:t>
      </w:r>
      <w:r>
        <w:t>显著性检验</w:t>
      </w:r>
      <w:bookmarkEnd w:id="41"/>
    </w:p>
    <w:p w14:paraId="0C78390A" w14:textId="77777777" w:rsidR="001C31C5" w:rsidRPr="001C31C5" w:rsidRDefault="007F4EAF" w:rsidP="001C31C5">
      <w:pPr>
        <w:pStyle w:val="SourceCode"/>
        <w:rPr>
          <w:ins w:id="42" w:author="Liu Yong-Xin" w:date="2020-06-09T00:09:00Z"/>
          <w:rStyle w:val="CommentTok"/>
        </w:rPr>
      </w:pPr>
      <w:r>
        <w:rPr>
          <w:rStyle w:val="CommentTok"/>
        </w:rPr>
        <w:t># installation</w:t>
      </w:r>
      <w:r>
        <w:br/>
      </w:r>
    </w:p>
    <w:p w14:paraId="55E27448" w14:textId="77777777" w:rsidR="001C31C5" w:rsidRPr="001C31C5" w:rsidRDefault="001C31C5" w:rsidP="001C31C5">
      <w:pPr>
        <w:pStyle w:val="SourceCode"/>
        <w:rPr>
          <w:ins w:id="43" w:author="Liu Yong-Xin" w:date="2020-06-09T00:09:00Z"/>
          <w:rStyle w:val="CommentTok"/>
        </w:rPr>
      </w:pPr>
      <w:ins w:id="44" w:author="Liu Yong-Xin" w:date="2020-06-09T00:09:00Z">
        <w:r w:rsidRPr="001C31C5">
          <w:rPr>
            <w:rStyle w:val="CommentTok"/>
          </w:rPr>
          <w:t>if (!requireNamespace("BiocManager", quietly = TRUE))</w:t>
        </w:r>
      </w:ins>
    </w:p>
    <w:p w14:paraId="6B93CD03" w14:textId="77777777" w:rsidR="001C31C5" w:rsidRPr="001C31C5" w:rsidRDefault="001C31C5" w:rsidP="001C31C5">
      <w:pPr>
        <w:pStyle w:val="SourceCode"/>
        <w:rPr>
          <w:ins w:id="45" w:author="Liu Yong-Xin" w:date="2020-06-09T00:09:00Z"/>
          <w:rStyle w:val="CommentTok"/>
        </w:rPr>
      </w:pPr>
      <w:ins w:id="46" w:author="Liu Yong-Xin" w:date="2020-06-09T00:09:00Z">
        <w:r w:rsidRPr="001C31C5">
          <w:rPr>
            <w:rStyle w:val="CommentTok"/>
          </w:rPr>
          <w:t xml:space="preserve">    install.packages("BiocManager")</w:t>
        </w:r>
      </w:ins>
    </w:p>
    <w:p w14:paraId="202CEAA5" w14:textId="77777777" w:rsidR="001C31C5" w:rsidRPr="001C31C5" w:rsidRDefault="001C31C5" w:rsidP="001C31C5">
      <w:pPr>
        <w:pStyle w:val="SourceCode"/>
        <w:rPr>
          <w:ins w:id="47" w:author="Liu Yong-Xin" w:date="2020-06-09T00:09:00Z"/>
          <w:rStyle w:val="CommentTok"/>
        </w:rPr>
      </w:pPr>
      <w:ins w:id="48" w:author="Liu Yong-Xin" w:date="2020-06-09T00:09:00Z">
        <w:r w:rsidRPr="001C31C5">
          <w:rPr>
            <w:rStyle w:val="CommentTok"/>
          </w:rPr>
          <w:t>if (!requireNamespace("edgeR", quietly = TRUE))</w:t>
        </w:r>
      </w:ins>
    </w:p>
    <w:p w14:paraId="486900AB" w14:textId="7A1797E9" w:rsidR="00FB110E" w:rsidRPr="00FB110E" w:rsidRDefault="001C31C5" w:rsidP="00FB110E">
      <w:pPr>
        <w:pStyle w:val="SourceCode"/>
        <w:rPr>
          <w:ins w:id="49" w:author="Liu Yong-Xin" w:date="2020-06-09T00:11:00Z"/>
          <w:rStyle w:val="NormalTok"/>
          <w:rFonts w:hint="eastAsia"/>
        </w:rPr>
      </w:pPr>
      <w:ins w:id="50" w:author="Liu Yong-Xin" w:date="2020-06-09T00:09:00Z">
        <w:r w:rsidRPr="001C31C5">
          <w:rPr>
            <w:rStyle w:val="CommentTok"/>
          </w:rPr>
          <w:t xml:space="preserve">    BiocManager::install("</w:t>
        </w:r>
        <w:commentRangeStart w:id="51"/>
        <w:r w:rsidRPr="001C31C5">
          <w:rPr>
            <w:rStyle w:val="CommentTok"/>
          </w:rPr>
          <w:t>edgeR</w:t>
        </w:r>
        <w:commentRangeEnd w:id="51"/>
        <w:r>
          <w:rPr>
            <w:rStyle w:val="af"/>
          </w:rPr>
          <w:commentReference w:id="51"/>
        </w:r>
        <w:r w:rsidRPr="001C31C5">
          <w:rPr>
            <w:rStyle w:val="CommentTok"/>
          </w:rPr>
          <w:t>")</w:t>
        </w:r>
      </w:ins>
      <w:del w:id="52" w:author="Liu Yong-Xin" w:date="2020-06-09T00:09:00Z">
        <w:r w:rsidR="007F4EAF" w:rsidDel="001C31C5">
          <w:rPr>
            <w:rStyle w:val="CommentTok"/>
          </w:rPr>
          <w:delText># if (!requireNamespace("BiocManager", quietly = TRUE))</w:delText>
        </w:r>
        <w:r w:rsidR="007F4EAF" w:rsidDel="001C31C5">
          <w:br/>
        </w:r>
        <w:r w:rsidR="007F4EAF" w:rsidDel="001C31C5">
          <w:rPr>
            <w:rStyle w:val="CommentTok"/>
          </w:rPr>
          <w:delText>#        install.packages("BiocManager")</w:delText>
        </w:r>
        <w:r w:rsidR="007F4EAF" w:rsidDel="001C31C5">
          <w:br/>
        </w:r>
        <w:r w:rsidR="007F4EAF" w:rsidDel="001C31C5">
          <w:br/>
        </w:r>
        <w:r w:rsidR="007F4EAF" w:rsidDel="001C31C5">
          <w:rPr>
            <w:rStyle w:val="CommentTok"/>
          </w:rPr>
          <w:delText># BiocManager::install("edgeR")</w:delText>
        </w:r>
      </w:del>
      <w:r w:rsidR="007F4EAF">
        <w:br/>
      </w:r>
      <w:r w:rsidR="007F4EAF">
        <w:br/>
      </w:r>
      <w:r w:rsidR="007F4EAF">
        <w:rPr>
          <w:rStyle w:val="KeywordTok"/>
        </w:rPr>
        <w:t>library</w:t>
      </w:r>
      <w:r w:rsidR="007F4EAF">
        <w:rPr>
          <w:rStyle w:val="NormalTok"/>
        </w:rPr>
        <w:t>(edgeR)</w:t>
      </w:r>
      <w:r w:rsidR="007F4EAF">
        <w:br/>
      </w:r>
      <w:commentRangeStart w:id="53"/>
      <w:r w:rsidR="007F4EAF">
        <w:rPr>
          <w:rStyle w:val="KeywordTok"/>
        </w:rPr>
        <w:t>set.seed</w:t>
      </w:r>
      <w:r w:rsidR="007F4EAF">
        <w:rPr>
          <w:rStyle w:val="NormalTok"/>
        </w:rPr>
        <w:t>(</w:t>
      </w:r>
      <w:r w:rsidR="007F4EAF">
        <w:rPr>
          <w:rStyle w:val="DecValTok"/>
        </w:rPr>
        <w:t>13</w:t>
      </w:r>
      <w:r w:rsidR="007F4EAF">
        <w:rPr>
          <w:rStyle w:val="NormalTok"/>
        </w:rPr>
        <w:t>)</w:t>
      </w:r>
      <w:r w:rsidR="007F4EAF">
        <w:br/>
      </w:r>
      <w:r w:rsidR="007F4EAF">
        <w:rPr>
          <w:rStyle w:val="NormalTok"/>
        </w:rPr>
        <w:t>otu &lt;-</w:t>
      </w:r>
      <w:r w:rsidR="007F4EAF">
        <w:rPr>
          <w:rStyle w:val="StringTok"/>
        </w:rPr>
        <w:t xml:space="preserve"> </w:t>
      </w:r>
      <w:r w:rsidR="007F4EAF">
        <w:rPr>
          <w:rStyle w:val="KeywordTok"/>
        </w:rPr>
        <w:t>matrix</w:t>
      </w:r>
      <w:r w:rsidR="007F4EAF">
        <w:rPr>
          <w:rStyle w:val="NormalTok"/>
        </w:rPr>
        <w:t>(</w:t>
      </w:r>
      <w:r w:rsidR="007F4EAF">
        <w:rPr>
          <w:rStyle w:val="KeywordTok"/>
        </w:rPr>
        <w:t>sample</w:t>
      </w:r>
      <w:r w:rsidR="007F4EAF">
        <w:rPr>
          <w:rStyle w:val="NormalTok"/>
        </w:rPr>
        <w:t>(</w:t>
      </w:r>
      <w:r w:rsidR="007F4EAF">
        <w:rPr>
          <w:rStyle w:val="KeywordTok"/>
        </w:rPr>
        <w:t>c</w:t>
      </w:r>
      <w:r w:rsidR="007F4EAF">
        <w:rPr>
          <w:rStyle w:val="NormalTok"/>
        </w:rPr>
        <w:t>(</w:t>
      </w:r>
      <w:r w:rsidR="007F4EAF">
        <w:rPr>
          <w:rStyle w:val="DecValTok"/>
        </w:rPr>
        <w:t>0</w:t>
      </w:r>
      <w:r w:rsidR="007F4EAF">
        <w:rPr>
          <w:rStyle w:val="OperatorTok"/>
        </w:rPr>
        <w:t>:</w:t>
      </w:r>
      <w:r w:rsidR="007F4EAF">
        <w:rPr>
          <w:rStyle w:val="DecValTok"/>
        </w:rPr>
        <w:t>1000</w:t>
      </w:r>
      <w:r w:rsidR="007F4EAF">
        <w:rPr>
          <w:rStyle w:val="NormalTok"/>
        </w:rPr>
        <w:t xml:space="preserve">), </w:t>
      </w:r>
      <w:r w:rsidR="007F4EAF">
        <w:rPr>
          <w:rStyle w:val="DecValTok"/>
        </w:rPr>
        <w:t>1200</w:t>
      </w:r>
      <w:r w:rsidR="007F4EAF">
        <w:rPr>
          <w:rStyle w:val="NormalTok"/>
        </w:rPr>
        <w:t xml:space="preserve">, </w:t>
      </w:r>
      <w:r w:rsidR="007F4EAF">
        <w:rPr>
          <w:rStyle w:val="DataTypeTok"/>
        </w:rPr>
        <w:t>replace =</w:t>
      </w:r>
      <w:r w:rsidR="007F4EAF">
        <w:rPr>
          <w:rStyle w:val="NormalTok"/>
        </w:rPr>
        <w:t xml:space="preserve"> </w:t>
      </w:r>
      <w:r w:rsidR="007F4EAF">
        <w:rPr>
          <w:rStyle w:val="OtherTok"/>
        </w:rPr>
        <w:t>TRUE</w:t>
      </w:r>
      <w:r w:rsidR="007F4EAF">
        <w:rPr>
          <w:rStyle w:val="NormalTok"/>
        </w:rPr>
        <w:t xml:space="preserve">), </w:t>
      </w:r>
      <w:r w:rsidR="007F4EAF">
        <w:br/>
      </w:r>
      <w:r w:rsidR="007F4EAF">
        <w:rPr>
          <w:rStyle w:val="NormalTok"/>
        </w:rPr>
        <w:t xml:space="preserve">              </w:t>
      </w:r>
      <w:r w:rsidR="007F4EAF">
        <w:rPr>
          <w:rStyle w:val="DataTypeTok"/>
        </w:rPr>
        <w:t>ncol =</w:t>
      </w:r>
      <w:r w:rsidR="007F4EAF">
        <w:rPr>
          <w:rStyle w:val="NormalTok"/>
        </w:rPr>
        <w:t xml:space="preserve"> </w:t>
      </w:r>
      <w:r w:rsidR="007F4EAF">
        <w:rPr>
          <w:rStyle w:val="DecValTok"/>
        </w:rPr>
        <w:t>12</w:t>
      </w:r>
      <w:r w:rsidR="007F4EAF">
        <w:rPr>
          <w:rStyle w:val="NormalTok"/>
        </w:rPr>
        <w:t xml:space="preserve">, </w:t>
      </w:r>
      <w:r w:rsidR="007F4EAF">
        <w:rPr>
          <w:rStyle w:val="DataTypeTok"/>
        </w:rPr>
        <w:t>n</w:t>
      </w:r>
      <w:r w:rsidR="007F4EAF">
        <w:rPr>
          <w:rStyle w:val="DataTypeTok"/>
        </w:rPr>
        <w:t>row =</w:t>
      </w:r>
      <w:r w:rsidR="007F4EAF">
        <w:rPr>
          <w:rStyle w:val="NormalTok"/>
        </w:rPr>
        <w:t xml:space="preserve"> </w:t>
      </w:r>
      <w:r w:rsidR="007F4EAF">
        <w:rPr>
          <w:rStyle w:val="DecValTok"/>
        </w:rPr>
        <w:t>100</w:t>
      </w:r>
      <w:r w:rsidR="007F4EAF">
        <w:rPr>
          <w:rStyle w:val="NormalTok"/>
        </w:rPr>
        <w:t xml:space="preserve">, </w:t>
      </w:r>
      <w:r w:rsidR="007F4EAF">
        <w:br/>
      </w:r>
      <w:r w:rsidR="007F4EAF">
        <w:rPr>
          <w:rStyle w:val="NormalTok"/>
        </w:rPr>
        <w:t xml:space="preserve">              </w:t>
      </w:r>
      <w:r w:rsidR="007F4EAF">
        <w:rPr>
          <w:rStyle w:val="DataTypeTok"/>
        </w:rPr>
        <w:t>dimnames =</w:t>
      </w:r>
      <w:r w:rsidR="007F4EAF">
        <w:br/>
      </w:r>
      <w:r w:rsidR="007F4EAF">
        <w:rPr>
          <w:rStyle w:val="NormalTok"/>
        </w:rPr>
        <w:t xml:space="preserve">                </w:t>
      </w:r>
      <w:r w:rsidR="007F4EAF">
        <w:rPr>
          <w:rStyle w:val="KeywordTok"/>
        </w:rPr>
        <w:t>list</w:t>
      </w:r>
      <w:r w:rsidR="007F4EAF">
        <w:rPr>
          <w:rStyle w:val="NormalTok"/>
        </w:rPr>
        <w:t>(</w:t>
      </w:r>
      <w:r w:rsidR="007F4EAF">
        <w:rPr>
          <w:rStyle w:val="DataTypeTok"/>
        </w:rPr>
        <w:t>row_names =</w:t>
      </w:r>
      <w:r w:rsidR="007F4EAF">
        <w:rPr>
          <w:rStyle w:val="NormalTok"/>
        </w:rPr>
        <w:t xml:space="preserve"> </w:t>
      </w:r>
      <w:r w:rsidR="007F4EAF">
        <w:rPr>
          <w:rStyle w:val="KeywordTok"/>
        </w:rPr>
        <w:t>paste0</w:t>
      </w:r>
      <w:r w:rsidR="007F4EAF">
        <w:rPr>
          <w:rStyle w:val="NormalTok"/>
        </w:rPr>
        <w:t>(</w:t>
      </w:r>
      <w:r w:rsidR="007F4EAF">
        <w:rPr>
          <w:rStyle w:val="StringTok"/>
        </w:rPr>
        <w:t>"OTU"</w:t>
      </w:r>
      <w:r w:rsidR="007F4EAF">
        <w:rPr>
          <w:rStyle w:val="NormalTok"/>
        </w:rPr>
        <w:t>,</w:t>
      </w:r>
      <w:r w:rsidR="007F4EAF">
        <w:rPr>
          <w:rStyle w:val="KeywordTok"/>
        </w:rPr>
        <w:t>seq</w:t>
      </w:r>
      <w:r w:rsidR="007F4EAF">
        <w:rPr>
          <w:rStyle w:val="NormalTok"/>
        </w:rPr>
        <w:t>(</w:t>
      </w:r>
      <w:r w:rsidR="007F4EAF">
        <w:rPr>
          <w:rStyle w:val="DecValTok"/>
        </w:rPr>
        <w:t>1</w:t>
      </w:r>
      <w:r w:rsidR="007F4EAF">
        <w:rPr>
          <w:rStyle w:val="OperatorTok"/>
        </w:rPr>
        <w:t>:</w:t>
      </w:r>
      <w:r w:rsidR="007F4EAF">
        <w:rPr>
          <w:rStyle w:val="DecValTok"/>
        </w:rPr>
        <w:t>100</w:t>
      </w:r>
      <w:r w:rsidR="007F4EAF">
        <w:rPr>
          <w:rStyle w:val="NormalTok"/>
        </w:rPr>
        <w:t>)),</w:t>
      </w:r>
      <w:r w:rsidR="007F4EAF">
        <w:br/>
      </w:r>
      <w:r w:rsidR="007F4EAF">
        <w:rPr>
          <w:rStyle w:val="NormalTok"/>
        </w:rPr>
        <w:t xml:space="preserve">                     </w:t>
      </w:r>
      <w:r w:rsidR="007F4EAF">
        <w:rPr>
          <w:rStyle w:val="DataTypeTok"/>
        </w:rPr>
        <w:t>col_names =</w:t>
      </w:r>
      <w:r w:rsidR="007F4EAF">
        <w:rPr>
          <w:rStyle w:val="NormalTok"/>
        </w:rPr>
        <w:t xml:space="preserve"> </w:t>
      </w:r>
      <w:r w:rsidR="007F4EAF">
        <w:rPr>
          <w:rStyle w:val="KeywordTok"/>
        </w:rPr>
        <w:t>paste0</w:t>
      </w:r>
      <w:r w:rsidR="007F4EAF">
        <w:rPr>
          <w:rStyle w:val="NormalTok"/>
        </w:rPr>
        <w:t>(</w:t>
      </w:r>
      <w:r w:rsidR="007F4EAF">
        <w:rPr>
          <w:rStyle w:val="StringTok"/>
        </w:rPr>
        <w:t>"sample"</w:t>
      </w:r>
      <w:r w:rsidR="007F4EAF">
        <w:rPr>
          <w:rStyle w:val="NormalTok"/>
        </w:rPr>
        <w:t>,</w:t>
      </w:r>
      <w:r w:rsidR="007F4EAF">
        <w:rPr>
          <w:rStyle w:val="KeywordTok"/>
        </w:rPr>
        <w:t>seq</w:t>
      </w:r>
      <w:r w:rsidR="007F4EAF">
        <w:rPr>
          <w:rStyle w:val="NormalTok"/>
        </w:rPr>
        <w:t>(</w:t>
      </w:r>
      <w:r w:rsidR="007F4EAF">
        <w:rPr>
          <w:rStyle w:val="DecValTok"/>
        </w:rPr>
        <w:t>1</w:t>
      </w:r>
      <w:r w:rsidR="007F4EAF">
        <w:rPr>
          <w:rStyle w:val="OperatorTok"/>
        </w:rPr>
        <w:t>:</w:t>
      </w:r>
      <w:r w:rsidR="007F4EAF">
        <w:rPr>
          <w:rStyle w:val="DecValTok"/>
        </w:rPr>
        <w:t>12</w:t>
      </w:r>
      <w:r w:rsidR="007F4EAF">
        <w:rPr>
          <w:rStyle w:val="NormalTok"/>
        </w:rPr>
        <w:t>))))</w:t>
      </w:r>
      <w:r w:rsidR="007F4EAF">
        <w:br/>
      </w:r>
      <w:r w:rsidR="007F4EAF">
        <w:br/>
      </w:r>
      <w:r w:rsidR="007F4EAF">
        <w:br/>
      </w:r>
      <w:r w:rsidR="007F4EAF">
        <w:rPr>
          <w:rStyle w:val="NormalTok"/>
        </w:rPr>
        <w:t>group &lt;-</w:t>
      </w:r>
      <w:r w:rsidR="007F4EAF">
        <w:rPr>
          <w:rStyle w:val="StringTok"/>
        </w:rPr>
        <w:t xml:space="preserve"> </w:t>
      </w:r>
      <w:r w:rsidR="007F4EAF">
        <w:rPr>
          <w:rStyle w:val="KeywordTok"/>
        </w:rPr>
        <w:t>data.frame</w:t>
      </w:r>
      <w:r w:rsidR="007F4EAF">
        <w:rPr>
          <w:rStyle w:val="NormalTok"/>
        </w:rPr>
        <w:t>(</w:t>
      </w:r>
      <w:r w:rsidR="007F4EAF">
        <w:rPr>
          <w:rStyle w:val="DataTypeTok"/>
        </w:rPr>
        <w:t>variable =</w:t>
      </w:r>
      <w:r w:rsidR="007F4EAF">
        <w:rPr>
          <w:rStyle w:val="NormalTok"/>
        </w:rPr>
        <w:t xml:space="preserve"> </w:t>
      </w:r>
      <w:r w:rsidR="007F4EAF">
        <w:rPr>
          <w:rStyle w:val="KeywordTok"/>
        </w:rPr>
        <w:t>paste0</w:t>
      </w:r>
      <w:r w:rsidR="007F4EAF">
        <w:rPr>
          <w:rStyle w:val="NormalTok"/>
        </w:rPr>
        <w:t>(</w:t>
      </w:r>
      <w:r w:rsidR="007F4EAF">
        <w:rPr>
          <w:rStyle w:val="StringTok"/>
        </w:rPr>
        <w:t>"sample"</w:t>
      </w:r>
      <w:r w:rsidR="007F4EAF">
        <w:rPr>
          <w:rStyle w:val="NormalTok"/>
        </w:rPr>
        <w:t>,</w:t>
      </w:r>
      <w:r w:rsidR="007F4EAF">
        <w:rPr>
          <w:rStyle w:val="KeywordTok"/>
        </w:rPr>
        <w:t>seq</w:t>
      </w:r>
      <w:r w:rsidR="007F4EAF">
        <w:rPr>
          <w:rStyle w:val="NormalTok"/>
        </w:rPr>
        <w:t>(</w:t>
      </w:r>
      <w:r w:rsidR="007F4EAF">
        <w:rPr>
          <w:rStyle w:val="DecValTok"/>
        </w:rPr>
        <w:t>1</w:t>
      </w:r>
      <w:r w:rsidR="007F4EAF">
        <w:rPr>
          <w:rStyle w:val="OperatorTok"/>
        </w:rPr>
        <w:t>:</w:t>
      </w:r>
      <w:r w:rsidR="007F4EAF">
        <w:rPr>
          <w:rStyle w:val="DecValTok"/>
        </w:rPr>
        <w:t>12</w:t>
      </w:r>
      <w:r w:rsidR="007F4EAF">
        <w:rPr>
          <w:rStyle w:val="NormalTok"/>
        </w:rPr>
        <w:t>)),</w:t>
      </w:r>
      <w:r w:rsidR="007F4EAF">
        <w:br/>
      </w:r>
      <w:r w:rsidR="007F4EAF">
        <w:rPr>
          <w:rStyle w:val="NormalTok"/>
        </w:rPr>
        <w:t xml:space="preserve">                    </w:t>
      </w:r>
      <w:r w:rsidR="007F4EAF">
        <w:rPr>
          <w:rStyle w:val="DataTypeTok"/>
        </w:rPr>
        <w:t>group =</w:t>
      </w:r>
      <w:r w:rsidR="007F4EAF">
        <w:rPr>
          <w:rStyle w:val="NormalTok"/>
        </w:rPr>
        <w:t xml:space="preserve"> </w:t>
      </w:r>
      <w:r w:rsidR="007F4EAF">
        <w:rPr>
          <w:rStyle w:val="KeywordTok"/>
        </w:rPr>
        <w:t>rep</w:t>
      </w:r>
      <w:r w:rsidR="007F4EAF">
        <w:rPr>
          <w:rStyle w:val="NormalTok"/>
        </w:rPr>
        <w:t>(</w:t>
      </w:r>
      <w:r w:rsidR="007F4EAF">
        <w:rPr>
          <w:rStyle w:val="KeywordTok"/>
        </w:rPr>
        <w:t>c</w:t>
      </w:r>
      <w:r w:rsidR="007F4EAF">
        <w:rPr>
          <w:rStyle w:val="NormalTok"/>
        </w:rPr>
        <w:t>(</w:t>
      </w:r>
      <w:r w:rsidR="007F4EAF">
        <w:rPr>
          <w:rStyle w:val="StringTok"/>
        </w:rPr>
        <w:t>"Control"</w:t>
      </w:r>
      <w:r w:rsidR="007F4EAF">
        <w:rPr>
          <w:rStyle w:val="NormalTok"/>
        </w:rPr>
        <w:t xml:space="preserve">, </w:t>
      </w:r>
      <w:r w:rsidR="007F4EAF">
        <w:rPr>
          <w:rStyle w:val="StringTok"/>
        </w:rPr>
        <w:t>"Treat"</w:t>
      </w:r>
      <w:r w:rsidR="007F4EAF">
        <w:rPr>
          <w:rStyle w:val="NormalTok"/>
        </w:rPr>
        <w:t xml:space="preserve">, </w:t>
      </w:r>
      <w:r w:rsidR="007F4EAF">
        <w:rPr>
          <w:rStyle w:val="StringTok"/>
        </w:rPr>
        <w:t>"normal"</w:t>
      </w:r>
      <w:r w:rsidR="007F4EAF">
        <w:rPr>
          <w:rStyle w:val="NormalTok"/>
        </w:rPr>
        <w:t>),</w:t>
      </w:r>
      <w:r w:rsidR="007F4EAF">
        <w:br/>
      </w:r>
      <w:r w:rsidR="007F4EAF">
        <w:rPr>
          <w:rStyle w:val="NormalTok"/>
        </w:rPr>
        <w:t xml:space="preserve">                                </w:t>
      </w:r>
      <w:r w:rsidR="007F4EAF">
        <w:rPr>
          <w:rStyle w:val="DataTypeTok"/>
        </w:rPr>
        <w:t>each =</w:t>
      </w:r>
      <w:r w:rsidR="007F4EAF">
        <w:rPr>
          <w:rStyle w:val="NormalTok"/>
        </w:rPr>
        <w:t xml:space="preserve"> </w:t>
      </w:r>
      <w:r w:rsidR="007F4EAF">
        <w:rPr>
          <w:rStyle w:val="DecValTok"/>
        </w:rPr>
        <w:t>4</w:t>
      </w:r>
      <w:r w:rsidR="007F4EAF">
        <w:rPr>
          <w:rStyle w:val="NormalTok"/>
        </w:rPr>
        <w:t>))</w:t>
      </w:r>
      <w:r w:rsidR="007F4EAF">
        <w:br/>
      </w:r>
      <w:commentRangeEnd w:id="53"/>
      <w:r w:rsidR="00DC5ED7">
        <w:rPr>
          <w:rStyle w:val="af"/>
        </w:rPr>
        <w:commentReference w:id="53"/>
      </w:r>
      <w:r w:rsidR="007F4EAF">
        <w:br/>
      </w:r>
      <w:r w:rsidR="007F4EAF">
        <w:rPr>
          <w:rStyle w:val="NormalTok"/>
        </w:rPr>
        <w:t>dge_list &lt;-</w:t>
      </w:r>
      <w:r w:rsidR="007F4EAF">
        <w:rPr>
          <w:rStyle w:val="StringTok"/>
        </w:rPr>
        <w:t xml:space="preserve"> </w:t>
      </w:r>
      <w:r w:rsidR="007F4EAF">
        <w:rPr>
          <w:rStyle w:val="KeywordTok"/>
        </w:rPr>
        <w:t>DGEList</w:t>
      </w:r>
      <w:r w:rsidR="007F4EAF">
        <w:rPr>
          <w:rStyle w:val="NormalTok"/>
        </w:rPr>
        <w:t>(</w:t>
      </w:r>
      <w:r w:rsidR="007F4EAF">
        <w:rPr>
          <w:rStyle w:val="DataTypeTok"/>
        </w:rPr>
        <w:t>counts =</w:t>
      </w:r>
      <w:r w:rsidR="007F4EAF">
        <w:rPr>
          <w:rStyle w:val="NormalTok"/>
        </w:rPr>
        <w:t xml:space="preserve"> otu, </w:t>
      </w:r>
      <w:r w:rsidR="007F4EAF">
        <w:rPr>
          <w:rStyle w:val="DataTypeTok"/>
        </w:rPr>
        <w:t>group =</w:t>
      </w:r>
      <w:r w:rsidR="007F4EAF">
        <w:rPr>
          <w:rStyle w:val="NormalTok"/>
        </w:rPr>
        <w:t xml:space="preserve"> group</w:t>
      </w:r>
      <w:r w:rsidR="007F4EAF">
        <w:rPr>
          <w:rStyle w:val="OperatorTok"/>
        </w:rPr>
        <w:t>$</w:t>
      </w:r>
      <w:r w:rsidR="007F4EAF">
        <w:rPr>
          <w:rStyle w:val="NormalTok"/>
        </w:rPr>
        <w:t>group)</w:t>
      </w:r>
      <w:r w:rsidR="007F4EAF">
        <w:br/>
      </w:r>
      <w:r w:rsidR="007F4EAF">
        <w:br/>
      </w:r>
      <w:r w:rsidR="007F4EAF">
        <w:rPr>
          <w:rStyle w:val="CommentTok"/>
        </w:rPr>
        <w:t xml:space="preserve"># </w:t>
      </w:r>
      <w:r w:rsidR="007F4EAF">
        <w:rPr>
          <w:rStyle w:val="CommentTok"/>
        </w:rPr>
        <w:t>数据过滤</w:t>
      </w:r>
      <w:del w:id="54" w:author="Liu Yong-Xin" w:date="2020-06-09T00:11:00Z">
        <w:r w:rsidR="007F4EAF" w:rsidDel="00FB110E">
          <w:rPr>
            <w:rStyle w:val="CommentTok"/>
          </w:rPr>
          <w:delText xml:space="preserve"> --------------------------------------------------------------------</w:delText>
        </w:r>
      </w:del>
      <w:r w:rsidR="007F4EAF">
        <w:br/>
      </w:r>
      <w:r w:rsidR="007F4EAF">
        <w:rPr>
          <w:rStyle w:val="CommentTok"/>
        </w:rPr>
        <w:t># Remove the lo</w:t>
      </w:r>
      <w:r w:rsidR="007F4EAF">
        <w:rPr>
          <w:rStyle w:val="CommentTok"/>
        </w:rPr>
        <w:t>wer abundance/(cpm, rpkm)</w:t>
      </w:r>
      <w:r w:rsidR="007F4EAF">
        <w:br/>
      </w:r>
      <w:r w:rsidR="007F4EAF">
        <w:rPr>
          <w:rStyle w:val="NormalTok"/>
        </w:rPr>
        <w:t>keep &lt;-</w:t>
      </w:r>
      <w:r w:rsidR="007F4EAF">
        <w:rPr>
          <w:rStyle w:val="StringTok"/>
        </w:rPr>
        <w:t xml:space="preserve"> </w:t>
      </w:r>
      <w:r w:rsidR="007F4EAF">
        <w:rPr>
          <w:rStyle w:val="KeywordTok"/>
        </w:rPr>
        <w:t>rowSums</w:t>
      </w:r>
      <w:r w:rsidR="007F4EAF">
        <w:rPr>
          <w:rStyle w:val="NormalTok"/>
        </w:rPr>
        <w:t>(dge_list</w:t>
      </w:r>
      <w:r w:rsidR="007F4EAF">
        <w:rPr>
          <w:rStyle w:val="OperatorTok"/>
        </w:rPr>
        <w:t>$</w:t>
      </w:r>
      <w:r w:rsidR="007F4EAF">
        <w:rPr>
          <w:rStyle w:val="NormalTok"/>
        </w:rPr>
        <w:t xml:space="preserve">counts) </w:t>
      </w:r>
      <w:r w:rsidR="007F4EAF">
        <w:rPr>
          <w:rStyle w:val="OperatorTok"/>
        </w:rPr>
        <w:t>&gt;=</w:t>
      </w:r>
      <w:r w:rsidR="007F4EAF">
        <w:rPr>
          <w:rStyle w:val="StringTok"/>
        </w:rPr>
        <w:t xml:space="preserve"> </w:t>
      </w:r>
      <w:r w:rsidR="007F4EAF">
        <w:rPr>
          <w:rStyle w:val="DecValTok"/>
        </w:rPr>
        <w:t>0</w:t>
      </w:r>
      <w:r w:rsidR="007F4EAF">
        <w:br/>
      </w:r>
      <w:ins w:id="55" w:author="Liu Yong-Xin" w:date="2020-06-09T00:11:00Z">
        <w:r w:rsidR="00FB110E" w:rsidRPr="00FB110E">
          <w:rPr>
            <w:rStyle w:val="NormalTok"/>
            <w:rFonts w:hint="eastAsia"/>
          </w:rPr>
          <w:t xml:space="preserve"># </w:t>
        </w:r>
        <w:r w:rsidR="00FB110E" w:rsidRPr="00FB110E">
          <w:rPr>
            <w:rStyle w:val="NormalTok"/>
            <w:rFonts w:hint="eastAsia"/>
          </w:rPr>
          <w:t>统计保留和排除的数量</w:t>
        </w:r>
      </w:ins>
    </w:p>
    <w:p w14:paraId="2484149D" w14:textId="77777777" w:rsidR="00FB110E" w:rsidRDefault="00FB110E" w:rsidP="00FB110E">
      <w:pPr>
        <w:pStyle w:val="SourceCode"/>
        <w:rPr>
          <w:ins w:id="56" w:author="Liu Yong-Xin" w:date="2020-06-09T00:11:00Z"/>
          <w:rStyle w:val="NormalTok"/>
        </w:rPr>
      </w:pPr>
      <w:ins w:id="57" w:author="Liu Yong-Xin" w:date="2020-06-09T00:11:00Z">
        <w:r w:rsidRPr="00FB110E">
          <w:rPr>
            <w:rStyle w:val="NormalTok"/>
          </w:rPr>
          <w:t>table(keep)</w:t>
        </w:r>
      </w:ins>
    </w:p>
    <w:p w14:paraId="1106739B" w14:textId="30019D15" w:rsidR="00746995" w:rsidRDefault="007F4EAF" w:rsidP="00FB110E">
      <w:pPr>
        <w:pStyle w:val="SourceCode"/>
      </w:pPr>
      <w:r>
        <w:rPr>
          <w:rStyle w:val="NormalTok"/>
        </w:rPr>
        <w:t>dge_keep &lt;-</w:t>
      </w:r>
      <w:r>
        <w:rPr>
          <w:rStyle w:val="StringTok"/>
        </w:rPr>
        <w:t xml:space="preserve"> </w:t>
      </w:r>
      <w:r>
        <w:rPr>
          <w:rStyle w:val="NormalTok"/>
        </w:rPr>
        <w:t>dge_list[keep, ,keep.lib.sizes 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scale the raw library sizes dgelist</w:t>
      </w:r>
      <w:r>
        <w:br/>
      </w:r>
      <w:r>
        <w:br/>
      </w:r>
      <w:r>
        <w:rPr>
          <w:rStyle w:val="NormalTok"/>
        </w:rPr>
        <w:t>dge &lt;-</w:t>
      </w:r>
      <w:r>
        <w:rPr>
          <w:rStyle w:val="StringTok"/>
        </w:rPr>
        <w:t xml:space="preserve"> </w:t>
      </w:r>
      <w:r>
        <w:rPr>
          <w:rStyle w:val="KeywordTok"/>
        </w:rPr>
        <w:t>calcNormFactors</w:t>
      </w:r>
      <w:r>
        <w:rPr>
          <w:rStyle w:val="NormalTok"/>
        </w:rPr>
        <w:t>(dge_keep)</w:t>
      </w:r>
      <w:r>
        <w:br/>
      </w:r>
      <w:r>
        <w:br/>
      </w:r>
      <w:r>
        <w:rPr>
          <w:rStyle w:val="CommentTok"/>
        </w:rPr>
        <w:t># fit the GLM</w:t>
      </w:r>
      <w:r>
        <w:br/>
      </w:r>
      <w:r>
        <w:rPr>
          <w:rStyle w:val="NormalTok"/>
        </w:rPr>
        <w:t>design.mat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dge</w:t>
      </w:r>
      <w:r>
        <w:rPr>
          <w:rStyle w:val="OperatorTok"/>
        </w:rPr>
        <w:t>$</w:t>
      </w:r>
      <w:r>
        <w:rPr>
          <w:rStyle w:val="NormalTok"/>
        </w:rPr>
        <w:t>samples</w:t>
      </w:r>
      <w:r>
        <w:rPr>
          <w:rStyle w:val="OperatorTok"/>
        </w:rPr>
        <w:t>$</w:t>
      </w:r>
      <w:r>
        <w:rPr>
          <w:rStyle w:val="NormalTok"/>
        </w:rPr>
        <w:t>group)</w:t>
      </w:r>
      <w:r>
        <w:br/>
      </w:r>
      <w:r>
        <w:rPr>
          <w:rStyle w:val="NormalTok"/>
        </w:rPr>
        <w:t>d2 &lt;-</w:t>
      </w:r>
      <w:r>
        <w:rPr>
          <w:rStyle w:val="StringTok"/>
        </w:rPr>
        <w:t xml:space="preserve"> </w:t>
      </w:r>
      <w:r>
        <w:rPr>
          <w:rStyle w:val="KeywordTok"/>
        </w:rPr>
        <w:t>estimateGLMCommonDisp</w:t>
      </w:r>
      <w:r>
        <w:rPr>
          <w:rStyle w:val="NormalTok"/>
        </w:rPr>
        <w:t>(dge, design.mat)</w:t>
      </w:r>
      <w:r>
        <w:br/>
      </w:r>
      <w:r>
        <w:rPr>
          <w:rStyle w:val="NormalTok"/>
        </w:rPr>
        <w:lastRenderedPageBreak/>
        <w:t>d2 &lt;-</w:t>
      </w:r>
      <w:r>
        <w:rPr>
          <w:rStyle w:val="StringTok"/>
        </w:rPr>
        <w:t xml:space="preserve"> </w:t>
      </w:r>
      <w:r>
        <w:rPr>
          <w:rStyle w:val="KeywordTok"/>
        </w:rPr>
        <w:t>estimateGLMTagwiseDisp</w:t>
      </w:r>
      <w:r>
        <w:rPr>
          <w:rStyle w:val="NormalTok"/>
        </w:rPr>
        <w:t>(d2, design.mat)</w:t>
      </w:r>
      <w:r>
        <w:br/>
      </w:r>
      <w:r>
        <w:br/>
      </w:r>
      <w:r>
        <w:rPr>
          <w:rStyle w:val="CommentTok"/>
        </w:rPr>
        <w:t># glmFit()</w:t>
      </w:r>
      <w:r>
        <w:rPr>
          <w:rStyle w:val="CommentTok"/>
        </w:rPr>
        <w:t>将值拟合到模型中</w:t>
      </w:r>
      <w:r>
        <w:br/>
      </w: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glmFit</w:t>
      </w:r>
      <w:r>
        <w:rPr>
          <w:rStyle w:val="NormalTok"/>
        </w:rPr>
        <w:t>(d2, design.mat)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查看分组情况，主要关注各分组的排序位置</w:t>
      </w:r>
      <w:r>
        <w:br/>
      </w:r>
      <w:r>
        <w:rPr>
          <w:rStyle w:val="NormalTok"/>
        </w:rPr>
        <w:t>fit</w:t>
      </w:r>
      <w:r>
        <w:rPr>
          <w:rStyle w:val="OperatorTok"/>
        </w:rPr>
        <w:t>$</w:t>
      </w:r>
      <w:r>
        <w:rPr>
          <w:rStyle w:val="NormalTok"/>
        </w:rPr>
        <w:t>design</w:t>
      </w:r>
      <w:r>
        <w:br/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检测第一分组相交于其他两个分组的显著性</w:t>
      </w:r>
      <w:r>
        <w:br/>
      </w:r>
      <w:r>
        <w:rPr>
          <w:rStyle w:val="CommentTok"/>
        </w:rPr>
        <w:t># null hypothesis: the coefficients between two gro</w:t>
      </w:r>
      <w:r>
        <w:rPr>
          <w:rStyle w:val="CommentTok"/>
        </w:rPr>
        <w:t>ups are equal to zero.</w:t>
      </w:r>
      <w:ins w:id="58" w:author="Liu Yong-Xin" w:date="2020-06-09T00:13:00Z">
        <w:r w:rsidR="005E4FA5">
          <w:rPr>
            <w:rStyle w:val="CommentTok"/>
            <w:rFonts w:hint="eastAsia"/>
            <w:lang w:eastAsia="zh-CN"/>
          </w:rPr>
          <w:t>，解释</w:t>
        </w:r>
        <w:r w:rsidR="005E4FA5">
          <w:rPr>
            <w:rStyle w:val="CommentTok"/>
            <w:rFonts w:hint="eastAsia"/>
            <w:lang w:eastAsia="zh-CN"/>
          </w:rPr>
          <w:t>1</w:t>
        </w:r>
        <w:r w:rsidR="005E4FA5">
          <w:rPr>
            <w:rStyle w:val="CommentTok"/>
            <w:rFonts w:hint="eastAsia"/>
            <w:lang w:eastAsia="zh-CN"/>
          </w:rPr>
          <w:t>，</w:t>
        </w:r>
        <w:r w:rsidR="005E4FA5">
          <w:rPr>
            <w:rStyle w:val="CommentTok"/>
            <w:rFonts w:hint="eastAsia"/>
            <w:lang w:eastAsia="zh-CN"/>
          </w:rPr>
          <w:t>-1</w:t>
        </w:r>
        <w:r w:rsidR="005E4FA5">
          <w:rPr>
            <w:rStyle w:val="CommentTok"/>
            <w:rFonts w:hint="eastAsia"/>
            <w:lang w:eastAsia="zh-CN"/>
          </w:rPr>
          <w:t>，</w:t>
        </w:r>
        <w:r w:rsidR="005E4FA5">
          <w:rPr>
            <w:rStyle w:val="CommentTok"/>
            <w:rFonts w:hint="eastAsia"/>
            <w:lang w:eastAsia="zh-CN"/>
          </w:rPr>
          <w:t>0</w:t>
        </w:r>
        <w:r w:rsidR="005E4FA5">
          <w:rPr>
            <w:rStyle w:val="CommentTok"/>
            <w:rFonts w:hint="eastAsia"/>
            <w:lang w:eastAsia="zh-CN"/>
          </w:rPr>
          <w:t>代表什么</w:t>
        </w:r>
      </w:ins>
      <w:r>
        <w:br/>
      </w:r>
      <w:r>
        <w:rPr>
          <w:rStyle w:val="NormalTok"/>
        </w:rPr>
        <w:t>lrt_Control_normal &lt;-</w:t>
      </w:r>
      <w:r>
        <w:rPr>
          <w:rStyle w:val="StringTok"/>
        </w:rPr>
        <w:t xml:space="preserve"> </w:t>
      </w:r>
      <w:r>
        <w:rPr>
          <w:rStyle w:val="KeywordTok"/>
        </w:rPr>
        <w:t>glmLRT</w:t>
      </w:r>
      <w:r>
        <w:rPr>
          <w:rStyle w:val="NormalTok"/>
        </w:rPr>
        <w:t xml:space="preserve">(fit, </w:t>
      </w:r>
      <w:r>
        <w:rPr>
          <w:rStyle w:val="DataTypeTok"/>
        </w:rPr>
        <w:t>contrast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lrt_Control_Treat &lt;-</w:t>
      </w:r>
      <w:r>
        <w:rPr>
          <w:rStyle w:val="StringTok"/>
        </w:rPr>
        <w:t xml:space="preserve"> </w:t>
      </w:r>
      <w:r>
        <w:rPr>
          <w:rStyle w:val="KeywordTok"/>
        </w:rPr>
        <w:t>glmLRT</w:t>
      </w:r>
      <w:r>
        <w:rPr>
          <w:rStyle w:val="NormalTok"/>
        </w:rPr>
        <w:t xml:space="preserve">(fit, </w:t>
      </w:r>
      <w:r>
        <w:rPr>
          <w:rStyle w:val="DataTypeTok"/>
        </w:rPr>
        <w:t>contrast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-1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确认命名与实际比较组是否有差异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topTags</w:t>
      </w:r>
      <w:r>
        <w:rPr>
          <w:rStyle w:val="NormalTok"/>
        </w:rPr>
        <w:t xml:space="preserve">(lrt_Control_Treat 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(dge_list</w:t>
      </w:r>
      <w:r>
        <w:rPr>
          <w:rStyle w:val="OperatorTok"/>
        </w:rPr>
        <w:t>$</w:t>
      </w:r>
      <w:r>
        <w:rPr>
          <w:rStyle w:val="NormalTok"/>
        </w:rPr>
        <w:t>counts))</w:t>
      </w:r>
      <w:r>
        <w:br/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默认值判别是否显著富集：</w:t>
      </w:r>
      <w:r>
        <w:rPr>
          <w:rStyle w:val="CommentTok"/>
        </w:rPr>
        <w:t>-1</w:t>
      </w:r>
      <w:r>
        <w:rPr>
          <w:rStyle w:val="CommentTok"/>
        </w:rPr>
        <w:t>表示下调，</w:t>
      </w:r>
      <w:r>
        <w:rPr>
          <w:rStyle w:val="CommentTok"/>
        </w:rPr>
        <w:t>1</w:t>
      </w:r>
      <w:r>
        <w:rPr>
          <w:rStyle w:val="CommentTok"/>
        </w:rPr>
        <w:t>表示富集，</w:t>
      </w:r>
      <w:r>
        <w:rPr>
          <w:rStyle w:val="CommentTok"/>
        </w:rPr>
        <w:t>0</w:t>
      </w:r>
      <w:r>
        <w:rPr>
          <w:rStyle w:val="CommentTok"/>
        </w:rPr>
        <w:t>表示无差异</w:t>
      </w:r>
      <w:r>
        <w:br/>
      </w:r>
      <w:r>
        <w:rPr>
          <w:rStyle w:val="NormalTok"/>
        </w:rPr>
        <w:t>de_Control_normal &lt;-</w:t>
      </w:r>
      <w:r>
        <w:rPr>
          <w:rStyle w:val="StringTok"/>
        </w:rPr>
        <w:t xml:space="preserve"> </w:t>
      </w:r>
      <w:r>
        <w:rPr>
          <w:rStyle w:val="KeywordTok"/>
        </w:rPr>
        <w:t>decideTestsDGE</w:t>
      </w:r>
      <w:r>
        <w:rPr>
          <w:rStyle w:val="NormalTok"/>
        </w:rPr>
        <w:t xml:space="preserve">(lrt_Control_normal, </w:t>
      </w:r>
      <w:r>
        <w:rPr>
          <w:rStyle w:val="DataTypeTok"/>
        </w:rPr>
        <w:t>adjust.method =</w:t>
      </w:r>
      <w:r>
        <w:rPr>
          <w:rStyle w:val="NormalTok"/>
        </w:rPr>
        <w:t xml:space="preserve"> </w:t>
      </w:r>
      <w:r>
        <w:rPr>
          <w:rStyle w:val="StringTok"/>
        </w:rPr>
        <w:t>"fdr"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p.value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de_Control_Treat &lt;-</w:t>
      </w:r>
      <w:r>
        <w:rPr>
          <w:rStyle w:val="StringTok"/>
        </w:rPr>
        <w:t xml:space="preserve"> </w:t>
      </w:r>
      <w:r>
        <w:rPr>
          <w:rStyle w:val="KeywordTok"/>
        </w:rPr>
        <w:t>decideTestsDGE</w:t>
      </w:r>
      <w:r>
        <w:rPr>
          <w:rStyle w:val="NormalTok"/>
        </w:rPr>
        <w:t xml:space="preserve">(lrt_Control_Treat, </w:t>
      </w:r>
      <w:r>
        <w:rPr>
          <w:rStyle w:val="DataTypeTok"/>
        </w:rPr>
        <w:t>adjust.method =</w:t>
      </w:r>
      <w:r>
        <w:rPr>
          <w:rStyle w:val="NormalTok"/>
        </w:rPr>
        <w:t xml:space="preserve"> </w:t>
      </w:r>
      <w:r>
        <w:rPr>
          <w:rStyle w:val="StringTok"/>
        </w:rPr>
        <w:t>"fdr"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p.value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查看</w:t>
      </w:r>
      <w:r>
        <w:rPr>
          <w:rStyle w:val="CommentTok"/>
        </w:rPr>
        <w:t>?decideTestsDGE</w:t>
      </w:r>
      <w:r>
        <w:rPr>
          <w:rStyle w:val="CommentTok"/>
        </w:rPr>
        <w:t>选用合适的阈值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选出</w:t>
      </w:r>
      <w:r>
        <w:rPr>
          <w:rStyle w:val="CommentTok"/>
        </w:rPr>
        <w:t>Control</w:t>
      </w:r>
      <w:r>
        <w:rPr>
          <w:rStyle w:val="CommentTok"/>
        </w:rPr>
        <w:t>组中相对</w:t>
      </w:r>
      <w:r>
        <w:rPr>
          <w:rStyle w:val="CommentTok"/>
        </w:rPr>
        <w:t>normal</w:t>
      </w:r>
      <w:r>
        <w:rPr>
          <w:rStyle w:val="CommentTok"/>
        </w:rPr>
        <w:t>和</w:t>
      </w:r>
      <w:r>
        <w:rPr>
          <w:rStyle w:val="CommentTok"/>
        </w:rPr>
        <w:t>Treat</w:t>
      </w:r>
      <w:r>
        <w:rPr>
          <w:rStyle w:val="CommentTok"/>
        </w:rPr>
        <w:t>均显著富集的</w:t>
      </w:r>
      <w:r>
        <w:rPr>
          <w:rStyle w:val="CommentTok"/>
        </w:rPr>
        <w:t>OTUs</w:t>
      </w:r>
      <w:r>
        <w:br/>
      </w:r>
      <w:r>
        <w:rPr>
          <w:rStyle w:val="NormalTok"/>
        </w:rPr>
        <w:t>rich_Control &lt;-</w:t>
      </w:r>
      <w:r>
        <w:rPr>
          <w:rStyle w:val="String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 xml:space="preserve">(otu)[de_Control_normal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de_Control_Treat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enrich_Control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rownames =</w:t>
      </w:r>
      <w:r>
        <w:rPr>
          <w:rStyle w:val="NormalTok"/>
        </w:rPr>
        <w:t xml:space="preserve"> rich_Control,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enrich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"Control"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(ri</w:t>
      </w:r>
      <w:r>
        <w:rPr>
          <w:rStyle w:val="NormalTok"/>
        </w:rPr>
        <w:t>ch_Control)))</w:t>
      </w:r>
      <w:r>
        <w:br/>
      </w:r>
      <w:r>
        <w:br/>
      </w:r>
      <w:r>
        <w:rPr>
          <w:rStyle w:val="CommentTok"/>
        </w:rPr>
        <w:t>#</w:t>
      </w:r>
      <w:commentRangeStart w:id="59"/>
      <w:r>
        <w:rPr>
          <w:rStyle w:val="CommentTok"/>
        </w:rPr>
        <w:t xml:space="preserve"> </w:t>
      </w:r>
      <w:r>
        <w:rPr>
          <w:rStyle w:val="CommentTok"/>
        </w:rPr>
        <w:t>分别对三个分组进行显著性分析并合并最终数据</w:t>
      </w:r>
      <w:commentRangeEnd w:id="59"/>
      <w:r w:rsidR="00805D54">
        <w:rPr>
          <w:rStyle w:val="af"/>
        </w:rPr>
        <w:commentReference w:id="59"/>
      </w:r>
      <w:r>
        <w:br/>
      </w:r>
      <w:r>
        <w:br/>
      </w:r>
      <w:r>
        <w:rPr>
          <w:rStyle w:val="CommentTok"/>
        </w:rPr>
        <w:t># enrich_index &lt;- rbind(enrich_Control, enrich_normal, enrich_Treat)</w:t>
      </w:r>
    </w:p>
    <w:p w14:paraId="3F8DC86A" w14:textId="77777777" w:rsidR="00746995" w:rsidRDefault="007F4EAF">
      <w:pPr>
        <w:pStyle w:val="3"/>
        <w:rPr>
          <w:lang w:eastAsia="zh-CN"/>
        </w:rPr>
      </w:pPr>
      <w:bookmarkStart w:id="60" w:name="根据富集otus索引回到otu表中标记相应数据"/>
      <w:r>
        <w:rPr>
          <w:lang w:eastAsia="zh-CN"/>
        </w:rPr>
        <w:t>根据富集</w:t>
      </w:r>
      <w:r>
        <w:rPr>
          <w:lang w:eastAsia="zh-CN"/>
        </w:rPr>
        <w:t>OTUs</w:t>
      </w:r>
      <w:r>
        <w:rPr>
          <w:lang w:eastAsia="zh-CN"/>
        </w:rPr>
        <w:t>索引，回到</w:t>
      </w:r>
      <w:r>
        <w:rPr>
          <w:lang w:eastAsia="zh-CN"/>
        </w:rPr>
        <w:t>otu</w:t>
      </w:r>
      <w:r>
        <w:rPr>
          <w:lang w:eastAsia="zh-CN"/>
        </w:rPr>
        <w:t>表中标记相应数据</w:t>
      </w:r>
      <w:bookmarkEnd w:id="60"/>
    </w:p>
    <w:p w14:paraId="3D4E72CF" w14:textId="77777777" w:rsidR="00746995" w:rsidRDefault="007F4EAF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示例富集索引</w:t>
      </w:r>
      <w:r>
        <w:br/>
      </w:r>
      <w:r>
        <w:rPr>
          <w:rStyle w:val="NormalTok"/>
        </w:rPr>
        <w:t>enrich_index &lt;-</w:t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OTU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"OTU"</w:t>
      </w:r>
      <w:r>
        <w:rPr>
          <w:rStyle w:val="NormalTok"/>
        </w:rPr>
        <w:t xml:space="preserve">,                                              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ecValTok"/>
        </w:rPr>
        <w:t>3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enrich =</w:t>
      </w:r>
      <w:r>
        <w:rPr>
          <w:rStyle w:val="Normal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"Control"</w:t>
      </w:r>
      <w:r>
        <w:rPr>
          <w:rStyle w:val="NormalTok"/>
        </w:rPr>
        <w:t xml:space="preserve">, </w:t>
      </w:r>
      <w:r>
        <w:rPr>
          <w:rStyle w:val="StringTok"/>
        </w:rPr>
        <w:t>"normal"</w:t>
      </w:r>
      <w:r>
        <w:rPr>
          <w:rStyle w:val="NormalTok"/>
        </w:rPr>
        <w:t xml:space="preserve">, </w:t>
      </w:r>
      <w:r>
        <w:rPr>
          <w:rStyle w:val="StringTok"/>
        </w:rPr>
        <w:t>"Treat"</w:t>
      </w:r>
      <w:r>
        <w:rPr>
          <w:rStyle w:val="NormalTok"/>
        </w:rPr>
        <w:t xml:space="preserve"> ),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 )</w:t>
      </w:r>
      <w:r>
        <w:br/>
      </w:r>
      <w:r>
        <w:lastRenderedPageBreak/>
        <w:br/>
      </w:r>
      <w:r>
        <w:rPr>
          <w:rStyle w:val="CommentTok"/>
        </w:rPr>
        <w:t xml:space="preserve"># </w:t>
      </w:r>
      <w:r>
        <w:rPr>
          <w:rStyle w:val="CommentTok"/>
        </w:rPr>
        <w:t>生成示例数据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rPr>
          <w:rStyle w:val="NormalTok"/>
        </w:rPr>
        <w:t>otu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1000</w:t>
      </w:r>
      <w:r>
        <w:rPr>
          <w:rStyle w:val="NormalTok"/>
        </w:rPr>
        <w:t xml:space="preserve">), </w:t>
      </w:r>
      <w:r>
        <w:rPr>
          <w:rStyle w:val="DecValTok"/>
        </w:rPr>
        <w:t>1200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dimnames =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row_names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"OTU"</w:t>
      </w:r>
      <w:r>
        <w:rPr>
          <w:rStyle w:val="NormalTok"/>
        </w:rPr>
        <w:t>,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col_names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"sample"</w:t>
      </w:r>
      <w:r>
        <w:rPr>
          <w:rStyle w:val="NormalTok"/>
        </w:rPr>
        <w:t>,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))))</w:t>
      </w:r>
      <w:r>
        <w:br/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(otu)</w:t>
      </w:r>
      <w:r>
        <w:br/>
      </w:r>
      <w:r>
        <w:rPr>
          <w:rStyle w:val="NormalTok"/>
        </w:rPr>
        <w:t>data[</w:t>
      </w:r>
      <w:r>
        <w:rPr>
          <w:rStyle w:val="KeywordTok"/>
        </w:rPr>
        <w:t>is.na</w:t>
      </w:r>
      <w:r>
        <w:rPr>
          <w:rStyle w:val="NormalTok"/>
        </w:rPr>
        <w:t>(data)] &lt;-</w:t>
      </w:r>
      <w:r>
        <w:rPr>
          <w:rStyle w:val="StringTok"/>
        </w:rPr>
        <w:t xml:space="preserve"> "unknow"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OTU &lt;-</w:t>
      </w:r>
      <w:r>
        <w:rPr>
          <w:rStyle w:val="String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>(data)</w:t>
      </w:r>
      <w:r>
        <w:br/>
      </w:r>
      <w:r>
        <w:br/>
      </w:r>
      <w:r>
        <w:rPr>
          <w:rStyle w:val="NormalTok"/>
        </w:rPr>
        <w:t>otu &lt;-</w:t>
      </w:r>
      <w:r>
        <w:rPr>
          <w:rStyle w:val="StringTok"/>
        </w:rPr>
        <w:t xml:space="preserve"> </w:t>
      </w:r>
      <w:r>
        <w:rPr>
          <w:rStyle w:val="KeywordTok"/>
        </w:rPr>
        <w:t>pivot_longer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data,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cols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OTU,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合并数据</w:t>
      </w:r>
      <w:r>
        <w:br/>
      </w:r>
      <w:r>
        <w:rPr>
          <w:rStyle w:val="NormalTok"/>
        </w:rPr>
        <w:t>otu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(otu, group,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"variable"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otu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(otu,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"variable"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(otu)</w:t>
      </w:r>
    </w:p>
    <w:p w14:paraId="0597430C" w14:textId="77777777" w:rsidR="00746995" w:rsidRDefault="007F4EAF">
      <w:pPr>
        <w:pStyle w:val="SourceCode"/>
      </w:pPr>
      <w:r>
        <w:rPr>
          <w:rStyle w:val="VerbatimChar"/>
        </w:rPr>
        <w:t>##     O</w:t>
      </w:r>
      <w:r>
        <w:rPr>
          <w:rStyle w:val="VerbatimChar"/>
        </w:rPr>
        <w:t>TU value   group</w:t>
      </w:r>
      <w:r>
        <w:br/>
      </w:r>
      <w:r>
        <w:rPr>
          <w:rStyle w:val="VerbatimChar"/>
        </w:rPr>
        <w:t>## 1  OTU1   711 Control</w:t>
      </w:r>
      <w:r>
        <w:br/>
      </w:r>
      <w:r>
        <w:rPr>
          <w:rStyle w:val="VerbatimChar"/>
        </w:rPr>
        <w:t>## 2 OTU92   938 Control</w:t>
      </w:r>
      <w:r>
        <w:br/>
      </w:r>
      <w:r>
        <w:rPr>
          <w:rStyle w:val="VerbatimChar"/>
        </w:rPr>
        <w:t>## 3 OTU82   450 Control</w:t>
      </w:r>
      <w:r>
        <w:br/>
      </w:r>
      <w:r>
        <w:rPr>
          <w:rStyle w:val="VerbatimChar"/>
        </w:rPr>
        <w:t>## 4 OTU72   295 Control</w:t>
      </w:r>
      <w:r>
        <w:br/>
      </w:r>
      <w:r>
        <w:rPr>
          <w:rStyle w:val="VerbatimChar"/>
        </w:rPr>
        <w:t>## 5 OTU62   573 Control</w:t>
      </w:r>
      <w:r>
        <w:br/>
      </w:r>
      <w:r>
        <w:rPr>
          <w:rStyle w:val="VerbatimChar"/>
        </w:rPr>
        <w:t>## 6 OTU99   921 Control</w:t>
      </w:r>
    </w:p>
    <w:p w14:paraId="16F3E0A7" w14:textId="77777777" w:rsidR="00746995" w:rsidRDefault="007F4EAF">
      <w:pPr>
        <w:pStyle w:val="SourceCode"/>
      </w:pPr>
      <w:r>
        <w:rPr>
          <w:rStyle w:val="NormalTok"/>
        </w:rPr>
        <w:t xml:space="preserve">otu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(group, OTU)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index =</w:t>
      </w:r>
      <w:r>
        <w:rPr>
          <w:rStyle w:val="NormalTok"/>
        </w:rPr>
        <w:t xml:space="preserve"> </w:t>
      </w:r>
      <w:r>
        <w:rPr>
          <w:rStyle w:val="KeywordTok"/>
        </w:rPr>
        <w:t>row_number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pivot_wider</w:t>
      </w:r>
      <w:r>
        <w:rPr>
          <w:rStyle w:val="NormalTok"/>
        </w:rPr>
        <w:t>(</w:t>
      </w:r>
      <w:r>
        <w:rPr>
          <w:rStyle w:val="DataTypeTok"/>
        </w:rPr>
        <w:t>names_from =</w:t>
      </w:r>
      <w:r>
        <w:rPr>
          <w:rStyle w:val="NormalTok"/>
        </w:rPr>
        <w:t xml:space="preserve"> group,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values_from =</w:t>
      </w:r>
      <w:r>
        <w:rPr>
          <w:rStyle w:val="NormalTok"/>
        </w:rPr>
        <w:t xml:space="preserve"> value)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index) -&gt;</w:t>
      </w:r>
      <w:r>
        <w:rPr>
          <w:rStyle w:val="StringTok"/>
        </w:rPr>
        <w:t xml:space="preserve"> </w:t>
      </w:r>
      <w:r>
        <w:rPr>
          <w:rStyle w:val="NormalTok"/>
        </w:rPr>
        <w:t>otu_tern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合并相同的</w:t>
      </w:r>
      <w:r>
        <w:rPr>
          <w:rStyle w:val="CommentTok"/>
        </w:rPr>
        <w:t>OTUs</w:t>
      </w:r>
      <w:r>
        <w:br/>
      </w:r>
      <w:r>
        <w:rPr>
          <w:rStyle w:val="KeywordTok"/>
        </w:rPr>
        <w:t>na.omit</w:t>
      </w:r>
      <w:r>
        <w:rPr>
          <w:rStyle w:val="NormalTok"/>
        </w:rPr>
        <w:t xml:space="preserve">(otu_tern)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(OTU)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summarise_all</w:t>
      </w:r>
      <w:r>
        <w:rPr>
          <w:rStyle w:val="NormalTok"/>
        </w:rPr>
        <w:t>(sum)-&gt;</w:t>
      </w:r>
      <w:r>
        <w:rPr>
          <w:rStyle w:val="StringTok"/>
        </w:rPr>
        <w:t xml:space="preserve"> </w:t>
      </w:r>
      <w:r>
        <w:rPr>
          <w:rStyle w:val="NormalTok"/>
        </w:rPr>
        <w:t>data_all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根据富集索引，合并富集信息</w:t>
      </w:r>
      <w:r>
        <w:br/>
      </w:r>
      <w:r>
        <w:rPr>
          <w:rStyle w:val="NormalTok"/>
        </w:rPr>
        <w:t>plot_data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(data_all, enrich_index,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"OTU"</w:t>
      </w:r>
      <w:r>
        <w:rPr>
          <w:rStyle w:val="NormalTok"/>
        </w:rPr>
        <w:t xml:space="preserve">, </w:t>
      </w:r>
      <w:r>
        <w:rPr>
          <w:rStyle w:val="DataTypeTok"/>
        </w:rPr>
        <w:t>all =</w:t>
      </w:r>
      <w:r>
        <w:rPr>
          <w:rStyle w:val="NormalTok"/>
        </w:rPr>
        <w:t xml:space="preserve"> </w:t>
      </w:r>
      <w:r>
        <w:rPr>
          <w:rStyle w:val="OtherTok"/>
        </w:rPr>
        <w:t>TRU</w:t>
      </w:r>
      <w:r>
        <w:rPr>
          <w:rStyle w:val="OtherTok"/>
        </w:rPr>
        <w:t>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点大小，这里取</w:t>
      </w:r>
      <w:r>
        <w:rPr>
          <w:rStyle w:val="CommentTok"/>
        </w:rPr>
        <w:t xml:space="preserve"> 3 </w:t>
      </w:r>
      <w:r>
        <w:rPr>
          <w:rStyle w:val="CommentTok"/>
        </w:rPr>
        <w:t>个样本的平均值的</w:t>
      </w:r>
      <w:r>
        <w:rPr>
          <w:rStyle w:val="CommentTok"/>
        </w:rPr>
        <w:t xml:space="preserve"> 0.5 </w:t>
      </w:r>
      <w:r>
        <w:rPr>
          <w:rStyle w:val="CommentTok"/>
        </w:rPr>
        <w:t>次方</w:t>
      </w:r>
      <w:r>
        <w:br/>
      </w:r>
      <w:r>
        <w:rPr>
          <w:rStyle w:val="NormalTok"/>
        </w:rPr>
        <w:t>plot_data</w:t>
      </w:r>
      <w:r>
        <w:rPr>
          <w:rStyle w:val="OperatorTok"/>
        </w:rPr>
        <w:t>$</w:t>
      </w:r>
      <w:r>
        <w:rPr>
          <w:rStyle w:val="NormalTok"/>
        </w:rPr>
        <w:t>size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 xml:space="preserve">(plot_data[,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)],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mean))</w:t>
      </w:r>
      <w:r>
        <w:rPr>
          <w:rStyle w:val="OperatorTok"/>
        </w:rPr>
        <w:t>^</w:t>
      </w:r>
      <w:r>
        <w:rPr>
          <w:rStyle w:val="FloatTok"/>
        </w:rPr>
        <w:t>0.5</w:t>
      </w:r>
      <w:r>
        <w:br/>
      </w:r>
      <w:r>
        <w:lastRenderedPageBreak/>
        <w:br/>
      </w:r>
      <w:r>
        <w:br/>
      </w:r>
      <w:r>
        <w:rPr>
          <w:rStyle w:val="KeywordTok"/>
        </w:rPr>
        <w:t>ggtern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plot_data, 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Control, </w:t>
      </w:r>
      <w:r>
        <w:rPr>
          <w:rStyle w:val="DataTypeTok"/>
        </w:rPr>
        <w:t>y =</w:t>
      </w:r>
      <w:r>
        <w:rPr>
          <w:rStyle w:val="NormalTok"/>
        </w:rPr>
        <w:t xml:space="preserve"> normal, </w:t>
      </w:r>
      <w:r>
        <w:rPr>
          <w:rStyle w:val="DataTypeTok"/>
        </w:rPr>
        <w:t>z =</w:t>
      </w:r>
      <w:r>
        <w:rPr>
          <w:rStyle w:val="NormalTok"/>
        </w:rPr>
        <w:t xml:space="preserve"> Treat))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geom_mask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可将超出边界的点正常显示出来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size, </w:t>
      </w:r>
      <w:r>
        <w:rPr>
          <w:rStyle w:val="DataTypeTok"/>
        </w:rPr>
        <w:t>color =</w:t>
      </w:r>
      <w:r>
        <w:rPr>
          <w:rStyle w:val="NormalTok"/>
        </w:rPr>
        <w:t xml:space="preserve"> enrich),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axis.ticks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</w:p>
    <w:p w14:paraId="24FE3079" w14:textId="77777777" w:rsidR="00746995" w:rsidRDefault="007F4EAF">
      <w:pPr>
        <w:pStyle w:val="FirstParagraph"/>
      </w:pPr>
      <w:r>
        <w:rPr>
          <w:noProof/>
        </w:rPr>
        <w:drawing>
          <wp:inline distT="0" distB="0" distL="0" distR="0" wp14:anchorId="16A73DDE" wp14:editId="28FD3761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rnary_plo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966893" w14:textId="77777777" w:rsidR="00746995" w:rsidRDefault="007F4EAF">
      <w:pPr>
        <w:pStyle w:val="a0"/>
      </w:pPr>
      <w:r>
        <w:t>```</w:t>
      </w:r>
    </w:p>
    <w:sectPr w:rsidR="00746995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Liu Yong-Xin" w:date="2020-06-08T23:39:00Z" w:initials="LY">
    <w:p w14:paraId="0B6EEAB5" w14:textId="0F98C387" w:rsidR="0023011D" w:rsidRDefault="0023011D">
      <w:pPr>
        <w:pStyle w:val="af0"/>
        <w:rPr>
          <w:rFonts w:hint="eastAsia"/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图型上来要放图，需要手绘模式图，并讲解元素。</w:t>
      </w:r>
      <w:r w:rsidR="00DB4F16">
        <w:rPr>
          <w:rFonts w:hint="eastAsia"/>
          <w:lang w:eastAsia="zh-CN"/>
        </w:rPr>
        <w:t>参考箱线图。</w:t>
      </w:r>
    </w:p>
  </w:comment>
  <w:comment w:id="23" w:author="Liu Yong-Xin" w:date="2020-06-08T23:49:00Z" w:initials="LY">
    <w:p w14:paraId="2A20EA6F" w14:textId="3157DCF4" w:rsidR="00281284" w:rsidRDefault="00281284">
      <w:pPr>
        <w:pStyle w:val="af0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这些信息是没有必要出现</w:t>
      </w:r>
      <w:r w:rsidR="003D2AF2">
        <w:rPr>
          <w:rFonts w:hint="eastAsia"/>
          <w:lang w:eastAsia="zh-CN"/>
        </w:rPr>
        <w:t>在正文里，在</w:t>
      </w:r>
      <w:r w:rsidR="003D2AF2">
        <w:rPr>
          <w:rFonts w:hint="eastAsia"/>
          <w:lang w:eastAsia="zh-CN"/>
        </w:rPr>
        <w:t>htm</w:t>
      </w:r>
      <w:r w:rsidR="003D2AF2">
        <w:rPr>
          <w:lang w:eastAsia="zh-CN"/>
        </w:rPr>
        <w:t>l</w:t>
      </w:r>
      <w:r w:rsidR="003D2AF2">
        <w:rPr>
          <w:rFonts w:hint="eastAsia"/>
          <w:lang w:eastAsia="zh-CN"/>
        </w:rPr>
        <w:t>报告中可查。</w:t>
      </w:r>
    </w:p>
  </w:comment>
  <w:comment w:id="32" w:author="Liu Yong-Xin" w:date="2020-06-08T23:47:00Z" w:initials="LY">
    <w:p w14:paraId="08A1F8F6" w14:textId="77777777" w:rsidR="00523E57" w:rsidRDefault="00523E57">
      <w:pPr>
        <w:pStyle w:val="af0"/>
      </w:pPr>
      <w:r>
        <w:rPr>
          <w:rStyle w:val="af"/>
        </w:rPr>
        <w:annotationRef/>
      </w:r>
      <w:r>
        <w:rPr>
          <w:rFonts w:hint="eastAsia"/>
          <w:lang w:eastAsia="zh-CN"/>
        </w:rPr>
        <w:t>生成数据非常方便。但我们</w:t>
      </w:r>
      <w:r w:rsidR="00281284">
        <w:rPr>
          <w:rFonts w:hint="eastAsia"/>
          <w:lang w:eastAsia="zh-CN"/>
        </w:rPr>
        <w:t>最好要用真实数据，生成漂亮的结果和解析。</w:t>
      </w:r>
    </w:p>
    <w:p w14:paraId="3BB6D0DD" w14:textId="77777777" w:rsidR="00281284" w:rsidRDefault="00281284">
      <w:pPr>
        <w:pStyle w:val="af0"/>
        <w:rPr>
          <w:lang w:eastAsia="zh-CN"/>
        </w:rPr>
      </w:pPr>
      <w:r>
        <w:rPr>
          <w:rFonts w:hint="eastAsia"/>
          <w:lang w:eastAsia="zh-CN"/>
        </w:rPr>
        <w:t>项目</w:t>
      </w:r>
      <w:r>
        <w:rPr>
          <w:rFonts w:hint="eastAsia"/>
          <w:lang w:eastAsia="zh-CN"/>
        </w:rPr>
        <w:t>D</w:t>
      </w:r>
      <w:r>
        <w:t>ata/</w:t>
      </w:r>
      <w:r w:rsidRPr="00281284">
        <w:t>Science2019</w:t>
      </w:r>
      <w:r>
        <w:t xml:space="preserve"> </w:t>
      </w:r>
      <w:r>
        <w:rPr>
          <w:rFonts w:hint="eastAsia"/>
          <w:lang w:eastAsia="zh-CN"/>
        </w:rPr>
        <w:t>有一套测试数据，也是标准格式。</w:t>
      </w:r>
    </w:p>
    <w:p w14:paraId="29E7C4DE" w14:textId="3078ECCB" w:rsidR="00281284" w:rsidRDefault="00281284">
      <w:pPr>
        <w:pStyle w:val="af0"/>
        <w:rPr>
          <w:rFonts w:hint="eastAsia"/>
          <w:lang w:eastAsia="zh-CN"/>
        </w:rPr>
      </w:pPr>
      <w:r>
        <w:rPr>
          <w:rFonts w:hint="eastAsia"/>
          <w:lang w:eastAsia="zh-CN"/>
        </w:rPr>
        <w:t>如果效果不好，可以自己找相关文章的数据，达到理想效果。</w:t>
      </w:r>
    </w:p>
  </w:comment>
  <w:comment w:id="51" w:author="Liu Yong-Xin" w:date="2020-06-09T00:09:00Z" w:initials="LY">
    <w:p w14:paraId="7B30F67E" w14:textId="222827D6" w:rsidR="001C31C5" w:rsidRDefault="001C31C5">
      <w:pPr>
        <w:pStyle w:val="af0"/>
      </w:pPr>
      <w:r>
        <w:rPr>
          <w:rStyle w:val="af"/>
        </w:rPr>
        <w:annotationRef/>
      </w:r>
      <w:r>
        <w:rPr>
          <w:rFonts w:hint="eastAsia"/>
          <w:lang w:eastAsia="zh-CN"/>
        </w:rPr>
        <w:t>安装包全用条件检测，按需安装</w:t>
      </w:r>
    </w:p>
  </w:comment>
  <w:comment w:id="53" w:author="Liu Yong-Xin" w:date="2020-06-09T00:04:00Z" w:initials="LY">
    <w:p w14:paraId="60571964" w14:textId="1B5958C9" w:rsidR="00DC5ED7" w:rsidRDefault="00DC5ED7">
      <w:pPr>
        <w:pStyle w:val="af0"/>
      </w:pPr>
      <w:r>
        <w:rPr>
          <w:rStyle w:val="af"/>
        </w:rPr>
        <w:annotationRef/>
      </w:r>
      <w:r>
        <w:rPr>
          <w:rFonts w:hint="eastAsia"/>
          <w:lang w:eastAsia="zh-CN"/>
        </w:rPr>
        <w:t>和前在完全重复的代码。即然要重用，</w:t>
      </w:r>
      <w:r w:rsidR="00A336D2">
        <w:rPr>
          <w:rFonts w:hint="eastAsia"/>
          <w:lang w:eastAsia="zh-CN"/>
        </w:rPr>
        <w:t>前在生成的结果就不要覆盖，数据转换后就存为新的变量名</w:t>
      </w:r>
    </w:p>
  </w:comment>
  <w:comment w:id="59" w:author="Liu Yong-Xin" w:date="2020-06-09T00:16:00Z" w:initials="LY">
    <w:p w14:paraId="392C987A" w14:textId="457F8092" w:rsidR="00805D54" w:rsidRDefault="00805D54">
      <w:pPr>
        <w:pStyle w:val="af0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即然需要多次用到，可以写成函数，多次使用于用循环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B6EEAB5" w15:done="0"/>
  <w15:commentEx w15:paraId="2A20EA6F" w15:done="0"/>
  <w15:commentEx w15:paraId="29E7C4DE" w15:done="0"/>
  <w15:commentEx w15:paraId="7B30F67E" w15:done="0"/>
  <w15:commentEx w15:paraId="60571964" w15:done="0"/>
  <w15:commentEx w15:paraId="392C987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94AC4" w16cex:dateUtc="2020-06-08T15:39:00Z"/>
  <w16cex:commentExtensible w16cex:durableId="22894D06" w16cex:dateUtc="2020-06-08T15:49:00Z"/>
  <w16cex:commentExtensible w16cex:durableId="22894C83" w16cex:dateUtc="2020-06-08T15:47:00Z"/>
  <w16cex:commentExtensible w16cex:durableId="228951AE" w16cex:dateUtc="2020-06-08T16:09:00Z"/>
  <w16cex:commentExtensible w16cex:durableId="22895080" w16cex:dateUtc="2020-06-08T16:04:00Z"/>
  <w16cex:commentExtensible w16cex:durableId="2289535E" w16cex:dateUtc="2020-06-08T16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B6EEAB5" w16cid:durableId="22894AC4"/>
  <w16cid:commentId w16cid:paraId="2A20EA6F" w16cid:durableId="22894D06"/>
  <w16cid:commentId w16cid:paraId="29E7C4DE" w16cid:durableId="22894C83"/>
  <w16cid:commentId w16cid:paraId="7B30F67E" w16cid:durableId="228951AE"/>
  <w16cid:commentId w16cid:paraId="60571964" w16cid:durableId="22895080"/>
  <w16cid:commentId w16cid:paraId="392C987A" w16cid:durableId="228953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C54E5" w14:textId="77777777" w:rsidR="007F4EAF" w:rsidRDefault="007F4EAF">
      <w:pPr>
        <w:spacing w:after="0"/>
      </w:pPr>
      <w:r>
        <w:separator/>
      </w:r>
    </w:p>
  </w:endnote>
  <w:endnote w:type="continuationSeparator" w:id="0">
    <w:p w14:paraId="3F3B7570" w14:textId="77777777" w:rsidR="007F4EAF" w:rsidRDefault="007F4E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7E89D" w14:textId="77777777" w:rsidR="007F4EAF" w:rsidRDefault="007F4EAF">
      <w:r>
        <w:separator/>
      </w:r>
    </w:p>
  </w:footnote>
  <w:footnote w:type="continuationSeparator" w:id="0">
    <w:p w14:paraId="07D1216D" w14:textId="77777777" w:rsidR="007F4EAF" w:rsidRDefault="007F4E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B0206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iu Yong-Xin">
    <w15:presenceInfo w15:providerId="Windows Live" w15:userId="144b19216badb8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04ECE"/>
    <w:rsid w:val="001B2AB8"/>
    <w:rsid w:val="001C31C5"/>
    <w:rsid w:val="0023011D"/>
    <w:rsid w:val="00281284"/>
    <w:rsid w:val="003D2AF2"/>
    <w:rsid w:val="004E29B3"/>
    <w:rsid w:val="0051770E"/>
    <w:rsid w:val="00523E57"/>
    <w:rsid w:val="00590D07"/>
    <w:rsid w:val="005E4FA5"/>
    <w:rsid w:val="00746995"/>
    <w:rsid w:val="00784D58"/>
    <w:rsid w:val="007F4EAF"/>
    <w:rsid w:val="00805D54"/>
    <w:rsid w:val="008D6863"/>
    <w:rsid w:val="00A336D2"/>
    <w:rsid w:val="00B86B75"/>
    <w:rsid w:val="00BC48D5"/>
    <w:rsid w:val="00C36279"/>
    <w:rsid w:val="00DB4F16"/>
    <w:rsid w:val="00DC5ED7"/>
    <w:rsid w:val="00E315A3"/>
    <w:rsid w:val="00F647BD"/>
    <w:rsid w:val="00FB11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7426"/>
  <w15:docId w15:val="{7EAECCF2-708C-4F74-BB05-291786D8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a"/>
    <w:next w:val="a"/>
    <w:autoRedefine/>
    <w:uiPriority w:val="39"/>
    <w:unhideWhenUsed/>
    <w:rsid w:val="00F647BD"/>
    <w:pPr>
      <w:ind w:leftChars="200" w:left="420"/>
    </w:pPr>
  </w:style>
  <w:style w:type="character" w:styleId="ae">
    <w:name w:val="FollowedHyperlink"/>
    <w:basedOn w:val="a1"/>
    <w:semiHidden/>
    <w:unhideWhenUsed/>
    <w:rsid w:val="0023011D"/>
    <w:rPr>
      <w:color w:val="800080" w:themeColor="followedHyperlink"/>
      <w:u w:val="single"/>
    </w:rPr>
  </w:style>
  <w:style w:type="character" w:styleId="af">
    <w:name w:val="annotation reference"/>
    <w:basedOn w:val="a1"/>
    <w:semiHidden/>
    <w:unhideWhenUsed/>
    <w:rsid w:val="0023011D"/>
    <w:rPr>
      <w:sz w:val="21"/>
      <w:szCs w:val="21"/>
    </w:rPr>
  </w:style>
  <w:style w:type="paragraph" w:styleId="af0">
    <w:name w:val="annotation text"/>
    <w:basedOn w:val="a"/>
    <w:link w:val="af1"/>
    <w:semiHidden/>
    <w:unhideWhenUsed/>
    <w:rsid w:val="0023011D"/>
  </w:style>
  <w:style w:type="character" w:customStyle="1" w:styleId="af1">
    <w:name w:val="批注文字 字符"/>
    <w:basedOn w:val="a1"/>
    <w:link w:val="af0"/>
    <w:semiHidden/>
    <w:rsid w:val="0023011D"/>
  </w:style>
  <w:style w:type="paragraph" w:styleId="af2">
    <w:name w:val="annotation subject"/>
    <w:basedOn w:val="af0"/>
    <w:next w:val="af0"/>
    <w:link w:val="af3"/>
    <w:semiHidden/>
    <w:unhideWhenUsed/>
    <w:rsid w:val="0023011D"/>
    <w:rPr>
      <w:b/>
      <w:bCs/>
    </w:rPr>
  </w:style>
  <w:style w:type="character" w:customStyle="1" w:styleId="af3">
    <w:name w:val="批注主题 字符"/>
    <w:basedOn w:val="af1"/>
    <w:link w:val="af2"/>
    <w:semiHidden/>
    <w:rsid w:val="0023011D"/>
    <w:rPr>
      <w:b/>
      <w:bCs/>
    </w:rPr>
  </w:style>
  <w:style w:type="paragraph" w:styleId="af4">
    <w:name w:val="Balloon Text"/>
    <w:basedOn w:val="a"/>
    <w:link w:val="af5"/>
    <w:semiHidden/>
    <w:unhideWhenUsed/>
    <w:rsid w:val="0023011D"/>
    <w:pPr>
      <w:spacing w:after="0"/>
    </w:pPr>
    <w:rPr>
      <w:sz w:val="18"/>
      <w:szCs w:val="18"/>
    </w:rPr>
  </w:style>
  <w:style w:type="character" w:customStyle="1" w:styleId="af5">
    <w:name w:val="批注框文本 字符"/>
    <w:basedOn w:val="a1"/>
    <w:link w:val="af4"/>
    <w:semiHidden/>
    <w:rsid w:val="002301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://www.ggtern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woodcorpse/article/details/7485826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1179</Words>
  <Characters>6721</Characters>
  <Application>Microsoft Office Word</Application>
  <DocSecurity>0</DocSecurity>
  <Lines>56</Lines>
  <Paragraphs>15</Paragraphs>
  <ScaleCrop>false</ScaleCrop>
  <Company/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三元图</dc:title>
  <dc:creator>WuYiLei</dc:creator>
  <cp:keywords/>
  <cp:lastModifiedBy>Liu Yong-Xin</cp:lastModifiedBy>
  <cp:revision>9</cp:revision>
  <dcterms:created xsi:type="dcterms:W3CDTF">2020-06-08T15:37:00Z</dcterms:created>
  <dcterms:modified xsi:type="dcterms:W3CDTF">2020-06-08T16:18:00Z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2020/6/6</vt:lpwstr>
  </property>
  <property fmtid="{D5CDD505-2E9C-101B-9397-08002B2CF9AE}" pid="3" name="output">
    <vt:lpwstr/>
  </property>
</Properties>
</file>