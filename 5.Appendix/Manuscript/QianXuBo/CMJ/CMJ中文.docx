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0930B2" w14:textId="08657EB4" w:rsidR="00C84CB0" w:rsidRDefault="00C84CB0" w:rsidP="00856EA1">
      <w:pPr>
        <w:jc w:val="center"/>
        <w:rPr>
          <w:rFonts w:ascii="Times New Roman" w:hAnsi="Times New Roman" w:cs="Times New Roman"/>
          <w:b/>
          <w:color w:val="000000" w:themeColor="text1"/>
          <w:sz w:val="32"/>
          <w:szCs w:val="32"/>
        </w:rPr>
      </w:pPr>
      <w:bookmarkStart w:id="0" w:name="OLE_LINK71"/>
      <w:r>
        <w:rPr>
          <w:rFonts w:ascii="Times New Roman" w:hAnsi="Times New Roman" w:cs="Times New Roman"/>
          <w:b/>
          <w:color w:val="000000" w:themeColor="text1"/>
          <w:sz w:val="32"/>
          <w:szCs w:val="32"/>
        </w:rPr>
        <w:t>人类微生物组研究设计</w:t>
      </w:r>
      <w:r>
        <w:rPr>
          <w:rFonts w:ascii="Times New Roman" w:hAnsi="Times New Roman" w:cs="Times New Roman" w:hint="eastAsia"/>
          <w:b/>
          <w:color w:val="000000" w:themeColor="text1"/>
          <w:sz w:val="32"/>
          <w:szCs w:val="32"/>
        </w:rPr>
        <w:t>、</w:t>
      </w:r>
      <w:r>
        <w:rPr>
          <w:rFonts w:ascii="Times New Roman" w:hAnsi="Times New Roman" w:cs="Times New Roman"/>
          <w:b/>
          <w:color w:val="000000" w:themeColor="text1"/>
          <w:sz w:val="32"/>
          <w:szCs w:val="32"/>
        </w:rPr>
        <w:t>样本</w:t>
      </w:r>
      <w:r>
        <w:rPr>
          <w:rFonts w:ascii="Times New Roman" w:hAnsi="Times New Roman" w:cs="Times New Roman" w:hint="eastAsia"/>
          <w:b/>
          <w:color w:val="000000" w:themeColor="text1"/>
          <w:sz w:val="32"/>
          <w:szCs w:val="32"/>
        </w:rPr>
        <w:t>采</w:t>
      </w:r>
      <w:r>
        <w:rPr>
          <w:rFonts w:ascii="Times New Roman" w:hAnsi="Times New Roman" w:cs="Times New Roman"/>
          <w:b/>
          <w:color w:val="000000" w:themeColor="text1"/>
          <w:sz w:val="32"/>
          <w:szCs w:val="32"/>
        </w:rPr>
        <w:t>集和生物信息分析指南</w:t>
      </w:r>
    </w:p>
    <w:p w14:paraId="5F1A0A08" w14:textId="4A05CC04" w:rsidR="00856EA1" w:rsidRPr="005528AF" w:rsidRDefault="00C84CB0" w:rsidP="00617CF0">
      <w:pPr>
        <w:spacing w:beforeLines="150" w:before="468" w:afterLines="150" w:after="468"/>
        <w:jc w:val="center"/>
        <w:rPr>
          <w:rFonts w:ascii="Times New Roman" w:hAnsi="Times New Roman" w:cs="Times New Roman"/>
          <w:color w:val="000000" w:themeColor="text1"/>
        </w:rPr>
      </w:pPr>
      <w:proofErr w:type="gramStart"/>
      <w:r>
        <w:rPr>
          <w:rFonts w:ascii="Times New Roman" w:hAnsi="Times New Roman" w:cs="Times New Roman" w:hint="eastAsia"/>
          <w:color w:val="000000" w:themeColor="text1"/>
        </w:rPr>
        <w:t>钱旭波</w:t>
      </w:r>
      <w:proofErr w:type="gramEnd"/>
      <w:r w:rsidR="009565F4" w:rsidRPr="005528AF">
        <w:rPr>
          <w:rFonts w:ascii="Times New Roman" w:hAnsi="Times New Roman" w:cs="Times New Roman"/>
          <w:color w:val="000000" w:themeColor="text1"/>
          <w:vertAlign w:val="superscript"/>
        </w:rPr>
        <w:t>1</w:t>
      </w:r>
      <w:r w:rsidR="009565F4" w:rsidRPr="005528AF">
        <w:rPr>
          <w:rFonts w:ascii="Times New Roman" w:hAnsi="Times New Roman" w:cs="Times New Roman"/>
          <w:color w:val="000000" w:themeColor="text1"/>
        </w:rPr>
        <w:t xml:space="preserve">, </w:t>
      </w:r>
      <w:r>
        <w:rPr>
          <w:rFonts w:ascii="Times New Roman" w:hAnsi="Times New Roman" w:cs="Times New Roman" w:hint="eastAsia"/>
          <w:color w:val="000000" w:themeColor="text1"/>
        </w:rPr>
        <w:t>陈同</w:t>
      </w:r>
      <w:r w:rsidR="009565F4" w:rsidRPr="005528AF">
        <w:rPr>
          <w:rFonts w:ascii="Times New Roman" w:hAnsi="Times New Roman" w:cs="Times New Roman"/>
          <w:color w:val="000000" w:themeColor="text1"/>
          <w:vertAlign w:val="superscript"/>
        </w:rPr>
        <w:t>2</w:t>
      </w:r>
      <w:r w:rsidR="009565F4" w:rsidRPr="005528AF">
        <w:rPr>
          <w:rFonts w:ascii="Times New Roman" w:hAnsi="Times New Roman" w:cs="Times New Roman"/>
          <w:color w:val="000000" w:themeColor="text1"/>
        </w:rPr>
        <w:t xml:space="preserve">, </w:t>
      </w:r>
      <w:proofErr w:type="gramStart"/>
      <w:r>
        <w:rPr>
          <w:rFonts w:ascii="Times New Roman" w:hAnsi="Times New Roman" w:cs="Times New Roman" w:hint="eastAsia"/>
          <w:color w:val="000000" w:themeColor="text1"/>
        </w:rPr>
        <w:t>徐益萍</w:t>
      </w:r>
      <w:proofErr w:type="gramEnd"/>
      <w:r w:rsidR="00CE3FA3" w:rsidRPr="005528AF">
        <w:rPr>
          <w:rFonts w:ascii="Times New Roman" w:hAnsi="Times New Roman" w:cs="Times New Roman"/>
          <w:color w:val="000000" w:themeColor="text1"/>
          <w:vertAlign w:val="superscript"/>
        </w:rPr>
        <w:t>1</w:t>
      </w:r>
      <w:r w:rsidR="007C2C65" w:rsidRPr="005528AF">
        <w:rPr>
          <w:rFonts w:ascii="Times New Roman" w:hAnsi="Times New Roman" w:cs="Times New Roman"/>
          <w:color w:val="000000" w:themeColor="text1"/>
        </w:rPr>
        <w:t xml:space="preserve">, </w:t>
      </w:r>
      <w:r w:rsidRPr="00C84CB0">
        <w:rPr>
          <w:rFonts w:ascii="Times New Roman" w:hAnsi="Times New Roman" w:cs="Times New Roman" w:hint="eastAsia"/>
          <w:color w:val="000000" w:themeColor="text1"/>
        </w:rPr>
        <w:t>陈雷</w:t>
      </w:r>
      <w:r w:rsidR="001415F9" w:rsidRPr="005528AF">
        <w:rPr>
          <w:rFonts w:ascii="Times New Roman" w:hAnsi="Times New Roman" w:cs="Times New Roman"/>
          <w:color w:val="000000" w:themeColor="text1"/>
          <w:vertAlign w:val="superscript"/>
        </w:rPr>
        <w:t>3</w:t>
      </w:r>
      <w:r w:rsidR="001415F9" w:rsidRPr="005528AF">
        <w:rPr>
          <w:rFonts w:ascii="Times New Roman" w:hAnsi="Times New Roman" w:cs="Times New Roman"/>
          <w:color w:val="000000" w:themeColor="text1"/>
        </w:rPr>
        <w:t xml:space="preserve">, </w:t>
      </w:r>
      <w:r w:rsidRPr="00C84CB0">
        <w:rPr>
          <w:rFonts w:ascii="Times New Roman" w:hAnsi="Times New Roman" w:cs="Times New Roman" w:hint="eastAsia"/>
          <w:color w:val="000000" w:themeColor="text1"/>
        </w:rPr>
        <w:t>孙馥香</w:t>
      </w:r>
      <w:r w:rsidR="00FF7AB9" w:rsidRPr="005528AF">
        <w:rPr>
          <w:rFonts w:ascii="Times New Roman" w:hAnsi="Times New Roman" w:cs="Times New Roman"/>
          <w:color w:val="000000" w:themeColor="text1"/>
          <w:vertAlign w:val="superscript"/>
        </w:rPr>
        <w:t>4</w:t>
      </w:r>
      <w:r w:rsidR="00FF7AB9" w:rsidRPr="005528AF">
        <w:rPr>
          <w:rFonts w:ascii="Times New Roman" w:hAnsi="Times New Roman" w:cs="Times New Roman"/>
          <w:color w:val="000000" w:themeColor="text1"/>
        </w:rPr>
        <w:t xml:space="preserve">, </w:t>
      </w:r>
      <w:r>
        <w:rPr>
          <w:rFonts w:ascii="Times New Roman" w:hAnsi="Times New Roman" w:cs="Times New Roman" w:hint="eastAsia"/>
          <w:color w:val="000000" w:themeColor="text1"/>
        </w:rPr>
        <w:t>卢美萍</w:t>
      </w:r>
      <w:r w:rsidR="009565F4" w:rsidRPr="005528AF">
        <w:rPr>
          <w:rFonts w:ascii="Times New Roman" w:hAnsi="Times New Roman" w:cs="Times New Roman"/>
          <w:color w:val="000000" w:themeColor="text1"/>
          <w:vertAlign w:val="superscript"/>
        </w:rPr>
        <w:t>1</w:t>
      </w:r>
      <w:r w:rsidR="009565F4" w:rsidRPr="005528AF">
        <w:rPr>
          <w:rFonts w:ascii="Times New Roman" w:hAnsi="Times New Roman" w:cs="Times New Roman"/>
          <w:color w:val="000000" w:themeColor="text1"/>
        </w:rPr>
        <w:t xml:space="preserve">, </w:t>
      </w:r>
      <w:r>
        <w:rPr>
          <w:rFonts w:ascii="Times New Roman" w:hAnsi="Times New Roman" w:cs="Times New Roman" w:hint="eastAsia"/>
          <w:color w:val="000000" w:themeColor="text1"/>
        </w:rPr>
        <w:t>刘永鑫</w:t>
      </w:r>
      <w:r w:rsidR="00FF7AB9" w:rsidRPr="005528AF">
        <w:rPr>
          <w:rFonts w:ascii="Times New Roman" w:hAnsi="Times New Roman" w:cs="Times New Roman"/>
          <w:color w:val="000000" w:themeColor="text1"/>
          <w:vertAlign w:val="superscript"/>
        </w:rPr>
        <w:t>5</w:t>
      </w:r>
      <w:r w:rsidR="007E5221" w:rsidRPr="005528AF">
        <w:rPr>
          <w:rFonts w:ascii="Times New Roman" w:hAnsi="Times New Roman" w:cs="Times New Roman"/>
          <w:color w:val="000000" w:themeColor="text1"/>
          <w:vertAlign w:val="superscript"/>
        </w:rPr>
        <w:t>,</w:t>
      </w:r>
      <w:r w:rsidR="00FF7AB9" w:rsidRPr="005528AF">
        <w:rPr>
          <w:rFonts w:ascii="Times New Roman" w:hAnsi="Times New Roman" w:cs="Times New Roman"/>
          <w:color w:val="000000" w:themeColor="text1"/>
          <w:vertAlign w:val="superscript"/>
        </w:rPr>
        <w:t>6</w:t>
      </w:r>
    </w:p>
    <w:p w14:paraId="079F779D" w14:textId="77777777" w:rsidR="00C84CB0" w:rsidRPr="00C84CB0" w:rsidRDefault="00C84CB0" w:rsidP="008A724C">
      <w:pPr>
        <w:pStyle w:val="a3"/>
        <w:numPr>
          <w:ilvl w:val="0"/>
          <w:numId w:val="6"/>
        </w:numPr>
        <w:ind w:left="0" w:firstLine="420"/>
        <w:rPr>
          <w:color w:val="000000" w:themeColor="text1"/>
        </w:rPr>
      </w:pPr>
      <w:r w:rsidRPr="00C84CB0">
        <w:rPr>
          <w:rFonts w:hint="eastAsia"/>
          <w:color w:val="000000" w:themeColor="text1"/>
        </w:rPr>
        <w:t>浙江大学医学院附属儿童医院风湿、免疫和变态反应科</w:t>
      </w:r>
    </w:p>
    <w:p w14:paraId="43143921" w14:textId="77777777" w:rsidR="00C84CB0" w:rsidRPr="00C84CB0" w:rsidRDefault="00C84CB0" w:rsidP="008A724C">
      <w:pPr>
        <w:pStyle w:val="a3"/>
        <w:numPr>
          <w:ilvl w:val="0"/>
          <w:numId w:val="6"/>
        </w:numPr>
        <w:ind w:left="0" w:firstLine="420"/>
        <w:rPr>
          <w:color w:val="000000" w:themeColor="text1"/>
        </w:rPr>
      </w:pPr>
      <w:r w:rsidRPr="00C84CB0">
        <w:rPr>
          <w:rFonts w:hint="eastAsia"/>
          <w:color w:val="000000" w:themeColor="text1"/>
        </w:rPr>
        <w:t>中国中医科学院中药资源中心</w:t>
      </w:r>
    </w:p>
    <w:p w14:paraId="4D77E27D" w14:textId="4B6D28AC" w:rsidR="001415F9" w:rsidRPr="005528AF" w:rsidRDefault="0067009C" w:rsidP="008A724C">
      <w:pPr>
        <w:pStyle w:val="a3"/>
        <w:numPr>
          <w:ilvl w:val="0"/>
          <w:numId w:val="6"/>
        </w:numPr>
        <w:ind w:left="0" w:firstLine="420"/>
        <w:rPr>
          <w:color w:val="000000" w:themeColor="text1"/>
        </w:rPr>
      </w:pPr>
      <w:r w:rsidRPr="0067009C">
        <w:rPr>
          <w:rFonts w:hint="eastAsia"/>
          <w:color w:val="000000" w:themeColor="text1"/>
        </w:rPr>
        <w:t>首都医科大学附属复兴医院</w:t>
      </w:r>
    </w:p>
    <w:p w14:paraId="702AC121" w14:textId="77777777" w:rsidR="00E30068" w:rsidRDefault="00E30068" w:rsidP="008A724C">
      <w:pPr>
        <w:pStyle w:val="a3"/>
        <w:numPr>
          <w:ilvl w:val="0"/>
          <w:numId w:val="6"/>
        </w:numPr>
        <w:ind w:left="0" w:firstLine="420"/>
        <w:rPr>
          <w:color w:val="000000" w:themeColor="text1"/>
        </w:rPr>
      </w:pPr>
      <w:r w:rsidRPr="00E30068">
        <w:rPr>
          <w:rFonts w:hint="eastAsia"/>
          <w:color w:val="000000" w:themeColor="text1"/>
        </w:rPr>
        <w:t>易汉博基因科技（北京）有限公司</w:t>
      </w:r>
    </w:p>
    <w:p w14:paraId="0736FFD5" w14:textId="76281758" w:rsidR="00856EA1" w:rsidRPr="00BD6FFE" w:rsidRDefault="00C84CB0" w:rsidP="008A724C">
      <w:pPr>
        <w:pStyle w:val="a3"/>
        <w:numPr>
          <w:ilvl w:val="0"/>
          <w:numId w:val="6"/>
        </w:numPr>
        <w:ind w:left="0" w:firstLine="420"/>
        <w:rPr>
          <w:color w:val="000000" w:themeColor="text1"/>
        </w:rPr>
      </w:pPr>
      <w:r w:rsidRPr="005640BB">
        <w:rPr>
          <w:rFonts w:hint="eastAsia"/>
          <w:szCs w:val="21"/>
        </w:rPr>
        <w:t>中国科学院遗传与发育生物学研究所</w:t>
      </w:r>
    </w:p>
    <w:p w14:paraId="7B147597" w14:textId="395981F2" w:rsidR="00BD6FFE" w:rsidRPr="005528AF" w:rsidRDefault="00BD6FFE" w:rsidP="008A724C">
      <w:pPr>
        <w:pStyle w:val="a3"/>
        <w:numPr>
          <w:ilvl w:val="0"/>
          <w:numId w:val="6"/>
        </w:numPr>
        <w:ind w:left="0" w:firstLine="420"/>
        <w:rPr>
          <w:color w:val="000000" w:themeColor="text1"/>
        </w:rPr>
      </w:pPr>
      <w:r w:rsidRPr="00BD6FFE">
        <w:rPr>
          <w:rFonts w:hint="eastAsia"/>
          <w:color w:val="000000" w:themeColor="text1"/>
        </w:rPr>
        <w:t>中国科学院大学，生物互作卓越创新中心</w:t>
      </w:r>
    </w:p>
    <w:p w14:paraId="3BF15BDE" w14:textId="3600A0DC" w:rsidR="00A51908" w:rsidRDefault="00A51908" w:rsidP="008A724C">
      <w:pPr>
        <w:spacing w:beforeLines="150" w:before="468"/>
        <w:ind w:firstLineChars="200" w:firstLine="420"/>
        <w:rPr>
          <w:rFonts w:ascii="Times New Roman" w:hAnsi="Times New Roman" w:cs="Times New Roman"/>
          <w:color w:val="000000" w:themeColor="text1"/>
        </w:rPr>
      </w:pPr>
      <w:proofErr w:type="gramStart"/>
      <w:r w:rsidRPr="00A51908">
        <w:rPr>
          <w:rFonts w:ascii="Times New Roman" w:hAnsi="Times New Roman" w:cs="Times New Roman" w:hint="eastAsia"/>
          <w:color w:val="000000" w:themeColor="text1"/>
        </w:rPr>
        <w:t>钱旭波</w:t>
      </w:r>
      <w:proofErr w:type="gramEnd"/>
      <w:r>
        <w:rPr>
          <w:rFonts w:ascii="Times New Roman" w:hAnsi="Times New Roman" w:cs="Times New Roman" w:hint="eastAsia"/>
          <w:color w:val="000000" w:themeColor="text1"/>
        </w:rPr>
        <w:t>和</w:t>
      </w:r>
      <w:r w:rsidRPr="00A51908">
        <w:rPr>
          <w:rFonts w:ascii="Times New Roman" w:hAnsi="Times New Roman" w:cs="Times New Roman" w:hint="eastAsia"/>
          <w:color w:val="000000" w:themeColor="text1"/>
        </w:rPr>
        <w:t>陈同</w:t>
      </w:r>
      <w:r>
        <w:rPr>
          <w:rFonts w:ascii="Times New Roman" w:hAnsi="Times New Roman" w:cs="Times New Roman" w:hint="eastAsia"/>
          <w:color w:val="000000" w:themeColor="text1"/>
        </w:rPr>
        <w:t>为共同第一作者</w:t>
      </w:r>
    </w:p>
    <w:p w14:paraId="61D9F526" w14:textId="67C2E962" w:rsidR="008E3F1A" w:rsidRDefault="00A51908" w:rsidP="001C0337">
      <w:pPr>
        <w:spacing w:beforeLines="150" w:before="468"/>
        <w:ind w:firstLineChars="200" w:firstLine="420"/>
        <w:rPr>
          <w:rFonts w:ascii="Times New Roman" w:hAnsi="Times New Roman" w:cs="Times New Roman"/>
          <w:color w:val="000000" w:themeColor="text1"/>
        </w:rPr>
      </w:pPr>
      <w:r>
        <w:rPr>
          <w:rFonts w:ascii="Times New Roman" w:hAnsi="Times New Roman" w:cs="Times New Roman" w:hint="eastAsia"/>
          <w:color w:val="000000" w:themeColor="text1"/>
        </w:rPr>
        <w:t>通讯作者</w:t>
      </w:r>
      <w:r w:rsidR="00823FFB">
        <w:rPr>
          <w:rFonts w:ascii="Times New Roman" w:hAnsi="Times New Roman" w:cs="Times New Roman" w:hint="eastAsia"/>
          <w:color w:val="000000" w:themeColor="text1"/>
        </w:rPr>
        <w:t>：</w:t>
      </w:r>
      <w:r>
        <w:rPr>
          <w:rFonts w:ascii="Times New Roman" w:hAnsi="Times New Roman" w:cs="Times New Roman"/>
          <w:color w:val="000000" w:themeColor="text1"/>
        </w:rPr>
        <w:t>卢美萍</w:t>
      </w:r>
      <w:r>
        <w:rPr>
          <w:rFonts w:ascii="Times New Roman" w:hAnsi="Times New Roman" w:cs="Times New Roman" w:hint="eastAsia"/>
          <w:color w:val="000000" w:themeColor="text1"/>
        </w:rPr>
        <w:t>，</w:t>
      </w:r>
      <w:r w:rsidRPr="00C84CB0">
        <w:rPr>
          <w:rFonts w:hint="eastAsia"/>
          <w:color w:val="000000" w:themeColor="text1"/>
        </w:rPr>
        <w:t>浙江大学医学院附属儿童医院风湿、免疫和变态反应科</w:t>
      </w:r>
      <w:r>
        <w:rPr>
          <w:rFonts w:hint="eastAsia"/>
          <w:color w:val="000000" w:themeColor="text1"/>
        </w:rPr>
        <w:t>，中国浙江杭州竹竿巷</w:t>
      </w:r>
      <w:r>
        <w:rPr>
          <w:rFonts w:hint="eastAsia"/>
          <w:color w:val="000000" w:themeColor="text1"/>
        </w:rPr>
        <w:t>5</w:t>
      </w:r>
      <w:r>
        <w:rPr>
          <w:color w:val="000000" w:themeColor="text1"/>
        </w:rPr>
        <w:t>7</w:t>
      </w:r>
      <w:r>
        <w:rPr>
          <w:color w:val="000000" w:themeColor="text1"/>
        </w:rPr>
        <w:t>号</w:t>
      </w:r>
      <w:r>
        <w:rPr>
          <w:rFonts w:hint="eastAsia"/>
          <w:color w:val="000000" w:themeColor="text1"/>
        </w:rPr>
        <w:t>，邮编：</w:t>
      </w:r>
      <w:r w:rsidR="00BE298B" w:rsidRPr="005528AF">
        <w:rPr>
          <w:rFonts w:ascii="Times New Roman" w:hAnsi="Times New Roman" w:cs="Times New Roman"/>
          <w:color w:val="000000" w:themeColor="text1"/>
        </w:rPr>
        <w:t>310003</w:t>
      </w:r>
      <w:r w:rsidR="00823FFB">
        <w:rPr>
          <w:rFonts w:ascii="Times New Roman" w:hAnsi="Times New Roman" w:cs="Times New Roman" w:hint="eastAsia"/>
          <w:color w:val="000000" w:themeColor="text1"/>
        </w:rPr>
        <w:t>，</w:t>
      </w:r>
      <w:r w:rsidR="00823FFB">
        <w:rPr>
          <w:rFonts w:ascii="Times New Roman" w:hAnsi="Times New Roman" w:cs="Times New Roman"/>
          <w:color w:val="000000" w:themeColor="text1"/>
        </w:rPr>
        <w:t>邮箱</w:t>
      </w:r>
      <w:r w:rsidR="00823FFB">
        <w:rPr>
          <w:rFonts w:ascii="Times New Roman" w:hAnsi="Times New Roman" w:cs="Times New Roman" w:hint="eastAsia"/>
          <w:color w:val="000000" w:themeColor="text1"/>
        </w:rPr>
        <w:t>：</w:t>
      </w:r>
      <w:hyperlink r:id="rId8" w:history="1">
        <w:r w:rsidR="00856A2B" w:rsidRPr="00123475">
          <w:rPr>
            <w:rStyle w:val="a7"/>
            <w:rFonts w:ascii="Times New Roman" w:hAnsi="Times New Roman" w:cs="Times New Roman"/>
          </w:rPr>
          <w:t>meipinglu@zju.edu.cn</w:t>
        </w:r>
      </w:hyperlink>
    </w:p>
    <w:p w14:paraId="744148CA" w14:textId="77777777" w:rsidR="00856A2B" w:rsidRPr="00856A2B" w:rsidRDefault="00856A2B" w:rsidP="00856A2B"/>
    <w:p w14:paraId="00A6272C" w14:textId="565ACB97" w:rsidR="00856A2B" w:rsidRDefault="00856A2B" w:rsidP="00856A2B">
      <w:pPr>
        <w:pStyle w:val="af5"/>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A guide to human microbiome research: study design, sample collection, and bioinformatics analysis</w:t>
      </w:r>
    </w:p>
    <w:p w14:paraId="01398526" w14:textId="77777777" w:rsidR="00856A2B" w:rsidRDefault="00856A2B" w:rsidP="00856A2B">
      <w:pPr>
        <w:pStyle w:val="af5"/>
        <w:spacing w:before="0" w:beforeAutospacing="0" w:after="240" w:afterAutospacing="0"/>
        <w:rPr>
          <w:rFonts w:ascii="微软雅黑" w:eastAsia="微软雅黑" w:hAnsi="微软雅黑"/>
          <w:color w:val="24292E"/>
          <w:sz w:val="21"/>
          <w:szCs w:val="21"/>
        </w:rPr>
      </w:pPr>
      <w:r>
        <w:rPr>
          <w:rStyle w:val="af6"/>
          <w:rFonts w:ascii="微软雅黑" w:eastAsia="微软雅黑" w:hAnsi="微软雅黑" w:hint="eastAsia"/>
          <w:color w:val="24292E"/>
          <w:sz w:val="21"/>
          <w:szCs w:val="21"/>
        </w:rPr>
        <w:t>Chinese Medical Journal [IF: 1.585]</w:t>
      </w:r>
    </w:p>
    <w:p w14:paraId="6AED7B8E" w14:textId="07926951" w:rsidR="00856A2B" w:rsidRPr="00856A2B" w:rsidRDefault="00856A2B" w:rsidP="00856A2B">
      <w:pPr>
        <w:pStyle w:val="af5"/>
        <w:spacing w:before="0" w:beforeAutospacing="0" w:after="240" w:afterAutospacing="0"/>
        <w:rPr>
          <w:rFonts w:ascii="Times New Roman" w:hAnsi="Times New Roman" w:cs="Times New Roman"/>
          <w:color w:val="000000" w:themeColor="text1"/>
        </w:rPr>
      </w:pPr>
      <w:r>
        <w:rPr>
          <w:rFonts w:ascii="微软雅黑" w:eastAsia="微软雅黑" w:hAnsi="微软雅黑" w:hint="eastAsia"/>
          <w:color w:val="24292E"/>
          <w:sz w:val="21"/>
          <w:szCs w:val="21"/>
        </w:rPr>
        <w:t>DOI:</w:t>
      </w:r>
      <w:r>
        <w:rPr>
          <w:rStyle w:val="apple-converted-space"/>
          <w:rFonts w:ascii="微软雅黑" w:eastAsia="微软雅黑" w:hAnsi="微软雅黑" w:hint="eastAsia"/>
          <w:color w:val="24292E"/>
          <w:sz w:val="21"/>
          <w:szCs w:val="21"/>
        </w:rPr>
        <w:t> </w:t>
      </w:r>
      <w:hyperlink r:id="rId9" w:tgtFrame="_blank" w:history="1">
        <w:r>
          <w:rPr>
            <w:rStyle w:val="a7"/>
            <w:rFonts w:ascii="微软雅黑" w:eastAsia="微软雅黑" w:hAnsi="微软雅黑" w:hint="eastAsia"/>
            <w:color w:val="0366D6"/>
            <w:sz w:val="21"/>
            <w:szCs w:val="21"/>
          </w:rPr>
          <w:t>https://doi.org/10.1097/CM9.0000000000000871</w:t>
        </w:r>
      </w:hyperlink>
    </w:p>
    <w:p w14:paraId="019EA826" w14:textId="77777777" w:rsidR="00B349BA" w:rsidRPr="00856A2B" w:rsidRDefault="00B349BA" w:rsidP="00856A2B">
      <w:r w:rsidRPr="005528AF">
        <w:br w:type="page"/>
      </w:r>
    </w:p>
    <w:p w14:paraId="36002A00" w14:textId="150924ED" w:rsidR="00516DDF" w:rsidRPr="005528AF" w:rsidRDefault="0085508E" w:rsidP="00516DDF">
      <w:pPr>
        <w:pStyle w:val="1"/>
        <w:spacing w:before="0" w:after="0" w:line="480" w:lineRule="auto"/>
        <w:rPr>
          <w:rStyle w:val="fontstyle01"/>
          <w:rFonts w:ascii="Times New Roman" w:hAnsi="Times New Roman" w:cs="Times New Roman"/>
          <w:color w:val="000000" w:themeColor="text1"/>
          <w:sz w:val="24"/>
          <w:szCs w:val="24"/>
        </w:rPr>
      </w:pPr>
      <w:r>
        <w:rPr>
          <w:rStyle w:val="fontstyle01"/>
          <w:rFonts w:ascii="Times New Roman" w:hAnsi="Times New Roman" w:cs="Times New Roman" w:hint="eastAsia"/>
          <w:color w:val="000000" w:themeColor="text1"/>
          <w:sz w:val="24"/>
          <w:szCs w:val="24"/>
        </w:rPr>
        <w:lastRenderedPageBreak/>
        <w:t>摘要</w:t>
      </w:r>
    </w:p>
    <w:p w14:paraId="6C5F48AD" w14:textId="7B936017" w:rsidR="0085508E" w:rsidRDefault="0085508E" w:rsidP="00B07CEE">
      <w:pPr>
        <w:rPr>
          <w:rFonts w:ascii="Times New Roman" w:hAnsi="Times New Roman" w:cs="Times New Roman"/>
          <w:color w:val="000000" w:themeColor="text1"/>
          <w:sz w:val="24"/>
          <w:szCs w:val="24"/>
        </w:rPr>
      </w:pPr>
      <w:r w:rsidRPr="0085508E">
        <w:rPr>
          <w:rFonts w:ascii="Times New Roman" w:hAnsi="Times New Roman" w:cs="Times New Roman" w:hint="eastAsia"/>
          <w:color w:val="000000" w:themeColor="text1"/>
          <w:sz w:val="24"/>
          <w:szCs w:val="24"/>
        </w:rPr>
        <w:t>这篇综述的目的是为医学研究人员，特别是那些没有生物信息学背景的</w:t>
      </w:r>
      <w:r>
        <w:rPr>
          <w:rFonts w:ascii="Times New Roman" w:hAnsi="Times New Roman" w:cs="Times New Roman" w:hint="eastAsia"/>
          <w:color w:val="000000" w:themeColor="text1"/>
          <w:sz w:val="24"/>
          <w:szCs w:val="24"/>
        </w:rPr>
        <w:t>研究者</w:t>
      </w:r>
      <w:r w:rsidRPr="0085508E">
        <w:rPr>
          <w:rFonts w:ascii="Times New Roman" w:hAnsi="Times New Roman" w:cs="Times New Roman" w:hint="eastAsia"/>
          <w:color w:val="000000" w:themeColor="text1"/>
          <w:sz w:val="24"/>
          <w:szCs w:val="24"/>
        </w:rPr>
        <w:t>提供</w:t>
      </w:r>
      <w:r w:rsidR="00DF0203">
        <w:rPr>
          <w:rFonts w:ascii="Times New Roman" w:hAnsi="Times New Roman" w:cs="Times New Roman" w:hint="eastAsia"/>
          <w:color w:val="000000" w:themeColor="text1"/>
          <w:sz w:val="24"/>
          <w:szCs w:val="24"/>
        </w:rPr>
        <w:t>简单易懂的</w:t>
      </w:r>
      <w:r w:rsidRPr="0085508E">
        <w:rPr>
          <w:rFonts w:ascii="Times New Roman" w:hAnsi="Times New Roman" w:cs="Times New Roman" w:hint="eastAsia"/>
          <w:color w:val="000000" w:themeColor="text1"/>
          <w:sz w:val="24"/>
          <w:szCs w:val="24"/>
        </w:rPr>
        <w:t>微生物组</w:t>
      </w:r>
      <w:r w:rsidR="00DF0203">
        <w:rPr>
          <w:rFonts w:ascii="Times New Roman" w:hAnsi="Times New Roman" w:cs="Times New Roman" w:hint="eastAsia"/>
          <w:color w:val="000000" w:themeColor="text1"/>
          <w:sz w:val="24"/>
          <w:szCs w:val="24"/>
        </w:rPr>
        <w:t>学知识，包括</w:t>
      </w:r>
      <w:r w:rsidRPr="0085508E">
        <w:rPr>
          <w:rFonts w:ascii="Times New Roman" w:hAnsi="Times New Roman" w:cs="Times New Roman" w:hint="eastAsia"/>
          <w:color w:val="000000" w:themeColor="text1"/>
          <w:sz w:val="24"/>
          <w:szCs w:val="24"/>
        </w:rPr>
        <w:t>研究中</w:t>
      </w:r>
      <w:r>
        <w:rPr>
          <w:rFonts w:ascii="Times New Roman" w:hAnsi="Times New Roman" w:cs="Times New Roman" w:hint="eastAsia"/>
          <w:color w:val="000000" w:themeColor="text1"/>
          <w:sz w:val="24"/>
          <w:szCs w:val="24"/>
        </w:rPr>
        <w:t>常</w:t>
      </w:r>
      <w:r w:rsidRPr="0085508E">
        <w:rPr>
          <w:rFonts w:ascii="Times New Roman" w:hAnsi="Times New Roman" w:cs="Times New Roman" w:hint="eastAsia"/>
          <w:color w:val="000000" w:themeColor="text1"/>
          <w:sz w:val="24"/>
          <w:szCs w:val="24"/>
        </w:rPr>
        <w:t>用的概念</w:t>
      </w:r>
      <w:r w:rsidR="00DF0203">
        <w:rPr>
          <w:rFonts w:ascii="Times New Roman" w:hAnsi="Times New Roman" w:cs="Times New Roman" w:hint="eastAsia"/>
          <w:color w:val="000000" w:themeColor="text1"/>
          <w:sz w:val="24"/>
          <w:szCs w:val="24"/>
        </w:rPr>
        <w:t>、</w:t>
      </w:r>
      <w:r w:rsidRPr="0085508E">
        <w:rPr>
          <w:rFonts w:ascii="Times New Roman" w:hAnsi="Times New Roman" w:cs="Times New Roman" w:hint="eastAsia"/>
          <w:color w:val="000000" w:themeColor="text1"/>
          <w:sz w:val="24"/>
          <w:szCs w:val="24"/>
        </w:rPr>
        <w:t>技术</w:t>
      </w:r>
      <w:r w:rsidR="00DF0203">
        <w:rPr>
          <w:rFonts w:ascii="Times New Roman" w:hAnsi="Times New Roman" w:cs="Times New Roman" w:hint="eastAsia"/>
          <w:color w:val="000000" w:themeColor="text1"/>
          <w:sz w:val="24"/>
          <w:szCs w:val="24"/>
        </w:rPr>
        <w:t>和分析方法等</w:t>
      </w:r>
      <w:r w:rsidRPr="0085508E">
        <w:rPr>
          <w:rFonts w:ascii="Times New Roman" w:hAnsi="Times New Roman" w:cs="Times New Roman" w:hint="eastAsia"/>
          <w:color w:val="000000" w:themeColor="text1"/>
          <w:sz w:val="24"/>
          <w:szCs w:val="24"/>
        </w:rPr>
        <w:t>。首先，我们</w:t>
      </w:r>
      <w:r w:rsidR="00DF0203">
        <w:rPr>
          <w:rFonts w:ascii="Times New Roman" w:hAnsi="Times New Roman" w:cs="Times New Roman" w:hint="eastAsia"/>
          <w:color w:val="000000" w:themeColor="text1"/>
          <w:sz w:val="24"/>
          <w:szCs w:val="24"/>
        </w:rPr>
        <w:t>介绍了</w:t>
      </w:r>
      <w:r w:rsidRPr="0085508E">
        <w:rPr>
          <w:rFonts w:ascii="Times New Roman" w:hAnsi="Times New Roman" w:cs="Times New Roman" w:hint="eastAsia"/>
          <w:color w:val="000000" w:themeColor="text1"/>
          <w:sz w:val="24"/>
          <w:szCs w:val="24"/>
        </w:rPr>
        <w:t>基本概念，例如</w:t>
      </w:r>
      <w:r w:rsidR="00AE3B07">
        <w:rPr>
          <w:rFonts w:ascii="Times New Roman" w:hAnsi="Times New Roman" w:cs="Times New Roman" w:hint="eastAsia"/>
          <w:color w:val="000000" w:themeColor="text1"/>
          <w:sz w:val="24"/>
          <w:szCs w:val="24"/>
        </w:rPr>
        <w:t>微生物群（</w:t>
      </w:r>
      <w:r w:rsidR="00DF0203" w:rsidRPr="005528AF">
        <w:rPr>
          <w:rFonts w:ascii="Times New Roman" w:hAnsi="Times New Roman" w:cs="Times New Roman"/>
          <w:color w:val="000000" w:themeColor="text1"/>
          <w:sz w:val="24"/>
          <w:szCs w:val="24"/>
        </w:rPr>
        <w:t>microbiota</w:t>
      </w:r>
      <w:r w:rsidR="00AE3B07">
        <w:rPr>
          <w:rFonts w:ascii="Times New Roman" w:hAnsi="Times New Roman" w:cs="Times New Roman" w:hint="eastAsia"/>
          <w:color w:val="000000" w:themeColor="text1"/>
          <w:sz w:val="24"/>
          <w:szCs w:val="24"/>
        </w:rPr>
        <w:t>）</w:t>
      </w:r>
      <w:r w:rsidR="00A93D48">
        <w:rPr>
          <w:rFonts w:ascii="Times New Roman" w:hAnsi="Times New Roman" w:cs="Times New Roman" w:hint="eastAsia"/>
          <w:color w:val="000000" w:themeColor="text1"/>
          <w:sz w:val="24"/>
          <w:szCs w:val="24"/>
        </w:rPr>
        <w:t>、</w:t>
      </w:r>
      <w:r w:rsidR="00AE3B07">
        <w:rPr>
          <w:rFonts w:ascii="Times New Roman" w:hAnsi="Times New Roman" w:cs="Times New Roman" w:hint="eastAsia"/>
          <w:color w:val="000000" w:themeColor="text1"/>
          <w:sz w:val="24"/>
          <w:szCs w:val="24"/>
        </w:rPr>
        <w:t>微生物组（</w:t>
      </w:r>
      <w:r w:rsidR="00DF0203" w:rsidRPr="005528AF">
        <w:rPr>
          <w:rFonts w:ascii="Times New Roman" w:hAnsi="Times New Roman" w:cs="Times New Roman"/>
          <w:color w:val="000000" w:themeColor="text1"/>
          <w:sz w:val="24"/>
          <w:szCs w:val="24"/>
        </w:rPr>
        <w:t>microbiome</w:t>
      </w:r>
      <w:r w:rsidR="00AE3B07">
        <w:rPr>
          <w:rFonts w:ascii="Times New Roman" w:hAnsi="Times New Roman" w:cs="Times New Roman" w:hint="eastAsia"/>
          <w:color w:val="000000" w:themeColor="text1"/>
          <w:sz w:val="24"/>
          <w:szCs w:val="24"/>
        </w:rPr>
        <w:t>）</w:t>
      </w:r>
      <w:r w:rsidRPr="0085508E">
        <w:rPr>
          <w:rFonts w:ascii="Times New Roman" w:hAnsi="Times New Roman" w:cs="Times New Roman" w:hint="eastAsia"/>
          <w:color w:val="000000" w:themeColor="text1"/>
          <w:sz w:val="24"/>
          <w:szCs w:val="24"/>
        </w:rPr>
        <w:t>和</w:t>
      </w:r>
      <w:proofErr w:type="gramStart"/>
      <w:r w:rsidR="00DF0203">
        <w:rPr>
          <w:rFonts w:ascii="Times New Roman" w:hAnsi="Times New Roman" w:cs="Times New Roman" w:hint="eastAsia"/>
          <w:color w:val="000000" w:themeColor="text1"/>
          <w:sz w:val="24"/>
          <w:szCs w:val="24"/>
        </w:rPr>
        <w:t>宏</w:t>
      </w:r>
      <w:r w:rsidRPr="0085508E">
        <w:rPr>
          <w:rFonts w:ascii="Times New Roman" w:hAnsi="Times New Roman" w:cs="Times New Roman" w:hint="eastAsia"/>
          <w:color w:val="000000" w:themeColor="text1"/>
          <w:sz w:val="24"/>
          <w:szCs w:val="24"/>
        </w:rPr>
        <w:t>基因组</w:t>
      </w:r>
      <w:proofErr w:type="gramEnd"/>
      <w:r w:rsidR="003D64DC" w:rsidRPr="003D64DC">
        <w:rPr>
          <w:rFonts w:ascii="Times New Roman" w:hAnsi="Times New Roman" w:cs="Times New Roman" w:hint="eastAsia"/>
          <w:color w:val="000000" w:themeColor="text1"/>
          <w:sz w:val="24"/>
          <w:szCs w:val="24"/>
        </w:rPr>
        <w:t>（</w:t>
      </w:r>
      <w:r w:rsidR="003D64DC" w:rsidRPr="003D64DC">
        <w:rPr>
          <w:rFonts w:ascii="Times New Roman" w:hAnsi="Times New Roman" w:cs="Times New Roman" w:hint="eastAsia"/>
          <w:color w:val="000000" w:themeColor="text1"/>
          <w:sz w:val="24"/>
          <w:szCs w:val="24"/>
        </w:rPr>
        <w:t>metagenome</w:t>
      </w:r>
      <w:r w:rsidR="003D64DC" w:rsidRPr="003D64DC">
        <w:rPr>
          <w:rFonts w:ascii="Times New Roman" w:hAnsi="Times New Roman" w:cs="Times New Roman" w:hint="eastAsia"/>
          <w:color w:val="000000" w:themeColor="text1"/>
          <w:sz w:val="24"/>
          <w:szCs w:val="24"/>
        </w:rPr>
        <w:t>）</w:t>
      </w:r>
      <w:r w:rsidR="00DF0203">
        <w:rPr>
          <w:rFonts w:ascii="Times New Roman" w:hAnsi="Times New Roman" w:cs="Times New Roman" w:hint="eastAsia"/>
          <w:color w:val="000000" w:themeColor="text1"/>
          <w:sz w:val="24"/>
          <w:szCs w:val="24"/>
        </w:rPr>
        <w:t>等</w:t>
      </w:r>
      <w:r w:rsidRPr="0085508E">
        <w:rPr>
          <w:rFonts w:ascii="Times New Roman" w:hAnsi="Times New Roman" w:cs="Times New Roman" w:hint="eastAsia"/>
          <w:color w:val="000000" w:themeColor="text1"/>
          <w:sz w:val="24"/>
          <w:szCs w:val="24"/>
        </w:rPr>
        <w:t>。然后，我们讨论了研究设计方案</w:t>
      </w:r>
      <w:r w:rsidR="00DF0203">
        <w:rPr>
          <w:rFonts w:ascii="Times New Roman" w:hAnsi="Times New Roman" w:cs="Times New Roman" w:hint="eastAsia"/>
          <w:color w:val="000000" w:themeColor="text1"/>
          <w:sz w:val="24"/>
          <w:szCs w:val="24"/>
        </w:rPr>
        <w:t>、</w:t>
      </w:r>
      <w:r w:rsidRPr="0085508E">
        <w:rPr>
          <w:rFonts w:ascii="Times New Roman" w:hAnsi="Times New Roman" w:cs="Times New Roman" w:hint="eastAsia"/>
          <w:color w:val="000000" w:themeColor="text1"/>
          <w:sz w:val="24"/>
          <w:szCs w:val="24"/>
        </w:rPr>
        <w:t>样本量计算方法以及提高研究可靠性的方法。我们</w:t>
      </w:r>
      <w:r w:rsidR="00AE3B07">
        <w:rPr>
          <w:rFonts w:ascii="Times New Roman" w:hAnsi="Times New Roman" w:cs="Times New Roman" w:hint="eastAsia"/>
          <w:color w:val="000000" w:themeColor="text1"/>
          <w:sz w:val="24"/>
          <w:szCs w:val="24"/>
        </w:rPr>
        <w:t>特别</w:t>
      </w:r>
      <w:r w:rsidRPr="0085508E">
        <w:rPr>
          <w:rFonts w:ascii="Times New Roman" w:hAnsi="Times New Roman" w:cs="Times New Roman" w:hint="eastAsia"/>
          <w:color w:val="000000" w:themeColor="text1"/>
          <w:sz w:val="24"/>
          <w:szCs w:val="24"/>
        </w:rPr>
        <w:t>强调</w:t>
      </w:r>
      <w:r w:rsidR="00AE3B07">
        <w:rPr>
          <w:rFonts w:ascii="Times New Roman" w:hAnsi="Times New Roman" w:cs="Times New Roman" w:hint="eastAsia"/>
          <w:color w:val="000000" w:themeColor="text1"/>
          <w:sz w:val="24"/>
          <w:szCs w:val="24"/>
        </w:rPr>
        <w:t>了</w:t>
      </w:r>
      <w:r w:rsidR="00DF0203">
        <w:rPr>
          <w:rFonts w:ascii="Times New Roman" w:hAnsi="Times New Roman" w:cs="Times New Roman" w:hint="eastAsia"/>
          <w:color w:val="000000" w:themeColor="text1"/>
          <w:sz w:val="24"/>
          <w:szCs w:val="24"/>
        </w:rPr>
        <w:t>阳性</w:t>
      </w:r>
      <w:r w:rsidRPr="0085508E">
        <w:rPr>
          <w:rFonts w:ascii="Times New Roman" w:hAnsi="Times New Roman" w:cs="Times New Roman" w:hint="eastAsia"/>
          <w:color w:val="000000" w:themeColor="text1"/>
          <w:sz w:val="24"/>
          <w:szCs w:val="24"/>
        </w:rPr>
        <w:t>和</w:t>
      </w:r>
      <w:r w:rsidR="00DF0203">
        <w:rPr>
          <w:rFonts w:ascii="Times New Roman" w:hAnsi="Times New Roman" w:cs="Times New Roman" w:hint="eastAsia"/>
          <w:color w:val="000000" w:themeColor="text1"/>
          <w:sz w:val="24"/>
          <w:szCs w:val="24"/>
        </w:rPr>
        <w:t>阴性对照</w:t>
      </w:r>
      <w:r w:rsidRPr="0085508E">
        <w:rPr>
          <w:rFonts w:ascii="Times New Roman" w:hAnsi="Times New Roman" w:cs="Times New Roman" w:hint="eastAsia"/>
          <w:color w:val="000000" w:themeColor="text1"/>
          <w:sz w:val="24"/>
          <w:szCs w:val="24"/>
        </w:rPr>
        <w:t>的重要性。接下来，我们讨论</w:t>
      </w:r>
      <w:r w:rsidR="00AE3B07">
        <w:rPr>
          <w:rFonts w:ascii="Times New Roman" w:hAnsi="Times New Roman" w:cs="Times New Roman" w:hint="eastAsia"/>
          <w:color w:val="000000" w:themeColor="text1"/>
          <w:sz w:val="24"/>
          <w:szCs w:val="24"/>
        </w:rPr>
        <w:t>了</w:t>
      </w:r>
      <w:r w:rsidRPr="0085508E">
        <w:rPr>
          <w:rFonts w:ascii="Times New Roman" w:hAnsi="Times New Roman" w:cs="Times New Roman" w:hint="eastAsia"/>
          <w:color w:val="000000" w:themeColor="text1"/>
          <w:sz w:val="24"/>
          <w:szCs w:val="24"/>
        </w:rPr>
        <w:t>微生物组研究中</w:t>
      </w:r>
      <w:r w:rsidR="00B662A4">
        <w:rPr>
          <w:rFonts w:ascii="Times New Roman" w:hAnsi="Times New Roman" w:cs="Times New Roman" w:hint="eastAsia"/>
          <w:color w:val="000000" w:themeColor="text1"/>
          <w:sz w:val="24"/>
          <w:szCs w:val="24"/>
        </w:rPr>
        <w:t>常用的统计分析方法，重点关注多重</w:t>
      </w:r>
      <w:r w:rsidRPr="0085508E">
        <w:rPr>
          <w:rFonts w:ascii="Times New Roman" w:hAnsi="Times New Roman" w:cs="Times New Roman" w:hint="eastAsia"/>
          <w:color w:val="000000" w:themeColor="text1"/>
          <w:sz w:val="24"/>
          <w:szCs w:val="24"/>
        </w:rPr>
        <w:t>比较的问题以及组间β多样性</w:t>
      </w:r>
      <w:r w:rsidR="008326B5">
        <w:rPr>
          <w:rFonts w:ascii="Times New Roman" w:hAnsi="Times New Roman" w:cs="Times New Roman" w:hint="eastAsia"/>
          <w:color w:val="000000" w:themeColor="text1"/>
          <w:sz w:val="24"/>
          <w:szCs w:val="24"/>
        </w:rPr>
        <w:t>分析</w:t>
      </w:r>
      <w:r w:rsidRPr="0085508E">
        <w:rPr>
          <w:rFonts w:ascii="Times New Roman" w:hAnsi="Times New Roman" w:cs="Times New Roman" w:hint="eastAsia"/>
          <w:color w:val="000000" w:themeColor="text1"/>
          <w:sz w:val="24"/>
          <w:szCs w:val="24"/>
        </w:rPr>
        <w:t>的方法。最后，我们</w:t>
      </w:r>
      <w:r w:rsidR="008326B5">
        <w:rPr>
          <w:rFonts w:ascii="Times New Roman" w:hAnsi="Times New Roman" w:cs="Times New Roman" w:hint="eastAsia"/>
          <w:color w:val="000000" w:themeColor="text1"/>
          <w:sz w:val="24"/>
          <w:szCs w:val="24"/>
        </w:rPr>
        <w:t>介绍</w:t>
      </w:r>
      <w:r w:rsidRPr="0085508E">
        <w:rPr>
          <w:rFonts w:ascii="Times New Roman" w:hAnsi="Times New Roman" w:cs="Times New Roman" w:hint="eastAsia"/>
          <w:color w:val="000000" w:themeColor="text1"/>
          <w:sz w:val="24"/>
          <w:szCs w:val="24"/>
        </w:rPr>
        <w:t>了生物信息学分析的</w:t>
      </w:r>
      <w:r w:rsidR="00AE3B07">
        <w:rPr>
          <w:rFonts w:ascii="Times New Roman" w:hAnsi="Times New Roman" w:cs="Times New Roman" w:hint="eastAsia"/>
          <w:color w:val="000000" w:themeColor="text1"/>
          <w:sz w:val="24"/>
          <w:szCs w:val="24"/>
        </w:rPr>
        <w:t>具体</w:t>
      </w:r>
      <w:r w:rsidRPr="0085508E">
        <w:rPr>
          <w:rFonts w:ascii="Times New Roman" w:hAnsi="Times New Roman" w:cs="Times New Roman" w:hint="eastAsia"/>
          <w:color w:val="000000" w:themeColor="text1"/>
          <w:sz w:val="24"/>
          <w:szCs w:val="24"/>
        </w:rPr>
        <w:t>流程。总之，</w:t>
      </w:r>
      <w:r w:rsidR="00AE3B07">
        <w:rPr>
          <w:rFonts w:ascii="Times New Roman" w:hAnsi="Times New Roman" w:cs="Times New Roman" w:hint="eastAsia"/>
          <w:color w:val="000000" w:themeColor="text1"/>
          <w:sz w:val="24"/>
          <w:szCs w:val="24"/>
        </w:rPr>
        <w:t>严谨</w:t>
      </w:r>
      <w:r w:rsidRPr="0085508E">
        <w:rPr>
          <w:rFonts w:ascii="Times New Roman" w:hAnsi="Times New Roman" w:cs="Times New Roman" w:hint="eastAsia"/>
          <w:color w:val="000000" w:themeColor="text1"/>
          <w:sz w:val="24"/>
          <w:szCs w:val="24"/>
        </w:rPr>
        <w:t>的研究设计是获得有意义结果的关键步骤，而适当的统计方法对于准确解释微生物组数据很重要。</w:t>
      </w:r>
      <w:r w:rsidR="008326B5">
        <w:rPr>
          <w:rFonts w:ascii="Times New Roman" w:hAnsi="Times New Roman" w:cs="Times New Roman" w:hint="eastAsia"/>
          <w:color w:val="000000" w:themeColor="text1"/>
          <w:sz w:val="24"/>
          <w:szCs w:val="24"/>
        </w:rPr>
        <w:t>通过阅读这篇文章，</w:t>
      </w:r>
      <w:r w:rsidRPr="0085508E">
        <w:rPr>
          <w:rFonts w:ascii="Times New Roman" w:hAnsi="Times New Roman" w:cs="Times New Roman" w:hint="eastAsia"/>
          <w:color w:val="000000" w:themeColor="text1"/>
          <w:sz w:val="24"/>
          <w:szCs w:val="24"/>
        </w:rPr>
        <w:t>研究</w:t>
      </w:r>
      <w:r w:rsidR="008326B5">
        <w:rPr>
          <w:rFonts w:ascii="Times New Roman" w:hAnsi="Times New Roman" w:cs="Times New Roman" w:hint="eastAsia"/>
          <w:color w:val="000000" w:themeColor="text1"/>
          <w:sz w:val="24"/>
          <w:szCs w:val="24"/>
        </w:rPr>
        <w:t>者能获得</w:t>
      </w:r>
      <w:r w:rsidR="008326B5" w:rsidRPr="008326B5">
        <w:rPr>
          <w:rFonts w:ascii="Times New Roman" w:hAnsi="Times New Roman" w:cs="Times New Roman" w:hint="eastAsia"/>
          <w:color w:val="000000" w:themeColor="text1"/>
          <w:sz w:val="24"/>
          <w:szCs w:val="24"/>
        </w:rPr>
        <w:t>研究设计、样本采集和生物信息分析</w:t>
      </w:r>
      <w:r w:rsidR="008326B5">
        <w:rPr>
          <w:rFonts w:ascii="Times New Roman" w:hAnsi="Times New Roman" w:cs="Times New Roman" w:hint="eastAsia"/>
          <w:color w:val="000000" w:themeColor="text1"/>
          <w:sz w:val="24"/>
          <w:szCs w:val="24"/>
        </w:rPr>
        <w:t>等全方位的</w:t>
      </w:r>
      <w:r w:rsidR="008326B5" w:rsidRPr="008326B5">
        <w:rPr>
          <w:rFonts w:ascii="Times New Roman" w:hAnsi="Times New Roman" w:cs="Times New Roman" w:hint="eastAsia"/>
          <w:color w:val="000000" w:themeColor="text1"/>
          <w:sz w:val="24"/>
          <w:szCs w:val="24"/>
        </w:rPr>
        <w:t>微生物组</w:t>
      </w:r>
      <w:r w:rsidR="008326B5">
        <w:rPr>
          <w:rFonts w:ascii="Times New Roman" w:hAnsi="Times New Roman" w:cs="Times New Roman" w:hint="eastAsia"/>
          <w:color w:val="000000" w:themeColor="text1"/>
          <w:sz w:val="24"/>
          <w:szCs w:val="24"/>
        </w:rPr>
        <w:t>学知识</w:t>
      </w:r>
      <w:r w:rsidRPr="0085508E">
        <w:rPr>
          <w:rFonts w:ascii="Times New Roman" w:hAnsi="Times New Roman" w:cs="Times New Roman" w:hint="eastAsia"/>
          <w:color w:val="000000" w:themeColor="text1"/>
          <w:sz w:val="24"/>
          <w:szCs w:val="24"/>
        </w:rPr>
        <w:t>。</w:t>
      </w:r>
    </w:p>
    <w:p w14:paraId="513CA6D5" w14:textId="77777777" w:rsidR="0085508E" w:rsidRDefault="0085508E" w:rsidP="00B07CEE">
      <w:pPr>
        <w:rPr>
          <w:rFonts w:ascii="Times New Roman" w:hAnsi="Times New Roman" w:cs="Times New Roman"/>
          <w:color w:val="000000" w:themeColor="text1"/>
          <w:sz w:val="24"/>
          <w:szCs w:val="24"/>
        </w:rPr>
      </w:pPr>
    </w:p>
    <w:p w14:paraId="7ECBF9AB" w14:textId="3923BDE2" w:rsidR="00516DDF" w:rsidRPr="005528AF" w:rsidRDefault="00A13DC7" w:rsidP="00516DD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关键词</w:t>
      </w:r>
      <w:r>
        <w:rPr>
          <w:rFonts w:ascii="Times New Roman" w:hAnsi="Times New Roman" w:cs="Times New Roman" w:hint="eastAsia"/>
          <w:color w:val="000000" w:themeColor="text1"/>
          <w:sz w:val="24"/>
          <w:szCs w:val="24"/>
        </w:rPr>
        <w:t>：</w:t>
      </w:r>
      <w:r>
        <w:rPr>
          <w:rFonts w:ascii="Times New Roman" w:hAnsi="Times New Roman" w:cs="Times New Roman"/>
          <w:color w:val="000000" w:themeColor="text1"/>
          <w:sz w:val="24"/>
          <w:szCs w:val="24"/>
        </w:rPr>
        <w:t>微生物组</w:t>
      </w:r>
      <w:r>
        <w:rPr>
          <w:rFonts w:ascii="Times New Roman" w:hAnsi="Times New Roman" w:cs="Times New Roman" w:hint="eastAsia"/>
          <w:color w:val="000000" w:themeColor="text1"/>
          <w:sz w:val="24"/>
          <w:szCs w:val="24"/>
        </w:rPr>
        <w:t>、</w:t>
      </w:r>
      <w:r>
        <w:rPr>
          <w:rFonts w:ascii="Times New Roman" w:hAnsi="Times New Roman" w:cs="Times New Roman"/>
          <w:color w:val="000000" w:themeColor="text1"/>
          <w:sz w:val="24"/>
          <w:szCs w:val="24"/>
        </w:rPr>
        <w:t>研究设计</w:t>
      </w:r>
      <w:r>
        <w:rPr>
          <w:rFonts w:ascii="Times New Roman" w:hAnsi="Times New Roman" w:cs="Times New Roman" w:hint="eastAsia"/>
          <w:color w:val="000000" w:themeColor="text1"/>
          <w:sz w:val="24"/>
          <w:szCs w:val="24"/>
        </w:rPr>
        <w:t>、</w:t>
      </w:r>
      <w:r>
        <w:rPr>
          <w:rFonts w:ascii="Times New Roman" w:hAnsi="Times New Roman" w:cs="Times New Roman"/>
          <w:color w:val="000000" w:themeColor="text1"/>
          <w:sz w:val="24"/>
          <w:szCs w:val="24"/>
        </w:rPr>
        <w:t>统计分析</w:t>
      </w:r>
      <w:r>
        <w:rPr>
          <w:rFonts w:ascii="Times New Roman" w:hAnsi="Times New Roman" w:cs="Times New Roman" w:hint="eastAsia"/>
          <w:color w:val="000000" w:themeColor="text1"/>
          <w:sz w:val="24"/>
          <w:szCs w:val="24"/>
        </w:rPr>
        <w:t>、</w:t>
      </w:r>
      <w:r>
        <w:rPr>
          <w:rFonts w:ascii="Times New Roman" w:hAnsi="Times New Roman" w:cs="Times New Roman"/>
          <w:color w:val="000000" w:themeColor="text1"/>
          <w:sz w:val="24"/>
          <w:szCs w:val="24"/>
        </w:rPr>
        <w:t>样本量</w:t>
      </w:r>
      <w:r>
        <w:rPr>
          <w:rFonts w:ascii="Times New Roman" w:hAnsi="Times New Roman" w:cs="Times New Roman" w:hint="eastAsia"/>
          <w:color w:val="000000" w:themeColor="text1"/>
          <w:sz w:val="24"/>
          <w:szCs w:val="24"/>
        </w:rPr>
        <w:t>、</w:t>
      </w:r>
      <w:r>
        <w:rPr>
          <w:rFonts w:ascii="Times New Roman" w:hAnsi="Times New Roman" w:cs="Times New Roman"/>
          <w:color w:val="000000" w:themeColor="text1"/>
          <w:sz w:val="24"/>
          <w:szCs w:val="24"/>
        </w:rPr>
        <w:t>生物信息分析</w:t>
      </w:r>
      <w:r>
        <w:rPr>
          <w:rFonts w:ascii="Times New Roman" w:hAnsi="Times New Roman" w:cs="Times New Roman" w:hint="eastAsia"/>
          <w:color w:val="000000" w:themeColor="text1"/>
          <w:sz w:val="24"/>
          <w:szCs w:val="24"/>
        </w:rPr>
        <w:t>、</w:t>
      </w:r>
      <w:r>
        <w:rPr>
          <w:rFonts w:ascii="Times New Roman" w:hAnsi="Times New Roman" w:cs="Times New Roman"/>
          <w:color w:val="000000" w:themeColor="text1"/>
          <w:sz w:val="24"/>
          <w:szCs w:val="24"/>
        </w:rPr>
        <w:t>分析流程</w:t>
      </w:r>
    </w:p>
    <w:p w14:paraId="109B1F51" w14:textId="369ECA24" w:rsidR="00B84FAE" w:rsidRDefault="00B84FAE" w:rsidP="00856EA1">
      <w:pPr>
        <w:rPr>
          <w:rFonts w:ascii="Times New Roman" w:hAnsi="Times New Roman" w:cs="Times New Roman"/>
          <w:color w:val="000000" w:themeColor="text1"/>
        </w:rPr>
      </w:pPr>
    </w:p>
    <w:p w14:paraId="04BD8BCB" w14:textId="5A24B381" w:rsidR="00BC1C78" w:rsidRDefault="00BC1C78" w:rsidP="00856EA1">
      <w:pPr>
        <w:rPr>
          <w:rFonts w:ascii="Times New Roman" w:hAnsi="Times New Roman" w:cs="Times New Roman"/>
          <w:color w:val="000000" w:themeColor="text1"/>
        </w:rPr>
      </w:pPr>
    </w:p>
    <w:p w14:paraId="4D0742F7" w14:textId="77777777" w:rsidR="00BC6F26" w:rsidRPr="005528AF" w:rsidRDefault="00BC6F26" w:rsidP="00856EA1">
      <w:pPr>
        <w:rPr>
          <w:rFonts w:ascii="Times New Roman" w:hAnsi="Times New Roman" w:cs="Times New Roman"/>
          <w:color w:val="000000" w:themeColor="text1"/>
        </w:rPr>
      </w:pPr>
    </w:p>
    <w:p w14:paraId="2BFC4541" w14:textId="66F5A965" w:rsidR="008E3F1A" w:rsidRPr="00BC1C78" w:rsidRDefault="00B618E7" w:rsidP="00AE32C8">
      <w:pPr>
        <w:pStyle w:val="1"/>
        <w:spacing w:before="0" w:after="0" w:line="480" w:lineRule="auto"/>
        <w:ind w:firstLineChars="200" w:firstLine="482"/>
        <w:rPr>
          <w:rFonts w:ascii="Times New Roman" w:hAnsi="Times New Roman" w:cs="Times New Roman"/>
          <w:color w:val="000000" w:themeColor="text1"/>
          <w:sz w:val="24"/>
          <w:szCs w:val="24"/>
        </w:rPr>
      </w:pPr>
      <w:r>
        <w:rPr>
          <w:rStyle w:val="fontstyle01"/>
          <w:rFonts w:ascii="Times New Roman" w:hAnsi="Times New Roman" w:cs="Times New Roman" w:hint="eastAsia"/>
          <w:color w:val="000000" w:themeColor="text1"/>
          <w:sz w:val="24"/>
          <w:szCs w:val="24"/>
        </w:rPr>
        <w:t>1</w:t>
      </w:r>
      <w:r>
        <w:rPr>
          <w:rStyle w:val="fontstyle01"/>
          <w:rFonts w:ascii="Times New Roman" w:hAnsi="Times New Roman" w:cs="Times New Roman"/>
          <w:color w:val="000000" w:themeColor="text1"/>
          <w:sz w:val="24"/>
          <w:szCs w:val="24"/>
        </w:rPr>
        <w:t xml:space="preserve">. </w:t>
      </w:r>
      <w:r w:rsidR="00E27AEA">
        <w:rPr>
          <w:rStyle w:val="fontstyle01"/>
          <w:rFonts w:ascii="Times New Roman" w:hAnsi="Times New Roman" w:cs="Times New Roman"/>
          <w:color w:val="000000" w:themeColor="text1"/>
          <w:sz w:val="24"/>
          <w:szCs w:val="24"/>
        </w:rPr>
        <w:t>前言</w:t>
      </w:r>
    </w:p>
    <w:p w14:paraId="337CB68A" w14:textId="3412E063" w:rsidR="005F31F5" w:rsidRDefault="00280FBA" w:rsidP="00AE32C8">
      <w:pPr>
        <w:ind w:firstLineChars="200" w:firstLine="4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随着测序技术和数据分析方法的发展</w:t>
      </w:r>
      <w:r>
        <w:rPr>
          <w:rFonts w:ascii="Times New Roman" w:hAnsi="Times New Roman" w:cs="Times New Roman" w:hint="eastAsia"/>
          <w:color w:val="000000" w:themeColor="text1"/>
          <w:sz w:val="24"/>
          <w:szCs w:val="24"/>
        </w:rPr>
        <w:t>，</w:t>
      </w:r>
      <w:r>
        <w:rPr>
          <w:rFonts w:ascii="Times New Roman" w:hAnsi="Times New Roman" w:cs="Times New Roman"/>
          <w:color w:val="000000" w:themeColor="text1"/>
          <w:sz w:val="24"/>
          <w:szCs w:val="24"/>
        </w:rPr>
        <w:t>近几年</w:t>
      </w:r>
      <w:r w:rsidR="000E131B">
        <w:rPr>
          <w:rFonts w:ascii="Times New Roman" w:hAnsi="Times New Roman" w:cs="Times New Roman"/>
          <w:color w:val="000000" w:themeColor="text1"/>
          <w:sz w:val="24"/>
          <w:szCs w:val="24"/>
        </w:rPr>
        <w:t>医学</w:t>
      </w:r>
      <w:r>
        <w:rPr>
          <w:rFonts w:ascii="Times New Roman" w:hAnsi="Times New Roman" w:cs="Times New Roman"/>
          <w:color w:val="000000" w:themeColor="text1"/>
          <w:sz w:val="24"/>
          <w:szCs w:val="24"/>
        </w:rPr>
        <w:t>微生物组研究领域出现了一些令人瞩目的成果</w:t>
      </w:r>
      <w:r w:rsidR="00683A4D" w:rsidRPr="005528AF">
        <w:rPr>
          <w:rFonts w:ascii="Times New Roman" w:hAnsi="Times New Roman" w:cs="Times New Roman"/>
          <w:color w:val="000000" w:themeColor="text1"/>
          <w:sz w:val="24"/>
          <w:szCs w:val="24"/>
        </w:rPr>
        <w:fldChar w:fldCharType="begin">
          <w:fldData xml:space="preserve">PEVuZE5vdGU+PENpdGU+PEF1dGhvcj5JbnRlZ3JhdGl2ZTwvQXV0aG9yPjxZZWFyPjIwMTk8L1ll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</w:fldData>
        </w:fldChar>
      </w:r>
      <w:r w:rsidR="00C32B64">
        <w:rPr>
          <w:rFonts w:ascii="Times New Roman" w:hAnsi="Times New Roman" w:cs="Times New Roman"/>
          <w:color w:val="000000" w:themeColor="text1"/>
          <w:sz w:val="24"/>
          <w:szCs w:val="24"/>
        </w:rPr>
        <w:instrText xml:space="preserve"> ADDIN EN.CITE </w:instrText>
      </w:r>
      <w:r w:rsidR="00C32B64">
        <w:rPr>
          <w:rFonts w:ascii="Times New Roman" w:hAnsi="Times New Roman" w:cs="Times New Roman"/>
          <w:color w:val="000000" w:themeColor="text1"/>
          <w:sz w:val="24"/>
          <w:szCs w:val="24"/>
        </w:rPr>
        <w:fldChar w:fldCharType="begin">
          <w:fldData xml:space="preserve">PEVuZE5vdGU+PENpdGU+PEF1dGhvcj5JbnRlZ3JhdGl2ZTwvQXV0aG9yPjxZZWFyPjIwMTk8L1ll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</w:fldData>
        </w:fldChar>
      </w:r>
      <w:r w:rsidR="00C32B64">
        <w:rPr>
          <w:rFonts w:ascii="Times New Roman" w:hAnsi="Times New Roman" w:cs="Times New Roman"/>
          <w:color w:val="000000" w:themeColor="text1"/>
          <w:sz w:val="24"/>
          <w:szCs w:val="24"/>
        </w:rPr>
        <w:instrText xml:space="preserve"> ADDIN EN.CITE.DATA </w:instrText>
      </w:r>
      <w:r w:rsidR="00C32B64">
        <w:rPr>
          <w:rFonts w:ascii="Times New Roman" w:hAnsi="Times New Roman" w:cs="Times New Roman"/>
          <w:color w:val="000000" w:themeColor="text1"/>
          <w:sz w:val="24"/>
          <w:szCs w:val="24"/>
        </w:rPr>
      </w:r>
      <w:r w:rsidR="00C32B64">
        <w:rPr>
          <w:rFonts w:ascii="Times New Roman" w:hAnsi="Times New Roman" w:cs="Times New Roman"/>
          <w:color w:val="000000" w:themeColor="text1"/>
          <w:sz w:val="24"/>
          <w:szCs w:val="24"/>
        </w:rPr>
        <w:fldChar w:fldCharType="end"/>
      </w:r>
      <w:r w:rsidR="00683A4D" w:rsidRPr="005528AF">
        <w:rPr>
          <w:rFonts w:ascii="Times New Roman" w:hAnsi="Times New Roman" w:cs="Times New Roman"/>
          <w:color w:val="000000" w:themeColor="text1"/>
          <w:sz w:val="24"/>
          <w:szCs w:val="24"/>
        </w:rPr>
      </w:r>
      <w:r w:rsidR="00683A4D" w:rsidRPr="005528AF">
        <w:rPr>
          <w:rFonts w:ascii="Times New Roman" w:hAnsi="Times New Roman" w:cs="Times New Roman"/>
          <w:color w:val="000000" w:themeColor="text1"/>
          <w:sz w:val="24"/>
          <w:szCs w:val="24"/>
        </w:rPr>
        <w:fldChar w:fldCharType="separate"/>
      </w:r>
      <w:r w:rsidR="009C1927" w:rsidRPr="009C1927">
        <w:rPr>
          <w:rFonts w:ascii="Times New Roman" w:hAnsi="Times New Roman" w:cs="Times New Roman"/>
          <w:noProof/>
          <w:color w:val="000000" w:themeColor="text1"/>
          <w:sz w:val="24"/>
          <w:szCs w:val="24"/>
          <w:vertAlign w:val="superscript"/>
        </w:rPr>
        <w:t>[</w:t>
      </w:r>
      <w:hyperlink w:anchor="_ENREF_1" w:tooltip="Integrative HMP (iHMP) Research Network Consortium, 2019 #187" w:history="1">
        <w:r w:rsidR="0000551E" w:rsidRPr="009C1927">
          <w:rPr>
            <w:rFonts w:ascii="Times New Roman" w:hAnsi="Times New Roman" w:cs="Times New Roman"/>
            <w:noProof/>
            <w:color w:val="000000" w:themeColor="text1"/>
            <w:sz w:val="24"/>
            <w:szCs w:val="24"/>
            <w:vertAlign w:val="superscript"/>
          </w:rPr>
          <w:t>1-3</w:t>
        </w:r>
      </w:hyperlink>
      <w:r w:rsidR="009C1927" w:rsidRPr="009C1927">
        <w:rPr>
          <w:rFonts w:ascii="Times New Roman" w:hAnsi="Times New Roman" w:cs="Times New Roman"/>
          <w:noProof/>
          <w:color w:val="000000" w:themeColor="text1"/>
          <w:sz w:val="24"/>
          <w:szCs w:val="24"/>
          <w:vertAlign w:val="superscript"/>
        </w:rPr>
        <w:t>]</w:t>
      </w:r>
      <w:r w:rsidR="00683A4D" w:rsidRPr="005528AF">
        <w:rPr>
          <w:rFonts w:ascii="Times New Roman" w:hAnsi="Times New Roman" w:cs="Times New Roman"/>
          <w:color w:val="000000" w:themeColor="text1"/>
          <w:sz w:val="24"/>
          <w:szCs w:val="24"/>
        </w:rPr>
        <w:fldChar w:fldCharType="end"/>
      </w:r>
      <w:r w:rsidR="000E131B">
        <w:rPr>
          <w:rFonts w:ascii="Times New Roman" w:hAnsi="Times New Roman" w:cs="Times New Roman" w:hint="eastAsia"/>
          <w:color w:val="000000" w:themeColor="text1"/>
          <w:sz w:val="24"/>
          <w:szCs w:val="24"/>
        </w:rPr>
        <w:t>，比如微生物组与代谢性疾病</w:t>
      </w:r>
      <w:r w:rsidR="000E131B" w:rsidRPr="005528AF">
        <w:rPr>
          <w:rFonts w:ascii="Times New Roman" w:hAnsi="Times New Roman" w:cs="Times New Roman"/>
          <w:color w:val="000000" w:themeColor="text1"/>
          <w:sz w:val="24"/>
          <w:szCs w:val="24"/>
        </w:rPr>
        <w:fldChar w:fldCharType="begin">
          <w:fldData xml:space="preserve">PEVuZE5vdGU+PENpdGU+PEF1dGhvcj5TYW5uYTwvQXV0aG9yPjxZZWFyPjIwMTk8L1llYXI+PFJl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</w:fldData>
        </w:fldChar>
      </w:r>
      <w:r w:rsidR="000E131B">
        <w:rPr>
          <w:rFonts w:ascii="Times New Roman" w:hAnsi="Times New Roman" w:cs="Times New Roman"/>
          <w:color w:val="000000" w:themeColor="text1"/>
          <w:sz w:val="24"/>
          <w:szCs w:val="24"/>
        </w:rPr>
        <w:instrText xml:space="preserve"> ADDIN EN.CITE </w:instrText>
      </w:r>
      <w:r w:rsidR="000E131B">
        <w:rPr>
          <w:rFonts w:ascii="Times New Roman" w:hAnsi="Times New Roman" w:cs="Times New Roman"/>
          <w:color w:val="000000" w:themeColor="text1"/>
          <w:sz w:val="24"/>
          <w:szCs w:val="24"/>
        </w:rPr>
        <w:fldChar w:fldCharType="begin">
          <w:fldData xml:space="preserve">PEVuZE5vdGU+PENpdGU+PEF1dGhvcj5TYW5uYTwvQXV0aG9yPjxZZWFyPjIwMTk8L1llYXI+PFJl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</w:fldData>
        </w:fldChar>
      </w:r>
      <w:r w:rsidR="000E131B">
        <w:rPr>
          <w:rFonts w:ascii="Times New Roman" w:hAnsi="Times New Roman" w:cs="Times New Roman"/>
          <w:color w:val="000000" w:themeColor="text1"/>
          <w:sz w:val="24"/>
          <w:szCs w:val="24"/>
        </w:rPr>
        <w:instrText xml:space="preserve"> ADDIN EN.CITE.DATA </w:instrText>
      </w:r>
      <w:r w:rsidR="000E131B">
        <w:rPr>
          <w:rFonts w:ascii="Times New Roman" w:hAnsi="Times New Roman" w:cs="Times New Roman"/>
          <w:color w:val="000000" w:themeColor="text1"/>
          <w:sz w:val="24"/>
          <w:szCs w:val="24"/>
        </w:rPr>
      </w:r>
      <w:r w:rsidR="000E131B">
        <w:rPr>
          <w:rFonts w:ascii="Times New Roman" w:hAnsi="Times New Roman" w:cs="Times New Roman"/>
          <w:color w:val="000000" w:themeColor="text1"/>
          <w:sz w:val="24"/>
          <w:szCs w:val="24"/>
        </w:rPr>
        <w:fldChar w:fldCharType="end"/>
      </w:r>
      <w:r w:rsidR="000E131B" w:rsidRPr="005528AF">
        <w:rPr>
          <w:rFonts w:ascii="Times New Roman" w:hAnsi="Times New Roman" w:cs="Times New Roman"/>
          <w:color w:val="000000" w:themeColor="text1"/>
          <w:sz w:val="24"/>
          <w:szCs w:val="24"/>
        </w:rPr>
      </w:r>
      <w:r w:rsidR="000E131B" w:rsidRPr="005528AF">
        <w:rPr>
          <w:rFonts w:ascii="Times New Roman" w:hAnsi="Times New Roman" w:cs="Times New Roman"/>
          <w:color w:val="000000" w:themeColor="text1"/>
          <w:sz w:val="24"/>
          <w:szCs w:val="24"/>
        </w:rPr>
        <w:fldChar w:fldCharType="separate"/>
      </w:r>
      <w:r w:rsidR="000E131B" w:rsidRPr="009C1927">
        <w:rPr>
          <w:rFonts w:ascii="Times New Roman" w:hAnsi="Times New Roman" w:cs="Times New Roman"/>
          <w:noProof/>
          <w:color w:val="000000" w:themeColor="text1"/>
          <w:sz w:val="24"/>
          <w:szCs w:val="24"/>
          <w:vertAlign w:val="superscript"/>
        </w:rPr>
        <w:t>[</w:t>
      </w:r>
      <w:hyperlink w:anchor="_ENREF_4" w:tooltip="Sanna, 2019 #47" w:history="1">
        <w:r w:rsidR="0000551E" w:rsidRPr="009C1927">
          <w:rPr>
            <w:rFonts w:ascii="Times New Roman" w:hAnsi="Times New Roman" w:cs="Times New Roman"/>
            <w:noProof/>
            <w:color w:val="000000" w:themeColor="text1"/>
            <w:sz w:val="24"/>
            <w:szCs w:val="24"/>
            <w:vertAlign w:val="superscript"/>
          </w:rPr>
          <w:t>4-6</w:t>
        </w:r>
      </w:hyperlink>
      <w:r w:rsidR="000E131B" w:rsidRPr="009C1927">
        <w:rPr>
          <w:rFonts w:ascii="Times New Roman" w:hAnsi="Times New Roman" w:cs="Times New Roman"/>
          <w:noProof/>
          <w:color w:val="000000" w:themeColor="text1"/>
          <w:sz w:val="24"/>
          <w:szCs w:val="24"/>
          <w:vertAlign w:val="superscript"/>
        </w:rPr>
        <w:t>]</w:t>
      </w:r>
      <w:r w:rsidR="000E131B" w:rsidRPr="005528AF">
        <w:rPr>
          <w:rFonts w:ascii="Times New Roman" w:hAnsi="Times New Roman" w:cs="Times New Roman"/>
          <w:color w:val="000000" w:themeColor="text1"/>
          <w:sz w:val="24"/>
          <w:szCs w:val="24"/>
        </w:rPr>
        <w:fldChar w:fldCharType="end"/>
      </w:r>
      <w:r w:rsidR="000E131B">
        <w:rPr>
          <w:rFonts w:ascii="Times New Roman" w:hAnsi="Times New Roman" w:cs="Times New Roman" w:hint="eastAsia"/>
          <w:color w:val="000000" w:themeColor="text1"/>
          <w:sz w:val="24"/>
          <w:szCs w:val="24"/>
        </w:rPr>
        <w:t>、消化系统疾病</w:t>
      </w:r>
      <w:r w:rsidR="000E131B" w:rsidRPr="005528AF">
        <w:rPr>
          <w:rFonts w:ascii="Times New Roman" w:hAnsi="Times New Roman" w:cs="Times New Roman"/>
          <w:color w:val="000000" w:themeColor="text1"/>
          <w:sz w:val="24"/>
          <w:szCs w:val="24"/>
        </w:rPr>
        <w:fldChar w:fldCharType="begin">
          <w:fldData xml:space="preserve">PEVuZE5vdGU+PENpdGU+PEF1dGhvcj5XYW5nPC9BdXRob3I+PFllYXI+MjAxOTwvWWVhcj48UmVj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</w:fldData>
        </w:fldChar>
      </w:r>
      <w:r w:rsidR="000E131B">
        <w:rPr>
          <w:rFonts w:ascii="Times New Roman" w:hAnsi="Times New Roman" w:cs="Times New Roman"/>
          <w:color w:val="000000" w:themeColor="text1"/>
          <w:sz w:val="24"/>
          <w:szCs w:val="24"/>
        </w:rPr>
        <w:instrText xml:space="preserve"> ADDIN EN.CITE </w:instrText>
      </w:r>
      <w:r w:rsidR="000E131B">
        <w:rPr>
          <w:rFonts w:ascii="Times New Roman" w:hAnsi="Times New Roman" w:cs="Times New Roman"/>
          <w:color w:val="000000" w:themeColor="text1"/>
          <w:sz w:val="24"/>
          <w:szCs w:val="24"/>
        </w:rPr>
        <w:fldChar w:fldCharType="begin">
          <w:fldData xml:space="preserve">PEVuZE5vdGU+PENpdGU+PEF1dGhvcj5XYW5nPC9BdXRob3I+PFllYXI+MjAxOTwvWWVhcj48UmVj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</w:fldData>
        </w:fldChar>
      </w:r>
      <w:r w:rsidR="000E131B">
        <w:rPr>
          <w:rFonts w:ascii="Times New Roman" w:hAnsi="Times New Roman" w:cs="Times New Roman"/>
          <w:color w:val="000000" w:themeColor="text1"/>
          <w:sz w:val="24"/>
          <w:szCs w:val="24"/>
        </w:rPr>
        <w:instrText xml:space="preserve"> ADDIN EN.CITE.DATA </w:instrText>
      </w:r>
      <w:r w:rsidR="000E131B">
        <w:rPr>
          <w:rFonts w:ascii="Times New Roman" w:hAnsi="Times New Roman" w:cs="Times New Roman"/>
          <w:color w:val="000000" w:themeColor="text1"/>
          <w:sz w:val="24"/>
          <w:szCs w:val="24"/>
        </w:rPr>
      </w:r>
      <w:r w:rsidR="000E131B">
        <w:rPr>
          <w:rFonts w:ascii="Times New Roman" w:hAnsi="Times New Roman" w:cs="Times New Roman"/>
          <w:color w:val="000000" w:themeColor="text1"/>
          <w:sz w:val="24"/>
          <w:szCs w:val="24"/>
        </w:rPr>
        <w:fldChar w:fldCharType="end"/>
      </w:r>
      <w:r w:rsidR="000E131B" w:rsidRPr="005528AF">
        <w:rPr>
          <w:rFonts w:ascii="Times New Roman" w:hAnsi="Times New Roman" w:cs="Times New Roman"/>
          <w:color w:val="000000" w:themeColor="text1"/>
          <w:sz w:val="24"/>
          <w:szCs w:val="24"/>
        </w:rPr>
      </w:r>
      <w:r w:rsidR="000E131B" w:rsidRPr="005528AF">
        <w:rPr>
          <w:rFonts w:ascii="Times New Roman" w:hAnsi="Times New Roman" w:cs="Times New Roman"/>
          <w:color w:val="000000" w:themeColor="text1"/>
          <w:sz w:val="24"/>
          <w:szCs w:val="24"/>
        </w:rPr>
        <w:fldChar w:fldCharType="separate"/>
      </w:r>
      <w:r w:rsidR="000E131B" w:rsidRPr="009C1927">
        <w:rPr>
          <w:rFonts w:ascii="Times New Roman" w:hAnsi="Times New Roman" w:cs="Times New Roman"/>
          <w:noProof/>
          <w:color w:val="000000" w:themeColor="text1"/>
          <w:sz w:val="24"/>
          <w:szCs w:val="24"/>
          <w:vertAlign w:val="superscript"/>
        </w:rPr>
        <w:t>[</w:t>
      </w:r>
      <w:hyperlink w:anchor="_ENREF_7" w:tooltip="Wang, 2019 #198" w:history="1">
        <w:r w:rsidR="0000551E" w:rsidRPr="009C1927">
          <w:rPr>
            <w:rFonts w:ascii="Times New Roman" w:hAnsi="Times New Roman" w:cs="Times New Roman"/>
            <w:noProof/>
            <w:color w:val="000000" w:themeColor="text1"/>
            <w:sz w:val="24"/>
            <w:szCs w:val="24"/>
            <w:vertAlign w:val="superscript"/>
          </w:rPr>
          <w:t>7-10</w:t>
        </w:r>
      </w:hyperlink>
      <w:r w:rsidR="000E131B" w:rsidRPr="009C1927">
        <w:rPr>
          <w:rFonts w:ascii="Times New Roman" w:hAnsi="Times New Roman" w:cs="Times New Roman"/>
          <w:noProof/>
          <w:color w:val="000000" w:themeColor="text1"/>
          <w:sz w:val="24"/>
          <w:szCs w:val="24"/>
          <w:vertAlign w:val="superscript"/>
        </w:rPr>
        <w:t>]</w:t>
      </w:r>
      <w:r w:rsidR="000E131B" w:rsidRPr="005528AF">
        <w:rPr>
          <w:rFonts w:ascii="Times New Roman" w:hAnsi="Times New Roman" w:cs="Times New Roman"/>
          <w:color w:val="000000" w:themeColor="text1"/>
          <w:sz w:val="24"/>
          <w:szCs w:val="24"/>
        </w:rPr>
        <w:fldChar w:fldCharType="end"/>
      </w:r>
      <w:r w:rsidR="000E131B">
        <w:rPr>
          <w:rFonts w:ascii="Times New Roman" w:hAnsi="Times New Roman" w:cs="Times New Roman" w:hint="eastAsia"/>
          <w:color w:val="000000" w:themeColor="text1"/>
          <w:sz w:val="24"/>
          <w:szCs w:val="24"/>
        </w:rPr>
        <w:t>和心血管系统疾病</w:t>
      </w:r>
      <w:r w:rsidR="000E131B" w:rsidRPr="005528AF">
        <w:rPr>
          <w:rFonts w:ascii="Times New Roman" w:hAnsi="Times New Roman" w:cs="Times New Roman"/>
          <w:color w:val="000000" w:themeColor="text1"/>
          <w:sz w:val="24"/>
          <w:szCs w:val="24"/>
        </w:rPr>
        <w:fldChar w:fldCharType="begin"/>
      </w:r>
      <w:r w:rsidR="000E131B">
        <w:rPr>
          <w:rFonts w:ascii="Times New Roman" w:hAnsi="Times New Roman" w:cs="Times New Roman"/>
          <w:color w:val="000000" w:themeColor="text1"/>
          <w:sz w:val="24"/>
          <w:szCs w:val="24"/>
        </w:rPr>
        <w:instrText xml:space="preserve"> ADDIN EN.CITE &lt;EndNote&gt;&lt;Cite&gt;&lt;Author&gt;Chen&lt;/Author&gt;&lt;Year&gt;2019&lt;/Year&gt;&lt;RecNum&gt;201&lt;/RecNum&gt;&lt;DisplayText&gt;&lt;style face="superscript"&gt;[11]&lt;/style&gt;&lt;/DisplayText&gt;&lt;record&gt;&lt;rec-number&gt;201&lt;/rec-number&gt;&lt;foreign-keys&gt;&lt;key app="EN" db-id="awdrrxf56w52whedwtpvwtxhd09sdzew02vt" timestamp="1575272121"&gt;201&lt;/key&gt;&lt;/foreign-keys&gt;&lt;ref-type name="Journal Article"&gt;17&lt;/ref-type&gt;&lt;contributors&gt;&lt;authors&gt;&lt;author&gt;Chen, X.&lt;/author&gt;&lt;author&gt;Li, H. Y.&lt;/author&gt;&lt;author&gt;Hu, X. M.&lt;/author&gt;&lt;author&gt;Zhang, Y.&lt;/author&gt;&lt;author&gt;Zhang, S. Y.&lt;/author&gt;&lt;/authors&gt;&lt;/contributors&gt;&lt;auth-address&gt;Department of Cardiology, Peking Union Medical College Hospital, Chinese Academy of Medical Sciences and Peking Union Medical College, Beijing 100730, China.&amp;#xD;Central Research Laboratory, Peking Union Medical College Hospital, Chinese Academy of Medical Sciences and Peking Union Medical College, Beijing 100730, China.&amp;#xD;State Key Laboratory of Membrane Biology, Institute of Molecular Medicine, Peking University, Beijing 100871, China.&lt;/auth-address&gt;&lt;titles&gt;&lt;title&gt;Current understanding of gut microbiota alterations and related therapeutic intervention strategies in heart failure&lt;/title&gt;&lt;secondary-title&gt;Chin Med J&lt;/secondary-title&gt;&lt;/titles&gt;&lt;periodical&gt;&lt;full-title&gt;Chin Med J&lt;/full-title&gt;&lt;/periodical&gt;&lt;pages&gt;1843-1855&lt;/pages&gt;&lt;volume&gt;132&lt;/volume&gt;&lt;number&gt;15&lt;/number&gt;&lt;edition&gt;2019/07/16&lt;/edition&gt;&lt;dates&gt;&lt;year&gt;2019&lt;/year&gt;&lt;pub-dates&gt;&lt;date&gt;Aug 5&lt;/date&gt;&lt;/pub-dates&gt;&lt;/dates&gt;&lt;isbn&gt;2542-5641 (Electronic)&amp;#xD;0366-6999 (Linking)&lt;/isbn&gt;&lt;accession-num&gt;31306229&lt;/accession-num&gt;&lt;urls&gt;&lt;related-urls&gt;&lt;url&gt;https://www.ncbi.nlm.nih.gov/pubmed/31306229&lt;/url&gt;&lt;/related-urls&gt;&lt;/urls&gt;&lt;custom2&gt;PMC6759126&lt;/custom2&gt;&lt;electronic-resource-num&gt;10.1097/CM9.0000000000000330&lt;/electronic-resource-num&gt;&lt;/record&gt;&lt;/Cite&gt;&lt;/EndNote&gt;</w:instrText>
      </w:r>
      <w:r w:rsidR="000E131B" w:rsidRPr="005528AF">
        <w:rPr>
          <w:rFonts w:ascii="Times New Roman" w:hAnsi="Times New Roman" w:cs="Times New Roman"/>
          <w:color w:val="000000" w:themeColor="text1"/>
          <w:sz w:val="24"/>
          <w:szCs w:val="24"/>
        </w:rPr>
        <w:fldChar w:fldCharType="separate"/>
      </w:r>
      <w:r w:rsidR="000E131B" w:rsidRPr="009C1927">
        <w:rPr>
          <w:rFonts w:ascii="Times New Roman" w:hAnsi="Times New Roman" w:cs="Times New Roman"/>
          <w:noProof/>
          <w:color w:val="000000" w:themeColor="text1"/>
          <w:sz w:val="24"/>
          <w:szCs w:val="24"/>
          <w:vertAlign w:val="superscript"/>
        </w:rPr>
        <w:t>[</w:t>
      </w:r>
      <w:hyperlink w:anchor="_ENREF_11" w:tooltip="Chen, 2019 #201" w:history="1">
        <w:r w:rsidR="0000551E" w:rsidRPr="009C1927">
          <w:rPr>
            <w:rFonts w:ascii="Times New Roman" w:hAnsi="Times New Roman" w:cs="Times New Roman"/>
            <w:noProof/>
            <w:color w:val="000000" w:themeColor="text1"/>
            <w:sz w:val="24"/>
            <w:szCs w:val="24"/>
            <w:vertAlign w:val="superscript"/>
          </w:rPr>
          <w:t>11</w:t>
        </w:r>
      </w:hyperlink>
      <w:r w:rsidR="000E131B" w:rsidRPr="009C1927">
        <w:rPr>
          <w:rFonts w:ascii="Times New Roman" w:hAnsi="Times New Roman" w:cs="Times New Roman"/>
          <w:noProof/>
          <w:color w:val="000000" w:themeColor="text1"/>
          <w:sz w:val="24"/>
          <w:szCs w:val="24"/>
          <w:vertAlign w:val="superscript"/>
        </w:rPr>
        <w:t>]</w:t>
      </w:r>
      <w:r w:rsidR="000E131B" w:rsidRPr="005528AF">
        <w:rPr>
          <w:rFonts w:ascii="Times New Roman" w:hAnsi="Times New Roman" w:cs="Times New Roman"/>
          <w:color w:val="000000" w:themeColor="text1"/>
          <w:sz w:val="24"/>
          <w:szCs w:val="24"/>
        </w:rPr>
        <w:fldChar w:fldCharType="end"/>
      </w:r>
      <w:r w:rsidR="000E131B">
        <w:rPr>
          <w:rFonts w:ascii="Times New Roman" w:hAnsi="Times New Roman" w:cs="Times New Roman" w:hint="eastAsia"/>
          <w:color w:val="000000" w:themeColor="text1"/>
          <w:sz w:val="24"/>
          <w:szCs w:val="24"/>
        </w:rPr>
        <w:t>之间的关系日益明确。这些发展和发现增加了医生在微生物组</w:t>
      </w:r>
      <w:r w:rsidR="004053DC">
        <w:rPr>
          <w:rFonts w:ascii="Times New Roman" w:hAnsi="Times New Roman" w:cs="Times New Roman" w:hint="eastAsia"/>
          <w:color w:val="000000" w:themeColor="text1"/>
          <w:sz w:val="24"/>
          <w:szCs w:val="24"/>
        </w:rPr>
        <w:t>研究</w:t>
      </w:r>
      <w:r w:rsidR="000E131B">
        <w:rPr>
          <w:rFonts w:ascii="Times New Roman" w:hAnsi="Times New Roman" w:cs="Times New Roman" w:hint="eastAsia"/>
          <w:color w:val="000000" w:themeColor="text1"/>
          <w:sz w:val="24"/>
          <w:szCs w:val="24"/>
        </w:rPr>
        <w:t>方面</w:t>
      </w:r>
      <w:r w:rsidR="00493248">
        <w:rPr>
          <w:rFonts w:ascii="Times New Roman" w:hAnsi="Times New Roman" w:cs="Times New Roman" w:hint="eastAsia"/>
          <w:color w:val="000000" w:themeColor="text1"/>
          <w:sz w:val="24"/>
          <w:szCs w:val="24"/>
        </w:rPr>
        <w:t>的</w:t>
      </w:r>
      <w:r w:rsidR="000E131B">
        <w:rPr>
          <w:rFonts w:ascii="Times New Roman" w:hAnsi="Times New Roman" w:cs="Times New Roman" w:hint="eastAsia"/>
          <w:color w:val="000000" w:themeColor="text1"/>
          <w:sz w:val="24"/>
          <w:szCs w:val="24"/>
        </w:rPr>
        <w:t>兴趣，进而也涌现出了大量有价值的论文</w:t>
      </w:r>
      <w:r w:rsidR="00683A4D" w:rsidRPr="005528AF">
        <w:rPr>
          <w:rFonts w:ascii="Times New Roman" w:hAnsi="Times New Roman" w:cs="Times New Roman"/>
          <w:color w:val="000000" w:themeColor="text1"/>
          <w:sz w:val="24"/>
          <w:szCs w:val="24"/>
        </w:rPr>
        <w:fldChar w:fldCharType="begin"/>
      </w:r>
      <w:r w:rsidR="009C1927">
        <w:rPr>
          <w:rFonts w:ascii="Times New Roman" w:hAnsi="Times New Roman" w:cs="Times New Roman"/>
          <w:color w:val="000000" w:themeColor="text1"/>
          <w:sz w:val="24"/>
          <w:szCs w:val="24"/>
        </w:rPr>
        <w:instrText xml:space="preserve"> ADDIN EN.CITE &lt;EndNote&gt;&lt;Cite&gt;&lt;Author&gt;Young&lt;/Author&gt;&lt;Year&gt;2017&lt;/Year&gt;&lt;RecNum&gt;90&lt;/RecNum&gt;&lt;DisplayText&gt;&lt;style face="superscript"&gt;[12]&lt;/style&gt;&lt;/DisplayText&gt;&lt;record&gt;&lt;rec-number&gt;90&lt;/rec-number&gt;&lt;foreign-keys&gt;&lt;key app="EN" db-id="awdrrxf56w52whedwtpvwtxhd09sdzew02vt" timestamp="1569505954"&gt;90&lt;/key&gt;&lt;/foreign-keys&gt;&lt;ref-type name="Journal Article"&gt;17&lt;/ref-type&gt;&lt;contributors&gt;&lt;authors&gt;&lt;author&gt;Young, V. B.&lt;/author&gt;&lt;/authors&gt;&lt;/contributors&gt;&lt;auth-address&gt;Department of Internal Medicine/Infectious Diseases Division, University of Michigan Medical School, Ann Arbor, MI 48109-5666, USA youngvi@umich.edu.&lt;/auth-address&gt;&lt;titles&gt;&lt;title&gt;The role of the microbiome in human health and disease: an introduction for clinicians&lt;/title&gt;&lt;secondary-title&gt;BMJ&lt;/secondary-title&gt;&lt;/titles&gt;&lt;periodical&gt;&lt;full-title&gt;BMJ&lt;/full-title&gt;&lt;/periodical&gt;&lt;pages&gt;j831&lt;/pages&gt;&lt;volume&gt;356&lt;/volume&gt;&lt;edition&gt;2017/03/17&lt;/edition&gt;&lt;keywords&gt;&lt;keyword&gt;Animals&lt;/keyword&gt;&lt;keyword&gt;Biomedical Research/methods&lt;/keyword&gt;&lt;keyword&gt;Disease&lt;/keyword&gt;&lt;keyword&gt;Humans&lt;/keyword&gt;&lt;keyword&gt;*Microbiota/physiology&lt;/keyword&gt;&lt;keyword&gt;Therapeutics/methods&lt;/keyword&gt;&lt;/keywords&gt;&lt;dates&gt;&lt;year&gt;2017&lt;/year&gt;&lt;pub-dates&gt;&lt;date&gt;Mar 15&lt;/date&gt;&lt;/pub-dates&gt;&lt;/dates&gt;&lt;isbn&gt;1756-1833 (Electronic)&amp;#xD;0959-8138 (Linking)&lt;/isbn&gt;&lt;accession-num&gt;28298355&lt;/accession-num&gt;&lt;urls&gt;&lt;related-urls&gt;&lt;url&gt;https://www.ncbi.nlm.nih.gov/pubmed/28298355&lt;/url&gt;&lt;/related-urls&gt;&lt;/urls&gt;&lt;electronic-resource-num&gt;10.1136/bmj.j831&lt;/electronic-resource-num&gt;&lt;/record&gt;&lt;/Cite&gt;&lt;/EndNote&gt;</w:instrText>
      </w:r>
      <w:r w:rsidR="00683A4D" w:rsidRPr="005528AF">
        <w:rPr>
          <w:rFonts w:ascii="Times New Roman" w:hAnsi="Times New Roman" w:cs="Times New Roman"/>
          <w:color w:val="000000" w:themeColor="text1"/>
          <w:sz w:val="24"/>
          <w:szCs w:val="24"/>
        </w:rPr>
        <w:fldChar w:fldCharType="separate"/>
      </w:r>
      <w:r w:rsidR="009C1927" w:rsidRPr="009C1927">
        <w:rPr>
          <w:rFonts w:ascii="Times New Roman" w:hAnsi="Times New Roman" w:cs="Times New Roman"/>
          <w:noProof/>
          <w:color w:val="000000" w:themeColor="text1"/>
          <w:sz w:val="24"/>
          <w:szCs w:val="24"/>
          <w:vertAlign w:val="superscript"/>
        </w:rPr>
        <w:t>[</w:t>
      </w:r>
      <w:hyperlink w:anchor="_ENREF_12" w:tooltip="Young, 2017 #90" w:history="1">
        <w:r w:rsidR="0000551E" w:rsidRPr="009C1927">
          <w:rPr>
            <w:rFonts w:ascii="Times New Roman" w:hAnsi="Times New Roman" w:cs="Times New Roman"/>
            <w:noProof/>
            <w:color w:val="000000" w:themeColor="text1"/>
            <w:sz w:val="24"/>
            <w:szCs w:val="24"/>
            <w:vertAlign w:val="superscript"/>
          </w:rPr>
          <w:t>12</w:t>
        </w:r>
      </w:hyperlink>
      <w:r w:rsidR="009C1927" w:rsidRPr="009C1927">
        <w:rPr>
          <w:rFonts w:ascii="Times New Roman" w:hAnsi="Times New Roman" w:cs="Times New Roman"/>
          <w:noProof/>
          <w:color w:val="000000" w:themeColor="text1"/>
          <w:sz w:val="24"/>
          <w:szCs w:val="24"/>
          <w:vertAlign w:val="superscript"/>
        </w:rPr>
        <w:t>]</w:t>
      </w:r>
      <w:r w:rsidR="00683A4D" w:rsidRPr="005528AF">
        <w:rPr>
          <w:rFonts w:ascii="Times New Roman" w:hAnsi="Times New Roman" w:cs="Times New Roman"/>
          <w:color w:val="000000" w:themeColor="text1"/>
          <w:sz w:val="24"/>
          <w:szCs w:val="24"/>
        </w:rPr>
        <w:fldChar w:fldCharType="end"/>
      </w:r>
      <w:r w:rsidR="000E131B">
        <w:rPr>
          <w:rFonts w:ascii="Times New Roman" w:hAnsi="Times New Roman" w:cs="Times New Roman" w:hint="eastAsia"/>
          <w:color w:val="000000" w:themeColor="text1"/>
          <w:sz w:val="24"/>
          <w:szCs w:val="24"/>
        </w:rPr>
        <w:t>。</w:t>
      </w:r>
      <w:r w:rsidR="004053DC">
        <w:rPr>
          <w:rFonts w:ascii="Times New Roman" w:hAnsi="Times New Roman" w:cs="Times New Roman" w:hint="eastAsia"/>
          <w:color w:val="000000" w:themeColor="text1"/>
          <w:sz w:val="24"/>
          <w:szCs w:val="24"/>
        </w:rPr>
        <w:t>另外，随着</w:t>
      </w:r>
      <w:r w:rsidR="004053DC" w:rsidRPr="005528AF">
        <w:rPr>
          <w:rFonts w:ascii="Times New Roman" w:hAnsi="Times New Roman" w:cs="Times New Roman"/>
          <w:color w:val="000000" w:themeColor="text1"/>
          <w:sz w:val="24"/>
          <w:szCs w:val="24"/>
        </w:rPr>
        <w:t>QIIME 2</w:t>
      </w:r>
      <w:r w:rsidR="00B87206" w:rsidRPr="005528AF">
        <w:rPr>
          <w:rFonts w:ascii="Times New Roman" w:hAnsi="Times New Roman" w:cs="Times New Roman"/>
          <w:color w:val="000000" w:themeColor="text1"/>
          <w:sz w:val="24"/>
          <w:szCs w:val="24"/>
        </w:rPr>
        <w:fldChar w:fldCharType="begin">
          <w:fldData xml:space="preserve">PEVuZE5vdGU+PENpdGU+PEF1dGhvcj5Cb2x5ZW48L0F1dGhvcj48WWVhcj4yMDE5PC9ZZWFyPjxS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</w:fldData>
        </w:fldChar>
      </w:r>
      <w:r w:rsidR="00B87206">
        <w:rPr>
          <w:rFonts w:ascii="Times New Roman" w:hAnsi="Times New Roman" w:cs="Times New Roman"/>
          <w:color w:val="000000" w:themeColor="text1"/>
          <w:sz w:val="24"/>
          <w:szCs w:val="24"/>
        </w:rPr>
        <w:instrText xml:space="preserve"> ADDIN EN.CITE </w:instrText>
      </w:r>
      <w:r w:rsidR="00B87206">
        <w:rPr>
          <w:rFonts w:ascii="Times New Roman" w:hAnsi="Times New Roman" w:cs="Times New Roman"/>
          <w:color w:val="000000" w:themeColor="text1"/>
          <w:sz w:val="24"/>
          <w:szCs w:val="24"/>
        </w:rPr>
        <w:fldChar w:fldCharType="begin">
          <w:fldData xml:space="preserve">PEVuZE5vdGU+PENpdGU+PEF1dGhvcj5Cb2x5ZW48L0F1dGhvcj48WWVhcj4yMDE5PC9ZZWFyPjxS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</w:fldData>
        </w:fldChar>
      </w:r>
      <w:r w:rsidR="00B87206">
        <w:rPr>
          <w:rFonts w:ascii="Times New Roman" w:hAnsi="Times New Roman" w:cs="Times New Roman"/>
          <w:color w:val="000000" w:themeColor="text1"/>
          <w:sz w:val="24"/>
          <w:szCs w:val="24"/>
        </w:rPr>
        <w:instrText xml:space="preserve"> ADDIN EN.CITE.DATA </w:instrText>
      </w:r>
      <w:r w:rsidR="00B87206">
        <w:rPr>
          <w:rFonts w:ascii="Times New Roman" w:hAnsi="Times New Roman" w:cs="Times New Roman"/>
          <w:color w:val="000000" w:themeColor="text1"/>
          <w:sz w:val="24"/>
          <w:szCs w:val="24"/>
        </w:rPr>
      </w:r>
      <w:r w:rsidR="00B87206">
        <w:rPr>
          <w:rFonts w:ascii="Times New Roman" w:hAnsi="Times New Roman" w:cs="Times New Roman"/>
          <w:color w:val="000000" w:themeColor="text1"/>
          <w:sz w:val="24"/>
          <w:szCs w:val="24"/>
        </w:rPr>
        <w:fldChar w:fldCharType="end"/>
      </w:r>
      <w:r w:rsidR="00B87206" w:rsidRPr="005528AF">
        <w:rPr>
          <w:rFonts w:ascii="Times New Roman" w:hAnsi="Times New Roman" w:cs="Times New Roman"/>
          <w:color w:val="000000" w:themeColor="text1"/>
          <w:sz w:val="24"/>
          <w:szCs w:val="24"/>
        </w:rPr>
      </w:r>
      <w:r w:rsidR="00B87206" w:rsidRPr="005528AF">
        <w:rPr>
          <w:rFonts w:ascii="Times New Roman" w:hAnsi="Times New Roman" w:cs="Times New Roman"/>
          <w:color w:val="000000" w:themeColor="text1"/>
          <w:sz w:val="24"/>
          <w:szCs w:val="24"/>
        </w:rPr>
        <w:fldChar w:fldCharType="separate"/>
      </w:r>
      <w:r w:rsidR="00B87206" w:rsidRPr="009C1927">
        <w:rPr>
          <w:rFonts w:ascii="Times New Roman" w:hAnsi="Times New Roman" w:cs="Times New Roman"/>
          <w:noProof/>
          <w:color w:val="000000" w:themeColor="text1"/>
          <w:sz w:val="24"/>
          <w:szCs w:val="24"/>
          <w:vertAlign w:val="superscript"/>
        </w:rPr>
        <w:t>[</w:t>
      </w:r>
      <w:hyperlink w:anchor="_ENREF_13" w:tooltip="Bolyen, 2019 #139" w:history="1">
        <w:r w:rsidR="0000551E" w:rsidRPr="009C1927">
          <w:rPr>
            <w:rFonts w:ascii="Times New Roman" w:hAnsi="Times New Roman" w:cs="Times New Roman"/>
            <w:noProof/>
            <w:color w:val="000000" w:themeColor="text1"/>
            <w:sz w:val="24"/>
            <w:szCs w:val="24"/>
            <w:vertAlign w:val="superscript"/>
          </w:rPr>
          <w:t>13</w:t>
        </w:r>
      </w:hyperlink>
      <w:r w:rsidR="00B87206" w:rsidRPr="009C1927">
        <w:rPr>
          <w:rFonts w:ascii="Times New Roman" w:hAnsi="Times New Roman" w:cs="Times New Roman"/>
          <w:noProof/>
          <w:color w:val="000000" w:themeColor="text1"/>
          <w:sz w:val="24"/>
          <w:szCs w:val="24"/>
          <w:vertAlign w:val="superscript"/>
        </w:rPr>
        <w:t>]</w:t>
      </w:r>
      <w:r w:rsidR="00B87206" w:rsidRPr="005528AF">
        <w:rPr>
          <w:rFonts w:ascii="Times New Roman" w:hAnsi="Times New Roman" w:cs="Times New Roman"/>
          <w:color w:val="000000" w:themeColor="text1"/>
          <w:sz w:val="24"/>
          <w:szCs w:val="24"/>
        </w:rPr>
        <w:fldChar w:fldCharType="end"/>
      </w:r>
      <w:r w:rsidR="004053DC">
        <w:rPr>
          <w:rFonts w:ascii="Times New Roman" w:hAnsi="Times New Roman" w:cs="Times New Roman"/>
          <w:color w:val="000000" w:themeColor="text1"/>
          <w:sz w:val="24"/>
          <w:szCs w:val="24"/>
        </w:rPr>
        <w:t>和多组学方法</w:t>
      </w:r>
      <w:r w:rsidR="00B87206" w:rsidRPr="005528AF">
        <w:rPr>
          <w:rFonts w:ascii="Times New Roman" w:hAnsi="Times New Roman" w:cs="Times New Roman"/>
          <w:color w:val="000000" w:themeColor="text1"/>
          <w:sz w:val="24"/>
          <w:szCs w:val="24"/>
        </w:rPr>
        <w:fldChar w:fldCharType="begin">
          <w:fldData xml:space="preserve">PEVuZE5vdGU+PENpdGU+PEF1dGhvcj5MbG95ZC1QcmljZTwvQXV0aG9yPjxZZWFyPjIwMTk8L1ll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</w:fldData>
        </w:fldChar>
      </w:r>
      <w:r w:rsidR="00B87206">
        <w:rPr>
          <w:rFonts w:ascii="Times New Roman" w:hAnsi="Times New Roman" w:cs="Times New Roman"/>
          <w:color w:val="000000" w:themeColor="text1"/>
          <w:sz w:val="24"/>
          <w:szCs w:val="24"/>
        </w:rPr>
        <w:instrText xml:space="preserve"> ADDIN EN.CITE </w:instrText>
      </w:r>
      <w:r w:rsidR="00B87206">
        <w:rPr>
          <w:rFonts w:ascii="Times New Roman" w:hAnsi="Times New Roman" w:cs="Times New Roman"/>
          <w:color w:val="000000" w:themeColor="text1"/>
          <w:sz w:val="24"/>
          <w:szCs w:val="24"/>
        </w:rPr>
        <w:fldChar w:fldCharType="begin">
          <w:fldData xml:space="preserve">PEVuZE5vdGU+PENpdGU+PEF1dGhvcj5MbG95ZC1QcmljZTwvQXV0aG9yPjxZZWFyPjIwMTk8L1ll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</w:fldData>
        </w:fldChar>
      </w:r>
      <w:r w:rsidR="00B87206">
        <w:rPr>
          <w:rFonts w:ascii="Times New Roman" w:hAnsi="Times New Roman" w:cs="Times New Roman"/>
          <w:color w:val="000000" w:themeColor="text1"/>
          <w:sz w:val="24"/>
          <w:szCs w:val="24"/>
        </w:rPr>
        <w:instrText xml:space="preserve"> ADDIN EN.CITE.DATA </w:instrText>
      </w:r>
      <w:r w:rsidR="00B87206">
        <w:rPr>
          <w:rFonts w:ascii="Times New Roman" w:hAnsi="Times New Roman" w:cs="Times New Roman"/>
          <w:color w:val="000000" w:themeColor="text1"/>
          <w:sz w:val="24"/>
          <w:szCs w:val="24"/>
        </w:rPr>
      </w:r>
      <w:r w:rsidR="00B87206">
        <w:rPr>
          <w:rFonts w:ascii="Times New Roman" w:hAnsi="Times New Roman" w:cs="Times New Roman"/>
          <w:color w:val="000000" w:themeColor="text1"/>
          <w:sz w:val="24"/>
          <w:szCs w:val="24"/>
        </w:rPr>
        <w:fldChar w:fldCharType="end"/>
      </w:r>
      <w:r w:rsidR="00B87206" w:rsidRPr="005528AF">
        <w:rPr>
          <w:rFonts w:ascii="Times New Roman" w:hAnsi="Times New Roman" w:cs="Times New Roman"/>
          <w:color w:val="000000" w:themeColor="text1"/>
          <w:sz w:val="24"/>
          <w:szCs w:val="24"/>
        </w:rPr>
      </w:r>
      <w:r w:rsidR="00B87206" w:rsidRPr="005528AF">
        <w:rPr>
          <w:rFonts w:ascii="Times New Roman" w:hAnsi="Times New Roman" w:cs="Times New Roman"/>
          <w:color w:val="000000" w:themeColor="text1"/>
          <w:sz w:val="24"/>
          <w:szCs w:val="24"/>
        </w:rPr>
        <w:fldChar w:fldCharType="separate"/>
      </w:r>
      <w:r w:rsidR="00B87206" w:rsidRPr="009C1927">
        <w:rPr>
          <w:rFonts w:ascii="Times New Roman" w:hAnsi="Times New Roman" w:cs="Times New Roman"/>
          <w:noProof/>
          <w:color w:val="000000" w:themeColor="text1"/>
          <w:sz w:val="24"/>
          <w:szCs w:val="24"/>
          <w:vertAlign w:val="superscript"/>
        </w:rPr>
        <w:t>[</w:t>
      </w:r>
      <w:hyperlink w:anchor="_ENREF_1" w:tooltip="Integrative HMP (iHMP) Research Network Consortium, 2019 #187" w:history="1">
        <w:r w:rsidR="0000551E" w:rsidRPr="009C1927">
          <w:rPr>
            <w:rFonts w:ascii="Times New Roman" w:hAnsi="Times New Roman" w:cs="Times New Roman"/>
            <w:noProof/>
            <w:color w:val="000000" w:themeColor="text1"/>
            <w:sz w:val="24"/>
            <w:szCs w:val="24"/>
            <w:vertAlign w:val="superscript"/>
          </w:rPr>
          <w:t>1</w:t>
        </w:r>
      </w:hyperlink>
      <w:r w:rsidR="00B87206" w:rsidRPr="009C1927">
        <w:rPr>
          <w:rFonts w:ascii="Times New Roman" w:hAnsi="Times New Roman" w:cs="Times New Roman"/>
          <w:noProof/>
          <w:color w:val="000000" w:themeColor="text1"/>
          <w:sz w:val="24"/>
          <w:szCs w:val="24"/>
          <w:vertAlign w:val="superscript"/>
        </w:rPr>
        <w:t xml:space="preserve">, </w:t>
      </w:r>
      <w:hyperlink w:anchor="_ENREF_9" w:tooltip="Lloyd-Price, 2019 #185" w:history="1">
        <w:r w:rsidR="0000551E" w:rsidRPr="009C1927">
          <w:rPr>
            <w:rFonts w:ascii="Times New Roman" w:hAnsi="Times New Roman" w:cs="Times New Roman"/>
            <w:noProof/>
            <w:color w:val="000000" w:themeColor="text1"/>
            <w:sz w:val="24"/>
            <w:szCs w:val="24"/>
            <w:vertAlign w:val="superscript"/>
          </w:rPr>
          <w:t>9</w:t>
        </w:r>
      </w:hyperlink>
      <w:r w:rsidR="00B87206" w:rsidRPr="009C1927">
        <w:rPr>
          <w:rFonts w:ascii="Times New Roman" w:hAnsi="Times New Roman" w:cs="Times New Roman"/>
          <w:noProof/>
          <w:color w:val="000000" w:themeColor="text1"/>
          <w:sz w:val="24"/>
          <w:szCs w:val="24"/>
          <w:vertAlign w:val="superscript"/>
        </w:rPr>
        <w:t>]</w:t>
      </w:r>
      <w:r w:rsidR="00B87206" w:rsidRPr="005528AF">
        <w:rPr>
          <w:rFonts w:ascii="Times New Roman" w:hAnsi="Times New Roman" w:cs="Times New Roman"/>
          <w:color w:val="000000" w:themeColor="text1"/>
          <w:sz w:val="24"/>
          <w:szCs w:val="24"/>
        </w:rPr>
        <w:fldChar w:fldCharType="end"/>
      </w:r>
      <w:r w:rsidR="004053DC">
        <w:rPr>
          <w:rFonts w:ascii="Times New Roman" w:hAnsi="Times New Roman" w:cs="Times New Roman"/>
          <w:color w:val="000000" w:themeColor="text1"/>
          <w:sz w:val="24"/>
          <w:szCs w:val="24"/>
        </w:rPr>
        <w:t>等先进技术和分析流程的出现</w:t>
      </w:r>
      <w:r w:rsidR="004053DC">
        <w:rPr>
          <w:rFonts w:ascii="Times New Roman" w:hAnsi="Times New Roman" w:cs="Times New Roman" w:hint="eastAsia"/>
          <w:color w:val="000000" w:themeColor="text1"/>
          <w:sz w:val="24"/>
          <w:szCs w:val="24"/>
        </w:rPr>
        <w:t>，微生物组分析方法也不断进步。</w:t>
      </w:r>
      <w:r w:rsidR="00B87206">
        <w:rPr>
          <w:rFonts w:ascii="Times New Roman" w:hAnsi="Times New Roman" w:cs="Times New Roman" w:hint="eastAsia"/>
          <w:color w:val="000000" w:themeColor="text1"/>
          <w:sz w:val="24"/>
          <w:szCs w:val="24"/>
        </w:rPr>
        <w:t>然而，理解和掌握这些技术和分析流程并非易事，特别对于医生来说更是如此。</w:t>
      </w:r>
    </w:p>
    <w:p w14:paraId="1E00B0F7" w14:textId="5AE8391A" w:rsidR="00596F0D" w:rsidRPr="005528AF" w:rsidRDefault="005912A7" w:rsidP="00AE32C8">
      <w:pPr>
        <w:ind w:firstLineChars="200" w:firstLine="4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本文的目的是为研究者</w:t>
      </w:r>
      <w:r>
        <w:rPr>
          <w:rFonts w:ascii="Times New Roman" w:hAnsi="Times New Roman" w:cs="Times New Roman" w:hint="eastAsia"/>
          <w:color w:val="000000" w:themeColor="text1"/>
          <w:sz w:val="24"/>
          <w:szCs w:val="24"/>
        </w:rPr>
        <w:t>，</w:t>
      </w:r>
      <w:r>
        <w:rPr>
          <w:rFonts w:ascii="Times New Roman" w:hAnsi="Times New Roman" w:cs="Times New Roman"/>
          <w:color w:val="000000" w:themeColor="text1"/>
          <w:sz w:val="24"/>
          <w:szCs w:val="24"/>
        </w:rPr>
        <w:t>特别是那些没有生物信息</w:t>
      </w:r>
      <w:r w:rsidR="00AE3B07">
        <w:rPr>
          <w:rFonts w:ascii="Times New Roman" w:hAnsi="Times New Roman" w:cs="Times New Roman"/>
          <w:color w:val="000000" w:themeColor="text1"/>
          <w:sz w:val="24"/>
          <w:szCs w:val="24"/>
        </w:rPr>
        <w:t>学</w:t>
      </w:r>
      <w:r>
        <w:rPr>
          <w:rFonts w:ascii="Times New Roman" w:hAnsi="Times New Roman" w:cs="Times New Roman"/>
          <w:color w:val="000000" w:themeColor="text1"/>
          <w:sz w:val="24"/>
          <w:szCs w:val="24"/>
        </w:rPr>
        <w:t>背景的医生提供易懂的微生物组学知识</w:t>
      </w:r>
      <w:r>
        <w:rPr>
          <w:rFonts w:ascii="Times New Roman" w:hAnsi="Times New Roman" w:cs="Times New Roman" w:hint="eastAsia"/>
          <w:color w:val="000000" w:themeColor="text1"/>
          <w:sz w:val="24"/>
          <w:szCs w:val="24"/>
        </w:rPr>
        <w:t>，这些知识包括详细的微生物组学基本概念、科研设计方法、样本采集和保存方法、</w:t>
      </w:r>
      <w:r w:rsidR="00183AA2">
        <w:rPr>
          <w:rFonts w:ascii="Times New Roman" w:hAnsi="Times New Roman" w:cs="Times New Roman" w:hint="eastAsia"/>
          <w:color w:val="000000" w:themeColor="text1"/>
          <w:sz w:val="24"/>
          <w:szCs w:val="24"/>
        </w:rPr>
        <w:t>统计分析方法以及生物信息分析方法。</w:t>
      </w:r>
      <w:r w:rsidR="00183AA2" w:rsidRPr="00183AA2">
        <w:rPr>
          <w:rFonts w:ascii="Times New Roman" w:hAnsi="Times New Roman" w:cs="Times New Roman" w:hint="eastAsia"/>
          <w:color w:val="000000" w:themeColor="text1"/>
          <w:sz w:val="24"/>
          <w:szCs w:val="24"/>
        </w:rPr>
        <w:t>我们希望</w:t>
      </w:r>
      <w:r w:rsidR="00183AA2">
        <w:rPr>
          <w:rFonts w:ascii="Times New Roman" w:hAnsi="Times New Roman" w:cs="Times New Roman" w:hint="eastAsia"/>
          <w:color w:val="000000" w:themeColor="text1"/>
          <w:sz w:val="24"/>
          <w:szCs w:val="24"/>
        </w:rPr>
        <w:t>医生们</w:t>
      </w:r>
      <w:r w:rsidR="00183AA2" w:rsidRPr="00183AA2">
        <w:rPr>
          <w:rFonts w:ascii="Times New Roman" w:hAnsi="Times New Roman" w:cs="Times New Roman" w:hint="eastAsia"/>
          <w:color w:val="000000" w:themeColor="text1"/>
          <w:sz w:val="24"/>
          <w:szCs w:val="24"/>
        </w:rPr>
        <w:t>通过阅读此文</w:t>
      </w:r>
      <w:r w:rsidR="00183AA2">
        <w:rPr>
          <w:rFonts w:ascii="Times New Roman" w:hAnsi="Times New Roman" w:cs="Times New Roman" w:hint="eastAsia"/>
          <w:color w:val="000000" w:themeColor="text1"/>
          <w:sz w:val="24"/>
          <w:szCs w:val="24"/>
        </w:rPr>
        <w:t>能够快速掌握以上知识和方法</w:t>
      </w:r>
      <w:r w:rsidR="00183AA2" w:rsidRPr="00183AA2">
        <w:rPr>
          <w:rFonts w:ascii="Times New Roman" w:hAnsi="Times New Roman" w:cs="Times New Roman" w:hint="eastAsia"/>
          <w:color w:val="000000" w:themeColor="text1"/>
          <w:sz w:val="24"/>
          <w:szCs w:val="24"/>
        </w:rPr>
        <w:t>，进而有效地挖掘数据背后的生物学意义。</w:t>
      </w:r>
    </w:p>
    <w:p w14:paraId="67FC3BC9" w14:textId="7B35B9D9" w:rsidR="005F31F5" w:rsidRPr="005528AF" w:rsidRDefault="00B618E7" w:rsidP="00AE32C8">
      <w:pPr>
        <w:pStyle w:val="1"/>
        <w:spacing w:before="0" w:after="0" w:line="480" w:lineRule="auto"/>
        <w:ind w:firstLineChars="200" w:firstLine="482"/>
        <w:rPr>
          <w:rStyle w:val="fontstyle01"/>
          <w:rFonts w:ascii="Times New Roman" w:hAnsi="Times New Roman" w:cs="Times New Roman"/>
          <w:color w:val="000000" w:themeColor="text1"/>
          <w:sz w:val="24"/>
          <w:szCs w:val="24"/>
        </w:rPr>
      </w:pPr>
      <w:bookmarkStart w:id="1" w:name="_Hlk25772369"/>
      <w:r>
        <w:rPr>
          <w:rStyle w:val="fontstyle01"/>
          <w:rFonts w:ascii="Times New Roman" w:hAnsi="Times New Roman" w:cs="Times New Roman" w:hint="eastAsia"/>
          <w:color w:val="000000" w:themeColor="text1"/>
          <w:sz w:val="24"/>
          <w:szCs w:val="24"/>
        </w:rPr>
        <w:t>2</w:t>
      </w:r>
      <w:r>
        <w:rPr>
          <w:rStyle w:val="fontstyle01"/>
          <w:rFonts w:ascii="Times New Roman" w:hAnsi="Times New Roman" w:cs="Times New Roman"/>
          <w:color w:val="000000" w:themeColor="text1"/>
          <w:sz w:val="24"/>
          <w:szCs w:val="24"/>
        </w:rPr>
        <w:t xml:space="preserve">. </w:t>
      </w:r>
      <w:r w:rsidR="00397023">
        <w:rPr>
          <w:rStyle w:val="fontstyle01"/>
          <w:rFonts w:ascii="Times New Roman" w:hAnsi="Times New Roman" w:cs="Times New Roman" w:hint="eastAsia"/>
          <w:color w:val="000000" w:themeColor="text1"/>
          <w:sz w:val="24"/>
          <w:szCs w:val="24"/>
        </w:rPr>
        <w:t>基本</w:t>
      </w:r>
      <w:r w:rsidR="00397023">
        <w:rPr>
          <w:rStyle w:val="fontstyle01"/>
          <w:rFonts w:ascii="Times New Roman" w:hAnsi="Times New Roman" w:cs="Times New Roman"/>
          <w:color w:val="000000" w:themeColor="text1"/>
          <w:sz w:val="24"/>
          <w:szCs w:val="24"/>
        </w:rPr>
        <w:t>概念</w:t>
      </w:r>
    </w:p>
    <w:bookmarkEnd w:id="1"/>
    <w:p w14:paraId="3D5E2725" w14:textId="7D5AC8B4" w:rsidR="005F31F5" w:rsidRPr="00B618E7" w:rsidRDefault="00B618E7" w:rsidP="00AE32C8">
      <w:pPr>
        <w:pStyle w:val="2"/>
        <w:spacing w:before="0" w:after="0" w:line="360" w:lineRule="auto"/>
        <w:ind w:firstLineChars="200" w:firstLine="482"/>
        <w:rPr>
          <w:rStyle w:val="fontstyle01"/>
          <w:rFonts w:ascii="Times New Roman" w:hAnsi="Times New Roman" w:cs="Times New Roman"/>
          <w:bCs w:val="0"/>
          <w:iCs/>
          <w:color w:val="000000" w:themeColor="text1"/>
          <w:sz w:val="24"/>
          <w:szCs w:val="24"/>
        </w:rPr>
      </w:pPr>
      <w:r w:rsidRPr="00B618E7">
        <w:rPr>
          <w:rStyle w:val="fontstyle01"/>
          <w:rFonts w:ascii="Times New Roman" w:hAnsi="Times New Roman" w:cs="Times New Roman"/>
          <w:bCs w:val="0"/>
          <w:iCs/>
          <w:color w:val="000000" w:themeColor="text1"/>
          <w:sz w:val="24"/>
          <w:szCs w:val="24"/>
        </w:rPr>
        <w:t xml:space="preserve">2.1 </w:t>
      </w:r>
      <w:r w:rsidR="00246B2B" w:rsidRPr="00B618E7">
        <w:rPr>
          <w:rStyle w:val="fontstyle01"/>
          <w:rFonts w:ascii="Times New Roman" w:hAnsi="Times New Roman" w:cs="Times New Roman"/>
          <w:bCs w:val="0"/>
          <w:iCs/>
          <w:color w:val="000000" w:themeColor="text1"/>
          <w:sz w:val="24"/>
          <w:szCs w:val="24"/>
        </w:rPr>
        <w:t>Microbiota</w:t>
      </w:r>
      <w:r w:rsidR="006A044E" w:rsidRPr="00B618E7">
        <w:rPr>
          <w:rStyle w:val="fontstyle01"/>
          <w:rFonts w:ascii="Times New Roman" w:hAnsi="Times New Roman" w:cs="Times New Roman" w:hint="eastAsia"/>
          <w:bCs w:val="0"/>
          <w:iCs/>
          <w:color w:val="000000" w:themeColor="text1"/>
          <w:sz w:val="24"/>
          <w:szCs w:val="24"/>
        </w:rPr>
        <w:t>、</w:t>
      </w:r>
      <w:r w:rsidR="0062256A" w:rsidRPr="00B618E7">
        <w:rPr>
          <w:rStyle w:val="fontstyle01"/>
          <w:rFonts w:ascii="Times New Roman" w:hAnsi="Times New Roman" w:cs="Times New Roman"/>
          <w:bCs w:val="0"/>
          <w:iCs/>
          <w:color w:val="000000" w:themeColor="text1"/>
          <w:sz w:val="24"/>
          <w:szCs w:val="24"/>
        </w:rPr>
        <w:t>Microbiome</w:t>
      </w:r>
      <w:r w:rsidR="00397023" w:rsidRPr="00B618E7">
        <w:rPr>
          <w:rStyle w:val="fontstyle01"/>
          <w:rFonts w:ascii="Times New Roman" w:hAnsi="Times New Roman" w:cs="Times New Roman" w:hint="eastAsia"/>
          <w:bCs w:val="0"/>
          <w:iCs/>
          <w:color w:val="000000" w:themeColor="text1"/>
          <w:sz w:val="24"/>
          <w:szCs w:val="24"/>
        </w:rPr>
        <w:t>等</w:t>
      </w:r>
      <w:r w:rsidR="00397023" w:rsidRPr="00B618E7">
        <w:rPr>
          <w:rStyle w:val="fontstyle01"/>
          <w:rFonts w:ascii="Times New Roman" w:hAnsi="Times New Roman" w:cs="Times New Roman"/>
          <w:bCs w:val="0"/>
          <w:iCs/>
          <w:color w:val="000000" w:themeColor="text1"/>
          <w:sz w:val="24"/>
          <w:szCs w:val="24"/>
        </w:rPr>
        <w:t>术语</w:t>
      </w:r>
    </w:p>
    <w:p w14:paraId="32B21D30" w14:textId="0B002D93" w:rsidR="007C0897" w:rsidRDefault="00246B2B" w:rsidP="00AE32C8">
      <w:pPr>
        <w:ind w:firstLineChars="200" w:firstLine="4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r w:rsidR="004A3918" w:rsidRPr="005528AF">
        <w:rPr>
          <w:rFonts w:ascii="Times New Roman" w:hAnsi="Times New Roman" w:cs="Times New Roman"/>
          <w:color w:val="000000" w:themeColor="text1"/>
          <w:sz w:val="24"/>
          <w:szCs w:val="24"/>
        </w:rPr>
        <w:t>icrobiota</w:t>
      </w:r>
      <w:r w:rsidR="004A3918">
        <w:rPr>
          <w:rFonts w:ascii="Times New Roman" w:hAnsi="Times New Roman" w:cs="Times New Roman"/>
          <w:color w:val="000000" w:themeColor="text1"/>
          <w:sz w:val="24"/>
          <w:szCs w:val="24"/>
        </w:rPr>
        <w:t>是指</w:t>
      </w:r>
      <w:del w:id="2" w:author="Liu Yong-Xin" w:date="2020-07-13T23:18:00Z">
        <w:r w:rsidR="004A3918" w:rsidDel="00B70039">
          <w:rPr>
            <w:rFonts w:ascii="Times New Roman" w:hAnsi="Times New Roman" w:cs="Times New Roman"/>
            <w:color w:val="000000" w:themeColor="text1"/>
            <w:sz w:val="24"/>
            <w:szCs w:val="24"/>
          </w:rPr>
          <w:delText>寄生</w:delText>
        </w:r>
      </w:del>
      <w:ins w:id="3" w:author="Liu Yong-Xin" w:date="2020-07-13T23:18:00Z">
        <w:r w:rsidR="00B70039">
          <w:rPr>
            <w:rFonts w:ascii="Times New Roman" w:hAnsi="Times New Roman" w:cs="Times New Roman" w:hint="eastAsia"/>
            <w:color w:val="000000" w:themeColor="text1"/>
            <w:sz w:val="24"/>
            <w:szCs w:val="24"/>
          </w:rPr>
          <w:t>定植</w:t>
        </w:r>
      </w:ins>
      <w:r w:rsidR="004A3918">
        <w:rPr>
          <w:rFonts w:ascii="Times New Roman" w:hAnsi="Times New Roman" w:cs="Times New Roman"/>
          <w:color w:val="000000" w:themeColor="text1"/>
          <w:sz w:val="24"/>
          <w:szCs w:val="24"/>
        </w:rPr>
        <w:t>在人体特</w:t>
      </w:r>
      <w:r w:rsidR="003A33EE">
        <w:rPr>
          <w:rFonts w:ascii="Times New Roman" w:hAnsi="Times New Roman" w:cs="Times New Roman" w:hint="eastAsia"/>
          <w:color w:val="000000" w:themeColor="text1"/>
          <w:sz w:val="24"/>
          <w:szCs w:val="24"/>
        </w:rPr>
        <w:t>定</w:t>
      </w:r>
      <w:r w:rsidR="004A3918">
        <w:rPr>
          <w:rFonts w:ascii="Times New Roman" w:hAnsi="Times New Roman" w:cs="Times New Roman"/>
          <w:color w:val="000000" w:themeColor="text1"/>
          <w:sz w:val="24"/>
          <w:szCs w:val="24"/>
        </w:rPr>
        <w:t>部位的微生物</w:t>
      </w:r>
      <w:r w:rsidR="004A3918">
        <w:rPr>
          <w:rFonts w:ascii="Times New Roman" w:hAnsi="Times New Roman" w:cs="Times New Roman" w:hint="eastAsia"/>
          <w:color w:val="000000" w:themeColor="text1"/>
          <w:sz w:val="24"/>
          <w:szCs w:val="24"/>
        </w:rPr>
        <w:t>，包括细菌、古菌、病毒、真菌和原生动物</w:t>
      </w:r>
      <w:r w:rsidR="00AC2FE8" w:rsidRPr="005528AF">
        <w:rPr>
          <w:rFonts w:ascii="Times New Roman" w:hAnsi="Times New Roman" w:cs="Times New Roman"/>
          <w:color w:val="000000" w:themeColor="text1"/>
          <w:sz w:val="24"/>
          <w:szCs w:val="24"/>
        </w:rPr>
        <w:fldChar w:fldCharType="begin">
          <w:fldData xml:space="preserve">PEVuZE5vdGU+PENpdGU+PEF1dGhvcj5NYXJjaGVzaTwvQXV0aG9yPjxZZWFyPjIwMTU8L1llYXI+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</w:fldData>
        </w:fldChar>
      </w:r>
      <w:r w:rsidR="009C1927">
        <w:rPr>
          <w:rFonts w:ascii="Times New Roman" w:hAnsi="Times New Roman" w:cs="Times New Roman"/>
          <w:color w:val="000000" w:themeColor="text1"/>
          <w:sz w:val="24"/>
          <w:szCs w:val="24"/>
        </w:rPr>
        <w:instrText xml:space="preserve"> ADDIN EN.CITE </w:instrText>
      </w:r>
      <w:r w:rsidR="009C1927">
        <w:rPr>
          <w:rFonts w:ascii="Times New Roman" w:hAnsi="Times New Roman" w:cs="Times New Roman"/>
          <w:color w:val="000000" w:themeColor="text1"/>
          <w:sz w:val="24"/>
          <w:szCs w:val="24"/>
        </w:rPr>
        <w:fldChar w:fldCharType="begin">
          <w:fldData xml:space="preserve">PEVuZE5vdGU+PENpdGU+PEF1dGhvcj5NYXJjaGVzaTwvQXV0aG9yPjxZZWFyPjIwMTU8L1llYXI+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</w:fldData>
        </w:fldChar>
      </w:r>
      <w:r w:rsidR="009C1927">
        <w:rPr>
          <w:rFonts w:ascii="Times New Roman" w:hAnsi="Times New Roman" w:cs="Times New Roman"/>
          <w:color w:val="000000" w:themeColor="text1"/>
          <w:sz w:val="24"/>
          <w:szCs w:val="24"/>
        </w:rPr>
        <w:instrText xml:space="preserve"> ADDIN EN.CITE.DATA </w:instrText>
      </w:r>
      <w:r w:rsidR="009C1927">
        <w:rPr>
          <w:rFonts w:ascii="Times New Roman" w:hAnsi="Times New Roman" w:cs="Times New Roman"/>
          <w:color w:val="000000" w:themeColor="text1"/>
          <w:sz w:val="24"/>
          <w:szCs w:val="24"/>
        </w:rPr>
      </w:r>
      <w:r w:rsidR="009C1927">
        <w:rPr>
          <w:rFonts w:ascii="Times New Roman" w:hAnsi="Times New Roman" w:cs="Times New Roman"/>
          <w:color w:val="000000" w:themeColor="text1"/>
          <w:sz w:val="24"/>
          <w:szCs w:val="24"/>
        </w:rPr>
        <w:fldChar w:fldCharType="end"/>
      </w:r>
      <w:r w:rsidR="00AC2FE8" w:rsidRPr="005528AF">
        <w:rPr>
          <w:rFonts w:ascii="Times New Roman" w:hAnsi="Times New Roman" w:cs="Times New Roman"/>
          <w:color w:val="000000" w:themeColor="text1"/>
          <w:sz w:val="24"/>
          <w:szCs w:val="24"/>
        </w:rPr>
      </w:r>
      <w:r w:rsidR="00AC2FE8" w:rsidRPr="005528AF">
        <w:rPr>
          <w:rFonts w:ascii="Times New Roman" w:hAnsi="Times New Roman" w:cs="Times New Roman"/>
          <w:color w:val="000000" w:themeColor="text1"/>
          <w:sz w:val="24"/>
          <w:szCs w:val="24"/>
        </w:rPr>
        <w:fldChar w:fldCharType="separate"/>
      </w:r>
      <w:r w:rsidR="009C1927" w:rsidRPr="009C1927">
        <w:rPr>
          <w:rFonts w:ascii="Times New Roman" w:hAnsi="Times New Roman" w:cs="Times New Roman"/>
          <w:noProof/>
          <w:color w:val="000000" w:themeColor="text1"/>
          <w:sz w:val="24"/>
          <w:szCs w:val="24"/>
          <w:vertAlign w:val="superscript"/>
        </w:rPr>
        <w:t>[</w:t>
      </w:r>
      <w:hyperlink w:anchor="_ENREF_14" w:tooltip="Marchesi, 2015 #89" w:history="1">
        <w:r w:rsidR="0000551E" w:rsidRPr="009C1927">
          <w:rPr>
            <w:rFonts w:ascii="Times New Roman" w:hAnsi="Times New Roman" w:cs="Times New Roman"/>
            <w:noProof/>
            <w:color w:val="000000" w:themeColor="text1"/>
            <w:sz w:val="24"/>
            <w:szCs w:val="24"/>
            <w:vertAlign w:val="superscript"/>
          </w:rPr>
          <w:t>14</w:t>
        </w:r>
      </w:hyperlink>
      <w:r w:rsidR="009C1927" w:rsidRPr="009C1927">
        <w:rPr>
          <w:rFonts w:ascii="Times New Roman" w:hAnsi="Times New Roman" w:cs="Times New Roman"/>
          <w:noProof/>
          <w:color w:val="000000" w:themeColor="text1"/>
          <w:sz w:val="24"/>
          <w:szCs w:val="24"/>
          <w:vertAlign w:val="superscript"/>
        </w:rPr>
        <w:t xml:space="preserve">, </w:t>
      </w:r>
      <w:hyperlink w:anchor="_ENREF_15" w:tooltip="Gilbert, 2019 #103" w:history="1">
        <w:r w:rsidR="0000551E" w:rsidRPr="009C1927">
          <w:rPr>
            <w:rFonts w:ascii="Times New Roman" w:hAnsi="Times New Roman" w:cs="Times New Roman"/>
            <w:noProof/>
            <w:color w:val="000000" w:themeColor="text1"/>
            <w:sz w:val="24"/>
            <w:szCs w:val="24"/>
            <w:vertAlign w:val="superscript"/>
          </w:rPr>
          <w:t>15</w:t>
        </w:r>
      </w:hyperlink>
      <w:r w:rsidR="009C1927" w:rsidRPr="009C1927">
        <w:rPr>
          <w:rFonts w:ascii="Times New Roman" w:hAnsi="Times New Roman" w:cs="Times New Roman"/>
          <w:noProof/>
          <w:color w:val="000000" w:themeColor="text1"/>
          <w:sz w:val="24"/>
          <w:szCs w:val="24"/>
          <w:vertAlign w:val="superscript"/>
        </w:rPr>
        <w:t>]</w:t>
      </w:r>
      <w:r w:rsidR="00AC2FE8" w:rsidRPr="005528AF">
        <w:rPr>
          <w:rFonts w:ascii="Times New Roman" w:hAnsi="Times New Roman" w:cs="Times New Roman"/>
          <w:color w:val="000000" w:themeColor="text1"/>
          <w:sz w:val="24"/>
          <w:szCs w:val="24"/>
        </w:rPr>
        <w:fldChar w:fldCharType="end"/>
      </w:r>
      <w:r w:rsidR="003A33EE">
        <w:rPr>
          <w:rFonts w:ascii="Times New Roman" w:hAnsi="Times New Roman" w:cs="Times New Roman" w:hint="eastAsia"/>
          <w:color w:val="000000" w:themeColor="text1"/>
          <w:sz w:val="24"/>
          <w:szCs w:val="24"/>
        </w:rPr>
        <w:t>。在医学研究中，如果测序技术采用的是</w:t>
      </w:r>
      <w:r w:rsidR="003A33EE" w:rsidRPr="005528AF">
        <w:rPr>
          <w:rFonts w:ascii="Times New Roman" w:hAnsi="Times New Roman" w:cs="Times New Roman"/>
          <w:color w:val="000000" w:themeColor="text1"/>
          <w:sz w:val="24"/>
          <w:szCs w:val="24"/>
        </w:rPr>
        <w:t>16S rRNA</w:t>
      </w:r>
      <w:r w:rsidR="003A33EE">
        <w:rPr>
          <w:rFonts w:ascii="Times New Roman" w:hAnsi="Times New Roman" w:cs="Times New Roman"/>
          <w:color w:val="000000" w:themeColor="text1"/>
          <w:sz w:val="24"/>
          <w:szCs w:val="24"/>
        </w:rPr>
        <w:t>基因</w:t>
      </w:r>
      <w:r w:rsidR="003A33EE">
        <w:rPr>
          <w:rFonts w:ascii="Times New Roman" w:hAnsi="Times New Roman" w:cs="Times New Roman" w:hint="eastAsia"/>
          <w:color w:val="000000" w:themeColor="text1"/>
          <w:sz w:val="24"/>
          <w:szCs w:val="24"/>
        </w:rPr>
        <w:t>（</w:t>
      </w:r>
      <w:r w:rsidR="003A33EE">
        <w:rPr>
          <w:rFonts w:ascii="Times New Roman" w:hAnsi="Times New Roman" w:cs="Times New Roman"/>
          <w:color w:val="000000" w:themeColor="text1"/>
          <w:sz w:val="24"/>
          <w:szCs w:val="24"/>
        </w:rPr>
        <w:t>又称为</w:t>
      </w:r>
      <w:r w:rsidR="003A33EE" w:rsidRPr="003A33EE">
        <w:rPr>
          <w:rFonts w:ascii="Times New Roman" w:hAnsi="Times New Roman" w:cs="Times New Roman"/>
          <w:color w:val="000000" w:themeColor="text1"/>
          <w:sz w:val="24"/>
          <w:szCs w:val="24"/>
        </w:rPr>
        <w:t>rDNA</w:t>
      </w:r>
      <w:r w:rsidR="003A33EE">
        <w:rPr>
          <w:rFonts w:ascii="Times New Roman" w:hAnsi="Times New Roman" w:cs="Times New Roman" w:hint="eastAsia"/>
          <w:color w:val="000000" w:themeColor="text1"/>
          <w:sz w:val="24"/>
          <w:szCs w:val="24"/>
        </w:rPr>
        <w:t>），</w:t>
      </w:r>
      <w:r w:rsidR="003A33EE">
        <w:rPr>
          <w:rFonts w:ascii="Times New Roman" w:hAnsi="Times New Roman" w:cs="Times New Roman"/>
          <w:color w:val="000000" w:themeColor="text1"/>
          <w:sz w:val="24"/>
          <w:szCs w:val="24"/>
        </w:rPr>
        <w:t>则</w:t>
      </w:r>
      <w:r w:rsidR="003A33EE" w:rsidRPr="003A33EE">
        <w:rPr>
          <w:rFonts w:ascii="Times New Roman" w:hAnsi="Times New Roman" w:cs="Times New Roman"/>
          <w:color w:val="000000" w:themeColor="text1"/>
          <w:sz w:val="24"/>
          <w:szCs w:val="24"/>
        </w:rPr>
        <w:t>microbiota</w:t>
      </w:r>
      <w:r w:rsidR="003A33EE">
        <w:rPr>
          <w:rFonts w:ascii="Times New Roman" w:hAnsi="Times New Roman" w:cs="Times New Roman"/>
          <w:color w:val="000000" w:themeColor="text1"/>
          <w:sz w:val="24"/>
          <w:szCs w:val="24"/>
        </w:rPr>
        <w:t>是指细菌和古菌</w:t>
      </w:r>
      <w:r w:rsidR="003A33EE">
        <w:rPr>
          <w:rFonts w:ascii="Times New Roman" w:hAnsi="Times New Roman" w:cs="Times New Roman" w:hint="eastAsia"/>
          <w:color w:val="000000" w:themeColor="text1"/>
          <w:sz w:val="24"/>
          <w:szCs w:val="24"/>
        </w:rPr>
        <w:t>。</w:t>
      </w:r>
      <w:bookmarkStart w:id="4" w:name="OLE_LINK1"/>
      <w:bookmarkStart w:id="5" w:name="OLE_LINK2"/>
      <w:r w:rsidR="003A33EE">
        <w:rPr>
          <w:rFonts w:ascii="Times New Roman" w:hAnsi="Times New Roman" w:cs="Times New Roman"/>
          <w:color w:val="000000" w:themeColor="text1"/>
          <w:sz w:val="24"/>
          <w:szCs w:val="24"/>
        </w:rPr>
        <w:t>M</w:t>
      </w:r>
      <w:r w:rsidR="003A33EE" w:rsidRPr="005528AF">
        <w:rPr>
          <w:rFonts w:ascii="Times New Roman" w:hAnsi="Times New Roman" w:cs="Times New Roman"/>
          <w:color w:val="000000" w:themeColor="text1"/>
          <w:sz w:val="24"/>
          <w:szCs w:val="24"/>
        </w:rPr>
        <w:t>icrobiome</w:t>
      </w:r>
      <w:r w:rsidR="003A33EE">
        <w:rPr>
          <w:rFonts w:ascii="Times New Roman" w:hAnsi="Times New Roman" w:cs="Times New Roman"/>
          <w:color w:val="000000" w:themeColor="text1"/>
          <w:sz w:val="24"/>
          <w:szCs w:val="24"/>
        </w:rPr>
        <w:t>是指整个</w:t>
      </w:r>
      <w:r w:rsidR="003A33EE" w:rsidRPr="003A33EE">
        <w:rPr>
          <w:rFonts w:ascii="Times New Roman" w:hAnsi="Times New Roman" w:cs="Times New Roman" w:hint="eastAsia"/>
          <w:color w:val="000000" w:themeColor="text1"/>
          <w:sz w:val="24"/>
          <w:szCs w:val="24"/>
        </w:rPr>
        <w:t>微生境，包括微生物、基因组和周围环境</w:t>
      </w:r>
      <w:bookmarkEnd w:id="4"/>
      <w:bookmarkEnd w:id="5"/>
      <w:r w:rsidR="00AC2FE8" w:rsidRPr="005528AF">
        <w:rPr>
          <w:rFonts w:ascii="Times New Roman" w:hAnsi="Times New Roman" w:cs="Times New Roman"/>
          <w:color w:val="000000" w:themeColor="text1"/>
          <w:sz w:val="24"/>
          <w:szCs w:val="24"/>
        </w:rPr>
        <w:fldChar w:fldCharType="begin">
          <w:fldData xml:space="preserve">PEVuZE5vdGU+PENpdGU+PEF1dGhvcj5NYXJjaGVzaTwvQXV0aG9yPjxZZWFyPjIwMTU8L1llYXI+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</w:fldData>
        </w:fldChar>
      </w:r>
      <w:r w:rsidR="009C1927">
        <w:rPr>
          <w:rFonts w:ascii="Times New Roman" w:hAnsi="Times New Roman" w:cs="Times New Roman"/>
          <w:color w:val="000000" w:themeColor="text1"/>
          <w:sz w:val="24"/>
          <w:szCs w:val="24"/>
        </w:rPr>
        <w:instrText xml:space="preserve"> ADDIN EN.CITE </w:instrText>
      </w:r>
      <w:r w:rsidR="009C1927">
        <w:rPr>
          <w:rFonts w:ascii="Times New Roman" w:hAnsi="Times New Roman" w:cs="Times New Roman"/>
          <w:color w:val="000000" w:themeColor="text1"/>
          <w:sz w:val="24"/>
          <w:szCs w:val="24"/>
        </w:rPr>
        <w:fldChar w:fldCharType="begin">
          <w:fldData xml:space="preserve">PEVuZE5vdGU+PENpdGU+PEF1dGhvcj5NYXJjaGVzaTwvQXV0aG9yPjxZZWFyPjIwMTU8L1llYXI+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</w:fldData>
        </w:fldChar>
      </w:r>
      <w:r w:rsidR="009C1927">
        <w:rPr>
          <w:rFonts w:ascii="Times New Roman" w:hAnsi="Times New Roman" w:cs="Times New Roman"/>
          <w:color w:val="000000" w:themeColor="text1"/>
          <w:sz w:val="24"/>
          <w:szCs w:val="24"/>
        </w:rPr>
        <w:instrText xml:space="preserve"> ADDIN EN.CITE.DATA </w:instrText>
      </w:r>
      <w:r w:rsidR="009C1927">
        <w:rPr>
          <w:rFonts w:ascii="Times New Roman" w:hAnsi="Times New Roman" w:cs="Times New Roman"/>
          <w:color w:val="000000" w:themeColor="text1"/>
          <w:sz w:val="24"/>
          <w:szCs w:val="24"/>
        </w:rPr>
      </w:r>
      <w:r w:rsidR="009C1927">
        <w:rPr>
          <w:rFonts w:ascii="Times New Roman" w:hAnsi="Times New Roman" w:cs="Times New Roman"/>
          <w:color w:val="000000" w:themeColor="text1"/>
          <w:sz w:val="24"/>
          <w:szCs w:val="24"/>
        </w:rPr>
        <w:fldChar w:fldCharType="end"/>
      </w:r>
      <w:r w:rsidR="00AC2FE8" w:rsidRPr="005528AF">
        <w:rPr>
          <w:rFonts w:ascii="Times New Roman" w:hAnsi="Times New Roman" w:cs="Times New Roman"/>
          <w:color w:val="000000" w:themeColor="text1"/>
          <w:sz w:val="24"/>
          <w:szCs w:val="24"/>
        </w:rPr>
      </w:r>
      <w:r w:rsidR="00AC2FE8" w:rsidRPr="005528AF">
        <w:rPr>
          <w:rFonts w:ascii="Times New Roman" w:hAnsi="Times New Roman" w:cs="Times New Roman"/>
          <w:color w:val="000000" w:themeColor="text1"/>
          <w:sz w:val="24"/>
          <w:szCs w:val="24"/>
        </w:rPr>
        <w:fldChar w:fldCharType="separate"/>
      </w:r>
      <w:r w:rsidR="009C1927" w:rsidRPr="009C1927">
        <w:rPr>
          <w:rFonts w:ascii="Times New Roman" w:hAnsi="Times New Roman" w:cs="Times New Roman"/>
          <w:noProof/>
          <w:color w:val="000000" w:themeColor="text1"/>
          <w:sz w:val="24"/>
          <w:szCs w:val="24"/>
          <w:vertAlign w:val="superscript"/>
        </w:rPr>
        <w:t>[</w:t>
      </w:r>
      <w:hyperlink w:anchor="_ENREF_14" w:tooltip="Marchesi, 2015 #89" w:history="1">
        <w:r w:rsidR="0000551E" w:rsidRPr="009C1927">
          <w:rPr>
            <w:rFonts w:ascii="Times New Roman" w:hAnsi="Times New Roman" w:cs="Times New Roman"/>
            <w:noProof/>
            <w:color w:val="000000" w:themeColor="text1"/>
            <w:sz w:val="24"/>
            <w:szCs w:val="24"/>
            <w:vertAlign w:val="superscript"/>
          </w:rPr>
          <w:t>14</w:t>
        </w:r>
      </w:hyperlink>
      <w:r w:rsidR="009C1927" w:rsidRPr="009C1927">
        <w:rPr>
          <w:rFonts w:ascii="Times New Roman" w:hAnsi="Times New Roman" w:cs="Times New Roman"/>
          <w:noProof/>
          <w:color w:val="000000" w:themeColor="text1"/>
          <w:sz w:val="24"/>
          <w:szCs w:val="24"/>
          <w:vertAlign w:val="superscript"/>
        </w:rPr>
        <w:t xml:space="preserve">, </w:t>
      </w:r>
      <w:hyperlink w:anchor="_ENREF_15" w:tooltip="Gilbert, 2019 #103" w:history="1">
        <w:r w:rsidR="0000551E" w:rsidRPr="009C1927">
          <w:rPr>
            <w:rFonts w:ascii="Times New Roman" w:hAnsi="Times New Roman" w:cs="Times New Roman"/>
            <w:noProof/>
            <w:color w:val="000000" w:themeColor="text1"/>
            <w:sz w:val="24"/>
            <w:szCs w:val="24"/>
            <w:vertAlign w:val="superscript"/>
          </w:rPr>
          <w:t>15</w:t>
        </w:r>
      </w:hyperlink>
      <w:r w:rsidR="009C1927" w:rsidRPr="009C1927">
        <w:rPr>
          <w:rFonts w:ascii="Times New Roman" w:hAnsi="Times New Roman" w:cs="Times New Roman"/>
          <w:noProof/>
          <w:color w:val="000000" w:themeColor="text1"/>
          <w:sz w:val="24"/>
          <w:szCs w:val="24"/>
          <w:vertAlign w:val="superscript"/>
        </w:rPr>
        <w:t>]</w:t>
      </w:r>
      <w:r w:rsidR="00AC2FE8" w:rsidRPr="005528AF">
        <w:rPr>
          <w:rFonts w:ascii="Times New Roman" w:hAnsi="Times New Roman" w:cs="Times New Roman"/>
          <w:color w:val="000000" w:themeColor="text1"/>
          <w:sz w:val="24"/>
          <w:szCs w:val="24"/>
        </w:rPr>
        <w:fldChar w:fldCharType="end"/>
      </w:r>
      <w:r w:rsidR="003A33EE">
        <w:rPr>
          <w:rFonts w:ascii="Times New Roman" w:hAnsi="Times New Roman" w:cs="Times New Roman" w:hint="eastAsia"/>
          <w:color w:val="000000" w:themeColor="text1"/>
          <w:sz w:val="24"/>
          <w:szCs w:val="24"/>
        </w:rPr>
        <w:t>。</w:t>
      </w:r>
      <w:r w:rsidR="00EF6380">
        <w:rPr>
          <w:rFonts w:ascii="Times New Roman" w:hAnsi="Times New Roman" w:cs="Times New Roman" w:hint="eastAsia"/>
          <w:color w:val="000000" w:themeColor="text1"/>
          <w:sz w:val="24"/>
          <w:szCs w:val="24"/>
        </w:rPr>
        <w:t>不过，</w:t>
      </w:r>
      <w:r w:rsidR="00EF6380" w:rsidRPr="005528AF">
        <w:rPr>
          <w:rFonts w:ascii="Times New Roman" w:hAnsi="Times New Roman" w:cs="Times New Roman"/>
          <w:color w:val="000000" w:themeColor="text1"/>
          <w:sz w:val="24"/>
          <w:szCs w:val="24"/>
        </w:rPr>
        <w:t>microbiota</w:t>
      </w:r>
      <w:r w:rsidR="00EF6380">
        <w:rPr>
          <w:rFonts w:ascii="Times New Roman" w:hAnsi="Times New Roman" w:cs="Times New Roman" w:hint="eastAsia"/>
          <w:color w:val="000000" w:themeColor="text1"/>
          <w:sz w:val="24"/>
          <w:szCs w:val="24"/>
        </w:rPr>
        <w:t>和</w:t>
      </w:r>
      <w:r w:rsidR="00EF6380" w:rsidRPr="005528AF">
        <w:rPr>
          <w:rFonts w:ascii="Times New Roman" w:hAnsi="Times New Roman" w:cs="Times New Roman"/>
          <w:color w:val="000000" w:themeColor="text1"/>
          <w:sz w:val="24"/>
          <w:szCs w:val="24"/>
        </w:rPr>
        <w:t>microbiome</w:t>
      </w:r>
      <w:r w:rsidR="00EF6380">
        <w:rPr>
          <w:rFonts w:ascii="Times New Roman" w:hAnsi="Times New Roman" w:cs="Times New Roman"/>
          <w:color w:val="000000" w:themeColor="text1"/>
          <w:sz w:val="24"/>
          <w:szCs w:val="24"/>
        </w:rPr>
        <w:t>有时存在混用情况</w:t>
      </w:r>
      <w:r w:rsidR="00EF6380">
        <w:rPr>
          <w:rFonts w:ascii="Times New Roman" w:hAnsi="Times New Roman" w:cs="Times New Roman" w:hint="eastAsia"/>
          <w:color w:val="000000" w:themeColor="text1"/>
          <w:sz w:val="24"/>
          <w:szCs w:val="24"/>
        </w:rPr>
        <w:t>。</w:t>
      </w:r>
      <w:r w:rsidR="00EF6380">
        <w:rPr>
          <w:rFonts w:ascii="Times New Roman" w:hAnsi="Times New Roman" w:cs="Times New Roman"/>
          <w:color w:val="000000" w:themeColor="text1"/>
          <w:sz w:val="24"/>
          <w:szCs w:val="24"/>
        </w:rPr>
        <w:t>我们建议</w:t>
      </w:r>
      <w:r w:rsidR="00EF6380">
        <w:rPr>
          <w:rFonts w:ascii="Times New Roman" w:hAnsi="Times New Roman" w:cs="Times New Roman" w:hint="eastAsia"/>
          <w:color w:val="000000" w:themeColor="text1"/>
          <w:sz w:val="24"/>
          <w:szCs w:val="24"/>
        </w:rPr>
        <w:t>，</w:t>
      </w:r>
      <w:r w:rsidR="00EF6380">
        <w:rPr>
          <w:rFonts w:ascii="Times New Roman" w:hAnsi="Times New Roman" w:cs="Times New Roman"/>
          <w:color w:val="000000" w:themeColor="text1"/>
          <w:sz w:val="24"/>
          <w:szCs w:val="24"/>
        </w:rPr>
        <w:t>如果你的研究仅</w:t>
      </w:r>
      <w:r>
        <w:rPr>
          <w:rFonts w:ascii="Times New Roman" w:hAnsi="Times New Roman" w:cs="Times New Roman" w:hint="eastAsia"/>
          <w:color w:val="000000" w:themeColor="text1"/>
          <w:sz w:val="24"/>
          <w:szCs w:val="24"/>
        </w:rPr>
        <w:t>涉及</w:t>
      </w:r>
      <w:r w:rsidR="00EF6380">
        <w:rPr>
          <w:rFonts w:ascii="Times New Roman" w:hAnsi="Times New Roman" w:cs="Times New Roman"/>
          <w:color w:val="000000" w:themeColor="text1"/>
          <w:sz w:val="24"/>
          <w:szCs w:val="24"/>
        </w:rPr>
        <w:t>微生物本身</w:t>
      </w:r>
      <w:r w:rsidR="00EF6380">
        <w:rPr>
          <w:rFonts w:ascii="Times New Roman" w:hAnsi="Times New Roman" w:cs="Times New Roman" w:hint="eastAsia"/>
          <w:color w:val="000000" w:themeColor="text1"/>
          <w:sz w:val="24"/>
          <w:szCs w:val="24"/>
        </w:rPr>
        <w:t>，</w:t>
      </w:r>
      <w:r w:rsidR="00EF6380">
        <w:rPr>
          <w:rFonts w:ascii="Times New Roman" w:hAnsi="Times New Roman" w:cs="Times New Roman"/>
          <w:color w:val="000000" w:themeColor="text1"/>
          <w:sz w:val="24"/>
          <w:szCs w:val="24"/>
        </w:rPr>
        <w:t>则应该使用</w:t>
      </w:r>
      <w:r w:rsidR="00EF6380" w:rsidRPr="003A33EE">
        <w:rPr>
          <w:rFonts w:ascii="Times New Roman" w:hAnsi="Times New Roman" w:cs="Times New Roman"/>
          <w:color w:val="000000" w:themeColor="text1"/>
          <w:sz w:val="24"/>
          <w:szCs w:val="24"/>
        </w:rPr>
        <w:t>microbiota</w:t>
      </w:r>
      <w:r w:rsidR="00EF6380">
        <w:rPr>
          <w:rFonts w:ascii="Times New Roman" w:hAnsi="Times New Roman" w:cs="Times New Roman" w:hint="eastAsia"/>
          <w:color w:val="000000" w:themeColor="text1"/>
          <w:sz w:val="24"/>
          <w:szCs w:val="24"/>
        </w:rPr>
        <w:t>，</w:t>
      </w:r>
      <w:r w:rsidR="00EF6380">
        <w:rPr>
          <w:rFonts w:ascii="Times New Roman" w:hAnsi="Times New Roman" w:cs="Times New Roman"/>
          <w:color w:val="000000" w:themeColor="text1"/>
          <w:sz w:val="24"/>
          <w:szCs w:val="24"/>
        </w:rPr>
        <w:t>否则应该使用</w:t>
      </w:r>
      <w:r w:rsidR="00EF6380" w:rsidRPr="005528AF">
        <w:rPr>
          <w:rFonts w:ascii="Times New Roman" w:hAnsi="Times New Roman" w:cs="Times New Roman"/>
          <w:color w:val="000000" w:themeColor="text1"/>
          <w:sz w:val="24"/>
          <w:szCs w:val="24"/>
        </w:rPr>
        <w:t>microbiome</w:t>
      </w:r>
      <w:r w:rsidR="00334EEB">
        <w:rPr>
          <w:rFonts w:ascii="Times New Roman" w:hAnsi="Times New Roman" w:cs="Times New Roman" w:hint="eastAsia"/>
          <w:color w:val="000000" w:themeColor="text1"/>
          <w:sz w:val="24"/>
          <w:szCs w:val="24"/>
        </w:rPr>
        <w:t>（</w:t>
      </w:r>
      <w:r w:rsidR="00334EEB">
        <w:rPr>
          <w:rFonts w:ascii="Times New Roman" w:hAnsi="Times New Roman" w:cs="Times New Roman"/>
          <w:color w:val="000000" w:themeColor="text1"/>
          <w:sz w:val="24"/>
          <w:szCs w:val="24"/>
        </w:rPr>
        <w:t>图</w:t>
      </w:r>
      <w:r w:rsidR="00334EEB">
        <w:rPr>
          <w:rFonts w:ascii="Times New Roman" w:hAnsi="Times New Roman" w:cs="Times New Roman" w:hint="eastAsia"/>
          <w:color w:val="000000" w:themeColor="text1"/>
          <w:sz w:val="24"/>
          <w:szCs w:val="24"/>
        </w:rPr>
        <w:t>1</w:t>
      </w:r>
      <w:r w:rsidR="00334EEB">
        <w:rPr>
          <w:rFonts w:ascii="Times New Roman" w:hAnsi="Times New Roman" w:cs="Times New Roman" w:hint="eastAsia"/>
          <w:color w:val="000000" w:themeColor="text1"/>
          <w:sz w:val="24"/>
          <w:szCs w:val="24"/>
        </w:rPr>
        <w:t>）</w:t>
      </w:r>
      <w:r w:rsidR="00EF6380">
        <w:rPr>
          <w:rFonts w:ascii="Times New Roman" w:hAnsi="Times New Roman" w:cs="Times New Roman" w:hint="eastAsia"/>
          <w:color w:val="000000" w:themeColor="text1"/>
          <w:sz w:val="24"/>
          <w:szCs w:val="24"/>
        </w:rPr>
        <w:t>。</w:t>
      </w:r>
      <w:r w:rsidR="00F302B6">
        <w:rPr>
          <w:rFonts w:ascii="Times New Roman" w:hAnsi="Times New Roman" w:cs="Times New Roman" w:hint="eastAsia"/>
          <w:color w:val="000000" w:themeColor="text1"/>
          <w:sz w:val="24"/>
          <w:szCs w:val="24"/>
        </w:rPr>
        <w:t>例如，如果研究者想探索肠道短链脂肪酸与微生物的关系，使用</w:t>
      </w:r>
      <w:r w:rsidR="00F302B6" w:rsidRPr="005528AF">
        <w:rPr>
          <w:rFonts w:ascii="Times New Roman" w:hAnsi="Times New Roman" w:cs="Times New Roman"/>
          <w:color w:val="000000" w:themeColor="text1"/>
          <w:sz w:val="24"/>
          <w:szCs w:val="24"/>
        </w:rPr>
        <w:t>microbiome</w:t>
      </w:r>
      <w:r w:rsidR="00F302B6">
        <w:rPr>
          <w:rFonts w:ascii="Times New Roman" w:hAnsi="Times New Roman" w:cs="Times New Roman"/>
          <w:color w:val="000000" w:themeColor="text1"/>
          <w:sz w:val="24"/>
          <w:szCs w:val="24"/>
        </w:rPr>
        <w:t>更合适</w:t>
      </w:r>
      <w:r w:rsidR="00F302B6">
        <w:rPr>
          <w:rFonts w:ascii="Times New Roman" w:hAnsi="Times New Roman" w:cs="Times New Roman" w:hint="eastAsia"/>
          <w:color w:val="000000" w:themeColor="text1"/>
          <w:sz w:val="24"/>
          <w:szCs w:val="24"/>
        </w:rPr>
        <w:t>。</w:t>
      </w:r>
      <w:r w:rsidR="006A044E">
        <w:rPr>
          <w:rFonts w:ascii="Times New Roman" w:hAnsi="Times New Roman" w:cs="Times New Roman" w:hint="eastAsia"/>
          <w:color w:val="000000" w:themeColor="text1"/>
          <w:sz w:val="24"/>
          <w:szCs w:val="24"/>
        </w:rPr>
        <w:t>宏基因组</w:t>
      </w:r>
      <w:r w:rsidR="0062256A">
        <w:rPr>
          <w:rFonts w:ascii="Times New Roman" w:hAnsi="Times New Roman" w:cs="Times New Roman" w:hint="eastAsia"/>
          <w:color w:val="000000" w:themeColor="text1"/>
          <w:sz w:val="24"/>
          <w:szCs w:val="24"/>
        </w:rPr>
        <w:t>（</w:t>
      </w:r>
      <w:r>
        <w:rPr>
          <w:rFonts w:ascii="Times New Roman" w:hAnsi="Times New Roman" w:cs="Times New Roman"/>
          <w:color w:val="000000" w:themeColor="text1"/>
          <w:sz w:val="24"/>
          <w:szCs w:val="24"/>
        </w:rPr>
        <w:t>m</w:t>
      </w:r>
      <w:r w:rsidRPr="005528AF">
        <w:rPr>
          <w:rFonts w:ascii="Times New Roman" w:hAnsi="Times New Roman" w:cs="Times New Roman"/>
          <w:color w:val="000000" w:themeColor="text1"/>
          <w:sz w:val="24"/>
          <w:szCs w:val="24"/>
        </w:rPr>
        <w:t>etagenome</w:t>
      </w:r>
      <w:r w:rsidR="0062256A">
        <w:rPr>
          <w:rFonts w:ascii="Times New Roman" w:hAnsi="Times New Roman" w:cs="Times New Roman" w:hint="eastAsia"/>
          <w:color w:val="000000" w:themeColor="text1"/>
          <w:sz w:val="24"/>
          <w:szCs w:val="24"/>
        </w:rPr>
        <w:t>）是指微生物基因组的集合</w:t>
      </w:r>
      <w:r w:rsidRPr="005528AF">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ADDIN EN.CITE &lt;EndNote&gt;&lt;Cite&gt;&lt;Author&gt;Marchesi&lt;/Author&gt;&lt;Year&gt;2015&lt;/Year&gt;&lt;RecNum&gt;89&lt;/RecNum&gt;&lt;DisplayText&gt;&lt;style face="superscript"&gt;[14]&lt;/style&gt;&lt;/DisplayText&gt;&lt;record&gt;&lt;rec-number&gt;89&lt;/rec-number&gt;&lt;foreign-keys&gt;&lt;key app="EN" db-id="awdrrxf56w52whedwtpvwtxhd09sdzew02vt" timestamp="1569504884"&gt;89&lt;/key&gt;&lt;/foreign-keys&gt;&lt;ref-type name="Journal Article"&gt;17&lt;/ref-type&gt;&lt;contributors&gt;&lt;authors&gt;&lt;author&gt;Marchesi, J. R.&lt;/author&gt;&lt;author&gt;Ravel, J.&lt;/author&gt;&lt;/authors&gt;&lt;/contributors&gt;&lt;auth-address&gt;Cardiff School of Biosciences, Division of Microbiology, Cardiff University, Museum Avenue, Cardiff, CF10 3AT United Kingdom ; Centre for Digestive and Gut Health, Imperial College London, Exhibition Road, London, SW7 2AZ United Kingdom.&amp;#xD;Institute for Genome Sciences, University of Maryland School of Medicine, 801 West Baltimore Street, Baltimore, MD 21201 USA ; Department of Microbiology and Immunology, University of Maryland School of Medicine, 685 West Baltimore Street, Baltimore, MD 21201 USA.&lt;/auth-address&gt;&lt;titles&gt;&lt;title&gt;The vocabulary of microbiome research: a proposal&lt;/title&gt;&lt;secondary-title&gt;Microbiome&lt;/secondary-title&gt;&lt;/titles&gt;&lt;periodical&gt;&lt;full-title&gt;Microbiome&lt;/full-title&gt;&lt;/periodical&gt;&lt;pages&gt;31&lt;/pages&gt;&lt;volume&gt;3&lt;/volume&gt;&lt;edition&gt;2015/08/01&lt;/edition&gt;&lt;dates&gt;&lt;year&gt;2015&lt;/year&gt;&lt;/dates&gt;&lt;isbn&gt;2049-2618 (Print)&amp;#xD;2049-2618 (Linking)&lt;/isbn&gt;&lt;accession-num&gt;26229597&lt;/accession-num&gt;&lt;urls&gt;&lt;related-urls&gt;&lt;url&gt;https://www.ncbi.nlm.nih.gov/pubmed/26229597&lt;/url&gt;&lt;/related-urls&gt;&lt;/urls&gt;&lt;custom2&gt;PMC4520061&lt;/custom2&gt;&lt;electronic-resource-num&gt;10.1186/s40168-015-0094-5&lt;/electronic-resource-num&gt;&lt;/record&gt;&lt;/Cite&gt;&lt;/EndNote&gt;</w:instrText>
      </w:r>
      <w:r w:rsidRPr="005528AF">
        <w:rPr>
          <w:rFonts w:ascii="Times New Roman" w:hAnsi="Times New Roman" w:cs="Times New Roman"/>
          <w:color w:val="000000" w:themeColor="text1"/>
          <w:sz w:val="24"/>
          <w:szCs w:val="24"/>
        </w:rPr>
        <w:fldChar w:fldCharType="separate"/>
      </w:r>
      <w:r w:rsidRPr="009C1927">
        <w:rPr>
          <w:rFonts w:ascii="Times New Roman" w:hAnsi="Times New Roman" w:cs="Times New Roman"/>
          <w:noProof/>
          <w:color w:val="000000" w:themeColor="text1"/>
          <w:sz w:val="24"/>
          <w:szCs w:val="24"/>
          <w:vertAlign w:val="superscript"/>
        </w:rPr>
        <w:t>[</w:t>
      </w:r>
      <w:hyperlink w:anchor="_ENREF_14" w:tooltip="Marchesi, 2015 #89" w:history="1">
        <w:r w:rsidR="0000551E" w:rsidRPr="009C1927">
          <w:rPr>
            <w:rFonts w:ascii="Times New Roman" w:hAnsi="Times New Roman" w:cs="Times New Roman"/>
            <w:noProof/>
            <w:color w:val="000000" w:themeColor="text1"/>
            <w:sz w:val="24"/>
            <w:szCs w:val="24"/>
            <w:vertAlign w:val="superscript"/>
          </w:rPr>
          <w:t>14</w:t>
        </w:r>
      </w:hyperlink>
      <w:r w:rsidRPr="009C1927">
        <w:rPr>
          <w:rFonts w:ascii="Times New Roman" w:hAnsi="Times New Roman" w:cs="Times New Roman"/>
          <w:noProof/>
          <w:color w:val="000000" w:themeColor="text1"/>
          <w:sz w:val="24"/>
          <w:szCs w:val="24"/>
          <w:vertAlign w:val="superscript"/>
        </w:rPr>
        <w:t>]</w:t>
      </w:r>
      <w:r w:rsidRPr="005528AF">
        <w:rPr>
          <w:rFonts w:ascii="Times New Roman" w:hAnsi="Times New Roman" w:cs="Times New Roman"/>
          <w:color w:val="000000" w:themeColor="text1"/>
          <w:sz w:val="24"/>
          <w:szCs w:val="24"/>
        </w:rPr>
        <w:fldChar w:fldCharType="end"/>
      </w:r>
      <w:r w:rsidR="0062256A">
        <w:rPr>
          <w:rFonts w:ascii="Times New Roman" w:hAnsi="Times New Roman" w:cs="Times New Roman" w:hint="eastAsia"/>
          <w:color w:val="000000" w:themeColor="text1"/>
          <w:sz w:val="24"/>
          <w:szCs w:val="24"/>
        </w:rPr>
        <w:t>，一般用鸟枪法宏基因组测序获得，</w:t>
      </w:r>
      <w:r>
        <w:rPr>
          <w:rFonts w:ascii="Times New Roman" w:hAnsi="Times New Roman" w:cs="Times New Roman" w:hint="eastAsia"/>
          <w:color w:val="000000" w:themeColor="text1"/>
          <w:sz w:val="24"/>
          <w:szCs w:val="24"/>
        </w:rPr>
        <w:t>宏基因组学则是研究宏基因组的学科</w:t>
      </w:r>
      <w:r w:rsidRPr="005528AF">
        <w:rPr>
          <w:rFonts w:ascii="Times New Roman" w:hAnsi="Times New Roman" w:cs="Times New Roman"/>
          <w:color w:val="000000" w:themeColor="text1"/>
          <w:sz w:val="24"/>
          <w:szCs w:val="24"/>
        </w:rPr>
        <w:fldChar w:fldCharType="begin">
          <w:fldData xml:space="preserve">PEVuZE5vdGU+PENpdGU+PEF1dGhvcj5NYXJjaGVzaTwvQXV0aG9yPjxZZWFyPjIwMTU8L1llYXI+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==
</w:fldData>
        </w:fldChar>
      </w:r>
      <w:r>
        <w:rPr>
          <w:rFonts w:ascii="Times New Roman" w:hAnsi="Times New Roman" w:cs="Times New Roman"/>
          <w:color w:val="000000" w:themeColor="text1"/>
          <w:sz w:val="24"/>
          <w:szCs w:val="24"/>
        </w:rPr>
        <w:instrText xml:space="preserve"> ADDIN EN.CITE </w:instrText>
      </w:r>
      <w:r>
        <w:rPr>
          <w:rFonts w:ascii="Times New Roman" w:hAnsi="Times New Roman" w:cs="Times New Roman"/>
          <w:color w:val="000000" w:themeColor="text1"/>
          <w:sz w:val="24"/>
          <w:szCs w:val="24"/>
        </w:rPr>
        <w:fldChar w:fldCharType="begin">
          <w:fldData xml:space="preserve">PEVuZE5vdGU+PENpdGU+PEF1dGhvcj5NYXJjaGVzaTwvQXV0aG9yPjxZZWFyPjIwMTU8L1llYXI+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==
</w:fldData>
        </w:fldChar>
      </w:r>
      <w:r>
        <w:rPr>
          <w:rFonts w:ascii="Times New Roman" w:hAnsi="Times New Roman" w:cs="Times New Roman"/>
          <w:color w:val="000000" w:themeColor="text1"/>
          <w:sz w:val="24"/>
          <w:szCs w:val="24"/>
        </w:rPr>
        <w:instrText xml:space="preserve"> ADDIN EN.CITE.DATA </w:instrText>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end"/>
      </w:r>
      <w:r w:rsidRPr="005528AF">
        <w:rPr>
          <w:rFonts w:ascii="Times New Roman" w:hAnsi="Times New Roman" w:cs="Times New Roman"/>
          <w:color w:val="000000" w:themeColor="text1"/>
          <w:sz w:val="24"/>
          <w:szCs w:val="24"/>
        </w:rPr>
      </w:r>
      <w:r w:rsidRPr="005528AF">
        <w:rPr>
          <w:rFonts w:ascii="Times New Roman" w:hAnsi="Times New Roman" w:cs="Times New Roman"/>
          <w:color w:val="000000" w:themeColor="text1"/>
          <w:sz w:val="24"/>
          <w:szCs w:val="24"/>
        </w:rPr>
        <w:fldChar w:fldCharType="separate"/>
      </w:r>
      <w:r w:rsidRPr="009C1927">
        <w:rPr>
          <w:rFonts w:ascii="Times New Roman" w:hAnsi="Times New Roman" w:cs="Times New Roman"/>
          <w:noProof/>
          <w:color w:val="000000" w:themeColor="text1"/>
          <w:sz w:val="24"/>
          <w:szCs w:val="24"/>
          <w:vertAlign w:val="superscript"/>
        </w:rPr>
        <w:t>[</w:t>
      </w:r>
      <w:hyperlink w:anchor="_ENREF_12" w:tooltip="Young, 2017 #90" w:history="1">
        <w:r w:rsidR="0000551E" w:rsidRPr="009C1927">
          <w:rPr>
            <w:rFonts w:ascii="Times New Roman" w:hAnsi="Times New Roman" w:cs="Times New Roman"/>
            <w:noProof/>
            <w:color w:val="000000" w:themeColor="text1"/>
            <w:sz w:val="24"/>
            <w:szCs w:val="24"/>
            <w:vertAlign w:val="superscript"/>
          </w:rPr>
          <w:t>12</w:t>
        </w:r>
      </w:hyperlink>
      <w:r w:rsidRPr="009C1927">
        <w:rPr>
          <w:rFonts w:ascii="Times New Roman" w:hAnsi="Times New Roman" w:cs="Times New Roman"/>
          <w:noProof/>
          <w:color w:val="000000" w:themeColor="text1"/>
          <w:sz w:val="24"/>
          <w:szCs w:val="24"/>
          <w:vertAlign w:val="superscript"/>
        </w:rPr>
        <w:t xml:space="preserve">, </w:t>
      </w:r>
      <w:hyperlink w:anchor="_ENREF_14" w:tooltip="Marchesi, 2015 #89" w:history="1">
        <w:r w:rsidR="0000551E" w:rsidRPr="009C1927">
          <w:rPr>
            <w:rFonts w:ascii="Times New Roman" w:hAnsi="Times New Roman" w:cs="Times New Roman"/>
            <w:noProof/>
            <w:color w:val="000000" w:themeColor="text1"/>
            <w:sz w:val="24"/>
            <w:szCs w:val="24"/>
            <w:vertAlign w:val="superscript"/>
          </w:rPr>
          <w:t>14</w:t>
        </w:r>
      </w:hyperlink>
      <w:r w:rsidRPr="009C1927">
        <w:rPr>
          <w:rFonts w:ascii="Times New Roman" w:hAnsi="Times New Roman" w:cs="Times New Roman"/>
          <w:noProof/>
          <w:color w:val="000000" w:themeColor="text1"/>
          <w:sz w:val="24"/>
          <w:szCs w:val="24"/>
          <w:vertAlign w:val="superscript"/>
        </w:rPr>
        <w:t>]</w:t>
      </w:r>
      <w:r w:rsidRPr="005528AF">
        <w:rPr>
          <w:rFonts w:ascii="Times New Roman" w:hAnsi="Times New Roman" w:cs="Times New Roman"/>
          <w:color w:val="000000" w:themeColor="text1"/>
          <w:sz w:val="24"/>
          <w:szCs w:val="24"/>
        </w:rPr>
        <w:fldChar w:fldCharType="end"/>
      </w:r>
      <w:r>
        <w:rPr>
          <w:rFonts w:ascii="Times New Roman" w:hAnsi="Times New Roman" w:cs="Times New Roman" w:hint="eastAsia"/>
          <w:color w:val="000000" w:themeColor="text1"/>
          <w:sz w:val="24"/>
          <w:szCs w:val="24"/>
        </w:rPr>
        <w:t>。</w:t>
      </w:r>
      <w:r w:rsidR="00974E60">
        <w:rPr>
          <w:rFonts w:ascii="Times New Roman" w:hAnsi="Times New Roman" w:cs="Times New Roman" w:hint="eastAsia"/>
          <w:color w:val="000000" w:themeColor="text1"/>
          <w:sz w:val="24"/>
          <w:szCs w:val="24"/>
        </w:rPr>
        <w:t>病毒组（</w:t>
      </w:r>
      <w:r w:rsidR="00974E60">
        <w:rPr>
          <w:rFonts w:ascii="Times New Roman" w:hAnsi="Times New Roman" w:cs="Times New Roman"/>
          <w:color w:val="000000" w:themeColor="text1"/>
          <w:sz w:val="24"/>
          <w:szCs w:val="24"/>
        </w:rPr>
        <w:t>v</w:t>
      </w:r>
      <w:r w:rsidR="00974E60" w:rsidRPr="005528AF">
        <w:rPr>
          <w:rFonts w:ascii="Times New Roman" w:hAnsi="Times New Roman" w:cs="Times New Roman"/>
          <w:color w:val="000000" w:themeColor="text1"/>
          <w:sz w:val="24"/>
          <w:szCs w:val="24"/>
        </w:rPr>
        <w:t>irome</w:t>
      </w:r>
      <w:r w:rsidR="00974E60">
        <w:rPr>
          <w:rFonts w:ascii="Times New Roman" w:hAnsi="Times New Roman" w:cs="Times New Roman" w:hint="eastAsia"/>
          <w:color w:val="000000" w:themeColor="text1"/>
          <w:sz w:val="24"/>
          <w:szCs w:val="24"/>
        </w:rPr>
        <w:t>）指</w:t>
      </w:r>
      <w:r w:rsidR="000C535A">
        <w:rPr>
          <w:rFonts w:ascii="Times New Roman" w:hAnsi="Times New Roman" w:cs="Times New Roman" w:hint="eastAsia"/>
          <w:color w:val="000000" w:themeColor="text1"/>
          <w:sz w:val="24"/>
          <w:szCs w:val="24"/>
        </w:rPr>
        <w:t>人体内或表面</w:t>
      </w:r>
      <w:r w:rsidR="009F170B">
        <w:rPr>
          <w:rFonts w:ascii="Times New Roman" w:hAnsi="Times New Roman" w:cs="Times New Roman" w:hint="eastAsia"/>
          <w:color w:val="000000" w:themeColor="text1"/>
          <w:sz w:val="24"/>
          <w:szCs w:val="24"/>
        </w:rPr>
        <w:t>的</w:t>
      </w:r>
      <w:r w:rsidR="000C535A">
        <w:rPr>
          <w:rFonts w:ascii="Times New Roman" w:hAnsi="Times New Roman" w:cs="Times New Roman" w:hint="eastAsia"/>
          <w:color w:val="000000" w:themeColor="text1"/>
          <w:sz w:val="24"/>
          <w:szCs w:val="24"/>
        </w:rPr>
        <w:t>病毒集合，包括内源性逆转录病毒、</w:t>
      </w:r>
      <w:r w:rsidR="004B0BC6">
        <w:rPr>
          <w:rFonts w:ascii="Times New Roman" w:hAnsi="Times New Roman" w:cs="Times New Roman" w:hint="eastAsia"/>
          <w:color w:val="000000" w:themeColor="text1"/>
          <w:sz w:val="24"/>
          <w:szCs w:val="24"/>
        </w:rPr>
        <w:t>真核生物病毒和噬菌体</w:t>
      </w:r>
      <w:r w:rsidR="00683A4D" w:rsidRPr="005528AF">
        <w:rPr>
          <w:rFonts w:ascii="Times New Roman" w:hAnsi="Times New Roman" w:cs="Times New Roman"/>
          <w:color w:val="000000" w:themeColor="text1"/>
          <w:sz w:val="24"/>
          <w:szCs w:val="24"/>
        </w:rPr>
        <w:fldChar w:fldCharType="begin"/>
      </w:r>
      <w:r w:rsidR="009C1927">
        <w:rPr>
          <w:rFonts w:ascii="Times New Roman" w:hAnsi="Times New Roman" w:cs="Times New Roman"/>
          <w:color w:val="000000" w:themeColor="text1"/>
          <w:sz w:val="24"/>
          <w:szCs w:val="24"/>
        </w:rPr>
        <w:instrText xml:space="preserve"> ADDIN EN.CITE &lt;EndNote&gt;&lt;Cite&gt;&lt;Author&gt;Santiago-Rodriguez&lt;/Author&gt;&lt;Year&gt;2019&lt;/Year&gt;&lt;RecNum&gt;234&lt;/RecNum&gt;&lt;DisplayText&gt;&lt;style face="superscript"&gt;[16]&lt;/style&gt;&lt;/DisplayText&gt;&lt;record&gt;&lt;rec-number&gt;234&lt;/rec-number&gt;&lt;foreign-keys&gt;&lt;key app="EN" db-id="awdrrxf56w52whedwtpvwtxhd09sdzew02vt" timestamp="1585121003"&gt;234&lt;/key&gt;&lt;/foreign-keys&gt;&lt;ref-type name="Journal Article"&gt;17&lt;/ref-type&gt;&lt;contributors&gt;&lt;authors&gt;&lt;author&gt;Santiago-Rodriguez, T. M.&lt;/author&gt;&lt;author&gt;Hollister, E. B.&lt;/author&gt;&lt;/authors&gt;&lt;/contributors&gt;&lt;auth-address&gt;Diversigen Inc., 2450 Holcombe Blvd, Suite BCMA, 77021 Houston, TX, USA. trodriguez@diversigen.com.&amp;#xD;Diversigen Inc., 2450 Holcombe Blvd, Suite BCMA, 77021 Houston, TX, USA. ehollister@diversigen.com.&lt;/auth-address&gt;&lt;titles&gt;&lt;title&gt;Human Virome and Disease: High-Throughput Sequencing for Virus Discovery, Identification of Phage-Bacteria Dysbiosis and Development of Therapeutic Approaches with Emphasis on the Human Gut&lt;/title&gt;&lt;secondary-title&gt;Viruses&lt;/secondary-title&gt;&lt;/titles&gt;&lt;periodical&gt;&lt;full-title&gt;Viruses&lt;/full-title&gt;&lt;/periodical&gt;&lt;volume&gt;11&lt;/volume&gt;&lt;number&gt;7&lt;/number&gt;&lt;edition&gt;2019/07/22&lt;/edition&gt;&lt;keywords&gt;&lt;keyword&gt;microbiome&lt;/keyword&gt;&lt;keyword&gt;phage therapy&lt;/keyword&gt;&lt;keyword&gt;viral mock communities&lt;/keyword&gt;&lt;keyword&gt;virome&lt;/keyword&gt;&lt;/keywords&gt;&lt;dates&gt;&lt;year&gt;2019&lt;/year&gt;&lt;pub-dates&gt;&lt;date&gt;Jul 18&lt;/date&gt;&lt;/pub-dates&gt;&lt;/dates&gt;&lt;isbn&gt;1999-4915 (Electronic)&amp;#xD;1999-4915 (Linking)&lt;/isbn&gt;&lt;accession-num&gt;31323792&lt;/accession-num&gt;&lt;urls&gt;&lt;related-urls&gt;&lt;url&gt;https://www.ncbi.nlm.nih.gov/pubmed/31323792&lt;/url&gt;&lt;/related-urls&gt;&lt;/urls&gt;&lt;custom2&gt;PMC6669467&lt;/custom2&gt;&lt;electronic-resource-num&gt;10.3390/v11070656&lt;/electronic-resource-num&gt;&lt;/record&gt;&lt;/Cite&gt;&lt;/EndNote&gt;</w:instrText>
      </w:r>
      <w:r w:rsidR="00683A4D" w:rsidRPr="005528AF">
        <w:rPr>
          <w:rFonts w:ascii="Times New Roman" w:hAnsi="Times New Roman" w:cs="Times New Roman"/>
          <w:color w:val="000000" w:themeColor="text1"/>
          <w:sz w:val="24"/>
          <w:szCs w:val="24"/>
        </w:rPr>
        <w:fldChar w:fldCharType="separate"/>
      </w:r>
      <w:r w:rsidR="009C1927" w:rsidRPr="009C1927">
        <w:rPr>
          <w:rFonts w:ascii="Times New Roman" w:hAnsi="Times New Roman" w:cs="Times New Roman"/>
          <w:noProof/>
          <w:color w:val="000000" w:themeColor="text1"/>
          <w:sz w:val="24"/>
          <w:szCs w:val="24"/>
          <w:vertAlign w:val="superscript"/>
        </w:rPr>
        <w:t>[</w:t>
      </w:r>
      <w:hyperlink w:anchor="_ENREF_16" w:tooltip="Santiago-Rodriguez, 2019 #234" w:history="1">
        <w:r w:rsidR="0000551E" w:rsidRPr="009C1927">
          <w:rPr>
            <w:rFonts w:ascii="Times New Roman" w:hAnsi="Times New Roman" w:cs="Times New Roman"/>
            <w:noProof/>
            <w:color w:val="000000" w:themeColor="text1"/>
            <w:sz w:val="24"/>
            <w:szCs w:val="24"/>
            <w:vertAlign w:val="superscript"/>
          </w:rPr>
          <w:t>16</w:t>
        </w:r>
      </w:hyperlink>
      <w:r w:rsidR="009C1927" w:rsidRPr="009C1927">
        <w:rPr>
          <w:rFonts w:ascii="Times New Roman" w:hAnsi="Times New Roman" w:cs="Times New Roman"/>
          <w:noProof/>
          <w:color w:val="000000" w:themeColor="text1"/>
          <w:sz w:val="24"/>
          <w:szCs w:val="24"/>
          <w:vertAlign w:val="superscript"/>
        </w:rPr>
        <w:t>]</w:t>
      </w:r>
      <w:r w:rsidR="00683A4D" w:rsidRPr="005528AF">
        <w:rPr>
          <w:rFonts w:ascii="Times New Roman" w:hAnsi="Times New Roman" w:cs="Times New Roman"/>
          <w:color w:val="000000" w:themeColor="text1"/>
          <w:sz w:val="24"/>
          <w:szCs w:val="24"/>
        </w:rPr>
        <w:fldChar w:fldCharType="end"/>
      </w:r>
      <w:r w:rsidR="004B0BC6">
        <w:rPr>
          <w:rFonts w:ascii="Times New Roman" w:hAnsi="Times New Roman" w:cs="Times New Roman" w:hint="eastAsia"/>
          <w:color w:val="000000" w:themeColor="text1"/>
          <w:sz w:val="24"/>
          <w:szCs w:val="24"/>
        </w:rPr>
        <w:t>。研究病毒组的学科就是病毒组学。</w:t>
      </w:r>
      <w:r w:rsidR="004B0BC6" w:rsidRPr="004B0BC6">
        <w:rPr>
          <w:rFonts w:ascii="Times New Roman" w:hAnsi="Times New Roman" w:cs="Times New Roman" w:hint="eastAsia"/>
          <w:i/>
          <w:color w:val="000000" w:themeColor="text1"/>
          <w:sz w:val="24"/>
          <w:szCs w:val="24"/>
        </w:rPr>
        <w:t>作者注：</w:t>
      </w:r>
      <w:r w:rsidR="001D695D" w:rsidRPr="001D695D">
        <w:rPr>
          <w:rFonts w:ascii="Times New Roman" w:hAnsi="Times New Roman" w:cs="Times New Roman"/>
          <w:i/>
          <w:color w:val="000000" w:themeColor="text1"/>
          <w:sz w:val="24"/>
          <w:szCs w:val="24"/>
        </w:rPr>
        <w:t>Microbiota</w:t>
      </w:r>
      <w:r w:rsidR="001D695D">
        <w:rPr>
          <w:rFonts w:ascii="Times New Roman" w:hAnsi="Times New Roman" w:cs="Times New Roman" w:hint="eastAsia"/>
          <w:i/>
          <w:color w:val="000000" w:themeColor="text1"/>
          <w:sz w:val="24"/>
          <w:szCs w:val="24"/>
        </w:rPr>
        <w:t>国内有些学者翻译为“微生物群”，</w:t>
      </w:r>
      <w:r w:rsidR="001D695D" w:rsidRPr="001D695D">
        <w:rPr>
          <w:rFonts w:ascii="Times New Roman" w:hAnsi="Times New Roman" w:cs="Times New Roman"/>
          <w:i/>
          <w:color w:val="000000" w:themeColor="text1"/>
          <w:sz w:val="24"/>
          <w:szCs w:val="24"/>
        </w:rPr>
        <w:t>microbiome</w:t>
      </w:r>
      <w:r w:rsidR="001D695D">
        <w:rPr>
          <w:rFonts w:ascii="Times New Roman" w:hAnsi="Times New Roman" w:cs="Times New Roman" w:hint="eastAsia"/>
          <w:i/>
          <w:color w:val="000000" w:themeColor="text1"/>
          <w:sz w:val="24"/>
          <w:szCs w:val="24"/>
        </w:rPr>
        <w:t>翻译为“微生物组”。不过</w:t>
      </w:r>
      <w:r w:rsidR="006A044E" w:rsidRPr="004B0BC6">
        <w:rPr>
          <w:rFonts w:ascii="Times New Roman" w:hAnsi="Times New Roman" w:cs="Times New Roman"/>
          <w:i/>
          <w:color w:val="000000" w:themeColor="text1"/>
          <w:sz w:val="24"/>
          <w:szCs w:val="24"/>
        </w:rPr>
        <w:t>中文文献用</w:t>
      </w:r>
      <w:r w:rsidR="006A044E" w:rsidRPr="004B0BC6">
        <w:rPr>
          <w:rFonts w:ascii="Times New Roman" w:hAnsi="Times New Roman" w:cs="Times New Roman" w:hint="eastAsia"/>
          <w:i/>
          <w:color w:val="000000" w:themeColor="text1"/>
          <w:sz w:val="24"/>
          <w:szCs w:val="24"/>
        </w:rPr>
        <w:t>“</w:t>
      </w:r>
      <w:r w:rsidR="006A044E" w:rsidRPr="004B0BC6">
        <w:rPr>
          <w:rFonts w:ascii="Times New Roman" w:hAnsi="Times New Roman" w:cs="Times New Roman"/>
          <w:i/>
          <w:color w:val="000000" w:themeColor="text1"/>
          <w:sz w:val="24"/>
          <w:szCs w:val="24"/>
        </w:rPr>
        <w:t>微生物组</w:t>
      </w:r>
      <w:r w:rsidR="006A044E" w:rsidRPr="004B0BC6">
        <w:rPr>
          <w:rFonts w:ascii="Times New Roman" w:hAnsi="Times New Roman" w:cs="Times New Roman" w:hint="eastAsia"/>
          <w:i/>
          <w:color w:val="000000" w:themeColor="text1"/>
          <w:sz w:val="24"/>
          <w:szCs w:val="24"/>
        </w:rPr>
        <w:t>”或“××菌群”</w:t>
      </w:r>
      <w:r w:rsidR="006A044E" w:rsidRPr="004B0BC6">
        <w:rPr>
          <w:rFonts w:ascii="Times New Roman" w:hAnsi="Times New Roman" w:cs="Times New Roman"/>
          <w:i/>
          <w:color w:val="000000" w:themeColor="text1"/>
          <w:sz w:val="24"/>
          <w:szCs w:val="24"/>
        </w:rPr>
        <w:t>即可</w:t>
      </w:r>
      <w:r w:rsidR="006A044E" w:rsidRPr="004B0BC6">
        <w:rPr>
          <w:rFonts w:ascii="Times New Roman" w:hAnsi="Times New Roman" w:cs="Times New Roman" w:hint="eastAsia"/>
          <w:i/>
          <w:color w:val="000000" w:themeColor="text1"/>
          <w:sz w:val="24"/>
          <w:szCs w:val="24"/>
        </w:rPr>
        <w:t>，</w:t>
      </w:r>
      <w:r w:rsidR="001D695D">
        <w:rPr>
          <w:rFonts w:ascii="Times New Roman" w:hAnsi="Times New Roman" w:cs="Times New Roman" w:hint="eastAsia"/>
          <w:i/>
          <w:color w:val="000000" w:themeColor="text1"/>
          <w:sz w:val="24"/>
          <w:szCs w:val="24"/>
        </w:rPr>
        <w:t>多数情况下</w:t>
      </w:r>
      <w:r w:rsidR="006A044E" w:rsidRPr="004B0BC6">
        <w:rPr>
          <w:rFonts w:ascii="Times New Roman" w:hAnsi="Times New Roman" w:cs="Times New Roman"/>
          <w:i/>
          <w:color w:val="000000" w:themeColor="text1"/>
          <w:sz w:val="24"/>
          <w:szCs w:val="24"/>
        </w:rPr>
        <w:t>不需要区分是</w:t>
      </w:r>
      <w:r w:rsidR="006A044E" w:rsidRPr="004B0BC6">
        <w:rPr>
          <w:rFonts w:ascii="Times New Roman" w:hAnsi="Times New Roman" w:cs="Times New Roman"/>
          <w:i/>
          <w:color w:val="000000" w:themeColor="text1"/>
          <w:sz w:val="24"/>
          <w:szCs w:val="24"/>
        </w:rPr>
        <w:t>microbiota</w:t>
      </w:r>
      <w:r w:rsidR="001D695D">
        <w:rPr>
          <w:rFonts w:ascii="Times New Roman" w:hAnsi="Times New Roman" w:cs="Times New Roman" w:hint="eastAsia"/>
          <w:i/>
          <w:color w:val="000000" w:themeColor="text1"/>
          <w:sz w:val="24"/>
          <w:szCs w:val="24"/>
        </w:rPr>
        <w:t>或</w:t>
      </w:r>
      <w:r w:rsidR="006A044E" w:rsidRPr="004B0BC6">
        <w:rPr>
          <w:rFonts w:ascii="Times New Roman" w:hAnsi="Times New Roman" w:cs="Times New Roman"/>
          <w:i/>
          <w:color w:val="000000" w:themeColor="text1"/>
          <w:sz w:val="24"/>
          <w:szCs w:val="24"/>
        </w:rPr>
        <w:t>microbiome</w:t>
      </w:r>
      <w:r w:rsidR="006A044E">
        <w:rPr>
          <w:rFonts w:ascii="Times New Roman" w:hAnsi="Times New Roman" w:cs="Times New Roman" w:hint="eastAsia"/>
          <w:color w:val="000000" w:themeColor="text1"/>
          <w:sz w:val="24"/>
          <w:szCs w:val="24"/>
        </w:rPr>
        <w:t>。</w:t>
      </w:r>
    </w:p>
    <w:p w14:paraId="608F49CF" w14:textId="64D7910B" w:rsidR="00683606" w:rsidRDefault="009D7704" w:rsidP="00BC1C78">
      <w:pPr>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14:anchorId="3CE443C4" wp14:editId="1F58731A">
            <wp:extent cx="4753966" cy="3597250"/>
            <wp:effectExtent l="0" t="0" r="889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 1，中文.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53966" cy="3597250"/>
                    </a:xfrm>
                    <a:prstGeom prst="rect">
                      <a:avLst/>
                    </a:prstGeom>
                  </pic:spPr>
                </pic:pic>
              </a:graphicData>
            </a:graphic>
          </wp:inline>
        </w:drawing>
      </w:r>
    </w:p>
    <w:p w14:paraId="1C4A2C75" w14:textId="5AA83ED5" w:rsidR="00683606" w:rsidRPr="005528AF" w:rsidRDefault="00446E7B" w:rsidP="00446E7B">
      <w:pPr>
        <w:spacing w:afterLines="50" w:after="156"/>
        <w:rPr>
          <w:rFonts w:ascii="Times New Roman" w:hAnsi="Times New Roman" w:cs="Times New Roman"/>
          <w:color w:val="000000" w:themeColor="text1"/>
          <w:sz w:val="24"/>
          <w:szCs w:val="24"/>
        </w:rPr>
      </w:pPr>
      <w:r w:rsidRPr="00446E7B">
        <w:rPr>
          <w:rFonts w:ascii="Times New Roman" w:hAnsi="Times New Roman" w:cs="Times New Roman" w:hint="eastAsia"/>
          <w:b/>
          <w:bCs/>
          <w:color w:val="000000" w:themeColor="text1"/>
          <w:sz w:val="24"/>
          <w:szCs w:val="24"/>
        </w:rPr>
        <w:t>图</w:t>
      </w:r>
      <w:r w:rsidRPr="00446E7B">
        <w:rPr>
          <w:rFonts w:ascii="Times New Roman" w:hAnsi="Times New Roman" w:cs="Times New Roman" w:hint="eastAsia"/>
          <w:b/>
          <w:bCs/>
          <w:color w:val="000000" w:themeColor="text1"/>
          <w:sz w:val="24"/>
          <w:szCs w:val="24"/>
        </w:rPr>
        <w:t>1</w:t>
      </w:r>
      <w:r w:rsidR="001B585D">
        <w:rPr>
          <w:rFonts w:ascii="Times New Roman" w:hAnsi="Times New Roman" w:cs="Times New Roman" w:hint="eastAsia"/>
          <w:b/>
          <w:bCs/>
          <w:color w:val="000000" w:themeColor="text1"/>
          <w:sz w:val="24"/>
          <w:szCs w:val="24"/>
        </w:rPr>
        <w:t>：</w:t>
      </w:r>
      <w:r w:rsidRPr="00446E7B">
        <w:rPr>
          <w:rFonts w:ascii="Times New Roman" w:hAnsi="Times New Roman" w:cs="Times New Roman" w:hint="eastAsia"/>
          <w:b/>
          <w:bCs/>
          <w:color w:val="000000" w:themeColor="text1"/>
          <w:sz w:val="24"/>
          <w:szCs w:val="24"/>
        </w:rPr>
        <w:t>微生物组、微生物群、宏基因组和</w:t>
      </w:r>
      <w:r w:rsidRPr="00446E7B">
        <w:rPr>
          <w:rFonts w:ascii="Times New Roman" w:hAnsi="Times New Roman" w:cs="Times New Roman" w:hint="eastAsia"/>
          <w:b/>
          <w:bCs/>
          <w:color w:val="000000" w:themeColor="text1"/>
          <w:sz w:val="24"/>
          <w:szCs w:val="24"/>
        </w:rPr>
        <w:t>16S rDNA</w:t>
      </w:r>
      <w:r w:rsidRPr="00446E7B">
        <w:rPr>
          <w:rFonts w:ascii="Times New Roman" w:hAnsi="Times New Roman" w:cs="Times New Roman" w:hint="eastAsia"/>
          <w:b/>
          <w:bCs/>
          <w:color w:val="000000" w:themeColor="text1"/>
          <w:sz w:val="24"/>
          <w:szCs w:val="24"/>
        </w:rPr>
        <w:t>的</w:t>
      </w:r>
      <w:r w:rsidR="00E34566">
        <w:rPr>
          <w:rFonts w:ascii="Times New Roman" w:hAnsi="Times New Roman" w:cs="Times New Roman" w:hint="eastAsia"/>
          <w:b/>
          <w:bCs/>
          <w:color w:val="000000" w:themeColor="text1"/>
          <w:sz w:val="24"/>
          <w:szCs w:val="24"/>
        </w:rPr>
        <w:t>概念</w:t>
      </w:r>
      <w:r w:rsidRPr="00446E7B">
        <w:rPr>
          <w:rFonts w:ascii="Times New Roman" w:hAnsi="Times New Roman" w:cs="Times New Roman" w:hint="eastAsia"/>
          <w:color w:val="000000" w:themeColor="text1"/>
          <w:sz w:val="24"/>
          <w:szCs w:val="24"/>
        </w:rPr>
        <w:t>。（</w:t>
      </w:r>
      <w:r w:rsidRPr="00446E7B">
        <w:rPr>
          <w:rFonts w:ascii="Times New Roman" w:hAnsi="Times New Roman" w:cs="Times New Roman" w:hint="eastAsia"/>
          <w:color w:val="000000" w:themeColor="text1"/>
          <w:sz w:val="24"/>
          <w:szCs w:val="24"/>
        </w:rPr>
        <w:t>A</w:t>
      </w:r>
      <w:r w:rsidRPr="00446E7B">
        <w:rPr>
          <w:rFonts w:ascii="Times New Roman" w:hAnsi="Times New Roman" w:cs="Times New Roman" w:hint="eastAsia"/>
          <w:color w:val="000000" w:themeColor="text1"/>
          <w:sz w:val="24"/>
          <w:szCs w:val="24"/>
        </w:rPr>
        <w:t>）微生物组</w:t>
      </w:r>
      <w:r w:rsidR="00E34566">
        <w:rPr>
          <w:rFonts w:ascii="Times New Roman" w:hAnsi="Times New Roman" w:cs="Times New Roman" w:hint="eastAsia"/>
          <w:color w:val="000000" w:themeColor="text1"/>
          <w:sz w:val="24"/>
          <w:szCs w:val="24"/>
        </w:rPr>
        <w:t>（</w:t>
      </w:r>
      <w:r w:rsidR="00E34566">
        <w:rPr>
          <w:rFonts w:ascii="Times New Roman" w:hAnsi="Times New Roman" w:cs="Times New Roman" w:hint="eastAsia"/>
          <w:color w:val="000000" w:themeColor="text1"/>
          <w:sz w:val="24"/>
          <w:szCs w:val="24"/>
        </w:rPr>
        <w:t>microbiome</w:t>
      </w:r>
      <w:r w:rsidR="00E34566">
        <w:rPr>
          <w:rFonts w:ascii="Times New Roman" w:hAnsi="Times New Roman" w:cs="Times New Roman" w:hint="eastAsia"/>
          <w:color w:val="000000" w:themeColor="text1"/>
          <w:sz w:val="24"/>
          <w:szCs w:val="24"/>
        </w:rPr>
        <w:t>）</w:t>
      </w:r>
      <w:r w:rsidRPr="00446E7B">
        <w:rPr>
          <w:rFonts w:ascii="Times New Roman" w:hAnsi="Times New Roman" w:cs="Times New Roman" w:hint="eastAsia"/>
          <w:color w:val="000000" w:themeColor="text1"/>
          <w:sz w:val="24"/>
          <w:szCs w:val="24"/>
        </w:rPr>
        <w:t>的概念不仅涵盖微生物，而且涵盖周围的环境条件。微生物群</w:t>
      </w:r>
      <w:r w:rsidR="00E34566">
        <w:rPr>
          <w:rFonts w:ascii="Times New Roman" w:hAnsi="Times New Roman" w:cs="Times New Roman" w:hint="eastAsia"/>
          <w:color w:val="000000" w:themeColor="text1"/>
          <w:sz w:val="24"/>
          <w:szCs w:val="24"/>
        </w:rPr>
        <w:t>（</w:t>
      </w:r>
      <w:r w:rsidR="00E34566">
        <w:rPr>
          <w:rFonts w:ascii="Times New Roman" w:hAnsi="Times New Roman" w:cs="Times New Roman" w:hint="eastAsia"/>
          <w:color w:val="000000" w:themeColor="text1"/>
          <w:sz w:val="24"/>
          <w:szCs w:val="24"/>
        </w:rPr>
        <w:t>microbiota</w:t>
      </w:r>
      <w:r w:rsidR="00E34566">
        <w:rPr>
          <w:rFonts w:ascii="Times New Roman" w:hAnsi="Times New Roman" w:cs="Times New Roman" w:hint="eastAsia"/>
          <w:color w:val="000000" w:themeColor="text1"/>
          <w:sz w:val="24"/>
          <w:szCs w:val="24"/>
        </w:rPr>
        <w:t>）</w:t>
      </w:r>
      <w:r w:rsidRPr="00446E7B">
        <w:rPr>
          <w:rFonts w:ascii="Times New Roman" w:hAnsi="Times New Roman" w:cs="Times New Roman" w:hint="eastAsia"/>
          <w:color w:val="000000" w:themeColor="text1"/>
          <w:sz w:val="24"/>
          <w:szCs w:val="24"/>
        </w:rPr>
        <w:t>仅指微生物</w:t>
      </w:r>
      <w:r w:rsidR="00E34566">
        <w:rPr>
          <w:rFonts w:ascii="Times New Roman" w:hAnsi="Times New Roman" w:cs="Times New Roman" w:hint="eastAsia"/>
          <w:color w:val="000000" w:themeColor="text1"/>
          <w:sz w:val="24"/>
          <w:szCs w:val="24"/>
        </w:rPr>
        <w:t>本身</w:t>
      </w:r>
      <w:r w:rsidRPr="00446E7B">
        <w:rPr>
          <w:rFonts w:ascii="Times New Roman" w:hAnsi="Times New Roman" w:cs="Times New Roman" w:hint="eastAsia"/>
          <w:color w:val="000000" w:themeColor="text1"/>
          <w:sz w:val="24"/>
          <w:szCs w:val="24"/>
        </w:rPr>
        <w:t>。（</w:t>
      </w:r>
      <w:r w:rsidRPr="00446E7B">
        <w:rPr>
          <w:rFonts w:ascii="Times New Roman" w:hAnsi="Times New Roman" w:cs="Times New Roman" w:hint="eastAsia"/>
          <w:color w:val="000000" w:themeColor="text1"/>
          <w:sz w:val="24"/>
          <w:szCs w:val="24"/>
        </w:rPr>
        <w:t>B</w:t>
      </w:r>
      <w:r w:rsidRPr="00446E7B">
        <w:rPr>
          <w:rFonts w:ascii="Times New Roman" w:hAnsi="Times New Roman" w:cs="Times New Roman" w:hint="eastAsia"/>
          <w:color w:val="000000" w:themeColor="text1"/>
          <w:sz w:val="24"/>
          <w:szCs w:val="24"/>
        </w:rPr>
        <w:t>）</w:t>
      </w:r>
      <w:r>
        <w:rPr>
          <w:rFonts w:ascii="Times New Roman" w:hAnsi="Times New Roman" w:cs="Times New Roman" w:hint="eastAsia"/>
          <w:color w:val="000000" w:themeColor="text1"/>
          <w:sz w:val="24"/>
          <w:szCs w:val="24"/>
        </w:rPr>
        <w:t>宏</w:t>
      </w:r>
      <w:r w:rsidRPr="00446E7B">
        <w:rPr>
          <w:rFonts w:ascii="Times New Roman" w:hAnsi="Times New Roman" w:cs="Times New Roman" w:hint="eastAsia"/>
          <w:color w:val="000000" w:themeColor="text1"/>
          <w:sz w:val="24"/>
          <w:szCs w:val="24"/>
        </w:rPr>
        <w:t>基因组是指微生物的所有基因组，而</w:t>
      </w:r>
      <w:r w:rsidRPr="00446E7B">
        <w:rPr>
          <w:rFonts w:ascii="Times New Roman" w:hAnsi="Times New Roman" w:cs="Times New Roman" w:hint="eastAsia"/>
          <w:color w:val="000000" w:themeColor="text1"/>
          <w:sz w:val="24"/>
          <w:szCs w:val="24"/>
        </w:rPr>
        <w:t>16S rDNA</w:t>
      </w:r>
      <w:r w:rsidRPr="00446E7B">
        <w:rPr>
          <w:rFonts w:ascii="Times New Roman" w:hAnsi="Times New Roman" w:cs="Times New Roman" w:hint="eastAsia"/>
          <w:color w:val="000000" w:themeColor="text1"/>
          <w:sz w:val="24"/>
          <w:szCs w:val="24"/>
        </w:rPr>
        <w:t>仅</w:t>
      </w:r>
      <w:r>
        <w:rPr>
          <w:rFonts w:ascii="Times New Roman" w:hAnsi="Times New Roman" w:cs="Times New Roman" w:hint="eastAsia"/>
          <w:color w:val="000000" w:themeColor="text1"/>
          <w:sz w:val="24"/>
          <w:szCs w:val="24"/>
        </w:rPr>
        <w:t>涵盖</w:t>
      </w:r>
      <w:r w:rsidRPr="00446E7B">
        <w:rPr>
          <w:rFonts w:ascii="Times New Roman" w:hAnsi="Times New Roman" w:cs="Times New Roman" w:hint="eastAsia"/>
          <w:color w:val="000000" w:themeColor="text1"/>
          <w:sz w:val="24"/>
          <w:szCs w:val="24"/>
        </w:rPr>
        <w:t>基因组的一部分。（</w:t>
      </w:r>
      <w:r w:rsidRPr="00446E7B">
        <w:rPr>
          <w:rFonts w:ascii="Times New Roman" w:hAnsi="Times New Roman" w:cs="Times New Roman" w:hint="eastAsia"/>
          <w:color w:val="000000" w:themeColor="text1"/>
          <w:sz w:val="24"/>
          <w:szCs w:val="24"/>
        </w:rPr>
        <w:t>C</w:t>
      </w:r>
      <w:r w:rsidRPr="00446E7B">
        <w:rPr>
          <w:rFonts w:ascii="Times New Roman" w:hAnsi="Times New Roman" w:cs="Times New Roman" w:hint="eastAsia"/>
          <w:color w:val="000000" w:themeColor="text1"/>
          <w:sz w:val="24"/>
          <w:szCs w:val="24"/>
        </w:rPr>
        <w:t>）α多样性衡量样本中的多样性，而β多样性比较样本之间的</w:t>
      </w:r>
      <w:r w:rsidR="00E34566">
        <w:rPr>
          <w:rFonts w:ascii="Times New Roman" w:hAnsi="Times New Roman" w:cs="Times New Roman" w:hint="eastAsia"/>
          <w:color w:val="000000" w:themeColor="text1"/>
          <w:sz w:val="24"/>
          <w:szCs w:val="24"/>
        </w:rPr>
        <w:t>物种</w:t>
      </w:r>
      <w:r w:rsidRPr="00446E7B">
        <w:rPr>
          <w:rFonts w:ascii="Times New Roman" w:hAnsi="Times New Roman" w:cs="Times New Roman" w:hint="eastAsia"/>
          <w:color w:val="000000" w:themeColor="text1"/>
          <w:sz w:val="24"/>
          <w:szCs w:val="24"/>
        </w:rPr>
        <w:t>差异。</w:t>
      </w:r>
    </w:p>
    <w:p w14:paraId="5A94BDA8" w14:textId="5CFECB6D" w:rsidR="00C54B05" w:rsidRPr="00B618E7" w:rsidRDefault="00B618E7" w:rsidP="00AE32C8">
      <w:pPr>
        <w:pStyle w:val="2"/>
        <w:spacing w:before="0" w:after="0" w:line="360" w:lineRule="auto"/>
        <w:ind w:firstLineChars="200" w:firstLine="482"/>
        <w:rPr>
          <w:rStyle w:val="fontstyle01"/>
          <w:rFonts w:ascii="Times New Roman" w:hAnsi="Times New Roman" w:cs="Times New Roman"/>
          <w:bCs w:val="0"/>
          <w:iCs/>
          <w:color w:val="000000" w:themeColor="text1"/>
          <w:sz w:val="24"/>
          <w:szCs w:val="24"/>
        </w:rPr>
      </w:pPr>
      <w:bookmarkStart w:id="6" w:name="_Toc27078218"/>
      <w:r w:rsidRPr="00B618E7">
        <w:rPr>
          <w:rStyle w:val="fontstyle01"/>
          <w:rFonts w:ascii="Times New Roman" w:hAnsi="Times New Roman" w:cs="Times New Roman"/>
          <w:bCs w:val="0"/>
          <w:iCs/>
          <w:color w:val="000000" w:themeColor="text1"/>
          <w:sz w:val="24"/>
          <w:szCs w:val="24"/>
        </w:rPr>
        <w:t xml:space="preserve">2.2 </w:t>
      </w:r>
      <w:bookmarkEnd w:id="6"/>
      <w:r w:rsidRPr="00B618E7">
        <w:rPr>
          <w:rStyle w:val="fontstyle01"/>
          <w:rFonts w:ascii="Times New Roman" w:hAnsi="Times New Roman" w:cs="Times New Roman" w:hint="eastAsia"/>
          <w:bCs w:val="0"/>
          <w:iCs/>
          <w:color w:val="000000" w:themeColor="text1"/>
          <w:sz w:val="24"/>
          <w:szCs w:val="24"/>
        </w:rPr>
        <w:t>细菌</w:t>
      </w:r>
      <w:r w:rsidR="00AE32C8">
        <w:rPr>
          <w:rStyle w:val="fontstyle01"/>
          <w:rFonts w:ascii="Times New Roman" w:hAnsi="Times New Roman" w:cs="Times New Roman" w:hint="eastAsia"/>
          <w:bCs w:val="0"/>
          <w:iCs/>
          <w:color w:val="000000" w:themeColor="text1"/>
          <w:sz w:val="24"/>
          <w:szCs w:val="24"/>
        </w:rPr>
        <w:t>层级</w:t>
      </w:r>
      <w:r w:rsidRPr="00B618E7">
        <w:rPr>
          <w:rStyle w:val="fontstyle01"/>
          <w:rFonts w:ascii="Times New Roman" w:hAnsi="Times New Roman" w:cs="Times New Roman"/>
          <w:bCs w:val="0"/>
          <w:iCs/>
          <w:color w:val="000000" w:themeColor="text1"/>
          <w:sz w:val="24"/>
          <w:szCs w:val="24"/>
        </w:rPr>
        <w:t>分类</w:t>
      </w:r>
    </w:p>
    <w:p w14:paraId="78127260" w14:textId="42B517A8" w:rsidR="00B82AC2" w:rsidRPr="005528AF" w:rsidRDefault="0059262C" w:rsidP="00AE32C8">
      <w:pPr>
        <w:spacing w:afterLines="50" w:after="156"/>
        <w:ind w:firstLineChars="200" w:firstLine="480"/>
        <w:jc w:val="lef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细菌分类最常用的层级为门</w:t>
      </w:r>
      <w:r>
        <w:rPr>
          <w:rFonts w:ascii="Times New Roman" w:hAnsi="Times New Roman" w:cs="Times New Roman" w:hint="eastAsia"/>
          <w:color w:val="000000" w:themeColor="text1"/>
          <w:sz w:val="24"/>
          <w:szCs w:val="24"/>
        </w:rPr>
        <w:t>、</w:t>
      </w:r>
      <w:r>
        <w:rPr>
          <w:rFonts w:ascii="Times New Roman" w:hAnsi="Times New Roman" w:cs="Times New Roman"/>
          <w:color w:val="000000" w:themeColor="text1"/>
          <w:sz w:val="24"/>
          <w:szCs w:val="24"/>
        </w:rPr>
        <w:t>纲</w:t>
      </w:r>
      <w:r>
        <w:rPr>
          <w:rFonts w:ascii="Times New Roman" w:hAnsi="Times New Roman" w:cs="Times New Roman" w:hint="eastAsia"/>
          <w:color w:val="000000" w:themeColor="text1"/>
          <w:sz w:val="24"/>
          <w:szCs w:val="24"/>
        </w:rPr>
        <w:t>、</w:t>
      </w:r>
      <w:r>
        <w:rPr>
          <w:rFonts w:ascii="Times New Roman" w:hAnsi="Times New Roman" w:cs="Times New Roman"/>
          <w:color w:val="000000" w:themeColor="text1"/>
          <w:sz w:val="24"/>
          <w:szCs w:val="24"/>
        </w:rPr>
        <w:t>目</w:t>
      </w:r>
      <w:r>
        <w:rPr>
          <w:rFonts w:ascii="Times New Roman" w:hAnsi="Times New Roman" w:cs="Times New Roman" w:hint="eastAsia"/>
          <w:color w:val="000000" w:themeColor="text1"/>
          <w:sz w:val="24"/>
          <w:szCs w:val="24"/>
        </w:rPr>
        <w:t>、</w:t>
      </w:r>
      <w:r>
        <w:rPr>
          <w:rFonts w:ascii="Times New Roman" w:hAnsi="Times New Roman" w:cs="Times New Roman"/>
          <w:color w:val="000000" w:themeColor="text1"/>
          <w:sz w:val="24"/>
          <w:szCs w:val="24"/>
        </w:rPr>
        <w:t>科</w:t>
      </w:r>
      <w:r>
        <w:rPr>
          <w:rFonts w:ascii="Times New Roman" w:hAnsi="Times New Roman" w:cs="Times New Roman" w:hint="eastAsia"/>
          <w:color w:val="000000" w:themeColor="text1"/>
          <w:sz w:val="24"/>
          <w:szCs w:val="24"/>
        </w:rPr>
        <w:t>、</w:t>
      </w:r>
      <w:r>
        <w:rPr>
          <w:rFonts w:ascii="Times New Roman" w:hAnsi="Times New Roman" w:cs="Times New Roman"/>
          <w:color w:val="000000" w:themeColor="text1"/>
          <w:sz w:val="24"/>
          <w:szCs w:val="24"/>
        </w:rPr>
        <w:t>属</w:t>
      </w:r>
      <w:r>
        <w:rPr>
          <w:rFonts w:ascii="Times New Roman" w:hAnsi="Times New Roman" w:cs="Times New Roman" w:hint="eastAsia"/>
          <w:color w:val="000000" w:themeColor="text1"/>
          <w:sz w:val="24"/>
          <w:szCs w:val="24"/>
        </w:rPr>
        <w:t>、</w:t>
      </w:r>
      <w:r>
        <w:rPr>
          <w:rFonts w:ascii="Times New Roman" w:hAnsi="Times New Roman" w:cs="Times New Roman"/>
          <w:color w:val="000000" w:themeColor="text1"/>
          <w:sz w:val="24"/>
          <w:szCs w:val="24"/>
        </w:rPr>
        <w:t>种</w:t>
      </w:r>
      <w:r>
        <w:rPr>
          <w:rFonts w:ascii="Times New Roman" w:hAnsi="Times New Roman" w:cs="Times New Roman" w:hint="eastAsia"/>
          <w:color w:val="000000" w:themeColor="text1"/>
          <w:sz w:val="24"/>
          <w:szCs w:val="24"/>
        </w:rPr>
        <w:t>、</w:t>
      </w:r>
      <w:r>
        <w:rPr>
          <w:rFonts w:ascii="Times New Roman" w:hAnsi="Times New Roman" w:cs="Times New Roman"/>
          <w:color w:val="000000" w:themeColor="text1"/>
          <w:sz w:val="24"/>
          <w:szCs w:val="24"/>
        </w:rPr>
        <w:t>株</w:t>
      </w:r>
      <w:r>
        <w:rPr>
          <w:rFonts w:ascii="Times New Roman" w:hAnsi="Times New Roman" w:cs="Times New Roman" w:hint="eastAsia"/>
          <w:color w:val="000000" w:themeColor="text1"/>
          <w:sz w:val="24"/>
          <w:szCs w:val="24"/>
        </w:rPr>
        <w:t>。</w:t>
      </w:r>
      <w:r>
        <w:rPr>
          <w:rFonts w:ascii="Times New Roman" w:hAnsi="Times New Roman" w:cs="Times New Roman"/>
          <w:color w:val="000000" w:themeColor="text1"/>
          <w:sz w:val="24"/>
          <w:szCs w:val="24"/>
        </w:rPr>
        <w:t>例如</w:t>
      </w:r>
      <w:r>
        <w:rPr>
          <w:rFonts w:ascii="Times New Roman" w:hAnsi="Times New Roman" w:cs="Times New Roman" w:hint="eastAsia"/>
          <w:color w:val="000000" w:themeColor="text1"/>
          <w:sz w:val="24"/>
          <w:szCs w:val="24"/>
        </w:rPr>
        <w:t>，临床上十分常见的</w:t>
      </w:r>
      <w:r>
        <w:rPr>
          <w:rFonts w:ascii="Times New Roman" w:hAnsi="Times New Roman" w:cs="Times New Roman"/>
          <w:color w:val="000000" w:themeColor="text1"/>
          <w:sz w:val="24"/>
          <w:szCs w:val="24"/>
        </w:rPr>
        <w:t>大肠埃希菌的层级分类见表</w:t>
      </w:r>
      <w:r>
        <w:rPr>
          <w:rFonts w:ascii="Times New Roman" w:hAnsi="Times New Roman" w:cs="Times New Roman" w:hint="eastAsia"/>
          <w:color w:val="000000" w:themeColor="text1"/>
          <w:sz w:val="24"/>
          <w:szCs w:val="24"/>
        </w:rPr>
        <w:t>1</w:t>
      </w:r>
      <w:r>
        <w:rPr>
          <w:rFonts w:ascii="Times New Roman" w:hAnsi="Times New Roman" w:cs="Times New Roman" w:hint="eastAsia"/>
          <w:color w:val="000000" w:themeColor="text1"/>
          <w:sz w:val="24"/>
          <w:szCs w:val="24"/>
        </w:rPr>
        <w:t>。</w:t>
      </w:r>
    </w:p>
    <w:tbl>
      <w:tblPr>
        <w:tblStyle w:val="a4"/>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3118"/>
        <w:gridCol w:w="3118"/>
      </w:tblGrid>
      <w:tr w:rsidR="005528AF" w:rsidRPr="005528AF" w14:paraId="18DB6216" w14:textId="77777777" w:rsidTr="009364E7">
        <w:trPr>
          <w:jc w:val="center"/>
        </w:trPr>
        <w:tc>
          <w:tcPr>
            <w:tcW w:w="6236" w:type="dxa"/>
            <w:gridSpan w:val="2"/>
            <w:tcBorders>
              <w:top w:val="single" w:sz="12" w:space="0" w:color="808080" w:themeColor="background1" w:themeShade="80"/>
              <w:bottom w:val="single" w:sz="12" w:space="0" w:color="808080" w:themeColor="background1" w:themeShade="80"/>
            </w:tcBorders>
            <w:shd w:val="clear" w:color="auto" w:fill="E2EFD9" w:themeFill="accent6" w:themeFillTint="33"/>
          </w:tcPr>
          <w:p w14:paraId="2AF1C9E7" w14:textId="30E56EAB" w:rsidR="00557CAF" w:rsidRPr="005528AF" w:rsidRDefault="0059262C" w:rsidP="00E34566">
            <w:pPr>
              <w:jc w:val="left"/>
              <w:rPr>
                <w:rFonts w:ascii="Times New Roman" w:hAnsi="Times New Roman" w:cs="Times New Roman"/>
                <w:b/>
                <w:bCs/>
                <w:color w:val="000000" w:themeColor="text1"/>
              </w:rPr>
            </w:pPr>
            <w:r>
              <w:rPr>
                <w:rFonts w:ascii="Times New Roman" w:hAnsi="Times New Roman" w:cs="Times New Roman" w:hint="eastAsia"/>
                <w:b/>
                <w:bCs/>
                <w:color w:val="000000" w:themeColor="text1"/>
              </w:rPr>
              <w:t>表</w:t>
            </w:r>
            <w:r w:rsidR="00557CAF" w:rsidRPr="005528AF">
              <w:rPr>
                <w:rFonts w:ascii="Times New Roman" w:hAnsi="Times New Roman" w:cs="Times New Roman"/>
                <w:b/>
                <w:bCs/>
                <w:color w:val="000000" w:themeColor="text1"/>
              </w:rPr>
              <w:t xml:space="preserve"> 1: </w:t>
            </w:r>
            <w:r w:rsidR="00E34566" w:rsidRPr="00E34566">
              <w:rPr>
                <w:rFonts w:ascii="Times New Roman" w:hAnsi="Times New Roman" w:cs="Times New Roman" w:hint="eastAsia"/>
                <w:b/>
                <w:bCs/>
                <w:color w:val="000000" w:themeColor="text1"/>
              </w:rPr>
              <w:t>大肠埃希菌</w:t>
            </w:r>
            <w:r>
              <w:rPr>
                <w:rFonts w:ascii="Times New Roman" w:hAnsi="Times New Roman" w:cs="Times New Roman" w:hint="eastAsia"/>
                <w:b/>
                <w:bCs/>
                <w:color w:val="000000" w:themeColor="text1"/>
              </w:rPr>
              <w:t>细菌</w:t>
            </w:r>
            <w:r>
              <w:rPr>
                <w:rFonts w:ascii="Times New Roman" w:hAnsi="Times New Roman" w:cs="Times New Roman"/>
                <w:b/>
                <w:bCs/>
                <w:color w:val="000000" w:themeColor="text1"/>
              </w:rPr>
              <w:t>层级分类</w:t>
            </w:r>
          </w:p>
        </w:tc>
      </w:tr>
      <w:tr w:rsidR="005528AF" w:rsidRPr="005528AF" w14:paraId="1F49B37B" w14:textId="77777777" w:rsidTr="009364E7">
        <w:trPr>
          <w:jc w:val="center"/>
        </w:trPr>
        <w:tc>
          <w:tcPr>
            <w:tcW w:w="3118" w:type="dxa"/>
            <w:tcBorders>
              <w:top w:val="single" w:sz="12" w:space="0" w:color="808080" w:themeColor="background1" w:themeShade="80"/>
              <w:bottom w:val="single" w:sz="4" w:space="0" w:color="auto"/>
            </w:tcBorders>
          </w:tcPr>
          <w:p w14:paraId="308A638C" w14:textId="47588E8D" w:rsidR="00557CAF" w:rsidRPr="005528AF" w:rsidRDefault="0035162C" w:rsidP="00557CAF">
            <w:pPr>
              <w:ind w:leftChars="100" w:left="210"/>
              <w:jc w:val="left"/>
              <w:rPr>
                <w:rFonts w:ascii="Times New Roman" w:hAnsi="Times New Roman" w:cs="Times New Roman"/>
                <w:color w:val="000000" w:themeColor="text1"/>
              </w:rPr>
            </w:pPr>
            <w:r>
              <w:rPr>
                <w:rFonts w:ascii="Times New Roman" w:hAnsi="Times New Roman" w:cs="Times New Roman"/>
                <w:color w:val="000000" w:themeColor="text1"/>
              </w:rPr>
              <w:t>分类层级</w:t>
            </w:r>
          </w:p>
        </w:tc>
        <w:tc>
          <w:tcPr>
            <w:tcW w:w="3118" w:type="dxa"/>
            <w:tcBorders>
              <w:top w:val="single" w:sz="12" w:space="0" w:color="808080" w:themeColor="background1" w:themeShade="80"/>
              <w:bottom w:val="single" w:sz="4" w:space="0" w:color="auto"/>
            </w:tcBorders>
          </w:tcPr>
          <w:p w14:paraId="4819C28F" w14:textId="613F4674" w:rsidR="00557CAF" w:rsidRPr="005528AF" w:rsidRDefault="003B14F5" w:rsidP="00557CAF">
            <w:pPr>
              <w:ind w:leftChars="100" w:left="210"/>
              <w:jc w:val="left"/>
              <w:rPr>
                <w:rFonts w:ascii="Times New Roman" w:hAnsi="Times New Roman" w:cs="Times New Roman"/>
                <w:color w:val="000000" w:themeColor="text1"/>
              </w:rPr>
            </w:pPr>
            <w:r>
              <w:rPr>
                <w:rFonts w:ascii="Times New Roman" w:hAnsi="Times New Roman" w:cs="Times New Roman" w:hint="eastAsia"/>
                <w:color w:val="000000" w:themeColor="text1"/>
              </w:rPr>
              <w:t>分类</w:t>
            </w:r>
            <w:r>
              <w:rPr>
                <w:rFonts w:ascii="Times New Roman" w:hAnsi="Times New Roman" w:cs="Times New Roman"/>
                <w:color w:val="000000" w:themeColor="text1"/>
              </w:rPr>
              <w:t>名称</w:t>
            </w:r>
          </w:p>
        </w:tc>
      </w:tr>
      <w:tr w:rsidR="005528AF" w:rsidRPr="005528AF" w14:paraId="21B4B335" w14:textId="77777777" w:rsidTr="006F452C">
        <w:trPr>
          <w:jc w:val="center"/>
        </w:trPr>
        <w:tc>
          <w:tcPr>
            <w:tcW w:w="3118" w:type="dxa"/>
            <w:tcBorders>
              <w:top w:val="single" w:sz="4" w:space="0" w:color="auto"/>
              <w:bottom w:val="nil"/>
            </w:tcBorders>
          </w:tcPr>
          <w:p w14:paraId="334E9E31" w14:textId="140E829B" w:rsidR="00B82AC2" w:rsidRPr="005528AF" w:rsidRDefault="00BC5821" w:rsidP="00373333">
            <w:pPr>
              <w:ind w:leftChars="100" w:left="210"/>
              <w:jc w:val="left"/>
              <w:rPr>
                <w:rFonts w:ascii="Times New Roman" w:hAnsi="Times New Roman" w:cs="Times New Roman"/>
                <w:color w:val="000000" w:themeColor="text1"/>
              </w:rPr>
            </w:pPr>
            <w:r>
              <w:rPr>
                <w:rFonts w:ascii="Times New Roman" w:hAnsi="Times New Roman" w:cs="Times New Roman" w:hint="eastAsia"/>
                <w:color w:val="000000" w:themeColor="text1"/>
              </w:rPr>
              <w:t>门</w:t>
            </w:r>
          </w:p>
        </w:tc>
        <w:tc>
          <w:tcPr>
            <w:tcW w:w="3118" w:type="dxa"/>
            <w:tcBorders>
              <w:top w:val="single" w:sz="4" w:space="0" w:color="auto"/>
              <w:bottom w:val="nil"/>
            </w:tcBorders>
          </w:tcPr>
          <w:p w14:paraId="6A177A1E" w14:textId="5844C1CA" w:rsidR="00B82AC2" w:rsidRPr="005528AF" w:rsidRDefault="00BC5821" w:rsidP="00373333">
            <w:pPr>
              <w:ind w:leftChars="100" w:left="210"/>
              <w:jc w:val="left"/>
              <w:rPr>
                <w:rFonts w:ascii="Times New Roman" w:hAnsi="Times New Roman" w:cs="Times New Roman"/>
                <w:color w:val="000000" w:themeColor="text1"/>
              </w:rPr>
            </w:pPr>
            <w:r>
              <w:rPr>
                <w:rFonts w:ascii="Times New Roman" w:hAnsi="Times New Roman" w:cs="Times New Roman"/>
                <w:color w:val="000000" w:themeColor="text1"/>
              </w:rPr>
              <w:t>变形菌门</w:t>
            </w:r>
          </w:p>
        </w:tc>
      </w:tr>
      <w:tr w:rsidR="005528AF" w:rsidRPr="005528AF" w14:paraId="2E8EA035" w14:textId="77777777" w:rsidTr="00224173">
        <w:trPr>
          <w:jc w:val="center"/>
        </w:trPr>
        <w:tc>
          <w:tcPr>
            <w:tcW w:w="3118" w:type="dxa"/>
            <w:tcBorders>
              <w:top w:val="nil"/>
              <w:bottom w:val="nil"/>
            </w:tcBorders>
          </w:tcPr>
          <w:p w14:paraId="2C4BB7B8" w14:textId="40149812" w:rsidR="00B82AC2" w:rsidRPr="005528AF" w:rsidRDefault="00BC5821" w:rsidP="00373333">
            <w:pPr>
              <w:ind w:leftChars="100" w:left="210"/>
              <w:jc w:val="left"/>
              <w:rPr>
                <w:rFonts w:ascii="Times New Roman" w:hAnsi="Times New Roman" w:cs="Times New Roman"/>
                <w:color w:val="000000" w:themeColor="text1"/>
              </w:rPr>
            </w:pPr>
            <w:r>
              <w:rPr>
                <w:rFonts w:ascii="Times New Roman" w:hAnsi="Times New Roman" w:cs="Times New Roman" w:hint="eastAsia"/>
                <w:color w:val="000000" w:themeColor="text1"/>
              </w:rPr>
              <w:t>纲</w:t>
            </w:r>
          </w:p>
        </w:tc>
        <w:tc>
          <w:tcPr>
            <w:tcW w:w="3118" w:type="dxa"/>
            <w:tcBorders>
              <w:top w:val="nil"/>
              <w:bottom w:val="nil"/>
            </w:tcBorders>
          </w:tcPr>
          <w:p w14:paraId="6FD3E1E9" w14:textId="268069C8" w:rsidR="00B82AC2" w:rsidRPr="005528AF" w:rsidRDefault="00BC5821" w:rsidP="00373333">
            <w:pPr>
              <w:ind w:leftChars="100" w:left="210"/>
              <w:jc w:val="left"/>
              <w:rPr>
                <w:rFonts w:ascii="Times New Roman" w:hAnsi="Times New Roman" w:cs="Times New Roman"/>
                <w:color w:val="000000" w:themeColor="text1"/>
              </w:rPr>
            </w:pPr>
            <w:r w:rsidRPr="00BC5821">
              <w:rPr>
                <w:rFonts w:ascii="Times New Roman" w:hAnsi="Times New Roman" w:cs="Times New Roman" w:hint="eastAsia"/>
                <w:color w:val="000000" w:themeColor="text1"/>
              </w:rPr>
              <w:t>丙型变形菌纲</w:t>
            </w:r>
          </w:p>
        </w:tc>
      </w:tr>
      <w:tr w:rsidR="005528AF" w:rsidRPr="005528AF" w14:paraId="53D1800C" w14:textId="77777777" w:rsidTr="00224173">
        <w:trPr>
          <w:jc w:val="center"/>
        </w:trPr>
        <w:tc>
          <w:tcPr>
            <w:tcW w:w="3118" w:type="dxa"/>
            <w:tcBorders>
              <w:top w:val="nil"/>
              <w:bottom w:val="nil"/>
            </w:tcBorders>
          </w:tcPr>
          <w:p w14:paraId="30A4CEC5" w14:textId="2ACFD034" w:rsidR="00B82AC2" w:rsidRPr="005528AF" w:rsidRDefault="00BC5821" w:rsidP="00373333">
            <w:pPr>
              <w:ind w:leftChars="100" w:left="210"/>
              <w:jc w:val="left"/>
              <w:rPr>
                <w:rFonts w:ascii="Times New Roman" w:hAnsi="Times New Roman" w:cs="Times New Roman"/>
                <w:color w:val="000000" w:themeColor="text1"/>
              </w:rPr>
            </w:pPr>
            <w:r>
              <w:rPr>
                <w:rFonts w:ascii="Times New Roman" w:hAnsi="Times New Roman" w:cs="Times New Roman" w:hint="eastAsia"/>
                <w:color w:val="000000" w:themeColor="text1"/>
              </w:rPr>
              <w:t>目</w:t>
            </w:r>
          </w:p>
        </w:tc>
        <w:tc>
          <w:tcPr>
            <w:tcW w:w="3118" w:type="dxa"/>
            <w:tcBorders>
              <w:top w:val="nil"/>
              <w:bottom w:val="nil"/>
            </w:tcBorders>
          </w:tcPr>
          <w:p w14:paraId="3D9D3A47" w14:textId="226040D8" w:rsidR="00B82AC2" w:rsidRPr="005528AF" w:rsidRDefault="00BC5821" w:rsidP="00373333">
            <w:pPr>
              <w:ind w:leftChars="100" w:left="210"/>
              <w:jc w:val="left"/>
              <w:rPr>
                <w:rFonts w:ascii="Times New Roman" w:hAnsi="Times New Roman" w:cs="Times New Roman"/>
                <w:color w:val="000000" w:themeColor="text1"/>
              </w:rPr>
            </w:pPr>
            <w:r>
              <w:rPr>
                <w:rFonts w:ascii="Times New Roman" w:hAnsi="Times New Roman" w:cs="Times New Roman"/>
                <w:color w:val="000000" w:themeColor="text1"/>
              </w:rPr>
              <w:t>肠杆菌目</w:t>
            </w:r>
          </w:p>
        </w:tc>
      </w:tr>
      <w:tr w:rsidR="005528AF" w:rsidRPr="005528AF" w14:paraId="7E006F96" w14:textId="77777777" w:rsidTr="00224173">
        <w:trPr>
          <w:jc w:val="center"/>
        </w:trPr>
        <w:tc>
          <w:tcPr>
            <w:tcW w:w="3118" w:type="dxa"/>
            <w:tcBorders>
              <w:top w:val="nil"/>
              <w:bottom w:val="nil"/>
            </w:tcBorders>
          </w:tcPr>
          <w:p w14:paraId="272A266D" w14:textId="3C16B778" w:rsidR="00B82AC2" w:rsidRPr="005528AF" w:rsidRDefault="00BC5821" w:rsidP="00373333">
            <w:pPr>
              <w:ind w:leftChars="100" w:left="210"/>
              <w:jc w:val="left"/>
              <w:rPr>
                <w:rFonts w:ascii="Times New Roman" w:hAnsi="Times New Roman" w:cs="Times New Roman"/>
                <w:color w:val="000000" w:themeColor="text1"/>
              </w:rPr>
            </w:pPr>
            <w:r>
              <w:rPr>
                <w:rFonts w:ascii="Times New Roman" w:hAnsi="Times New Roman" w:cs="Times New Roman" w:hint="eastAsia"/>
                <w:color w:val="000000" w:themeColor="text1"/>
              </w:rPr>
              <w:t>科</w:t>
            </w:r>
          </w:p>
        </w:tc>
        <w:tc>
          <w:tcPr>
            <w:tcW w:w="3118" w:type="dxa"/>
            <w:tcBorders>
              <w:top w:val="nil"/>
              <w:bottom w:val="nil"/>
            </w:tcBorders>
          </w:tcPr>
          <w:p w14:paraId="1710E3D0" w14:textId="287CBA9F" w:rsidR="00B82AC2" w:rsidRPr="005528AF" w:rsidRDefault="00BC5821" w:rsidP="00373333">
            <w:pPr>
              <w:ind w:leftChars="100" w:left="210"/>
              <w:jc w:val="left"/>
              <w:rPr>
                <w:rFonts w:ascii="Times New Roman" w:hAnsi="Times New Roman" w:cs="Times New Roman"/>
                <w:color w:val="000000" w:themeColor="text1"/>
              </w:rPr>
            </w:pPr>
            <w:r>
              <w:rPr>
                <w:rFonts w:ascii="Times New Roman" w:hAnsi="Times New Roman" w:cs="Times New Roman"/>
                <w:color w:val="000000" w:themeColor="text1"/>
              </w:rPr>
              <w:t>肠杆菌科</w:t>
            </w:r>
          </w:p>
        </w:tc>
      </w:tr>
      <w:tr w:rsidR="005528AF" w:rsidRPr="005528AF" w14:paraId="564E6EE2" w14:textId="77777777" w:rsidTr="00224173">
        <w:trPr>
          <w:jc w:val="center"/>
        </w:trPr>
        <w:tc>
          <w:tcPr>
            <w:tcW w:w="3118" w:type="dxa"/>
            <w:tcBorders>
              <w:top w:val="nil"/>
              <w:bottom w:val="nil"/>
            </w:tcBorders>
          </w:tcPr>
          <w:p w14:paraId="71C5C334" w14:textId="024A6D36" w:rsidR="00B82AC2" w:rsidRPr="005528AF" w:rsidRDefault="00BC5821" w:rsidP="00373333">
            <w:pPr>
              <w:ind w:leftChars="100" w:left="210"/>
              <w:jc w:val="left"/>
              <w:rPr>
                <w:rFonts w:ascii="Times New Roman" w:hAnsi="Times New Roman" w:cs="Times New Roman"/>
                <w:color w:val="000000" w:themeColor="text1"/>
              </w:rPr>
            </w:pPr>
            <w:r>
              <w:rPr>
                <w:rFonts w:ascii="Times New Roman" w:hAnsi="Times New Roman" w:cs="Times New Roman" w:hint="eastAsia"/>
                <w:color w:val="000000" w:themeColor="text1"/>
              </w:rPr>
              <w:t>属</w:t>
            </w:r>
          </w:p>
        </w:tc>
        <w:tc>
          <w:tcPr>
            <w:tcW w:w="3118" w:type="dxa"/>
            <w:tcBorders>
              <w:top w:val="nil"/>
              <w:bottom w:val="nil"/>
            </w:tcBorders>
          </w:tcPr>
          <w:p w14:paraId="4ADE8984" w14:textId="7D89C945" w:rsidR="00B82AC2" w:rsidRPr="005528AF" w:rsidRDefault="00BC5821" w:rsidP="00373333">
            <w:pPr>
              <w:ind w:leftChars="100" w:left="210"/>
              <w:jc w:val="left"/>
              <w:rPr>
                <w:rFonts w:ascii="Times New Roman" w:hAnsi="Times New Roman" w:cs="Times New Roman"/>
                <w:i/>
                <w:iCs/>
                <w:color w:val="000000" w:themeColor="text1"/>
              </w:rPr>
            </w:pPr>
            <w:r w:rsidRPr="00BC5821">
              <w:rPr>
                <w:rFonts w:ascii="Times New Roman" w:hAnsi="Times New Roman" w:cs="Times New Roman" w:hint="eastAsia"/>
                <w:i/>
                <w:iCs/>
                <w:color w:val="000000" w:themeColor="text1"/>
              </w:rPr>
              <w:t>埃希氏杆菌属</w:t>
            </w:r>
          </w:p>
        </w:tc>
      </w:tr>
      <w:tr w:rsidR="005528AF" w:rsidRPr="005528AF" w14:paraId="6786AB76" w14:textId="77777777" w:rsidTr="00B2159D">
        <w:trPr>
          <w:jc w:val="center"/>
        </w:trPr>
        <w:tc>
          <w:tcPr>
            <w:tcW w:w="3118" w:type="dxa"/>
            <w:tcBorders>
              <w:top w:val="nil"/>
              <w:bottom w:val="nil"/>
            </w:tcBorders>
          </w:tcPr>
          <w:p w14:paraId="1A00BD74" w14:textId="2F46297A" w:rsidR="00B82AC2" w:rsidRPr="005528AF" w:rsidRDefault="00BC5821" w:rsidP="00373333">
            <w:pPr>
              <w:ind w:leftChars="100" w:left="210"/>
              <w:jc w:val="left"/>
              <w:rPr>
                <w:rFonts w:ascii="Times New Roman" w:hAnsi="Times New Roman" w:cs="Times New Roman"/>
                <w:color w:val="000000" w:themeColor="text1"/>
              </w:rPr>
            </w:pPr>
            <w:r>
              <w:rPr>
                <w:rFonts w:ascii="Times New Roman" w:hAnsi="Times New Roman" w:cs="Times New Roman" w:hint="eastAsia"/>
                <w:color w:val="000000" w:themeColor="text1"/>
              </w:rPr>
              <w:t>种</w:t>
            </w:r>
          </w:p>
        </w:tc>
        <w:tc>
          <w:tcPr>
            <w:tcW w:w="3118" w:type="dxa"/>
            <w:tcBorders>
              <w:top w:val="nil"/>
              <w:bottom w:val="nil"/>
            </w:tcBorders>
          </w:tcPr>
          <w:p w14:paraId="2970CD74" w14:textId="0D8B7469" w:rsidR="00B82AC2" w:rsidRPr="005528AF" w:rsidRDefault="00BC5821" w:rsidP="00373333">
            <w:pPr>
              <w:ind w:leftChars="100" w:left="210"/>
              <w:jc w:val="left"/>
              <w:rPr>
                <w:rFonts w:ascii="Times New Roman" w:hAnsi="Times New Roman" w:cs="Times New Roman"/>
                <w:i/>
                <w:iCs/>
                <w:color w:val="000000" w:themeColor="text1"/>
              </w:rPr>
            </w:pPr>
            <w:r>
              <w:rPr>
                <w:rFonts w:ascii="Times New Roman" w:hAnsi="Times New Roman" w:cs="Times New Roman" w:hint="eastAsia"/>
                <w:i/>
                <w:iCs/>
                <w:color w:val="000000" w:themeColor="text1"/>
              </w:rPr>
              <w:t>埃希氏菌</w:t>
            </w:r>
          </w:p>
        </w:tc>
      </w:tr>
      <w:tr w:rsidR="00B2159D" w:rsidRPr="005528AF" w14:paraId="793D178E" w14:textId="77777777" w:rsidTr="00224173">
        <w:trPr>
          <w:jc w:val="center"/>
        </w:trPr>
        <w:tc>
          <w:tcPr>
            <w:tcW w:w="3118" w:type="dxa"/>
            <w:tcBorders>
              <w:top w:val="nil"/>
            </w:tcBorders>
          </w:tcPr>
          <w:p w14:paraId="66EBF9D7" w14:textId="389F60E0" w:rsidR="00B2159D" w:rsidRPr="005528AF" w:rsidRDefault="00BC5821" w:rsidP="00B2159D">
            <w:pPr>
              <w:ind w:leftChars="100" w:left="210"/>
              <w:jc w:val="left"/>
              <w:rPr>
                <w:rFonts w:ascii="Times New Roman" w:hAnsi="Times New Roman" w:cs="Times New Roman"/>
                <w:color w:val="000000" w:themeColor="text1"/>
              </w:rPr>
            </w:pPr>
            <w:r>
              <w:rPr>
                <w:rFonts w:ascii="Times New Roman" w:hAnsi="Times New Roman" w:cs="Times New Roman" w:hint="eastAsia"/>
                <w:color w:val="000000" w:themeColor="text1"/>
              </w:rPr>
              <w:t>株</w:t>
            </w:r>
          </w:p>
        </w:tc>
        <w:tc>
          <w:tcPr>
            <w:tcW w:w="3118" w:type="dxa"/>
            <w:tcBorders>
              <w:top w:val="nil"/>
            </w:tcBorders>
          </w:tcPr>
          <w:p w14:paraId="05DC8DEB" w14:textId="5048CA1B" w:rsidR="00B2159D" w:rsidRPr="005528AF" w:rsidRDefault="00B2159D" w:rsidP="00B2159D">
            <w:pPr>
              <w:ind w:leftChars="100" w:left="210"/>
              <w:jc w:val="left"/>
              <w:rPr>
                <w:rFonts w:ascii="Times New Roman" w:hAnsi="Times New Roman" w:cs="Times New Roman"/>
                <w:i/>
                <w:iCs/>
                <w:color w:val="000000" w:themeColor="text1"/>
              </w:rPr>
            </w:pPr>
            <w:r w:rsidRPr="005528AF">
              <w:rPr>
                <w:rFonts w:ascii="Times New Roman" w:hAnsi="Times New Roman" w:cs="Times New Roman"/>
                <w:color w:val="000000" w:themeColor="text1"/>
              </w:rPr>
              <w:t>EIEC</w:t>
            </w:r>
            <w:r w:rsidRPr="005528AF">
              <w:rPr>
                <w:rFonts w:ascii="Times New Roman" w:hAnsi="Times New Roman" w:cs="Times New Roman" w:hint="eastAsia"/>
                <w:color w:val="000000" w:themeColor="text1"/>
              </w:rPr>
              <w:t>1</w:t>
            </w:r>
            <w:r w:rsidRPr="005528AF">
              <w:rPr>
                <w:rFonts w:ascii="Times New Roman" w:hAnsi="Times New Roman" w:cs="Times New Roman"/>
                <w:color w:val="000000" w:themeColor="text1"/>
              </w:rPr>
              <w:t>12ac</w:t>
            </w:r>
            <w:r w:rsidR="00BC5821">
              <w:rPr>
                <w:rFonts w:ascii="Times New Roman" w:hAnsi="Times New Roman" w:cs="Times New Roman"/>
                <w:color w:val="000000" w:themeColor="text1"/>
              </w:rPr>
              <w:t>株</w:t>
            </w:r>
          </w:p>
        </w:tc>
      </w:tr>
    </w:tbl>
    <w:p w14:paraId="1150AB42" w14:textId="199F848E" w:rsidR="00525A57" w:rsidRPr="00AE32C8" w:rsidRDefault="00AE32C8" w:rsidP="00AE32C8">
      <w:pPr>
        <w:pStyle w:val="2"/>
        <w:spacing w:before="0" w:after="0" w:line="360" w:lineRule="auto"/>
        <w:ind w:firstLineChars="200" w:firstLine="482"/>
        <w:rPr>
          <w:rStyle w:val="fontstyle01"/>
          <w:rFonts w:ascii="Times New Roman" w:hAnsi="Times New Roman" w:cs="Times New Roman"/>
          <w:bCs w:val="0"/>
          <w:iCs/>
          <w:color w:val="000000" w:themeColor="text1"/>
          <w:sz w:val="24"/>
          <w:szCs w:val="24"/>
        </w:rPr>
      </w:pPr>
      <w:bookmarkStart w:id="7" w:name="_Toc27078219"/>
      <w:r>
        <w:rPr>
          <w:rStyle w:val="fontstyle01"/>
          <w:rFonts w:ascii="Times New Roman" w:hAnsi="Times New Roman" w:cs="Times New Roman" w:hint="eastAsia"/>
          <w:bCs w:val="0"/>
          <w:iCs/>
          <w:color w:val="000000" w:themeColor="text1"/>
          <w:sz w:val="24"/>
          <w:szCs w:val="24"/>
        </w:rPr>
        <w:t>2</w:t>
      </w:r>
      <w:r>
        <w:rPr>
          <w:rStyle w:val="fontstyle01"/>
          <w:rFonts w:ascii="Times New Roman" w:hAnsi="Times New Roman" w:cs="Times New Roman"/>
          <w:bCs w:val="0"/>
          <w:iCs/>
          <w:color w:val="000000" w:themeColor="text1"/>
          <w:sz w:val="24"/>
          <w:szCs w:val="24"/>
        </w:rPr>
        <w:t xml:space="preserve">.3 </w:t>
      </w:r>
      <w:r w:rsidRPr="00AE32C8">
        <w:rPr>
          <w:rStyle w:val="fontstyle01"/>
          <w:rFonts w:ascii="Times New Roman" w:hAnsi="Times New Roman" w:cs="Times New Roman" w:hint="eastAsia"/>
          <w:bCs w:val="0"/>
          <w:iCs/>
          <w:color w:val="000000" w:themeColor="text1"/>
          <w:sz w:val="24"/>
          <w:szCs w:val="24"/>
        </w:rPr>
        <w:t>操作</w:t>
      </w:r>
      <w:r w:rsidRPr="00AE32C8">
        <w:rPr>
          <w:rStyle w:val="fontstyle01"/>
          <w:rFonts w:ascii="Times New Roman" w:hAnsi="Times New Roman" w:cs="Times New Roman"/>
          <w:bCs w:val="0"/>
          <w:iCs/>
          <w:color w:val="000000" w:themeColor="text1"/>
          <w:sz w:val="24"/>
          <w:szCs w:val="24"/>
        </w:rPr>
        <w:t>分类单元</w:t>
      </w:r>
      <w:bookmarkEnd w:id="7"/>
      <w:r w:rsidRPr="00AE32C8">
        <w:rPr>
          <w:rStyle w:val="fontstyle01"/>
          <w:rFonts w:ascii="Times New Roman" w:hAnsi="Times New Roman" w:cs="Times New Roman" w:hint="eastAsia"/>
          <w:bCs w:val="0"/>
          <w:iCs/>
          <w:color w:val="000000" w:themeColor="text1"/>
          <w:sz w:val="24"/>
          <w:szCs w:val="24"/>
        </w:rPr>
        <w:t>和</w:t>
      </w:r>
      <w:bookmarkStart w:id="8" w:name="_Hlk44530273"/>
      <w:r w:rsidRPr="00AE32C8">
        <w:rPr>
          <w:rStyle w:val="fontstyle01"/>
          <w:rFonts w:ascii="Times New Roman" w:hAnsi="Times New Roman" w:cs="Times New Roman" w:hint="eastAsia"/>
          <w:bCs w:val="0"/>
          <w:iCs/>
          <w:color w:val="000000" w:themeColor="text1"/>
          <w:sz w:val="24"/>
          <w:szCs w:val="24"/>
        </w:rPr>
        <w:t>扩增子</w:t>
      </w:r>
      <w:r w:rsidRPr="00AE32C8">
        <w:rPr>
          <w:rStyle w:val="fontstyle01"/>
          <w:rFonts w:ascii="Times New Roman" w:hAnsi="Times New Roman" w:cs="Times New Roman"/>
          <w:bCs w:val="0"/>
          <w:iCs/>
          <w:color w:val="000000" w:themeColor="text1"/>
          <w:sz w:val="24"/>
          <w:szCs w:val="24"/>
        </w:rPr>
        <w:t>序列变异</w:t>
      </w:r>
      <w:bookmarkEnd w:id="8"/>
    </w:p>
    <w:p w14:paraId="1ABB8B2F" w14:textId="59711B70" w:rsidR="0057342C" w:rsidRPr="005528AF" w:rsidRDefault="00AE32C8" w:rsidP="00AE32C8">
      <w:pPr>
        <w:ind w:firstLineChars="200" w:firstLine="480"/>
        <w:rPr>
          <w:rFonts w:ascii="Times New Roman" w:hAnsi="Times New Roman" w:cs="Times New Roman"/>
          <w:color w:val="000000" w:themeColor="text1"/>
          <w:sz w:val="24"/>
          <w:szCs w:val="24"/>
        </w:rPr>
      </w:pPr>
      <w:r w:rsidRPr="00AE32C8">
        <w:rPr>
          <w:rFonts w:ascii="Times New Roman" w:hAnsi="Times New Roman" w:cs="Times New Roman" w:hint="eastAsia"/>
          <w:color w:val="000000" w:themeColor="text1"/>
          <w:sz w:val="24"/>
          <w:szCs w:val="24"/>
        </w:rPr>
        <w:t>操作分类单元</w:t>
      </w:r>
      <w:r>
        <w:rPr>
          <w:rFonts w:ascii="Times New Roman" w:hAnsi="Times New Roman" w:cs="Times New Roman" w:hint="eastAsia"/>
          <w:color w:val="000000" w:themeColor="text1"/>
          <w:sz w:val="24"/>
          <w:szCs w:val="24"/>
        </w:rPr>
        <w:t>（</w:t>
      </w:r>
      <w:r>
        <w:rPr>
          <w:rFonts w:ascii="Times New Roman" w:hAnsi="Times New Roman" w:cs="Times New Roman"/>
          <w:color w:val="000000" w:themeColor="text1"/>
          <w:sz w:val="24"/>
          <w:szCs w:val="24"/>
        </w:rPr>
        <w:t>o</w:t>
      </w:r>
      <w:r w:rsidRPr="00AE32C8">
        <w:rPr>
          <w:rFonts w:ascii="Times New Roman" w:hAnsi="Times New Roman" w:cs="Times New Roman"/>
          <w:color w:val="000000" w:themeColor="text1"/>
          <w:sz w:val="24"/>
          <w:szCs w:val="24"/>
        </w:rPr>
        <w:t>perational taxonomic units</w:t>
      </w:r>
      <w:r>
        <w:rPr>
          <w:rFonts w:ascii="Times New Roman" w:hAnsi="Times New Roman" w:cs="Times New Roman" w:hint="eastAsia"/>
          <w:color w:val="000000" w:themeColor="text1"/>
          <w:sz w:val="24"/>
          <w:szCs w:val="24"/>
        </w:rPr>
        <w:t>，</w:t>
      </w:r>
      <w:r>
        <w:rPr>
          <w:rFonts w:ascii="Times New Roman" w:hAnsi="Times New Roman" w:cs="Times New Roman" w:hint="eastAsia"/>
          <w:color w:val="000000" w:themeColor="text1"/>
          <w:sz w:val="24"/>
          <w:szCs w:val="24"/>
        </w:rPr>
        <w:t>O</w:t>
      </w:r>
      <w:r>
        <w:rPr>
          <w:rFonts w:ascii="Times New Roman" w:hAnsi="Times New Roman" w:cs="Times New Roman"/>
          <w:color w:val="000000" w:themeColor="text1"/>
          <w:sz w:val="24"/>
          <w:szCs w:val="24"/>
        </w:rPr>
        <w:t>TU</w:t>
      </w:r>
      <w:r w:rsidR="000A05EB">
        <w:rPr>
          <w:rFonts w:ascii="Times New Roman" w:hAnsi="Times New Roman" w:cs="Times New Roman"/>
          <w:color w:val="000000" w:themeColor="text1"/>
          <w:sz w:val="24"/>
          <w:szCs w:val="24"/>
        </w:rPr>
        <w:t>s</w:t>
      </w:r>
      <w:r>
        <w:rPr>
          <w:rFonts w:ascii="Times New Roman" w:hAnsi="Times New Roman" w:cs="Times New Roman" w:hint="eastAsia"/>
          <w:color w:val="000000" w:themeColor="text1"/>
          <w:sz w:val="24"/>
          <w:szCs w:val="24"/>
        </w:rPr>
        <w:t>）的构建对于标记基因（扩增子）数据分析非常重要</w:t>
      </w:r>
      <w:r w:rsidRPr="005528AF">
        <w:rPr>
          <w:rFonts w:ascii="Times New Roman" w:hAnsi="Times New Roman" w:cs="Times New Roman"/>
          <w:color w:val="000000" w:themeColor="text1"/>
          <w:sz w:val="24"/>
          <w:szCs w:val="24"/>
        </w:rPr>
        <w:fldChar w:fldCharType="begin">
          <w:fldData xml:space="preserve">PEVuZE5vdGU+PENpdGU+PEF1dGhvcj5LbmlnaHQ8L0F1dGhvcj48WWVhcj4yMDE4PC9ZZWFyPjxS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</w:fldData>
        </w:fldChar>
      </w:r>
      <w:r>
        <w:rPr>
          <w:rFonts w:ascii="Times New Roman" w:hAnsi="Times New Roman" w:cs="Times New Roman"/>
          <w:color w:val="000000" w:themeColor="text1"/>
          <w:sz w:val="24"/>
          <w:szCs w:val="24"/>
        </w:rPr>
        <w:instrText xml:space="preserve"> ADDIN EN.CITE </w:instrText>
      </w:r>
      <w:r>
        <w:rPr>
          <w:rFonts w:ascii="Times New Roman" w:hAnsi="Times New Roman" w:cs="Times New Roman"/>
          <w:color w:val="000000" w:themeColor="text1"/>
          <w:sz w:val="24"/>
          <w:szCs w:val="24"/>
        </w:rPr>
        <w:fldChar w:fldCharType="begin">
          <w:fldData xml:space="preserve">PEVuZE5vdGU+PENpdGU+PEF1dGhvcj5LbmlnaHQ8L0F1dGhvcj48WWVhcj4yMDE4PC9ZZWFyPjxS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</w:fldData>
        </w:fldChar>
      </w:r>
      <w:r>
        <w:rPr>
          <w:rFonts w:ascii="Times New Roman" w:hAnsi="Times New Roman" w:cs="Times New Roman"/>
          <w:color w:val="000000" w:themeColor="text1"/>
          <w:sz w:val="24"/>
          <w:szCs w:val="24"/>
        </w:rPr>
        <w:instrText xml:space="preserve"> ADDIN EN.CITE.DATA </w:instrText>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end"/>
      </w:r>
      <w:r w:rsidRPr="005528AF">
        <w:rPr>
          <w:rFonts w:ascii="Times New Roman" w:hAnsi="Times New Roman" w:cs="Times New Roman"/>
          <w:color w:val="000000" w:themeColor="text1"/>
          <w:sz w:val="24"/>
          <w:szCs w:val="24"/>
        </w:rPr>
      </w:r>
      <w:r w:rsidRPr="005528AF">
        <w:rPr>
          <w:rFonts w:ascii="Times New Roman" w:hAnsi="Times New Roman" w:cs="Times New Roman"/>
          <w:color w:val="000000" w:themeColor="text1"/>
          <w:sz w:val="24"/>
          <w:szCs w:val="24"/>
        </w:rPr>
        <w:fldChar w:fldCharType="separate"/>
      </w:r>
      <w:r w:rsidRPr="009C1927">
        <w:rPr>
          <w:rFonts w:ascii="Times New Roman" w:hAnsi="Times New Roman" w:cs="Times New Roman"/>
          <w:noProof/>
          <w:color w:val="000000" w:themeColor="text1"/>
          <w:sz w:val="24"/>
          <w:szCs w:val="24"/>
          <w:vertAlign w:val="superscript"/>
        </w:rPr>
        <w:t>[</w:t>
      </w:r>
      <w:hyperlink w:anchor="_ENREF_17" w:tooltip="Knight, 2018 #88" w:history="1">
        <w:r w:rsidR="0000551E" w:rsidRPr="009C1927">
          <w:rPr>
            <w:rFonts w:ascii="Times New Roman" w:hAnsi="Times New Roman" w:cs="Times New Roman"/>
            <w:noProof/>
            <w:color w:val="000000" w:themeColor="text1"/>
            <w:sz w:val="24"/>
            <w:szCs w:val="24"/>
            <w:vertAlign w:val="superscript"/>
          </w:rPr>
          <w:t>17</w:t>
        </w:r>
      </w:hyperlink>
      <w:r w:rsidRPr="009C1927">
        <w:rPr>
          <w:rFonts w:ascii="Times New Roman" w:hAnsi="Times New Roman" w:cs="Times New Roman"/>
          <w:noProof/>
          <w:color w:val="000000" w:themeColor="text1"/>
          <w:sz w:val="24"/>
          <w:szCs w:val="24"/>
          <w:vertAlign w:val="superscript"/>
        </w:rPr>
        <w:t>]</w:t>
      </w:r>
      <w:r w:rsidRPr="005528AF">
        <w:rPr>
          <w:rFonts w:ascii="Times New Roman" w:hAnsi="Times New Roman" w:cs="Times New Roman"/>
          <w:color w:val="000000" w:themeColor="text1"/>
          <w:sz w:val="24"/>
          <w:szCs w:val="24"/>
        </w:rPr>
        <w:fldChar w:fldCharType="end"/>
      </w:r>
      <w:r>
        <w:rPr>
          <w:rFonts w:ascii="Times New Roman" w:hAnsi="Times New Roman" w:cs="Times New Roman" w:hint="eastAsia"/>
          <w:color w:val="000000" w:themeColor="text1"/>
          <w:sz w:val="24"/>
          <w:szCs w:val="24"/>
        </w:rPr>
        <w:t>。</w:t>
      </w:r>
      <w:r w:rsidR="007C3D02">
        <w:rPr>
          <w:rFonts w:ascii="Times New Roman" w:hAnsi="Times New Roman" w:cs="Times New Roman" w:hint="eastAsia"/>
          <w:color w:val="000000" w:themeColor="text1"/>
          <w:sz w:val="24"/>
          <w:szCs w:val="24"/>
        </w:rPr>
        <w:t>OTU</w:t>
      </w:r>
      <w:r w:rsidR="007C3D02">
        <w:rPr>
          <w:rFonts w:ascii="Times New Roman" w:hAnsi="Times New Roman" w:cs="Times New Roman" w:hint="eastAsia"/>
          <w:color w:val="000000" w:themeColor="text1"/>
          <w:sz w:val="24"/>
          <w:szCs w:val="24"/>
        </w:rPr>
        <w:t>是指一组高度相似的序列，通常将</w:t>
      </w:r>
      <w:r w:rsidR="00406E04">
        <w:rPr>
          <w:rFonts w:ascii="Times New Roman" w:hAnsi="Times New Roman" w:cs="Times New Roman" w:hint="eastAsia"/>
          <w:color w:val="000000" w:themeColor="text1"/>
          <w:sz w:val="24"/>
          <w:szCs w:val="24"/>
        </w:rPr>
        <w:t>具有</w:t>
      </w:r>
      <w:r w:rsidR="003F1D95">
        <w:rPr>
          <w:rFonts w:ascii="Times New Roman" w:hAnsi="Times New Roman" w:cs="Times New Roman" w:hint="eastAsia"/>
          <w:color w:val="000000" w:themeColor="text1"/>
          <w:sz w:val="24"/>
          <w:szCs w:val="24"/>
        </w:rPr>
        <w:t>9</w:t>
      </w:r>
      <w:r w:rsidR="003F1D95">
        <w:rPr>
          <w:rFonts w:ascii="Times New Roman" w:hAnsi="Times New Roman" w:cs="Times New Roman"/>
          <w:color w:val="000000" w:themeColor="text1"/>
          <w:sz w:val="24"/>
          <w:szCs w:val="24"/>
        </w:rPr>
        <w:t>7</w:t>
      </w:r>
      <w:r w:rsidR="003F1D95">
        <w:rPr>
          <w:rFonts w:ascii="Times New Roman" w:hAnsi="Times New Roman" w:cs="Times New Roman" w:hint="eastAsia"/>
          <w:color w:val="000000" w:themeColor="text1"/>
          <w:sz w:val="24"/>
          <w:szCs w:val="24"/>
        </w:rPr>
        <w:t>%</w:t>
      </w:r>
      <w:r w:rsidR="003F1D95">
        <w:rPr>
          <w:rFonts w:ascii="Times New Roman" w:hAnsi="Times New Roman" w:cs="Times New Roman" w:hint="eastAsia"/>
          <w:color w:val="000000" w:themeColor="text1"/>
          <w:sz w:val="24"/>
          <w:szCs w:val="24"/>
        </w:rPr>
        <w:t>相似性的</w:t>
      </w:r>
      <w:r w:rsidR="0031077D">
        <w:rPr>
          <w:rFonts w:ascii="Times New Roman" w:hAnsi="Times New Roman" w:cs="Times New Roman" w:hint="eastAsia"/>
          <w:color w:val="000000" w:themeColor="text1"/>
          <w:sz w:val="24"/>
          <w:szCs w:val="24"/>
        </w:rPr>
        <w:t>一组</w:t>
      </w:r>
      <w:r w:rsidR="003F1D95">
        <w:rPr>
          <w:rFonts w:ascii="Times New Roman" w:hAnsi="Times New Roman" w:cs="Times New Roman" w:hint="eastAsia"/>
          <w:color w:val="000000" w:themeColor="text1"/>
          <w:sz w:val="24"/>
          <w:szCs w:val="24"/>
        </w:rPr>
        <w:t>序列归为一个</w:t>
      </w:r>
      <w:r w:rsidR="003F1D95">
        <w:rPr>
          <w:rFonts w:ascii="Times New Roman" w:hAnsi="Times New Roman" w:cs="Times New Roman"/>
          <w:color w:val="000000" w:themeColor="text1"/>
          <w:sz w:val="24"/>
          <w:szCs w:val="24"/>
        </w:rPr>
        <w:t>OTU</w:t>
      </w:r>
      <w:r w:rsidR="00AC2FE8" w:rsidRPr="005528AF">
        <w:rPr>
          <w:rFonts w:ascii="Times New Roman" w:hAnsi="Times New Roman" w:cs="Times New Roman"/>
          <w:color w:val="000000" w:themeColor="text1"/>
          <w:sz w:val="24"/>
          <w:szCs w:val="24"/>
        </w:rPr>
        <w:fldChar w:fldCharType="begin">
          <w:fldData xml:space="preserve">PEVuZE5vdGU+PENpdGU+PEF1dGhvcj5FZGdhcjwvQXV0aG9yPjxZZWFyPjIwMTM8L1llYXI+PFJl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</w:fldData>
        </w:fldChar>
      </w:r>
      <w:r w:rsidR="009C1927">
        <w:rPr>
          <w:rFonts w:ascii="Times New Roman" w:hAnsi="Times New Roman" w:cs="Times New Roman"/>
          <w:color w:val="000000" w:themeColor="text1"/>
          <w:sz w:val="24"/>
          <w:szCs w:val="24"/>
        </w:rPr>
        <w:instrText xml:space="preserve"> ADDIN EN.CITE </w:instrText>
      </w:r>
      <w:r w:rsidR="009C1927">
        <w:rPr>
          <w:rFonts w:ascii="Times New Roman" w:hAnsi="Times New Roman" w:cs="Times New Roman"/>
          <w:color w:val="000000" w:themeColor="text1"/>
          <w:sz w:val="24"/>
          <w:szCs w:val="24"/>
        </w:rPr>
        <w:fldChar w:fldCharType="begin">
          <w:fldData xml:space="preserve">PEVuZE5vdGU+PENpdGU+PEF1dGhvcj5FZGdhcjwvQXV0aG9yPjxZZWFyPjIwMTM8L1llYXI+PFJl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</w:fldData>
        </w:fldChar>
      </w:r>
      <w:r w:rsidR="009C1927">
        <w:rPr>
          <w:rFonts w:ascii="Times New Roman" w:hAnsi="Times New Roman" w:cs="Times New Roman"/>
          <w:color w:val="000000" w:themeColor="text1"/>
          <w:sz w:val="24"/>
          <w:szCs w:val="24"/>
        </w:rPr>
        <w:instrText xml:space="preserve"> ADDIN EN.CITE.DATA </w:instrText>
      </w:r>
      <w:r w:rsidR="009C1927">
        <w:rPr>
          <w:rFonts w:ascii="Times New Roman" w:hAnsi="Times New Roman" w:cs="Times New Roman"/>
          <w:color w:val="000000" w:themeColor="text1"/>
          <w:sz w:val="24"/>
          <w:szCs w:val="24"/>
        </w:rPr>
      </w:r>
      <w:r w:rsidR="009C1927">
        <w:rPr>
          <w:rFonts w:ascii="Times New Roman" w:hAnsi="Times New Roman" w:cs="Times New Roman"/>
          <w:color w:val="000000" w:themeColor="text1"/>
          <w:sz w:val="24"/>
          <w:szCs w:val="24"/>
        </w:rPr>
        <w:fldChar w:fldCharType="end"/>
      </w:r>
      <w:r w:rsidR="00AC2FE8" w:rsidRPr="005528AF">
        <w:rPr>
          <w:rFonts w:ascii="Times New Roman" w:hAnsi="Times New Roman" w:cs="Times New Roman"/>
          <w:color w:val="000000" w:themeColor="text1"/>
          <w:sz w:val="24"/>
          <w:szCs w:val="24"/>
        </w:rPr>
      </w:r>
      <w:r w:rsidR="00AC2FE8" w:rsidRPr="005528AF">
        <w:rPr>
          <w:rFonts w:ascii="Times New Roman" w:hAnsi="Times New Roman" w:cs="Times New Roman"/>
          <w:color w:val="000000" w:themeColor="text1"/>
          <w:sz w:val="24"/>
          <w:szCs w:val="24"/>
        </w:rPr>
        <w:fldChar w:fldCharType="separate"/>
      </w:r>
      <w:r w:rsidR="009C1927" w:rsidRPr="009C1927">
        <w:rPr>
          <w:rFonts w:ascii="Times New Roman" w:hAnsi="Times New Roman" w:cs="Times New Roman"/>
          <w:noProof/>
          <w:color w:val="000000" w:themeColor="text1"/>
          <w:sz w:val="24"/>
          <w:szCs w:val="24"/>
          <w:vertAlign w:val="superscript"/>
        </w:rPr>
        <w:t>[</w:t>
      </w:r>
      <w:hyperlink w:anchor="_ENREF_18" w:tooltip="Edgar, 2013 #142" w:history="1">
        <w:r w:rsidR="0000551E" w:rsidRPr="009C1927">
          <w:rPr>
            <w:rFonts w:ascii="Times New Roman" w:hAnsi="Times New Roman" w:cs="Times New Roman"/>
            <w:noProof/>
            <w:color w:val="000000" w:themeColor="text1"/>
            <w:sz w:val="24"/>
            <w:szCs w:val="24"/>
            <w:vertAlign w:val="superscript"/>
          </w:rPr>
          <w:t>18</w:t>
        </w:r>
      </w:hyperlink>
      <w:r w:rsidR="009C1927" w:rsidRPr="009C1927">
        <w:rPr>
          <w:rFonts w:ascii="Times New Roman" w:hAnsi="Times New Roman" w:cs="Times New Roman"/>
          <w:noProof/>
          <w:color w:val="000000" w:themeColor="text1"/>
          <w:sz w:val="24"/>
          <w:szCs w:val="24"/>
          <w:vertAlign w:val="superscript"/>
        </w:rPr>
        <w:t xml:space="preserve">, </w:t>
      </w:r>
      <w:hyperlink w:anchor="_ENREF_19" w:tooltip="Westcott, 2015 #92" w:history="1">
        <w:r w:rsidR="0000551E" w:rsidRPr="009C1927">
          <w:rPr>
            <w:rFonts w:ascii="Times New Roman" w:hAnsi="Times New Roman" w:cs="Times New Roman"/>
            <w:noProof/>
            <w:color w:val="000000" w:themeColor="text1"/>
            <w:sz w:val="24"/>
            <w:szCs w:val="24"/>
            <w:vertAlign w:val="superscript"/>
          </w:rPr>
          <w:t>19</w:t>
        </w:r>
      </w:hyperlink>
      <w:r w:rsidR="009C1927" w:rsidRPr="009C1927">
        <w:rPr>
          <w:rFonts w:ascii="Times New Roman" w:hAnsi="Times New Roman" w:cs="Times New Roman"/>
          <w:noProof/>
          <w:color w:val="000000" w:themeColor="text1"/>
          <w:sz w:val="24"/>
          <w:szCs w:val="24"/>
          <w:vertAlign w:val="superscript"/>
        </w:rPr>
        <w:t>]</w:t>
      </w:r>
      <w:r w:rsidR="00AC2FE8" w:rsidRPr="005528AF">
        <w:rPr>
          <w:rFonts w:ascii="Times New Roman" w:hAnsi="Times New Roman" w:cs="Times New Roman"/>
          <w:color w:val="000000" w:themeColor="text1"/>
          <w:sz w:val="24"/>
          <w:szCs w:val="24"/>
        </w:rPr>
        <w:fldChar w:fldCharType="end"/>
      </w:r>
      <w:r w:rsidR="003F1D95">
        <w:rPr>
          <w:rFonts w:ascii="Times New Roman" w:hAnsi="Times New Roman" w:cs="Times New Roman" w:hint="eastAsia"/>
          <w:color w:val="000000" w:themeColor="text1"/>
          <w:sz w:val="24"/>
          <w:szCs w:val="24"/>
        </w:rPr>
        <w:t>。</w:t>
      </w:r>
      <w:r w:rsidR="0031077D">
        <w:rPr>
          <w:rFonts w:ascii="Times New Roman" w:hAnsi="Times New Roman" w:cs="Times New Roman" w:hint="eastAsia"/>
          <w:color w:val="000000" w:themeColor="text1"/>
          <w:sz w:val="24"/>
          <w:szCs w:val="24"/>
        </w:rPr>
        <w:t>不过，这种</w:t>
      </w:r>
      <w:r w:rsidR="0031077D">
        <w:rPr>
          <w:rFonts w:ascii="Times New Roman" w:hAnsi="Times New Roman" w:cs="Times New Roman"/>
          <w:color w:val="000000" w:themeColor="text1"/>
          <w:sz w:val="24"/>
          <w:szCs w:val="24"/>
        </w:rPr>
        <w:t>OTU</w:t>
      </w:r>
      <w:r w:rsidR="0031077D">
        <w:rPr>
          <w:rFonts w:ascii="Times New Roman" w:hAnsi="Times New Roman" w:cs="Times New Roman" w:hint="eastAsia"/>
          <w:color w:val="000000" w:themeColor="text1"/>
          <w:sz w:val="24"/>
          <w:szCs w:val="24"/>
        </w:rPr>
        <w:t>的</w:t>
      </w:r>
      <w:r w:rsidR="001473D8">
        <w:rPr>
          <w:rFonts w:ascii="Times New Roman" w:hAnsi="Times New Roman" w:cs="Times New Roman" w:hint="eastAsia"/>
          <w:color w:val="000000" w:themeColor="text1"/>
          <w:sz w:val="24"/>
          <w:szCs w:val="24"/>
        </w:rPr>
        <w:t>方法有显著的缺点，它人为地设置一个相似性阈值</w:t>
      </w:r>
      <w:r w:rsidR="00406E04">
        <w:rPr>
          <w:rFonts w:ascii="Times New Roman" w:hAnsi="Times New Roman" w:cs="Times New Roman" w:hint="eastAsia"/>
          <w:color w:val="000000" w:themeColor="text1"/>
          <w:sz w:val="24"/>
          <w:szCs w:val="24"/>
        </w:rPr>
        <w:t>，</w:t>
      </w:r>
      <w:r w:rsidR="00E63D45">
        <w:rPr>
          <w:rFonts w:ascii="Times New Roman" w:hAnsi="Times New Roman" w:cs="Times New Roman" w:hint="eastAsia"/>
          <w:color w:val="000000" w:themeColor="text1"/>
          <w:sz w:val="24"/>
          <w:szCs w:val="24"/>
        </w:rPr>
        <w:t>漏掉</w:t>
      </w:r>
      <w:r w:rsidR="00406E04">
        <w:rPr>
          <w:rFonts w:ascii="Times New Roman" w:hAnsi="Times New Roman" w:cs="Times New Roman" w:hint="eastAsia"/>
          <w:color w:val="000000" w:themeColor="text1"/>
          <w:sz w:val="24"/>
          <w:szCs w:val="24"/>
        </w:rPr>
        <w:t>了细微</w:t>
      </w:r>
      <w:r w:rsidR="00E63D45">
        <w:rPr>
          <w:rFonts w:ascii="Times New Roman" w:hAnsi="Times New Roman" w:cs="Times New Roman" w:hint="eastAsia"/>
          <w:color w:val="000000" w:themeColor="text1"/>
          <w:sz w:val="24"/>
          <w:szCs w:val="24"/>
        </w:rPr>
        <w:t>的</w:t>
      </w:r>
      <w:r w:rsidR="00406E04">
        <w:rPr>
          <w:rFonts w:ascii="Times New Roman" w:hAnsi="Times New Roman" w:cs="Times New Roman" w:hint="eastAsia"/>
          <w:color w:val="000000" w:themeColor="text1"/>
          <w:sz w:val="24"/>
          <w:szCs w:val="24"/>
        </w:rPr>
        <w:t>和真正的</w:t>
      </w:r>
      <w:r w:rsidR="00E63D45">
        <w:rPr>
          <w:rFonts w:ascii="Times New Roman" w:hAnsi="Times New Roman" w:cs="Times New Roman" w:hint="eastAsia"/>
          <w:color w:val="000000" w:themeColor="text1"/>
          <w:sz w:val="24"/>
          <w:szCs w:val="24"/>
        </w:rPr>
        <w:t>生物学序列</w:t>
      </w:r>
      <w:r w:rsidR="00770A71">
        <w:rPr>
          <w:rFonts w:ascii="Times New Roman" w:hAnsi="Times New Roman" w:cs="Times New Roman" w:hint="eastAsia"/>
          <w:color w:val="000000" w:themeColor="text1"/>
          <w:sz w:val="24"/>
          <w:szCs w:val="24"/>
        </w:rPr>
        <w:t>差异</w:t>
      </w:r>
      <w:r w:rsidR="00DD483E" w:rsidRPr="005528AF">
        <w:rPr>
          <w:rFonts w:ascii="Times New Roman" w:hAnsi="Times New Roman" w:cs="Times New Roman"/>
          <w:color w:val="000000" w:themeColor="text1"/>
          <w:sz w:val="24"/>
          <w:szCs w:val="24"/>
        </w:rPr>
        <w:fldChar w:fldCharType="begin"/>
      </w:r>
      <w:r w:rsidR="00DD483E">
        <w:rPr>
          <w:rFonts w:ascii="Times New Roman" w:hAnsi="Times New Roman" w:cs="Times New Roman"/>
          <w:color w:val="000000" w:themeColor="text1"/>
          <w:sz w:val="24"/>
          <w:szCs w:val="24"/>
        </w:rPr>
        <w:instrText xml:space="preserve"> ADDIN EN.CITE &lt;EndNote&gt;&lt;Cite&gt;&lt;Author&gt;Callahan&lt;/Author&gt;&lt;Year&gt;2017&lt;/Year&gt;&lt;RecNum&gt;91&lt;/RecNum&gt;&lt;DisplayText&gt;&lt;style face="superscript"&gt;[20]&lt;/style&gt;&lt;/DisplayText&gt;&lt;record&gt;&lt;rec-number&gt;91&lt;/rec-number&gt;&lt;foreign-keys&gt;&lt;key app="EN" db-id="awdrrxf56w52whedwtpvwtxhd09sdzew02vt" timestamp="1569901915"&gt;91&lt;/key&gt;&lt;/foreign-keys&gt;&lt;ref-type name="Journal Article"&gt;17&lt;/ref-type&gt;&lt;contributors&gt;&lt;authors&gt;&lt;author&gt;Callahan, B. J.&lt;/author&gt;&lt;author&gt;McMurdie, P. J.&lt;/author&gt;&lt;author&gt;Holmes, S. P.&lt;/author&gt;&lt;/authors&gt;&lt;/contributors&gt;&lt;auth-address&gt;Department of Population Health and Pathobiology, NC State University, Raleigh NC, USA.&amp;#xD;Whole Biome Inc, San Francisco CA, USA.&amp;#xD;Department of Statistics, Stanford University, Stanford CA, USA.&lt;/auth-address&gt;&lt;titles&gt;&lt;title&gt;Exact sequence variants should replace operational taxonomic units in marker-gene data analysis&lt;/title&gt;&lt;secondary-title&gt;ISME J&lt;/secondary-title&gt;&lt;/titles&gt;&lt;periodical&gt;&lt;full-title&gt;ISME J&lt;/full-title&gt;&lt;/periodical&gt;&lt;pages&gt;2639-2643&lt;/pages&gt;&lt;volume&gt;11&lt;/volume&gt;&lt;number&gt;12&lt;/number&gt;&lt;edition&gt;2017/07/22&lt;/edition&gt;&lt;keywords&gt;&lt;keyword&gt;Bacteria/*classification/*genetics/isolation &amp;amp; purification&lt;/keyword&gt;&lt;keyword&gt;Classification/*methods&lt;/keyword&gt;&lt;keyword&gt;*Databases, Nucleic Acid&lt;/keyword&gt;&lt;keyword&gt;Genetic Variation&lt;/keyword&gt;&lt;keyword&gt;Sequence Analysis, DNA&lt;/keyword&gt;&lt;/keywords&gt;&lt;dates&gt;&lt;year&gt;2017&lt;/year&gt;&lt;pub-dates&gt;&lt;date&gt;Dec&lt;/date&gt;&lt;/pub-dates&gt;&lt;/dates&gt;&lt;isbn&gt;1751-7370 (Electronic)&amp;#xD;1751-7362 (Linking)&lt;/isbn&gt;&lt;accession-num&gt;28731476&lt;/accession-num&gt;&lt;urls&gt;&lt;related-urls&gt;&lt;url&gt;https://www.ncbi.nlm.nih.gov/pubmed/28731476&lt;/url&gt;&lt;/related-urls&gt;&lt;/urls&gt;&lt;custom2&gt;PMC5702726&lt;/custom2&gt;&lt;electronic-resource-num&gt;10.1038/ismej.2017.119&lt;/electronic-resource-num&gt;&lt;/record&gt;&lt;/Cite&gt;&lt;/EndNote&gt;</w:instrText>
      </w:r>
      <w:r w:rsidR="00DD483E" w:rsidRPr="005528AF">
        <w:rPr>
          <w:rFonts w:ascii="Times New Roman" w:hAnsi="Times New Roman" w:cs="Times New Roman"/>
          <w:color w:val="000000" w:themeColor="text1"/>
          <w:sz w:val="24"/>
          <w:szCs w:val="24"/>
        </w:rPr>
        <w:fldChar w:fldCharType="separate"/>
      </w:r>
      <w:r w:rsidR="00DD483E" w:rsidRPr="009C1927">
        <w:rPr>
          <w:rFonts w:ascii="Times New Roman" w:hAnsi="Times New Roman" w:cs="Times New Roman"/>
          <w:noProof/>
          <w:color w:val="000000" w:themeColor="text1"/>
          <w:sz w:val="24"/>
          <w:szCs w:val="24"/>
          <w:vertAlign w:val="superscript"/>
        </w:rPr>
        <w:t>[</w:t>
      </w:r>
      <w:hyperlink w:anchor="_ENREF_20" w:tooltip="Callahan, 2017 #91" w:history="1">
        <w:r w:rsidR="0000551E" w:rsidRPr="009C1927">
          <w:rPr>
            <w:rFonts w:ascii="Times New Roman" w:hAnsi="Times New Roman" w:cs="Times New Roman"/>
            <w:noProof/>
            <w:color w:val="000000" w:themeColor="text1"/>
            <w:sz w:val="24"/>
            <w:szCs w:val="24"/>
            <w:vertAlign w:val="superscript"/>
          </w:rPr>
          <w:t>20</w:t>
        </w:r>
      </w:hyperlink>
      <w:r w:rsidR="00DD483E" w:rsidRPr="009C1927">
        <w:rPr>
          <w:rFonts w:ascii="Times New Roman" w:hAnsi="Times New Roman" w:cs="Times New Roman"/>
          <w:noProof/>
          <w:color w:val="000000" w:themeColor="text1"/>
          <w:sz w:val="24"/>
          <w:szCs w:val="24"/>
          <w:vertAlign w:val="superscript"/>
        </w:rPr>
        <w:t>]</w:t>
      </w:r>
      <w:r w:rsidR="00DD483E" w:rsidRPr="005528AF">
        <w:rPr>
          <w:rFonts w:ascii="Times New Roman" w:hAnsi="Times New Roman" w:cs="Times New Roman"/>
          <w:color w:val="000000" w:themeColor="text1"/>
          <w:sz w:val="24"/>
          <w:szCs w:val="24"/>
        </w:rPr>
        <w:fldChar w:fldCharType="end"/>
      </w:r>
      <w:r w:rsidR="00E63D45">
        <w:rPr>
          <w:rFonts w:ascii="Times New Roman" w:hAnsi="Times New Roman" w:cs="Times New Roman" w:hint="eastAsia"/>
          <w:color w:val="000000" w:themeColor="text1"/>
          <w:sz w:val="24"/>
          <w:szCs w:val="24"/>
        </w:rPr>
        <w:t>。</w:t>
      </w:r>
      <w:r w:rsidR="00770A71" w:rsidRPr="00770A71">
        <w:rPr>
          <w:rFonts w:ascii="Times New Roman" w:hAnsi="Times New Roman" w:cs="Times New Roman" w:hint="eastAsia"/>
          <w:color w:val="000000" w:themeColor="text1"/>
          <w:sz w:val="24"/>
          <w:szCs w:val="24"/>
        </w:rPr>
        <w:t>最近开发</w:t>
      </w:r>
      <w:r w:rsidR="00DD483E">
        <w:rPr>
          <w:rFonts w:ascii="Times New Roman" w:hAnsi="Times New Roman" w:cs="Times New Roman" w:hint="eastAsia"/>
          <w:color w:val="000000" w:themeColor="text1"/>
          <w:sz w:val="24"/>
          <w:szCs w:val="24"/>
        </w:rPr>
        <w:t>的</w:t>
      </w:r>
      <w:r w:rsidR="000A05EB" w:rsidRPr="000A05EB">
        <w:rPr>
          <w:rFonts w:ascii="Times New Roman" w:hAnsi="Times New Roman" w:cs="Times New Roman" w:hint="eastAsia"/>
          <w:color w:val="000000" w:themeColor="text1"/>
          <w:sz w:val="24"/>
          <w:szCs w:val="24"/>
        </w:rPr>
        <w:t>扩增</w:t>
      </w:r>
      <w:r w:rsidR="000A05EB" w:rsidRPr="00CA3BBA">
        <w:rPr>
          <w:rFonts w:ascii="Times New Roman" w:hAnsi="Times New Roman" w:cs="Times New Roman" w:hint="eastAsia"/>
          <w:color w:val="000000" w:themeColor="text1"/>
          <w:sz w:val="24"/>
          <w:szCs w:val="24"/>
        </w:rPr>
        <w:t>子序列变异（</w:t>
      </w:r>
      <w:r w:rsidR="00BE21EB" w:rsidRPr="00CA3BBA">
        <w:rPr>
          <w:rFonts w:ascii="Times New Roman" w:hAnsi="Times New Roman" w:cs="Times New Roman"/>
          <w:color w:val="000000" w:themeColor="text1"/>
          <w:sz w:val="24"/>
          <w:szCs w:val="24"/>
        </w:rPr>
        <w:t xml:space="preserve">amplicon sequence variants, </w:t>
      </w:r>
      <w:r w:rsidR="00770A71" w:rsidRPr="00CA3BBA">
        <w:rPr>
          <w:rFonts w:ascii="Times New Roman" w:hAnsi="Times New Roman" w:cs="Times New Roman" w:hint="eastAsia"/>
          <w:color w:val="000000" w:themeColor="text1"/>
          <w:sz w:val="24"/>
          <w:szCs w:val="24"/>
        </w:rPr>
        <w:t>ASV</w:t>
      </w:r>
      <w:r w:rsidR="00BE21EB" w:rsidRPr="00CA3BBA">
        <w:rPr>
          <w:rFonts w:ascii="Times New Roman" w:hAnsi="Times New Roman" w:cs="Times New Roman"/>
          <w:color w:val="000000" w:themeColor="text1"/>
          <w:sz w:val="24"/>
          <w:szCs w:val="24"/>
        </w:rPr>
        <w:t>s</w:t>
      </w:r>
      <w:r w:rsidR="000A05EB" w:rsidRPr="00CA3BBA">
        <w:rPr>
          <w:rFonts w:ascii="Times New Roman" w:hAnsi="Times New Roman" w:cs="Times New Roman" w:hint="eastAsia"/>
          <w:color w:val="000000" w:themeColor="text1"/>
          <w:sz w:val="24"/>
          <w:szCs w:val="24"/>
        </w:rPr>
        <w:t>）</w:t>
      </w:r>
      <w:r w:rsidR="00FD42DA" w:rsidRPr="00CA3BBA">
        <w:rPr>
          <w:rFonts w:ascii="Times New Roman" w:hAnsi="Times New Roman" w:cs="Times New Roman" w:hint="eastAsia"/>
          <w:color w:val="000000" w:themeColor="text1"/>
          <w:sz w:val="24"/>
          <w:szCs w:val="24"/>
        </w:rPr>
        <w:t>方法可以</w:t>
      </w:r>
      <w:r w:rsidR="00770A71" w:rsidRPr="00CA3BBA">
        <w:rPr>
          <w:rFonts w:ascii="Times New Roman" w:hAnsi="Times New Roman" w:cs="Times New Roman" w:hint="eastAsia"/>
          <w:color w:val="000000" w:themeColor="text1"/>
          <w:sz w:val="24"/>
          <w:szCs w:val="24"/>
        </w:rPr>
        <w:t>解决这些问题，它使用</w:t>
      </w:r>
      <w:r w:rsidR="00437F4B" w:rsidRPr="00CA3BBA">
        <w:rPr>
          <w:rFonts w:ascii="Times New Roman" w:hAnsi="Times New Roman" w:cs="Times New Roman" w:hint="eastAsia"/>
          <w:color w:val="000000" w:themeColor="text1"/>
          <w:sz w:val="24"/>
          <w:szCs w:val="24"/>
        </w:rPr>
        <w:t>序列变异</w:t>
      </w:r>
      <w:r w:rsidR="00C21F8B" w:rsidRPr="00CA3BBA">
        <w:rPr>
          <w:rFonts w:ascii="Times New Roman" w:hAnsi="Times New Roman" w:cs="Times New Roman" w:hint="eastAsia"/>
          <w:color w:val="000000" w:themeColor="text1"/>
          <w:sz w:val="24"/>
          <w:szCs w:val="24"/>
        </w:rPr>
        <w:t>信息</w:t>
      </w:r>
      <w:r w:rsidR="00770A71" w:rsidRPr="00CA3BBA">
        <w:rPr>
          <w:rFonts w:ascii="Times New Roman" w:hAnsi="Times New Roman" w:cs="Times New Roman" w:hint="eastAsia"/>
          <w:color w:val="000000" w:themeColor="text1"/>
          <w:sz w:val="24"/>
          <w:szCs w:val="24"/>
        </w:rPr>
        <w:t>将序列数据解析为准确的序列特征。</w:t>
      </w:r>
      <w:r w:rsidR="00770A71" w:rsidRPr="00CA3BBA">
        <w:rPr>
          <w:rFonts w:ascii="Times New Roman" w:hAnsi="Times New Roman" w:cs="Times New Roman" w:hint="eastAsia"/>
          <w:color w:val="000000" w:themeColor="text1"/>
          <w:sz w:val="24"/>
          <w:szCs w:val="24"/>
        </w:rPr>
        <w:t>ASV</w:t>
      </w:r>
      <w:r w:rsidR="00770A71" w:rsidRPr="00CA3BBA">
        <w:rPr>
          <w:rFonts w:ascii="Times New Roman" w:hAnsi="Times New Roman" w:cs="Times New Roman" w:hint="eastAsia"/>
          <w:color w:val="000000" w:themeColor="text1"/>
          <w:sz w:val="24"/>
          <w:szCs w:val="24"/>
        </w:rPr>
        <w:t>具有单核苷酸分辨率，并且具</w:t>
      </w:r>
      <w:r w:rsidR="00770A71" w:rsidRPr="00770A71">
        <w:rPr>
          <w:rFonts w:ascii="Times New Roman" w:hAnsi="Times New Roman" w:cs="Times New Roman" w:hint="eastAsia"/>
          <w:color w:val="000000" w:themeColor="text1"/>
          <w:sz w:val="24"/>
          <w:szCs w:val="24"/>
        </w:rPr>
        <w:lastRenderedPageBreak/>
        <w:t>有比</w:t>
      </w:r>
      <w:r w:rsidR="00770A71" w:rsidRPr="00770A71">
        <w:rPr>
          <w:rFonts w:ascii="Times New Roman" w:hAnsi="Times New Roman" w:cs="Times New Roman" w:hint="eastAsia"/>
          <w:color w:val="000000" w:themeColor="text1"/>
          <w:sz w:val="24"/>
          <w:szCs w:val="24"/>
        </w:rPr>
        <w:t>OTU</w:t>
      </w:r>
      <w:r w:rsidR="00770A71" w:rsidRPr="00770A71">
        <w:rPr>
          <w:rFonts w:ascii="Times New Roman" w:hAnsi="Times New Roman" w:cs="Times New Roman" w:hint="eastAsia"/>
          <w:color w:val="000000" w:themeColor="text1"/>
          <w:sz w:val="24"/>
          <w:szCs w:val="24"/>
        </w:rPr>
        <w:t>相似或更好的敏感性和特异性</w:t>
      </w:r>
      <w:r w:rsidR="00357CA7" w:rsidRPr="005528AF">
        <w:rPr>
          <w:rFonts w:ascii="Times New Roman" w:hAnsi="Times New Roman" w:cs="Times New Roman"/>
          <w:color w:val="000000" w:themeColor="text1"/>
          <w:sz w:val="24"/>
          <w:szCs w:val="24"/>
        </w:rPr>
        <w:fldChar w:fldCharType="begin"/>
      </w:r>
      <w:r w:rsidR="00357CA7">
        <w:rPr>
          <w:rFonts w:ascii="Times New Roman" w:hAnsi="Times New Roman" w:cs="Times New Roman"/>
          <w:color w:val="000000" w:themeColor="text1"/>
          <w:sz w:val="24"/>
          <w:szCs w:val="24"/>
        </w:rPr>
        <w:instrText xml:space="preserve"> ADDIN EN.CITE &lt;EndNote&gt;&lt;Cite&gt;&lt;Author&gt;Callahan&lt;/Author&gt;&lt;Year&gt;2017&lt;/Year&gt;&lt;RecNum&gt;91&lt;/RecNum&gt;&lt;DisplayText&gt;&lt;style face="superscript"&gt;[20]&lt;/style&gt;&lt;/DisplayText&gt;&lt;record&gt;&lt;rec-number&gt;91&lt;/rec-number&gt;&lt;foreign-keys&gt;&lt;key app="EN" db-id="awdrrxf56w52whedwtpvwtxhd09sdzew02vt" timestamp="1569901915"&gt;91&lt;/key&gt;&lt;/foreign-keys&gt;&lt;ref-type name="Journal Article"&gt;17&lt;/ref-type&gt;&lt;contributors&gt;&lt;authors&gt;&lt;author&gt;Callahan, B. J.&lt;/author&gt;&lt;author&gt;McMurdie, P. J.&lt;/author&gt;&lt;author&gt;Holmes, S. P.&lt;/author&gt;&lt;/authors&gt;&lt;/contributors&gt;&lt;auth-address&gt;Department of Population Health and Pathobiology, NC State University, Raleigh NC, USA.&amp;#xD;Whole Biome Inc, San Francisco CA, USA.&amp;#xD;Department of Statistics, Stanford University, Stanford CA, USA.&lt;/auth-address&gt;&lt;titles&gt;&lt;title&gt;Exact sequence variants should replace operational taxonomic units in marker-gene data analysis&lt;/title&gt;&lt;secondary-title&gt;ISME J&lt;/secondary-title&gt;&lt;/titles&gt;&lt;periodical&gt;&lt;full-title&gt;ISME J&lt;/full-title&gt;&lt;/periodical&gt;&lt;pages&gt;2639-2643&lt;/pages&gt;&lt;volume&gt;11&lt;/volume&gt;&lt;number&gt;12&lt;/number&gt;&lt;edition&gt;2017/07/22&lt;/edition&gt;&lt;keywords&gt;&lt;keyword&gt;Bacteria/*classification/*genetics/isolation &amp;amp; purification&lt;/keyword&gt;&lt;keyword&gt;Classification/*methods&lt;/keyword&gt;&lt;keyword&gt;*Databases, Nucleic Acid&lt;/keyword&gt;&lt;keyword&gt;Genetic Variation&lt;/keyword&gt;&lt;keyword&gt;Sequence Analysis, DNA&lt;/keyword&gt;&lt;/keywords&gt;&lt;dates&gt;&lt;year&gt;2017&lt;/year&gt;&lt;pub-dates&gt;&lt;date&gt;Dec&lt;/date&gt;&lt;/pub-dates&gt;&lt;/dates&gt;&lt;isbn&gt;1751-7370 (Electronic)&amp;#xD;1751-7362 (Linking)&lt;/isbn&gt;&lt;accession-num&gt;28731476&lt;/accession-num&gt;&lt;urls&gt;&lt;related-urls&gt;&lt;url&gt;https://www.ncbi.nlm.nih.gov/pubmed/28731476&lt;/url&gt;&lt;/related-urls&gt;&lt;/urls&gt;&lt;custom2&gt;PMC5702726&lt;/custom2&gt;&lt;electronic-resource-num&gt;10.1038/ismej.2017.119&lt;/electronic-resource-num&gt;&lt;/record&gt;&lt;/Cite&gt;&lt;/EndNote&gt;</w:instrText>
      </w:r>
      <w:r w:rsidR="00357CA7" w:rsidRPr="005528AF">
        <w:rPr>
          <w:rFonts w:ascii="Times New Roman" w:hAnsi="Times New Roman" w:cs="Times New Roman"/>
          <w:color w:val="000000" w:themeColor="text1"/>
          <w:sz w:val="24"/>
          <w:szCs w:val="24"/>
        </w:rPr>
        <w:fldChar w:fldCharType="separate"/>
      </w:r>
      <w:r w:rsidR="00357CA7" w:rsidRPr="009C1927">
        <w:rPr>
          <w:rFonts w:ascii="Times New Roman" w:hAnsi="Times New Roman" w:cs="Times New Roman"/>
          <w:noProof/>
          <w:color w:val="000000" w:themeColor="text1"/>
          <w:sz w:val="24"/>
          <w:szCs w:val="24"/>
          <w:vertAlign w:val="superscript"/>
        </w:rPr>
        <w:t>[</w:t>
      </w:r>
      <w:hyperlink w:anchor="_ENREF_20" w:tooltip="Callahan, 2017 #91" w:history="1">
        <w:r w:rsidR="0000551E" w:rsidRPr="009C1927">
          <w:rPr>
            <w:rFonts w:ascii="Times New Roman" w:hAnsi="Times New Roman" w:cs="Times New Roman"/>
            <w:noProof/>
            <w:color w:val="000000" w:themeColor="text1"/>
            <w:sz w:val="24"/>
            <w:szCs w:val="24"/>
            <w:vertAlign w:val="superscript"/>
          </w:rPr>
          <w:t>20</w:t>
        </w:r>
      </w:hyperlink>
      <w:r w:rsidR="00357CA7" w:rsidRPr="009C1927">
        <w:rPr>
          <w:rFonts w:ascii="Times New Roman" w:hAnsi="Times New Roman" w:cs="Times New Roman"/>
          <w:noProof/>
          <w:color w:val="000000" w:themeColor="text1"/>
          <w:sz w:val="24"/>
          <w:szCs w:val="24"/>
          <w:vertAlign w:val="superscript"/>
        </w:rPr>
        <w:t>]</w:t>
      </w:r>
      <w:r w:rsidR="00357CA7" w:rsidRPr="005528AF">
        <w:rPr>
          <w:rFonts w:ascii="Times New Roman" w:hAnsi="Times New Roman" w:cs="Times New Roman"/>
          <w:color w:val="000000" w:themeColor="text1"/>
          <w:sz w:val="24"/>
          <w:szCs w:val="24"/>
        </w:rPr>
        <w:fldChar w:fldCharType="end"/>
      </w:r>
      <w:r w:rsidR="00770A71" w:rsidRPr="00770A71">
        <w:rPr>
          <w:rFonts w:ascii="Times New Roman" w:hAnsi="Times New Roman" w:cs="Times New Roman" w:hint="eastAsia"/>
          <w:color w:val="000000" w:themeColor="text1"/>
          <w:sz w:val="24"/>
          <w:szCs w:val="24"/>
        </w:rPr>
        <w:t>。注意，</w:t>
      </w:r>
      <w:r w:rsidR="00770A71" w:rsidRPr="00770A71">
        <w:rPr>
          <w:rFonts w:ascii="Times New Roman" w:hAnsi="Times New Roman" w:cs="Times New Roman" w:hint="eastAsia"/>
          <w:color w:val="000000" w:themeColor="text1"/>
          <w:sz w:val="24"/>
          <w:szCs w:val="24"/>
        </w:rPr>
        <w:t>OTU</w:t>
      </w:r>
      <w:r w:rsidR="00770A71" w:rsidRPr="00770A71">
        <w:rPr>
          <w:rFonts w:ascii="Times New Roman" w:hAnsi="Times New Roman" w:cs="Times New Roman" w:hint="eastAsia"/>
          <w:color w:val="000000" w:themeColor="text1"/>
          <w:sz w:val="24"/>
          <w:szCs w:val="24"/>
        </w:rPr>
        <w:t>或</w:t>
      </w:r>
      <w:r w:rsidR="00770A71" w:rsidRPr="00770A71">
        <w:rPr>
          <w:rFonts w:ascii="Times New Roman" w:hAnsi="Times New Roman" w:cs="Times New Roman" w:hint="eastAsia"/>
          <w:color w:val="000000" w:themeColor="text1"/>
          <w:sz w:val="24"/>
          <w:szCs w:val="24"/>
        </w:rPr>
        <w:t>ASV</w:t>
      </w:r>
      <w:r w:rsidR="00770A71" w:rsidRPr="00770A71">
        <w:rPr>
          <w:rFonts w:ascii="Times New Roman" w:hAnsi="Times New Roman" w:cs="Times New Roman" w:hint="eastAsia"/>
          <w:color w:val="000000" w:themeColor="text1"/>
          <w:sz w:val="24"/>
          <w:szCs w:val="24"/>
        </w:rPr>
        <w:t>不等于物种</w:t>
      </w:r>
      <w:r w:rsidR="00437F4B">
        <w:rPr>
          <w:rFonts w:ascii="Times New Roman" w:hAnsi="Times New Roman" w:cs="Times New Roman" w:hint="eastAsia"/>
          <w:color w:val="000000" w:themeColor="text1"/>
          <w:sz w:val="24"/>
          <w:szCs w:val="24"/>
        </w:rPr>
        <w:t>，</w:t>
      </w:r>
      <w:r w:rsidR="00770A71" w:rsidRPr="00770A71">
        <w:rPr>
          <w:rFonts w:ascii="Times New Roman" w:hAnsi="Times New Roman" w:cs="Times New Roman" w:hint="eastAsia"/>
          <w:color w:val="000000" w:themeColor="text1"/>
          <w:sz w:val="24"/>
          <w:szCs w:val="24"/>
        </w:rPr>
        <w:t>一个</w:t>
      </w:r>
      <w:r w:rsidR="00770A71" w:rsidRPr="00770A71">
        <w:rPr>
          <w:rFonts w:ascii="Times New Roman" w:hAnsi="Times New Roman" w:cs="Times New Roman" w:hint="eastAsia"/>
          <w:color w:val="000000" w:themeColor="text1"/>
          <w:sz w:val="24"/>
          <w:szCs w:val="24"/>
        </w:rPr>
        <w:t>OTU</w:t>
      </w:r>
      <w:r w:rsidR="00357CA7">
        <w:rPr>
          <w:rFonts w:ascii="Times New Roman" w:hAnsi="Times New Roman" w:cs="Times New Roman"/>
          <w:color w:val="000000" w:themeColor="text1"/>
          <w:sz w:val="24"/>
          <w:szCs w:val="24"/>
        </w:rPr>
        <w:t xml:space="preserve"> </w:t>
      </w:r>
      <w:r w:rsidR="00770A71" w:rsidRPr="00770A71">
        <w:rPr>
          <w:rFonts w:ascii="Times New Roman" w:hAnsi="Times New Roman" w:cs="Times New Roman" w:hint="eastAsia"/>
          <w:color w:val="000000" w:themeColor="text1"/>
          <w:sz w:val="24"/>
          <w:szCs w:val="24"/>
        </w:rPr>
        <w:t>/</w:t>
      </w:r>
      <w:r w:rsidR="00357CA7">
        <w:rPr>
          <w:rFonts w:ascii="Times New Roman" w:hAnsi="Times New Roman" w:cs="Times New Roman"/>
          <w:color w:val="000000" w:themeColor="text1"/>
          <w:sz w:val="24"/>
          <w:szCs w:val="24"/>
        </w:rPr>
        <w:t xml:space="preserve"> </w:t>
      </w:r>
      <w:r w:rsidR="00770A71" w:rsidRPr="00770A71">
        <w:rPr>
          <w:rFonts w:ascii="Times New Roman" w:hAnsi="Times New Roman" w:cs="Times New Roman" w:hint="eastAsia"/>
          <w:color w:val="000000" w:themeColor="text1"/>
          <w:sz w:val="24"/>
          <w:szCs w:val="24"/>
        </w:rPr>
        <w:t>ASV</w:t>
      </w:r>
      <w:r w:rsidR="00770A71" w:rsidRPr="00770A71">
        <w:rPr>
          <w:rFonts w:ascii="Times New Roman" w:hAnsi="Times New Roman" w:cs="Times New Roman" w:hint="eastAsia"/>
          <w:color w:val="000000" w:themeColor="text1"/>
          <w:sz w:val="24"/>
          <w:szCs w:val="24"/>
        </w:rPr>
        <w:t>可能包括多个物种，反之亦然</w:t>
      </w:r>
      <w:r w:rsidR="00330BB2" w:rsidRPr="005528AF">
        <w:rPr>
          <w:rStyle w:val="fontstyle01"/>
          <w:rFonts w:ascii="Times New Roman" w:hAnsi="Times New Roman" w:cs="Times New Roman"/>
          <w:color w:val="000000" w:themeColor="text1"/>
          <w:sz w:val="24"/>
          <w:szCs w:val="24"/>
        </w:rPr>
        <w:fldChar w:fldCharType="begin">
          <w:fldData xml:space="preserve">PEVuZE5vdGU+PENpdGU+PEF1dGhvcj5MaXU8L0F1dGhvcj48WWVhcj4yMDE5PC9ZZWFyPjxSZWNO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==
</w:fldData>
        </w:fldChar>
      </w:r>
      <w:r w:rsidR="00330BB2">
        <w:rPr>
          <w:rStyle w:val="fontstyle01"/>
          <w:rFonts w:ascii="Times New Roman" w:hAnsi="Times New Roman" w:cs="Times New Roman"/>
          <w:color w:val="000000" w:themeColor="text1"/>
          <w:sz w:val="24"/>
          <w:szCs w:val="24"/>
        </w:rPr>
        <w:instrText xml:space="preserve"> ADDIN EN.CITE </w:instrText>
      </w:r>
      <w:r w:rsidR="00330BB2">
        <w:rPr>
          <w:rStyle w:val="fontstyle01"/>
          <w:rFonts w:ascii="Times New Roman" w:hAnsi="Times New Roman" w:cs="Times New Roman"/>
          <w:color w:val="000000" w:themeColor="text1"/>
          <w:sz w:val="24"/>
          <w:szCs w:val="24"/>
        </w:rPr>
        <w:fldChar w:fldCharType="begin">
          <w:fldData xml:space="preserve">PEVuZE5vdGU+PENpdGU+PEF1dGhvcj5MaXU8L0F1dGhvcj48WWVhcj4yMDE5PC9ZZWFyPjxSZWNO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==
</w:fldData>
        </w:fldChar>
      </w:r>
      <w:r w:rsidR="00330BB2">
        <w:rPr>
          <w:rStyle w:val="fontstyle01"/>
          <w:rFonts w:ascii="Times New Roman" w:hAnsi="Times New Roman" w:cs="Times New Roman"/>
          <w:color w:val="000000" w:themeColor="text1"/>
          <w:sz w:val="24"/>
          <w:szCs w:val="24"/>
        </w:rPr>
        <w:instrText xml:space="preserve"> ADDIN EN.CITE.DATA </w:instrText>
      </w:r>
      <w:r w:rsidR="00330BB2">
        <w:rPr>
          <w:rStyle w:val="fontstyle01"/>
          <w:rFonts w:ascii="Times New Roman" w:hAnsi="Times New Roman" w:cs="Times New Roman"/>
          <w:color w:val="000000" w:themeColor="text1"/>
          <w:sz w:val="24"/>
          <w:szCs w:val="24"/>
        </w:rPr>
      </w:r>
      <w:r w:rsidR="00330BB2">
        <w:rPr>
          <w:rStyle w:val="fontstyle01"/>
          <w:rFonts w:ascii="Times New Roman" w:hAnsi="Times New Roman" w:cs="Times New Roman"/>
          <w:color w:val="000000" w:themeColor="text1"/>
          <w:sz w:val="24"/>
          <w:szCs w:val="24"/>
        </w:rPr>
        <w:fldChar w:fldCharType="end"/>
      </w:r>
      <w:r w:rsidR="00330BB2" w:rsidRPr="005528AF">
        <w:rPr>
          <w:rStyle w:val="fontstyle01"/>
          <w:rFonts w:ascii="Times New Roman" w:hAnsi="Times New Roman" w:cs="Times New Roman"/>
          <w:color w:val="000000" w:themeColor="text1"/>
          <w:sz w:val="24"/>
          <w:szCs w:val="24"/>
        </w:rPr>
      </w:r>
      <w:r w:rsidR="00330BB2" w:rsidRPr="005528AF">
        <w:rPr>
          <w:rStyle w:val="fontstyle01"/>
          <w:rFonts w:ascii="Times New Roman" w:hAnsi="Times New Roman" w:cs="Times New Roman"/>
          <w:color w:val="000000" w:themeColor="text1"/>
          <w:sz w:val="24"/>
          <w:szCs w:val="24"/>
        </w:rPr>
        <w:fldChar w:fldCharType="separate"/>
      </w:r>
      <w:r w:rsidR="00330BB2" w:rsidRPr="009C1927">
        <w:rPr>
          <w:rStyle w:val="fontstyle01"/>
          <w:rFonts w:ascii="Times New Roman" w:hAnsi="Times New Roman" w:cs="Times New Roman"/>
          <w:noProof/>
          <w:color w:val="000000" w:themeColor="text1"/>
          <w:sz w:val="24"/>
          <w:szCs w:val="24"/>
          <w:vertAlign w:val="superscript"/>
        </w:rPr>
        <w:t>[</w:t>
      </w:r>
      <w:hyperlink w:anchor="_ENREF_21" w:tooltip="Liu, 2019 #203" w:history="1">
        <w:r w:rsidR="0000551E" w:rsidRPr="009C1927">
          <w:rPr>
            <w:rStyle w:val="fontstyle01"/>
            <w:rFonts w:ascii="Times New Roman" w:hAnsi="Times New Roman" w:cs="Times New Roman"/>
            <w:noProof/>
            <w:color w:val="000000" w:themeColor="text1"/>
            <w:sz w:val="24"/>
            <w:szCs w:val="24"/>
            <w:vertAlign w:val="superscript"/>
          </w:rPr>
          <w:t>21</w:t>
        </w:r>
      </w:hyperlink>
      <w:r w:rsidR="00330BB2" w:rsidRPr="009C1927">
        <w:rPr>
          <w:rStyle w:val="fontstyle01"/>
          <w:rFonts w:ascii="Times New Roman" w:hAnsi="Times New Roman" w:cs="Times New Roman"/>
          <w:noProof/>
          <w:color w:val="000000" w:themeColor="text1"/>
          <w:sz w:val="24"/>
          <w:szCs w:val="24"/>
          <w:vertAlign w:val="superscript"/>
        </w:rPr>
        <w:t>]</w:t>
      </w:r>
      <w:r w:rsidR="00330BB2" w:rsidRPr="005528AF">
        <w:rPr>
          <w:rStyle w:val="fontstyle01"/>
          <w:rFonts w:ascii="Times New Roman" w:hAnsi="Times New Roman" w:cs="Times New Roman"/>
          <w:color w:val="000000" w:themeColor="text1"/>
          <w:sz w:val="24"/>
          <w:szCs w:val="24"/>
        </w:rPr>
        <w:fldChar w:fldCharType="end"/>
      </w:r>
      <w:r w:rsidR="00770A71" w:rsidRPr="00770A71">
        <w:rPr>
          <w:rFonts w:ascii="Times New Roman" w:hAnsi="Times New Roman" w:cs="Times New Roman" w:hint="eastAsia"/>
          <w:color w:val="000000" w:themeColor="text1"/>
          <w:sz w:val="24"/>
          <w:szCs w:val="24"/>
        </w:rPr>
        <w:t>。</w:t>
      </w:r>
    </w:p>
    <w:p w14:paraId="42BC8CAF" w14:textId="0CB4112E" w:rsidR="008705A4" w:rsidRPr="00330BB2" w:rsidRDefault="00B75C36" w:rsidP="00AE32C8">
      <w:pPr>
        <w:pStyle w:val="2"/>
        <w:spacing w:before="0" w:after="0" w:line="360" w:lineRule="auto"/>
        <w:ind w:firstLineChars="200" w:firstLine="482"/>
        <w:rPr>
          <w:rStyle w:val="fontstyle01"/>
          <w:rFonts w:ascii="Times New Roman" w:hAnsi="Times New Roman" w:cs="Times New Roman"/>
          <w:color w:val="000000" w:themeColor="text1"/>
          <w:sz w:val="24"/>
          <w:szCs w:val="24"/>
        </w:rPr>
      </w:pPr>
      <w:bookmarkStart w:id="9" w:name="_Hlk20904826"/>
      <w:bookmarkStart w:id="10" w:name="_Toc27078220"/>
      <w:r>
        <w:rPr>
          <w:rStyle w:val="fontstyle01"/>
          <w:rFonts w:ascii="Times New Roman" w:hAnsi="Times New Roman" w:cs="Times New Roman"/>
          <w:color w:val="000000" w:themeColor="text1"/>
          <w:sz w:val="24"/>
          <w:szCs w:val="24"/>
        </w:rPr>
        <w:t xml:space="preserve">2.4 </w:t>
      </w:r>
      <w:r w:rsidR="00C0167E" w:rsidRPr="00330BB2">
        <w:rPr>
          <w:rStyle w:val="fontstyle01"/>
          <w:rFonts w:ascii="Times New Roman" w:hAnsi="Times New Roman" w:cs="Times New Roman"/>
          <w:color w:val="000000" w:themeColor="text1"/>
          <w:sz w:val="24"/>
          <w:szCs w:val="24"/>
        </w:rPr>
        <w:t>α-</w:t>
      </w:r>
      <w:bookmarkEnd w:id="9"/>
      <w:bookmarkEnd w:id="10"/>
      <w:r w:rsidR="00330BB2" w:rsidRPr="00330BB2">
        <w:rPr>
          <w:rStyle w:val="fontstyle01"/>
          <w:rFonts w:ascii="Times New Roman" w:hAnsi="Times New Roman" w:cs="Times New Roman" w:hint="eastAsia"/>
          <w:color w:val="000000" w:themeColor="text1"/>
          <w:sz w:val="24"/>
          <w:szCs w:val="24"/>
        </w:rPr>
        <w:t>多样性</w:t>
      </w:r>
    </w:p>
    <w:p w14:paraId="76E8743C" w14:textId="4A547B0A" w:rsidR="00330BB2" w:rsidRPr="0056637F" w:rsidRDefault="00330BB2" w:rsidP="00AE32C8">
      <w:pPr>
        <w:ind w:firstLineChars="200" w:firstLine="480"/>
        <w:rPr>
          <w:rFonts w:ascii="Times New Roman" w:hAnsi="Times New Roman" w:cs="Times New Roman"/>
          <w:color w:val="000000" w:themeColor="text1"/>
          <w:sz w:val="24"/>
          <w:szCs w:val="24"/>
        </w:rPr>
      </w:pPr>
      <w:bookmarkStart w:id="11" w:name="OLE_LINK204"/>
      <w:bookmarkStart w:id="12" w:name="OLE_LINK205"/>
      <w:bookmarkStart w:id="13" w:name="OLE_LINK210"/>
      <w:r w:rsidRPr="0056637F">
        <w:rPr>
          <w:rFonts w:ascii="Times New Roman" w:hAnsi="Times New Roman" w:cs="Times New Roman"/>
          <w:color w:val="000000" w:themeColor="text1"/>
          <w:sz w:val="24"/>
          <w:szCs w:val="24"/>
        </w:rPr>
        <w:t>α-</w:t>
      </w:r>
      <w:r w:rsidRPr="0056637F">
        <w:rPr>
          <w:rFonts w:ascii="Times New Roman" w:hAnsi="Times New Roman" w:cs="Times New Roman"/>
          <w:color w:val="000000" w:themeColor="text1"/>
          <w:sz w:val="24"/>
          <w:szCs w:val="24"/>
        </w:rPr>
        <w:t>多样性是指样本内的多样性，常见的样本有粪便，唾液或支气管肺泡灌洗液等</w:t>
      </w:r>
      <w:r w:rsidRPr="0056637F">
        <w:rPr>
          <w:rFonts w:ascii="Times New Roman" w:hAnsi="Times New Roman" w:cs="Times New Roman"/>
          <w:color w:val="000000" w:themeColor="text1"/>
          <w:sz w:val="24"/>
          <w:szCs w:val="24"/>
        </w:rPr>
        <w:fldChar w:fldCharType="begin"/>
      </w:r>
      <w:r w:rsidRPr="0056637F">
        <w:rPr>
          <w:rFonts w:ascii="Times New Roman" w:hAnsi="Times New Roman" w:cs="Times New Roman"/>
          <w:color w:val="000000" w:themeColor="text1"/>
          <w:sz w:val="24"/>
          <w:szCs w:val="24"/>
        </w:rPr>
        <w:instrText xml:space="preserve"> ADDIN EN.CITE &lt;EndNote&gt;&lt;Cite&gt;&lt;Author&gt;Gilbert&lt;/Author&gt;&lt;Year&gt;2019&lt;/Year&gt;&lt;RecNum&gt;103&lt;/RecNum&gt;&lt;DisplayText&gt;&lt;style face="superscript"&gt;[15]&lt;/style&gt;&lt;/DisplayText&gt;&lt;record&gt;&lt;rec-number&gt;103&lt;/rec-number&gt;&lt;foreign-keys&gt;&lt;key app="EN" db-id="awdrrxf56w52whedwtpvwtxhd09sdzew02vt" timestamp="1570541435"&gt;103&lt;/key&gt;&lt;/foreign-keys&gt;&lt;ref-type name="Journal Article"&gt;17&lt;/ref-type&gt;&lt;contributors&gt;&lt;authors&gt;&lt;author&gt;Gilbert, J. A.&lt;/author&gt;&lt;author&gt;Lynch, S. V.&lt;/author&gt;&lt;/authors&gt;&lt;/contributors&gt;&lt;auth-address&gt;Department of Pediatrics and Scripps Institution of Oceanography, University of California, San Diego, La Jolla, CA, USA. gilbertjack@gmail.com.&amp;#xD;Division of Gastroenterology, Department of Medicine, University of California, San Francisco, San Francisco, CA, USA. susan.lynch@ucsf.edu.&lt;/auth-address&gt;&lt;titles&gt;&lt;title&gt;Community ecology as a framework for human microbiome research&lt;/title&gt;&lt;secondary-title&gt;Nat Med&lt;/secondary-title&gt;&lt;/titles&gt;&lt;periodical&gt;&lt;full-title&gt;Nat Med&lt;/full-title&gt;&lt;/periodical&gt;&lt;pages&gt;884-889&lt;/pages&gt;&lt;volume&gt;25&lt;/volume&gt;&lt;number&gt;6&lt;/number&gt;&lt;edition&gt;2019/05/28&lt;/edition&gt;&lt;keywords&gt;&lt;keyword&gt;Biodiversity&lt;/keyword&gt;&lt;keyword&gt;Computational Biology&lt;/keyword&gt;&lt;keyword&gt;Ecosystem&lt;/keyword&gt;&lt;keyword&gt;Host Microbial Interactions&lt;/keyword&gt;&lt;keyword&gt;Humans&lt;/keyword&gt;&lt;keyword&gt;*Microbiota&lt;/keyword&gt;&lt;keyword&gt;Models, Biological&lt;/keyword&gt;&lt;keyword&gt;Research&lt;/keyword&gt;&lt;/keywords&gt;&lt;dates&gt;&lt;year&gt;2019&lt;/year&gt;&lt;pub-dates&gt;&lt;date&gt;Jun&lt;/date&gt;&lt;/pub-dates&gt;&lt;/dates&gt;&lt;isbn&gt;1546-170X (Electronic)&amp;#xD;1078-8956 (Linking)&lt;/isbn&gt;&lt;accession-num&gt;31133693&lt;/accession-num&gt;&lt;urls&gt;&lt;related-urls&gt;&lt;url&gt;https://www.ncbi.nlm.nih.gov/pubmed/31133693&lt;/url&gt;&lt;/related-urls&gt;&lt;/urls&gt;&lt;electronic-resource-num&gt;10.1038/s41591-019-0464-9&lt;/electronic-resource-num&gt;&lt;/record&gt;&lt;/Cite&gt;&lt;/EndNote&gt;</w:instrText>
      </w:r>
      <w:r w:rsidRPr="0056637F">
        <w:rPr>
          <w:rFonts w:ascii="Times New Roman" w:hAnsi="Times New Roman" w:cs="Times New Roman"/>
          <w:color w:val="000000" w:themeColor="text1"/>
          <w:sz w:val="24"/>
          <w:szCs w:val="24"/>
        </w:rPr>
        <w:fldChar w:fldCharType="separate"/>
      </w:r>
      <w:r w:rsidRPr="0056637F">
        <w:rPr>
          <w:rFonts w:ascii="Times New Roman" w:hAnsi="Times New Roman" w:cs="Times New Roman"/>
          <w:noProof/>
          <w:color w:val="000000" w:themeColor="text1"/>
          <w:sz w:val="24"/>
          <w:szCs w:val="24"/>
          <w:vertAlign w:val="superscript"/>
        </w:rPr>
        <w:t>[</w:t>
      </w:r>
      <w:hyperlink w:anchor="_ENREF_15" w:tooltip="Gilbert, 2019 #103" w:history="1">
        <w:r w:rsidR="0000551E" w:rsidRPr="0056637F">
          <w:rPr>
            <w:rFonts w:ascii="Times New Roman" w:hAnsi="Times New Roman" w:cs="Times New Roman"/>
            <w:noProof/>
            <w:color w:val="000000" w:themeColor="text1"/>
            <w:sz w:val="24"/>
            <w:szCs w:val="24"/>
            <w:vertAlign w:val="superscript"/>
          </w:rPr>
          <w:t>15</w:t>
        </w:r>
      </w:hyperlink>
      <w:r w:rsidRPr="0056637F">
        <w:rPr>
          <w:rFonts w:ascii="Times New Roman" w:hAnsi="Times New Roman" w:cs="Times New Roman"/>
          <w:noProof/>
          <w:color w:val="000000" w:themeColor="text1"/>
          <w:sz w:val="24"/>
          <w:szCs w:val="24"/>
          <w:vertAlign w:val="superscript"/>
        </w:rPr>
        <w:t>]</w:t>
      </w:r>
      <w:r w:rsidRPr="0056637F">
        <w:rPr>
          <w:rFonts w:ascii="Times New Roman" w:hAnsi="Times New Roman" w:cs="Times New Roman"/>
          <w:color w:val="000000" w:themeColor="text1"/>
          <w:sz w:val="24"/>
          <w:szCs w:val="24"/>
        </w:rPr>
        <w:fldChar w:fldCharType="end"/>
      </w:r>
      <w:r w:rsidRPr="0056637F">
        <w:rPr>
          <w:rFonts w:ascii="Times New Roman" w:hAnsi="Times New Roman" w:cs="Times New Roman"/>
          <w:color w:val="000000" w:themeColor="text1"/>
          <w:sz w:val="24"/>
          <w:szCs w:val="24"/>
        </w:rPr>
        <w:t>。医学研究中经常使用</w:t>
      </w:r>
      <w:r w:rsidR="00727904">
        <w:rPr>
          <w:rFonts w:ascii="Times New Roman" w:hAnsi="Times New Roman" w:cs="Times New Roman" w:hint="eastAsia"/>
          <w:color w:val="000000" w:themeColor="text1"/>
          <w:sz w:val="24"/>
          <w:szCs w:val="24"/>
        </w:rPr>
        <w:t>3</w:t>
      </w:r>
      <w:r w:rsidRPr="0056637F">
        <w:rPr>
          <w:rFonts w:ascii="Times New Roman" w:hAnsi="Times New Roman" w:cs="Times New Roman"/>
          <w:color w:val="000000" w:themeColor="text1"/>
          <w:sz w:val="24"/>
          <w:szCs w:val="24"/>
        </w:rPr>
        <w:t>种</w:t>
      </w:r>
      <w:r w:rsidRPr="0056637F">
        <w:rPr>
          <w:rFonts w:ascii="Times New Roman" w:hAnsi="Times New Roman" w:cs="Times New Roman"/>
          <w:color w:val="000000" w:themeColor="text1"/>
          <w:sz w:val="24"/>
          <w:szCs w:val="24"/>
        </w:rPr>
        <w:t>α</w:t>
      </w:r>
      <w:r w:rsidRPr="0056637F">
        <w:rPr>
          <w:rFonts w:ascii="Times New Roman" w:hAnsi="Times New Roman" w:cs="Times New Roman"/>
          <w:color w:val="000000" w:themeColor="text1"/>
          <w:sz w:val="24"/>
          <w:szCs w:val="24"/>
        </w:rPr>
        <w:t>多样性指数：</w:t>
      </w:r>
      <w:r w:rsidRPr="0056637F">
        <w:rPr>
          <w:rFonts w:ascii="Times New Roman" w:hAnsi="Times New Roman" w:cs="Times New Roman"/>
          <w:color w:val="000000" w:themeColor="text1"/>
          <w:sz w:val="24"/>
          <w:szCs w:val="24"/>
        </w:rPr>
        <w:t>Chao 1</w:t>
      </w:r>
      <w:r w:rsidRPr="0056637F">
        <w:rPr>
          <w:rFonts w:ascii="Times New Roman" w:hAnsi="Times New Roman" w:cs="Times New Roman"/>
          <w:color w:val="000000" w:themeColor="text1"/>
          <w:sz w:val="24"/>
          <w:szCs w:val="24"/>
        </w:rPr>
        <w:t>指数</w:t>
      </w:r>
      <w:r w:rsidR="00727904">
        <w:rPr>
          <w:rFonts w:ascii="Times New Roman" w:hAnsi="Times New Roman" w:cs="Times New Roman" w:hint="eastAsia"/>
          <w:color w:val="000000" w:themeColor="text1"/>
          <w:sz w:val="24"/>
          <w:szCs w:val="24"/>
        </w:rPr>
        <w:t>、</w:t>
      </w:r>
      <w:r w:rsidRPr="0056637F">
        <w:rPr>
          <w:rFonts w:ascii="Times New Roman" w:hAnsi="Times New Roman" w:cs="Times New Roman"/>
          <w:color w:val="000000" w:themeColor="text1"/>
          <w:sz w:val="24"/>
          <w:szCs w:val="24"/>
        </w:rPr>
        <w:t>香农指数和辛普森指数。</w:t>
      </w:r>
      <w:r w:rsidRPr="0056637F">
        <w:rPr>
          <w:rFonts w:ascii="Times New Roman" w:hAnsi="Times New Roman" w:cs="Times New Roman"/>
          <w:color w:val="000000" w:themeColor="text1"/>
          <w:sz w:val="24"/>
          <w:szCs w:val="24"/>
        </w:rPr>
        <w:t>Chao 1</w:t>
      </w:r>
      <w:r w:rsidRPr="0056637F">
        <w:rPr>
          <w:rFonts w:ascii="Times New Roman" w:hAnsi="Times New Roman" w:cs="Times New Roman"/>
          <w:color w:val="000000" w:themeColor="text1"/>
          <w:sz w:val="24"/>
          <w:szCs w:val="24"/>
        </w:rPr>
        <w:t>指数</w:t>
      </w:r>
      <w:r w:rsidR="0072017C" w:rsidRPr="0056637F">
        <w:rPr>
          <w:rFonts w:ascii="Times New Roman" w:hAnsi="Times New Roman" w:cs="Times New Roman"/>
          <w:color w:val="000000" w:themeColor="text1"/>
          <w:sz w:val="24"/>
          <w:szCs w:val="24"/>
        </w:rPr>
        <w:t>主要反映物种数量</w:t>
      </w:r>
      <w:r w:rsidR="00CC4B29" w:rsidRPr="0056637F">
        <w:rPr>
          <w:rFonts w:ascii="Times New Roman" w:hAnsi="Times New Roman" w:cs="Times New Roman"/>
          <w:color w:val="000000" w:themeColor="text1"/>
          <w:sz w:val="24"/>
          <w:szCs w:val="24"/>
        </w:rPr>
        <w:t>（</w:t>
      </w:r>
      <w:r w:rsidR="00CC4B29" w:rsidRPr="0056637F">
        <w:rPr>
          <w:rFonts w:ascii="Times New Roman" w:hAnsi="Times New Roman" w:cs="Times New Roman"/>
          <w:color w:val="000000" w:themeColor="text1"/>
          <w:sz w:val="24"/>
          <w:szCs w:val="24"/>
        </w:rPr>
        <w:t>richness</w:t>
      </w:r>
      <w:r w:rsidR="00CC4B29" w:rsidRPr="0056637F">
        <w:rPr>
          <w:rFonts w:ascii="Times New Roman" w:hAnsi="Times New Roman" w:cs="Times New Roman"/>
          <w:color w:val="000000" w:themeColor="text1"/>
          <w:sz w:val="24"/>
          <w:szCs w:val="24"/>
        </w:rPr>
        <w:t>）</w:t>
      </w:r>
      <w:r w:rsidR="00070F16" w:rsidRPr="0056637F">
        <w:rPr>
          <w:rFonts w:ascii="Times New Roman" w:hAnsi="Times New Roman" w:cs="Times New Roman"/>
          <w:color w:val="000000" w:themeColor="text1"/>
          <w:sz w:val="24"/>
          <w:szCs w:val="24"/>
        </w:rPr>
        <w:t>，</w:t>
      </w:r>
      <w:r w:rsidRPr="0056637F">
        <w:rPr>
          <w:rFonts w:ascii="Times New Roman" w:hAnsi="Times New Roman" w:cs="Times New Roman"/>
          <w:color w:val="000000" w:themeColor="text1"/>
          <w:sz w:val="24"/>
          <w:szCs w:val="24"/>
        </w:rPr>
        <w:t>它</w:t>
      </w:r>
      <w:r w:rsidR="00070F16" w:rsidRPr="0056637F">
        <w:rPr>
          <w:rFonts w:ascii="Times New Roman" w:hAnsi="Times New Roman" w:cs="Times New Roman"/>
          <w:color w:val="000000" w:themeColor="text1"/>
          <w:sz w:val="24"/>
          <w:szCs w:val="24"/>
        </w:rPr>
        <w:t>计算时</w:t>
      </w:r>
      <w:r w:rsidRPr="0056637F">
        <w:rPr>
          <w:rFonts w:ascii="Times New Roman" w:hAnsi="Times New Roman" w:cs="Times New Roman"/>
          <w:color w:val="000000" w:themeColor="text1"/>
          <w:sz w:val="24"/>
          <w:szCs w:val="24"/>
        </w:rPr>
        <w:t>考虑以下三个因素：物种数量</w:t>
      </w:r>
      <w:r w:rsidR="00070F16" w:rsidRPr="0056637F">
        <w:rPr>
          <w:rFonts w:ascii="Times New Roman" w:hAnsi="Times New Roman" w:cs="Times New Roman"/>
          <w:color w:val="000000" w:themeColor="text1"/>
          <w:sz w:val="24"/>
          <w:szCs w:val="24"/>
        </w:rPr>
        <w:t>、</w:t>
      </w:r>
      <w:r w:rsidR="00CC4B29" w:rsidRPr="0056637F">
        <w:rPr>
          <w:rFonts w:ascii="Times New Roman" w:hAnsi="Times New Roman" w:cs="Times New Roman"/>
          <w:color w:val="000000" w:themeColor="text1"/>
          <w:sz w:val="24"/>
          <w:szCs w:val="24"/>
        </w:rPr>
        <w:t>单条序列</w:t>
      </w:r>
      <w:r w:rsidRPr="0056637F">
        <w:rPr>
          <w:rFonts w:ascii="Times New Roman" w:hAnsi="Times New Roman" w:cs="Times New Roman"/>
          <w:color w:val="000000" w:themeColor="text1"/>
          <w:sz w:val="24"/>
          <w:szCs w:val="24"/>
        </w:rPr>
        <w:t>数量和双</w:t>
      </w:r>
      <w:r w:rsidR="00CC4B29" w:rsidRPr="0056637F">
        <w:rPr>
          <w:rFonts w:ascii="Times New Roman" w:hAnsi="Times New Roman" w:cs="Times New Roman"/>
          <w:color w:val="000000" w:themeColor="text1"/>
          <w:sz w:val="24"/>
          <w:szCs w:val="24"/>
        </w:rPr>
        <w:t>条序列</w:t>
      </w:r>
      <w:r w:rsidRPr="0056637F">
        <w:rPr>
          <w:rFonts w:ascii="Times New Roman" w:hAnsi="Times New Roman" w:cs="Times New Roman"/>
          <w:color w:val="000000" w:themeColor="text1"/>
          <w:sz w:val="24"/>
          <w:szCs w:val="24"/>
        </w:rPr>
        <w:t>数量</w:t>
      </w:r>
      <w:r w:rsidR="00CC4B29" w:rsidRPr="0056637F">
        <w:rPr>
          <w:rFonts w:ascii="Times New Roman" w:hAnsi="Times New Roman" w:cs="Times New Roman"/>
          <w:color w:val="000000" w:themeColor="text1"/>
          <w:sz w:val="24"/>
          <w:szCs w:val="24"/>
        </w:rPr>
        <w:fldChar w:fldCharType="begin"/>
      </w:r>
      <w:r w:rsidR="00CC4B29" w:rsidRPr="0056637F">
        <w:rPr>
          <w:rFonts w:ascii="Times New Roman" w:hAnsi="Times New Roman" w:cs="Times New Roman"/>
          <w:color w:val="000000" w:themeColor="text1"/>
          <w:sz w:val="24"/>
          <w:szCs w:val="24"/>
        </w:rPr>
        <w:instrText xml:space="preserve"> ADDIN EN.CITE &lt;EndNote&gt;&lt;Cite&gt;&lt;Author&gt;Xia&lt;/Author&gt;&lt;Year&gt;2018&lt;/Year&gt;&lt;RecNum&gt;93&lt;/RecNum&gt;&lt;DisplayText&gt;&lt;style face="superscript"&gt;[22]&lt;/style&gt;&lt;/DisplayText&gt;&lt;record&gt;&lt;rec-number&gt;93&lt;/rec-number&gt;&lt;foreign-keys&gt;&lt;key app="EN" db-id="awdrrxf56w52whedwtpvwtxhd09sdzew02vt" timestamp="1570109464"&gt;93&lt;/key&gt;&lt;/foreign-keys&gt;&lt;ref-type name="Book Section"&gt;5&lt;/ref-type&gt;&lt;contributors&gt;&lt;authors&gt;&lt;author&gt;Xia, Y.&lt;/author&gt;&lt;author&gt;Sun, J.&lt;/author&gt;&lt;author&gt;Chen, D.&lt;/author&gt;&lt;/authors&gt;&lt;secondary-authors&gt;&lt;author&gt;Xia, Y.&lt;/author&gt;&lt;author&gt;Sun, J.&lt;/author&gt;&lt;author&gt;Chen, D.&lt;/author&gt;&lt;/secondary-authors&gt;&lt;tertiary-authors&gt;&lt;author&gt;Chen, J.; Chen,  D.&lt;/author&gt;&lt;/tertiary-authors&gt;&lt;/contributors&gt;&lt;titles&gt;&lt;title&gt;Community diversity measures and calculations&lt;/title&gt;&lt;secondary-title&gt;Statistical Analysis of Microbiome Data with R&lt;/secondary-title&gt;&lt;tertiary-title&gt;ICSA Book Series in Statistics&lt;/tertiary-title&gt;&lt;/titles&gt;&lt;pages&gt;167-190&lt;/pages&gt;&lt;edition&gt;1&lt;/edition&gt;&lt;section&gt;6&lt;/section&gt;&lt;dates&gt;&lt;year&gt;2018&lt;/year&gt;&lt;/dates&gt;&lt;pub-location&gt;Singapore&lt;/pub-location&gt;&lt;publisher&gt;Springer Singapore&lt;/publisher&gt;&lt;isbn&gt;978-981-13-1534-3&lt;/isbn&gt;&lt;urls&gt;&lt;/urls&gt;&lt;electronic-resource-num&gt;doi: 10.1007/978-981-13-1534-3.&lt;/electronic-resource-num&gt;&lt;/record&gt;&lt;/Cite&gt;&lt;/EndNote&gt;</w:instrText>
      </w:r>
      <w:r w:rsidR="00CC4B29" w:rsidRPr="0056637F">
        <w:rPr>
          <w:rFonts w:ascii="Times New Roman" w:hAnsi="Times New Roman" w:cs="Times New Roman"/>
          <w:color w:val="000000" w:themeColor="text1"/>
          <w:sz w:val="24"/>
          <w:szCs w:val="24"/>
        </w:rPr>
        <w:fldChar w:fldCharType="separate"/>
      </w:r>
      <w:r w:rsidR="00CC4B29" w:rsidRPr="0056637F">
        <w:rPr>
          <w:rFonts w:ascii="Times New Roman" w:hAnsi="Times New Roman" w:cs="Times New Roman"/>
          <w:noProof/>
          <w:color w:val="000000" w:themeColor="text1"/>
          <w:sz w:val="24"/>
          <w:szCs w:val="24"/>
          <w:vertAlign w:val="superscript"/>
        </w:rPr>
        <w:t>[</w:t>
      </w:r>
      <w:hyperlink w:anchor="_ENREF_22" w:tooltip="Xia, 2018 #93" w:history="1">
        <w:r w:rsidR="0000551E" w:rsidRPr="0056637F">
          <w:rPr>
            <w:rFonts w:ascii="Times New Roman" w:hAnsi="Times New Roman" w:cs="Times New Roman"/>
            <w:noProof/>
            <w:color w:val="000000" w:themeColor="text1"/>
            <w:sz w:val="24"/>
            <w:szCs w:val="24"/>
            <w:vertAlign w:val="superscript"/>
          </w:rPr>
          <w:t>22</w:t>
        </w:r>
      </w:hyperlink>
      <w:r w:rsidR="00CC4B29" w:rsidRPr="0056637F">
        <w:rPr>
          <w:rFonts w:ascii="Times New Roman" w:hAnsi="Times New Roman" w:cs="Times New Roman"/>
          <w:noProof/>
          <w:color w:val="000000" w:themeColor="text1"/>
          <w:sz w:val="24"/>
          <w:szCs w:val="24"/>
          <w:vertAlign w:val="superscript"/>
        </w:rPr>
        <w:t>]</w:t>
      </w:r>
      <w:r w:rsidR="00CC4B29" w:rsidRPr="0056637F">
        <w:rPr>
          <w:rFonts w:ascii="Times New Roman" w:hAnsi="Times New Roman" w:cs="Times New Roman"/>
          <w:color w:val="000000" w:themeColor="text1"/>
          <w:sz w:val="24"/>
          <w:szCs w:val="24"/>
        </w:rPr>
        <w:fldChar w:fldCharType="end"/>
      </w:r>
      <w:r w:rsidRPr="0056637F">
        <w:rPr>
          <w:rFonts w:ascii="Times New Roman" w:hAnsi="Times New Roman" w:cs="Times New Roman"/>
          <w:color w:val="000000" w:themeColor="text1"/>
          <w:sz w:val="24"/>
          <w:szCs w:val="24"/>
        </w:rPr>
        <w:t>。这意味着它不能反映微生物组的丰度</w:t>
      </w:r>
      <w:r w:rsidR="00CC4B29" w:rsidRPr="0056637F">
        <w:rPr>
          <w:rFonts w:ascii="Times New Roman" w:hAnsi="Times New Roman" w:cs="Times New Roman"/>
          <w:color w:val="000000" w:themeColor="text1"/>
          <w:sz w:val="24"/>
          <w:szCs w:val="24"/>
        </w:rPr>
        <w:t>（</w:t>
      </w:r>
      <w:r w:rsidR="00CC4B29" w:rsidRPr="0056637F">
        <w:rPr>
          <w:rFonts w:ascii="Times New Roman" w:hAnsi="Times New Roman" w:cs="Times New Roman"/>
          <w:color w:val="000000" w:themeColor="text1"/>
          <w:sz w:val="24"/>
          <w:szCs w:val="24"/>
        </w:rPr>
        <w:t>abundance</w:t>
      </w:r>
      <w:r w:rsidR="00CC4B29" w:rsidRPr="0056637F">
        <w:rPr>
          <w:rFonts w:ascii="Times New Roman" w:hAnsi="Times New Roman" w:cs="Times New Roman"/>
          <w:color w:val="000000" w:themeColor="text1"/>
          <w:sz w:val="24"/>
          <w:szCs w:val="24"/>
        </w:rPr>
        <w:t>）</w:t>
      </w:r>
      <w:r w:rsidRPr="0056637F">
        <w:rPr>
          <w:rFonts w:ascii="Times New Roman" w:hAnsi="Times New Roman" w:cs="Times New Roman"/>
          <w:color w:val="000000" w:themeColor="text1"/>
          <w:sz w:val="24"/>
          <w:szCs w:val="24"/>
        </w:rPr>
        <w:t>。</w:t>
      </w:r>
      <w:r w:rsidR="00CC4B29" w:rsidRPr="0056637F">
        <w:rPr>
          <w:rFonts w:ascii="Times New Roman" w:hAnsi="Times New Roman" w:cs="Times New Roman"/>
          <w:color w:val="000000" w:themeColor="text1"/>
          <w:sz w:val="24"/>
          <w:szCs w:val="24"/>
        </w:rPr>
        <w:t>香农指数结合了丰度和均匀度</w:t>
      </w:r>
      <w:r w:rsidR="0029060F" w:rsidRPr="0056637F">
        <w:rPr>
          <w:rFonts w:ascii="Times New Roman" w:hAnsi="Times New Roman" w:cs="Times New Roman"/>
          <w:color w:val="000000" w:themeColor="text1"/>
          <w:sz w:val="24"/>
          <w:szCs w:val="24"/>
        </w:rPr>
        <w:t>信息</w:t>
      </w:r>
      <w:r w:rsidR="003434C3" w:rsidRPr="005528AF">
        <w:rPr>
          <w:rFonts w:ascii="Times New Roman" w:hAnsi="Times New Roman" w:cs="Times New Roman"/>
          <w:color w:val="000000" w:themeColor="text1"/>
          <w:sz w:val="24"/>
          <w:szCs w:val="24"/>
        </w:rPr>
        <w:fldChar w:fldCharType="begin"/>
      </w:r>
      <w:r w:rsidR="003434C3">
        <w:rPr>
          <w:rFonts w:ascii="Times New Roman" w:hAnsi="Times New Roman" w:cs="Times New Roman"/>
          <w:color w:val="000000" w:themeColor="text1"/>
          <w:sz w:val="24"/>
          <w:szCs w:val="24"/>
        </w:rPr>
        <w:instrText xml:space="preserve"> ADDIN EN.CITE &lt;EndNote&gt;&lt;Cite&gt;&lt;Year&gt;2018&lt;/Year&gt;&lt;RecNum&gt;97&lt;/RecNum&gt;&lt;DisplayText&gt;&lt;style face="superscript"&gt;[23]&lt;/style&gt;&lt;/DisplayText&gt;&lt;record&gt;&lt;rec-number&gt;97&lt;/rec-number&gt;&lt;foreign-keys&gt;&lt;key app="EN" db-id="awdrrxf56w52whedwtpvwtxhd09sdzew02vt" timestamp="1570154263"&gt;97&lt;/key&gt;&lt;/foreign-keys&gt;&lt;ref-type name="Book Section"&gt;5&lt;/ref-type&gt;&lt;contributors&gt;&lt;authors&gt;&lt;author&gt;Borcard, D.&lt;/author&gt;&lt;author&gt;Gillet, F.&lt;/author&gt;&lt;author&gt;Legendre, P.&lt;/author&gt;&lt;/authors&gt;&lt;secondary-authors&gt;&lt;author&gt;Borcard, D.&lt;/author&gt;&lt;author&gt;Gillet, F.&lt;/author&gt;&lt;author&gt;Legendre, P.&lt;/author&gt;&lt;/secondary-authors&gt;&lt;/contributors&gt;&lt;titles&gt;&lt;title&gt;&lt;style face="normal" font="default" size="100%"&gt;Community&lt;/style&gt;&lt;style face="normal" font="default" charset="134" size="100%"&gt; &lt;/style&gt;&lt;style face="normal" font="default" size="100%"&gt;diversity&lt;/style&gt;&lt;/title&gt;&lt;secondary-title&gt;Numerical Ecology with R&lt;/secondary-title&gt;&lt;/titles&gt;&lt;pages&gt;369-412&lt;/pages&gt;&lt;edition&gt;2&lt;/edition&gt;&lt;section&gt;8&lt;/section&gt;&lt;dates&gt;&lt;year&gt;2018&lt;/year&gt;&lt;/dates&gt;&lt;pub-location&gt;Switzerland&lt;/pub-location&gt;&lt;publisher&gt;Springer International Publishing&lt;/publisher&gt;&lt;isbn&gt;978-3-319-71404-2&lt;/isbn&gt;&lt;urls&gt;&lt;/urls&gt;&lt;electronic-resource-num&gt;10.1007/978-3-319-71404-2&lt;/electronic-resource-num&gt;&lt;/record&gt;&lt;/Cite&gt;&lt;/EndNote&gt;</w:instrText>
      </w:r>
      <w:r w:rsidR="003434C3" w:rsidRPr="005528AF">
        <w:rPr>
          <w:rFonts w:ascii="Times New Roman" w:hAnsi="Times New Roman" w:cs="Times New Roman"/>
          <w:color w:val="000000" w:themeColor="text1"/>
          <w:sz w:val="24"/>
          <w:szCs w:val="24"/>
        </w:rPr>
        <w:fldChar w:fldCharType="separate"/>
      </w:r>
      <w:r w:rsidR="003434C3" w:rsidRPr="009C1927">
        <w:rPr>
          <w:rFonts w:ascii="Times New Roman" w:hAnsi="Times New Roman" w:cs="Times New Roman"/>
          <w:noProof/>
          <w:color w:val="000000" w:themeColor="text1"/>
          <w:sz w:val="24"/>
          <w:szCs w:val="24"/>
          <w:vertAlign w:val="superscript"/>
        </w:rPr>
        <w:t>[</w:t>
      </w:r>
      <w:hyperlink w:anchor="_ENREF_23" w:tooltip="Borcard, 2018 #97" w:history="1">
        <w:r w:rsidR="0000551E" w:rsidRPr="009C1927">
          <w:rPr>
            <w:rFonts w:ascii="Times New Roman" w:hAnsi="Times New Roman" w:cs="Times New Roman"/>
            <w:noProof/>
            <w:color w:val="000000" w:themeColor="text1"/>
            <w:sz w:val="24"/>
            <w:szCs w:val="24"/>
            <w:vertAlign w:val="superscript"/>
          </w:rPr>
          <w:t>23</w:t>
        </w:r>
      </w:hyperlink>
      <w:r w:rsidR="003434C3" w:rsidRPr="009C1927">
        <w:rPr>
          <w:rFonts w:ascii="Times New Roman" w:hAnsi="Times New Roman" w:cs="Times New Roman"/>
          <w:noProof/>
          <w:color w:val="000000" w:themeColor="text1"/>
          <w:sz w:val="24"/>
          <w:szCs w:val="24"/>
          <w:vertAlign w:val="superscript"/>
        </w:rPr>
        <w:t>]</w:t>
      </w:r>
      <w:r w:rsidR="003434C3" w:rsidRPr="005528AF">
        <w:rPr>
          <w:rFonts w:ascii="Times New Roman" w:hAnsi="Times New Roman" w:cs="Times New Roman"/>
          <w:color w:val="000000" w:themeColor="text1"/>
          <w:sz w:val="24"/>
          <w:szCs w:val="24"/>
        </w:rPr>
        <w:fldChar w:fldCharType="end"/>
      </w:r>
      <w:r w:rsidR="00727904">
        <w:rPr>
          <w:rFonts w:ascii="Times New Roman" w:hAnsi="Times New Roman" w:cs="Times New Roman" w:hint="eastAsia"/>
          <w:color w:val="000000" w:themeColor="text1"/>
          <w:sz w:val="24"/>
          <w:szCs w:val="24"/>
        </w:rPr>
        <w:t>，</w:t>
      </w:r>
      <w:r w:rsidR="00CC4B29" w:rsidRPr="0056637F">
        <w:rPr>
          <w:rFonts w:ascii="Times New Roman" w:hAnsi="Times New Roman" w:cs="Times New Roman"/>
          <w:color w:val="000000" w:themeColor="text1"/>
          <w:sz w:val="24"/>
          <w:szCs w:val="24"/>
        </w:rPr>
        <w:t>它赋予稀有物种更多的权重</w:t>
      </w:r>
      <w:r w:rsidR="00203FB7" w:rsidRPr="005528AF">
        <w:rPr>
          <w:rFonts w:ascii="Times New Roman" w:hAnsi="Times New Roman" w:cs="Times New Roman"/>
          <w:color w:val="000000" w:themeColor="text1"/>
          <w:sz w:val="24"/>
          <w:szCs w:val="24"/>
        </w:rPr>
        <w:fldChar w:fldCharType="begin"/>
      </w:r>
      <w:r w:rsidR="00203FB7">
        <w:rPr>
          <w:rFonts w:ascii="Times New Roman" w:hAnsi="Times New Roman" w:cs="Times New Roman"/>
          <w:color w:val="000000" w:themeColor="text1"/>
          <w:sz w:val="24"/>
          <w:szCs w:val="24"/>
        </w:rPr>
        <w:instrText xml:space="preserve"> ADDIN EN.CITE &lt;EndNote&gt;&lt;Cite&gt;&lt;Author&gt;Xia&lt;/Author&gt;&lt;Year&gt;2018&lt;/Year&gt;&lt;RecNum&gt;93&lt;/RecNum&gt;&lt;DisplayText&gt;&lt;style face="superscript"&gt;[22]&lt;/style&gt;&lt;/DisplayText&gt;&lt;record&gt;&lt;rec-number&gt;93&lt;/rec-number&gt;&lt;foreign-keys&gt;&lt;key app="EN" db-id="awdrrxf56w52whedwtpvwtxhd09sdzew02vt" timestamp="1570109464"&gt;93&lt;/key&gt;&lt;/foreign-keys&gt;&lt;ref-type name="Book Section"&gt;5&lt;/ref-type&gt;&lt;contributors&gt;&lt;authors&gt;&lt;author&gt;Xia, Y.&lt;/author&gt;&lt;author&gt;Sun, J.&lt;/author&gt;&lt;author&gt;Chen, D.&lt;/author&gt;&lt;/authors&gt;&lt;secondary-authors&gt;&lt;author&gt;Xia, Y.&lt;/author&gt;&lt;author&gt;Sun, J.&lt;/author&gt;&lt;author&gt;Chen, D.&lt;/author&gt;&lt;/secondary-authors&gt;&lt;tertiary-authors&gt;&lt;author&gt;Chen, J.; Chen,  D.&lt;/author&gt;&lt;/tertiary-authors&gt;&lt;/contributors&gt;&lt;titles&gt;&lt;title&gt;Community diversity measures and calculations&lt;/title&gt;&lt;secondary-title&gt;Statistical Analysis of Microbiome Data with R&lt;/secondary-title&gt;&lt;tertiary-title&gt;ICSA Book Series in Statistics&lt;/tertiary-title&gt;&lt;/titles&gt;&lt;pages&gt;167-190&lt;/pages&gt;&lt;edition&gt;1&lt;/edition&gt;&lt;section&gt;6&lt;/section&gt;&lt;dates&gt;&lt;year&gt;2018&lt;/year&gt;&lt;/dates&gt;&lt;pub-location&gt;Singapore&lt;/pub-location&gt;&lt;publisher&gt;Springer Singapore&lt;/publisher&gt;&lt;isbn&gt;978-981-13-1534-3&lt;/isbn&gt;&lt;urls&gt;&lt;/urls&gt;&lt;electronic-resource-num&gt;doi: 10.1007/978-981-13-1534-3.&lt;/electronic-resource-num&gt;&lt;/record&gt;&lt;/Cite&gt;&lt;/EndNote&gt;</w:instrText>
      </w:r>
      <w:r w:rsidR="00203FB7" w:rsidRPr="005528AF">
        <w:rPr>
          <w:rFonts w:ascii="Times New Roman" w:hAnsi="Times New Roman" w:cs="Times New Roman"/>
          <w:color w:val="000000" w:themeColor="text1"/>
          <w:sz w:val="24"/>
          <w:szCs w:val="24"/>
        </w:rPr>
        <w:fldChar w:fldCharType="separate"/>
      </w:r>
      <w:r w:rsidR="00203FB7" w:rsidRPr="009C1927">
        <w:rPr>
          <w:rFonts w:ascii="Times New Roman" w:hAnsi="Times New Roman" w:cs="Times New Roman"/>
          <w:noProof/>
          <w:color w:val="000000" w:themeColor="text1"/>
          <w:sz w:val="24"/>
          <w:szCs w:val="24"/>
          <w:vertAlign w:val="superscript"/>
        </w:rPr>
        <w:t>[</w:t>
      </w:r>
      <w:hyperlink w:anchor="_ENREF_22" w:tooltip="Xia, 2018 #93" w:history="1">
        <w:r w:rsidR="0000551E" w:rsidRPr="009C1927">
          <w:rPr>
            <w:rFonts w:ascii="Times New Roman" w:hAnsi="Times New Roman" w:cs="Times New Roman"/>
            <w:noProof/>
            <w:color w:val="000000" w:themeColor="text1"/>
            <w:sz w:val="24"/>
            <w:szCs w:val="24"/>
            <w:vertAlign w:val="superscript"/>
          </w:rPr>
          <w:t>22</w:t>
        </w:r>
      </w:hyperlink>
      <w:r w:rsidR="00203FB7" w:rsidRPr="009C1927">
        <w:rPr>
          <w:rFonts w:ascii="Times New Roman" w:hAnsi="Times New Roman" w:cs="Times New Roman"/>
          <w:noProof/>
          <w:color w:val="000000" w:themeColor="text1"/>
          <w:sz w:val="24"/>
          <w:szCs w:val="24"/>
          <w:vertAlign w:val="superscript"/>
        </w:rPr>
        <w:t>]</w:t>
      </w:r>
      <w:r w:rsidR="00203FB7" w:rsidRPr="005528AF">
        <w:rPr>
          <w:rFonts w:ascii="Times New Roman" w:hAnsi="Times New Roman" w:cs="Times New Roman"/>
          <w:color w:val="000000" w:themeColor="text1"/>
          <w:sz w:val="24"/>
          <w:szCs w:val="24"/>
        </w:rPr>
        <w:fldChar w:fldCharType="end"/>
      </w:r>
      <w:r w:rsidR="00CC4B29" w:rsidRPr="0056637F">
        <w:rPr>
          <w:rFonts w:ascii="Times New Roman" w:hAnsi="Times New Roman" w:cs="Times New Roman"/>
          <w:color w:val="000000" w:themeColor="text1"/>
          <w:sz w:val="24"/>
          <w:szCs w:val="24"/>
        </w:rPr>
        <w:t>，这意味着当稀有物种的数量增加时，它</w:t>
      </w:r>
      <w:r w:rsidR="003434C3">
        <w:rPr>
          <w:rFonts w:ascii="Times New Roman" w:hAnsi="Times New Roman" w:cs="Times New Roman" w:hint="eastAsia"/>
          <w:color w:val="000000" w:themeColor="text1"/>
          <w:sz w:val="24"/>
          <w:szCs w:val="24"/>
        </w:rPr>
        <w:t>的值</w:t>
      </w:r>
      <w:r w:rsidR="00CC4B29" w:rsidRPr="0056637F">
        <w:rPr>
          <w:rFonts w:ascii="Times New Roman" w:hAnsi="Times New Roman" w:cs="Times New Roman"/>
          <w:color w:val="000000" w:themeColor="text1"/>
          <w:sz w:val="24"/>
          <w:szCs w:val="24"/>
        </w:rPr>
        <w:t>会更</w:t>
      </w:r>
      <w:r w:rsidR="003434C3">
        <w:rPr>
          <w:rFonts w:ascii="Times New Roman" w:hAnsi="Times New Roman" w:cs="Times New Roman" w:hint="eastAsia"/>
          <w:color w:val="000000" w:themeColor="text1"/>
          <w:sz w:val="24"/>
          <w:szCs w:val="24"/>
        </w:rPr>
        <w:t>大</w:t>
      </w:r>
      <w:r w:rsidR="00CC4B29" w:rsidRPr="0056637F">
        <w:rPr>
          <w:rFonts w:ascii="Times New Roman" w:hAnsi="Times New Roman" w:cs="Times New Roman"/>
          <w:color w:val="000000" w:themeColor="text1"/>
          <w:sz w:val="24"/>
          <w:szCs w:val="24"/>
        </w:rPr>
        <w:t>。</w:t>
      </w:r>
      <w:r w:rsidR="003434C3">
        <w:rPr>
          <w:rFonts w:ascii="Times New Roman" w:hAnsi="Times New Roman" w:cs="Times New Roman" w:hint="eastAsia"/>
          <w:color w:val="000000" w:themeColor="text1"/>
          <w:sz w:val="24"/>
          <w:szCs w:val="24"/>
        </w:rPr>
        <w:t>香农指数的值</w:t>
      </w:r>
      <w:r w:rsidR="00CC4B29" w:rsidRPr="0056637F">
        <w:rPr>
          <w:rFonts w:ascii="Times New Roman" w:hAnsi="Times New Roman" w:cs="Times New Roman"/>
          <w:color w:val="000000" w:themeColor="text1"/>
          <w:sz w:val="24"/>
          <w:szCs w:val="24"/>
        </w:rPr>
        <w:t>通常不超过</w:t>
      </w:r>
      <w:r w:rsidR="00CC4B29" w:rsidRPr="0056637F">
        <w:rPr>
          <w:rFonts w:ascii="Times New Roman" w:hAnsi="Times New Roman" w:cs="Times New Roman"/>
          <w:color w:val="000000" w:themeColor="text1"/>
          <w:sz w:val="24"/>
          <w:szCs w:val="24"/>
        </w:rPr>
        <w:t>5.0</w:t>
      </w:r>
      <w:r w:rsidR="00CC4B29" w:rsidRPr="0056637F">
        <w:rPr>
          <w:rFonts w:ascii="Times New Roman" w:hAnsi="Times New Roman" w:cs="Times New Roman"/>
          <w:color w:val="000000" w:themeColor="text1"/>
          <w:sz w:val="24"/>
          <w:szCs w:val="24"/>
        </w:rPr>
        <w:t>；它的值越高，</w:t>
      </w:r>
      <w:r w:rsidR="00CC4B29" w:rsidRPr="0056637F">
        <w:rPr>
          <w:rFonts w:ascii="Times New Roman" w:hAnsi="Times New Roman" w:cs="Times New Roman"/>
          <w:color w:val="000000" w:themeColor="text1"/>
          <w:sz w:val="24"/>
          <w:szCs w:val="24"/>
        </w:rPr>
        <w:t>α</w:t>
      </w:r>
      <w:r w:rsidR="00CC4B29" w:rsidRPr="0056637F">
        <w:rPr>
          <w:rFonts w:ascii="Times New Roman" w:hAnsi="Times New Roman" w:cs="Times New Roman"/>
          <w:color w:val="000000" w:themeColor="text1"/>
          <w:sz w:val="24"/>
          <w:szCs w:val="24"/>
        </w:rPr>
        <w:t>多样性就越丰富</w:t>
      </w:r>
      <w:r w:rsidR="00203FB7" w:rsidRPr="005528AF">
        <w:rPr>
          <w:rFonts w:ascii="Times New Roman" w:hAnsi="Times New Roman" w:cs="Times New Roman"/>
          <w:color w:val="000000" w:themeColor="text1"/>
          <w:sz w:val="24"/>
          <w:szCs w:val="24"/>
        </w:rPr>
        <w:fldChar w:fldCharType="begin"/>
      </w:r>
      <w:r w:rsidR="00203FB7">
        <w:rPr>
          <w:rFonts w:ascii="Times New Roman" w:hAnsi="Times New Roman" w:cs="Times New Roman"/>
          <w:color w:val="000000" w:themeColor="text1"/>
          <w:sz w:val="24"/>
          <w:szCs w:val="24"/>
        </w:rPr>
        <w:instrText xml:space="preserve"> ADDIN EN.CITE &lt;EndNote&gt;&lt;Cite&gt;&lt;Author&gt;Xia&lt;/Author&gt;&lt;Year&gt;2018&lt;/Year&gt;&lt;RecNum&gt;93&lt;/RecNum&gt;&lt;DisplayText&gt;&lt;style face="superscript"&gt;[22]&lt;/style&gt;&lt;/DisplayText&gt;&lt;record&gt;&lt;rec-number&gt;93&lt;/rec-number&gt;&lt;foreign-keys&gt;&lt;key app="EN" db-id="awdrrxf56w52whedwtpvwtxhd09sdzew02vt" timestamp="1570109464"&gt;93&lt;/key&gt;&lt;/foreign-keys&gt;&lt;ref-type name="Book Section"&gt;5&lt;/ref-type&gt;&lt;contributors&gt;&lt;authors&gt;&lt;author&gt;Xia, Y.&lt;/author&gt;&lt;author&gt;Sun, J.&lt;/author&gt;&lt;author&gt;Chen, D.&lt;/author&gt;&lt;/authors&gt;&lt;secondary-authors&gt;&lt;author&gt;Xia, Y.&lt;/author&gt;&lt;author&gt;Sun, J.&lt;/author&gt;&lt;author&gt;Chen, D.&lt;/author&gt;&lt;/secondary-authors&gt;&lt;tertiary-authors&gt;&lt;author&gt;Chen, J.; Chen,  D.&lt;/author&gt;&lt;/tertiary-authors&gt;&lt;/contributors&gt;&lt;titles&gt;&lt;title&gt;Community diversity measures and calculations&lt;/title&gt;&lt;secondary-title&gt;Statistical Analysis of Microbiome Data with R&lt;/secondary-title&gt;&lt;tertiary-title&gt;ICSA Book Series in Statistics&lt;/tertiary-title&gt;&lt;/titles&gt;&lt;pages&gt;167-190&lt;/pages&gt;&lt;edition&gt;1&lt;/edition&gt;&lt;section&gt;6&lt;/section&gt;&lt;dates&gt;&lt;year&gt;2018&lt;/year&gt;&lt;/dates&gt;&lt;pub-location&gt;Singapore&lt;/pub-location&gt;&lt;publisher&gt;Springer Singapore&lt;/publisher&gt;&lt;isbn&gt;978-981-13-1534-3&lt;/isbn&gt;&lt;urls&gt;&lt;/urls&gt;&lt;electronic-resource-num&gt;doi: 10.1007/978-981-13-1534-3.&lt;/electronic-resource-num&gt;&lt;/record&gt;&lt;/Cite&gt;&lt;/EndNote&gt;</w:instrText>
      </w:r>
      <w:r w:rsidR="00203FB7" w:rsidRPr="005528AF">
        <w:rPr>
          <w:rFonts w:ascii="Times New Roman" w:hAnsi="Times New Roman" w:cs="Times New Roman"/>
          <w:color w:val="000000" w:themeColor="text1"/>
          <w:sz w:val="24"/>
          <w:szCs w:val="24"/>
        </w:rPr>
        <w:fldChar w:fldCharType="separate"/>
      </w:r>
      <w:r w:rsidR="00203FB7" w:rsidRPr="009C1927">
        <w:rPr>
          <w:rFonts w:ascii="Times New Roman" w:hAnsi="Times New Roman" w:cs="Times New Roman"/>
          <w:noProof/>
          <w:color w:val="000000" w:themeColor="text1"/>
          <w:sz w:val="24"/>
          <w:szCs w:val="24"/>
          <w:vertAlign w:val="superscript"/>
        </w:rPr>
        <w:t>[</w:t>
      </w:r>
      <w:hyperlink w:anchor="_ENREF_22" w:tooltip="Xia, 2018 #93" w:history="1">
        <w:r w:rsidR="0000551E" w:rsidRPr="009C1927">
          <w:rPr>
            <w:rFonts w:ascii="Times New Roman" w:hAnsi="Times New Roman" w:cs="Times New Roman"/>
            <w:noProof/>
            <w:color w:val="000000" w:themeColor="text1"/>
            <w:sz w:val="24"/>
            <w:szCs w:val="24"/>
            <w:vertAlign w:val="superscript"/>
          </w:rPr>
          <w:t>22</w:t>
        </w:r>
      </w:hyperlink>
      <w:r w:rsidR="00203FB7" w:rsidRPr="009C1927">
        <w:rPr>
          <w:rFonts w:ascii="Times New Roman" w:hAnsi="Times New Roman" w:cs="Times New Roman"/>
          <w:noProof/>
          <w:color w:val="000000" w:themeColor="text1"/>
          <w:sz w:val="24"/>
          <w:szCs w:val="24"/>
          <w:vertAlign w:val="superscript"/>
        </w:rPr>
        <w:t>]</w:t>
      </w:r>
      <w:r w:rsidR="00203FB7" w:rsidRPr="005528AF">
        <w:rPr>
          <w:rFonts w:ascii="Times New Roman" w:hAnsi="Times New Roman" w:cs="Times New Roman"/>
          <w:color w:val="000000" w:themeColor="text1"/>
          <w:sz w:val="24"/>
          <w:szCs w:val="24"/>
        </w:rPr>
        <w:fldChar w:fldCharType="end"/>
      </w:r>
      <w:r w:rsidR="00CC4B29" w:rsidRPr="0056637F">
        <w:rPr>
          <w:rFonts w:ascii="Times New Roman" w:hAnsi="Times New Roman" w:cs="Times New Roman"/>
          <w:color w:val="000000" w:themeColor="text1"/>
          <w:sz w:val="24"/>
          <w:szCs w:val="24"/>
        </w:rPr>
        <w:t>。</w:t>
      </w:r>
      <w:r w:rsidR="00203FB7">
        <w:rPr>
          <w:rFonts w:ascii="Times New Roman" w:hAnsi="Times New Roman" w:cs="Times New Roman" w:hint="eastAsia"/>
          <w:color w:val="000000" w:themeColor="text1"/>
          <w:sz w:val="24"/>
          <w:szCs w:val="24"/>
        </w:rPr>
        <w:t>辛普森指数</w:t>
      </w:r>
      <w:r w:rsidR="0049171E">
        <w:rPr>
          <w:rFonts w:ascii="Times New Roman" w:hAnsi="Times New Roman" w:cs="Times New Roman" w:hint="eastAsia"/>
          <w:color w:val="000000" w:themeColor="text1"/>
          <w:sz w:val="24"/>
          <w:szCs w:val="24"/>
        </w:rPr>
        <w:t>也整合了丰度和均匀度，不过与香农指数比较，计算时它对常见物种有更大权重</w:t>
      </w:r>
      <w:r w:rsidR="009D20DF">
        <w:rPr>
          <w:rFonts w:ascii="Times New Roman" w:hAnsi="Times New Roman" w:cs="Times New Roman" w:hint="eastAsia"/>
          <w:color w:val="000000" w:themeColor="text1"/>
          <w:sz w:val="24"/>
          <w:szCs w:val="24"/>
        </w:rPr>
        <w:t>。它的值介于</w:t>
      </w:r>
      <w:r w:rsidR="009D20DF">
        <w:rPr>
          <w:rFonts w:ascii="Times New Roman" w:hAnsi="Times New Roman" w:cs="Times New Roman" w:hint="eastAsia"/>
          <w:color w:val="000000" w:themeColor="text1"/>
          <w:sz w:val="24"/>
          <w:szCs w:val="24"/>
        </w:rPr>
        <w:t>0</w:t>
      </w:r>
      <w:r w:rsidR="009D20DF">
        <w:rPr>
          <w:rFonts w:ascii="Times New Roman" w:hAnsi="Times New Roman" w:cs="Times New Roman"/>
          <w:color w:val="000000" w:themeColor="text1"/>
          <w:sz w:val="24"/>
          <w:szCs w:val="24"/>
        </w:rPr>
        <w:t>-1</w:t>
      </w:r>
      <w:r w:rsidR="009D20DF">
        <w:rPr>
          <w:rFonts w:ascii="Times New Roman" w:hAnsi="Times New Roman" w:cs="Times New Roman" w:hint="eastAsia"/>
          <w:color w:val="000000" w:themeColor="text1"/>
          <w:sz w:val="24"/>
          <w:szCs w:val="24"/>
        </w:rPr>
        <w:t>之间，这个值越大，α多样性越丰富</w:t>
      </w:r>
      <w:r w:rsidR="009D20DF" w:rsidRPr="005528AF">
        <w:rPr>
          <w:rFonts w:ascii="Times New Roman" w:hAnsi="Times New Roman" w:cs="Times New Roman"/>
          <w:color w:val="000000" w:themeColor="text1"/>
          <w:sz w:val="24"/>
          <w:szCs w:val="24"/>
        </w:rPr>
        <w:fldChar w:fldCharType="begin"/>
      </w:r>
      <w:r w:rsidR="009D20DF">
        <w:rPr>
          <w:rFonts w:ascii="Times New Roman" w:hAnsi="Times New Roman" w:cs="Times New Roman"/>
          <w:color w:val="000000" w:themeColor="text1"/>
          <w:sz w:val="24"/>
          <w:szCs w:val="24"/>
        </w:rPr>
        <w:instrText xml:space="preserve"> ADDIN EN.CITE &lt;EndNote&gt;&lt;Cite&gt;&lt;Author&gt;Xia&lt;/Author&gt;&lt;Year&gt;2018&lt;/Year&gt;&lt;RecNum&gt;93&lt;/RecNum&gt;&lt;DisplayText&gt;&lt;style face="superscript"&gt;[22]&lt;/style&gt;&lt;/DisplayText&gt;&lt;record&gt;&lt;rec-number&gt;93&lt;/rec-number&gt;&lt;foreign-keys&gt;&lt;key app="EN" db-id="awdrrxf56w52whedwtpvwtxhd09sdzew02vt" timestamp="1570109464"&gt;93&lt;/key&gt;&lt;/foreign-keys&gt;&lt;ref-type name="Book Section"&gt;5&lt;/ref-type&gt;&lt;contributors&gt;&lt;authors&gt;&lt;author&gt;Xia, Y.&lt;/author&gt;&lt;author&gt;Sun, J.&lt;/author&gt;&lt;author&gt;Chen, D.&lt;/author&gt;&lt;/authors&gt;&lt;secondary-authors&gt;&lt;author&gt;Xia, Y.&lt;/author&gt;&lt;author&gt;Sun, J.&lt;/author&gt;&lt;author&gt;Chen, D.&lt;/author&gt;&lt;/secondary-authors&gt;&lt;tertiary-authors&gt;&lt;author&gt;Chen, J.; Chen,  D.&lt;/author&gt;&lt;/tertiary-authors&gt;&lt;/contributors&gt;&lt;titles&gt;&lt;title&gt;Community diversity measures and calculations&lt;/title&gt;&lt;secondary-title&gt;Statistical Analysis of Microbiome Data with R&lt;/secondary-title&gt;&lt;tertiary-title&gt;ICSA Book Series in Statistics&lt;/tertiary-title&gt;&lt;/titles&gt;&lt;pages&gt;167-190&lt;/pages&gt;&lt;edition&gt;1&lt;/edition&gt;&lt;section&gt;6&lt;/section&gt;&lt;dates&gt;&lt;year&gt;2018&lt;/year&gt;&lt;/dates&gt;&lt;pub-location&gt;Singapore&lt;/pub-location&gt;&lt;publisher&gt;Springer Singapore&lt;/publisher&gt;&lt;isbn&gt;978-981-13-1534-3&lt;/isbn&gt;&lt;urls&gt;&lt;/urls&gt;&lt;electronic-resource-num&gt;doi: 10.1007/978-981-13-1534-3.&lt;/electronic-resource-num&gt;&lt;/record&gt;&lt;/Cite&gt;&lt;/EndNote&gt;</w:instrText>
      </w:r>
      <w:r w:rsidR="009D20DF" w:rsidRPr="005528AF">
        <w:rPr>
          <w:rFonts w:ascii="Times New Roman" w:hAnsi="Times New Roman" w:cs="Times New Roman"/>
          <w:color w:val="000000" w:themeColor="text1"/>
          <w:sz w:val="24"/>
          <w:szCs w:val="24"/>
        </w:rPr>
        <w:fldChar w:fldCharType="separate"/>
      </w:r>
      <w:r w:rsidR="009D20DF" w:rsidRPr="009C1927">
        <w:rPr>
          <w:rFonts w:ascii="Times New Roman" w:hAnsi="Times New Roman" w:cs="Times New Roman"/>
          <w:noProof/>
          <w:color w:val="000000" w:themeColor="text1"/>
          <w:sz w:val="24"/>
          <w:szCs w:val="24"/>
          <w:vertAlign w:val="superscript"/>
        </w:rPr>
        <w:t>[</w:t>
      </w:r>
      <w:hyperlink w:anchor="_ENREF_22" w:tooltip="Xia, 2018 #93" w:history="1">
        <w:r w:rsidR="0000551E" w:rsidRPr="009C1927">
          <w:rPr>
            <w:rFonts w:ascii="Times New Roman" w:hAnsi="Times New Roman" w:cs="Times New Roman"/>
            <w:noProof/>
            <w:color w:val="000000" w:themeColor="text1"/>
            <w:sz w:val="24"/>
            <w:szCs w:val="24"/>
            <w:vertAlign w:val="superscript"/>
          </w:rPr>
          <w:t>22</w:t>
        </w:r>
      </w:hyperlink>
      <w:r w:rsidR="009D20DF" w:rsidRPr="009C1927">
        <w:rPr>
          <w:rFonts w:ascii="Times New Roman" w:hAnsi="Times New Roman" w:cs="Times New Roman"/>
          <w:noProof/>
          <w:color w:val="000000" w:themeColor="text1"/>
          <w:sz w:val="24"/>
          <w:szCs w:val="24"/>
          <w:vertAlign w:val="superscript"/>
        </w:rPr>
        <w:t>]</w:t>
      </w:r>
      <w:r w:rsidR="009D20DF" w:rsidRPr="005528AF">
        <w:rPr>
          <w:rFonts w:ascii="Times New Roman" w:hAnsi="Times New Roman" w:cs="Times New Roman"/>
          <w:color w:val="000000" w:themeColor="text1"/>
          <w:sz w:val="24"/>
          <w:szCs w:val="24"/>
        </w:rPr>
        <w:fldChar w:fldCharType="end"/>
      </w:r>
      <w:r w:rsidR="009D20DF">
        <w:rPr>
          <w:rFonts w:ascii="Times New Roman" w:hAnsi="Times New Roman" w:cs="Times New Roman" w:hint="eastAsia"/>
          <w:color w:val="000000" w:themeColor="text1"/>
          <w:sz w:val="24"/>
          <w:szCs w:val="24"/>
        </w:rPr>
        <w:t>。</w:t>
      </w:r>
      <w:r w:rsidR="003C340B">
        <w:rPr>
          <w:rFonts w:ascii="Times New Roman" w:hAnsi="Times New Roman" w:cs="Times New Roman" w:hint="eastAsia"/>
          <w:color w:val="000000" w:themeColor="text1"/>
          <w:sz w:val="24"/>
          <w:szCs w:val="24"/>
        </w:rPr>
        <w:t>在以上指数中，</w:t>
      </w:r>
      <w:r w:rsidR="003C340B" w:rsidRPr="005528AF">
        <w:rPr>
          <w:rStyle w:val="fontstyle01"/>
          <w:rFonts w:ascii="Times New Roman" w:hAnsi="Times New Roman" w:cs="Times New Roman"/>
          <w:color w:val="000000" w:themeColor="text1"/>
          <w:sz w:val="24"/>
          <w:szCs w:val="24"/>
        </w:rPr>
        <w:t>richness</w:t>
      </w:r>
      <w:r w:rsidR="003C340B">
        <w:rPr>
          <w:rStyle w:val="fontstyle01"/>
          <w:rFonts w:ascii="Times New Roman" w:hAnsi="Times New Roman" w:cs="Times New Roman" w:hint="eastAsia"/>
          <w:color w:val="000000" w:themeColor="text1"/>
          <w:sz w:val="24"/>
          <w:szCs w:val="24"/>
        </w:rPr>
        <w:t>是指一个样本中物种的数量</w:t>
      </w:r>
      <w:r w:rsidR="00A23E20" w:rsidRPr="005528AF">
        <w:rPr>
          <w:rStyle w:val="fontstyle01"/>
          <w:rFonts w:ascii="Times New Roman" w:hAnsi="Times New Roman" w:cs="Times New Roman"/>
          <w:color w:val="000000" w:themeColor="text1"/>
          <w:sz w:val="24"/>
          <w:szCs w:val="24"/>
        </w:rPr>
        <w:fldChar w:fldCharType="begin">
          <w:fldData xml:space="preserve">PEVuZE5vdGU+PENpdGU+PEF1dGhvcj5LbmlnaHQ8L0F1dGhvcj48WWVhcj4yMDE4PC9ZZWFyPjxS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</w:fldData>
        </w:fldChar>
      </w:r>
      <w:r w:rsidR="00A23E20">
        <w:rPr>
          <w:rStyle w:val="fontstyle01"/>
          <w:rFonts w:ascii="Times New Roman" w:hAnsi="Times New Roman" w:cs="Times New Roman"/>
          <w:color w:val="000000" w:themeColor="text1"/>
          <w:sz w:val="24"/>
          <w:szCs w:val="24"/>
        </w:rPr>
        <w:instrText xml:space="preserve"> ADDIN EN.CITE </w:instrText>
      </w:r>
      <w:r w:rsidR="00A23E20">
        <w:rPr>
          <w:rStyle w:val="fontstyle01"/>
          <w:rFonts w:ascii="Times New Roman" w:hAnsi="Times New Roman" w:cs="Times New Roman"/>
          <w:color w:val="000000" w:themeColor="text1"/>
          <w:sz w:val="24"/>
          <w:szCs w:val="24"/>
        </w:rPr>
        <w:fldChar w:fldCharType="begin">
          <w:fldData xml:space="preserve">PEVuZE5vdGU+PENpdGU+PEF1dGhvcj5LbmlnaHQ8L0F1dGhvcj48WWVhcj4yMDE4PC9ZZWFyPjxS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</w:fldData>
        </w:fldChar>
      </w:r>
      <w:r w:rsidR="00A23E20">
        <w:rPr>
          <w:rStyle w:val="fontstyle01"/>
          <w:rFonts w:ascii="Times New Roman" w:hAnsi="Times New Roman" w:cs="Times New Roman"/>
          <w:color w:val="000000" w:themeColor="text1"/>
          <w:sz w:val="24"/>
          <w:szCs w:val="24"/>
        </w:rPr>
        <w:instrText xml:space="preserve"> ADDIN EN.CITE.DATA </w:instrText>
      </w:r>
      <w:r w:rsidR="00A23E20">
        <w:rPr>
          <w:rStyle w:val="fontstyle01"/>
          <w:rFonts w:ascii="Times New Roman" w:hAnsi="Times New Roman" w:cs="Times New Roman"/>
          <w:color w:val="000000" w:themeColor="text1"/>
          <w:sz w:val="24"/>
          <w:szCs w:val="24"/>
        </w:rPr>
      </w:r>
      <w:r w:rsidR="00A23E20">
        <w:rPr>
          <w:rStyle w:val="fontstyle01"/>
          <w:rFonts w:ascii="Times New Roman" w:hAnsi="Times New Roman" w:cs="Times New Roman"/>
          <w:color w:val="000000" w:themeColor="text1"/>
          <w:sz w:val="24"/>
          <w:szCs w:val="24"/>
        </w:rPr>
        <w:fldChar w:fldCharType="end"/>
      </w:r>
      <w:r w:rsidR="00A23E20" w:rsidRPr="005528AF">
        <w:rPr>
          <w:rStyle w:val="fontstyle01"/>
          <w:rFonts w:ascii="Times New Roman" w:hAnsi="Times New Roman" w:cs="Times New Roman"/>
          <w:color w:val="000000" w:themeColor="text1"/>
          <w:sz w:val="24"/>
          <w:szCs w:val="24"/>
        </w:rPr>
      </w:r>
      <w:r w:rsidR="00A23E20" w:rsidRPr="005528AF">
        <w:rPr>
          <w:rStyle w:val="fontstyle01"/>
          <w:rFonts w:ascii="Times New Roman" w:hAnsi="Times New Roman" w:cs="Times New Roman"/>
          <w:color w:val="000000" w:themeColor="text1"/>
          <w:sz w:val="24"/>
          <w:szCs w:val="24"/>
        </w:rPr>
        <w:fldChar w:fldCharType="separate"/>
      </w:r>
      <w:r w:rsidR="00A23E20" w:rsidRPr="003434C3">
        <w:rPr>
          <w:rStyle w:val="fontstyle01"/>
          <w:rFonts w:ascii="Times New Roman" w:hAnsi="Times New Roman" w:cs="Times New Roman"/>
          <w:noProof/>
          <w:color w:val="000000" w:themeColor="text1"/>
          <w:sz w:val="24"/>
          <w:szCs w:val="24"/>
          <w:vertAlign w:val="superscript"/>
        </w:rPr>
        <w:t>[</w:t>
      </w:r>
      <w:hyperlink w:anchor="_ENREF_17" w:tooltip="Knight, 2018 #88" w:history="1">
        <w:r w:rsidR="0000551E" w:rsidRPr="003434C3">
          <w:rPr>
            <w:rStyle w:val="fontstyle01"/>
            <w:rFonts w:ascii="Times New Roman" w:hAnsi="Times New Roman" w:cs="Times New Roman"/>
            <w:noProof/>
            <w:color w:val="000000" w:themeColor="text1"/>
            <w:sz w:val="24"/>
            <w:szCs w:val="24"/>
            <w:vertAlign w:val="superscript"/>
          </w:rPr>
          <w:t>17</w:t>
        </w:r>
      </w:hyperlink>
      <w:r w:rsidR="00A23E20" w:rsidRPr="003434C3">
        <w:rPr>
          <w:rStyle w:val="fontstyle01"/>
          <w:rFonts w:ascii="Times New Roman" w:hAnsi="Times New Roman" w:cs="Times New Roman"/>
          <w:noProof/>
          <w:color w:val="000000" w:themeColor="text1"/>
          <w:sz w:val="24"/>
          <w:szCs w:val="24"/>
          <w:vertAlign w:val="superscript"/>
        </w:rPr>
        <w:t xml:space="preserve">, </w:t>
      </w:r>
      <w:hyperlink w:anchor="_ENREF_24" w:tooltip="Xia, 2018 #95" w:history="1">
        <w:r w:rsidR="0000551E" w:rsidRPr="003434C3">
          <w:rPr>
            <w:rStyle w:val="fontstyle01"/>
            <w:rFonts w:ascii="Times New Roman" w:hAnsi="Times New Roman" w:cs="Times New Roman"/>
            <w:noProof/>
            <w:color w:val="000000" w:themeColor="text1"/>
            <w:sz w:val="24"/>
            <w:szCs w:val="24"/>
            <w:vertAlign w:val="superscript"/>
          </w:rPr>
          <w:t>24</w:t>
        </w:r>
      </w:hyperlink>
      <w:r w:rsidR="00A23E20" w:rsidRPr="003434C3">
        <w:rPr>
          <w:rStyle w:val="fontstyle01"/>
          <w:rFonts w:ascii="Times New Roman" w:hAnsi="Times New Roman" w:cs="Times New Roman"/>
          <w:noProof/>
          <w:color w:val="000000" w:themeColor="text1"/>
          <w:sz w:val="24"/>
          <w:szCs w:val="24"/>
          <w:vertAlign w:val="superscript"/>
        </w:rPr>
        <w:t>]</w:t>
      </w:r>
      <w:r w:rsidR="00A23E20" w:rsidRPr="005528AF">
        <w:rPr>
          <w:rStyle w:val="fontstyle01"/>
          <w:rFonts w:ascii="Times New Roman" w:hAnsi="Times New Roman" w:cs="Times New Roman"/>
          <w:color w:val="000000" w:themeColor="text1"/>
          <w:sz w:val="24"/>
          <w:szCs w:val="24"/>
        </w:rPr>
        <w:fldChar w:fldCharType="end"/>
      </w:r>
      <w:r w:rsidR="003C340B">
        <w:rPr>
          <w:rStyle w:val="fontstyle01"/>
          <w:rFonts w:ascii="Times New Roman" w:hAnsi="Times New Roman" w:cs="Times New Roman" w:hint="eastAsia"/>
          <w:color w:val="000000" w:themeColor="text1"/>
          <w:sz w:val="24"/>
          <w:szCs w:val="24"/>
        </w:rPr>
        <w:t>，而</w:t>
      </w:r>
      <w:r w:rsidR="003C340B" w:rsidRPr="005528AF">
        <w:rPr>
          <w:rStyle w:val="fontstyle01"/>
          <w:rFonts w:ascii="Times New Roman" w:hAnsi="Times New Roman" w:cs="Times New Roman"/>
          <w:color w:val="000000" w:themeColor="text1"/>
          <w:sz w:val="24"/>
          <w:szCs w:val="24"/>
        </w:rPr>
        <w:t>abundance</w:t>
      </w:r>
      <w:r w:rsidR="00122C4A">
        <w:rPr>
          <w:rStyle w:val="fontstyle01"/>
          <w:rFonts w:ascii="Times New Roman" w:hAnsi="Times New Roman" w:cs="Times New Roman" w:hint="eastAsia"/>
          <w:color w:val="000000" w:themeColor="text1"/>
          <w:sz w:val="24"/>
          <w:szCs w:val="24"/>
        </w:rPr>
        <w:t>（丰度）</w:t>
      </w:r>
      <w:r w:rsidR="00A23E20">
        <w:rPr>
          <w:rStyle w:val="fontstyle01"/>
          <w:rFonts w:ascii="Times New Roman" w:hAnsi="Times New Roman" w:cs="Times New Roman" w:hint="eastAsia"/>
          <w:color w:val="000000" w:themeColor="text1"/>
          <w:sz w:val="24"/>
          <w:szCs w:val="24"/>
        </w:rPr>
        <w:t>指物种的原始序列读数</w:t>
      </w:r>
      <w:r w:rsidR="00A23E20" w:rsidRPr="005528AF">
        <w:rPr>
          <w:rStyle w:val="fontstyle01"/>
          <w:rFonts w:ascii="Times New Roman" w:hAnsi="Times New Roman" w:cs="Times New Roman"/>
          <w:color w:val="000000" w:themeColor="text1"/>
          <w:sz w:val="24"/>
          <w:szCs w:val="24"/>
        </w:rPr>
        <w:fldChar w:fldCharType="begin"/>
      </w:r>
      <w:r w:rsidR="00A23E20">
        <w:rPr>
          <w:rStyle w:val="fontstyle01"/>
          <w:rFonts w:ascii="Times New Roman" w:hAnsi="Times New Roman" w:cs="Times New Roman"/>
          <w:color w:val="000000" w:themeColor="text1"/>
          <w:sz w:val="24"/>
          <w:szCs w:val="24"/>
        </w:rPr>
        <w:instrText xml:space="preserve"> ADDIN EN.CITE &lt;EndNote&gt;&lt;Cite&gt;&lt;Author&gt;Xia&lt;/Author&gt;&lt;Year&gt;2018&lt;/Year&gt;&lt;RecNum&gt;95&lt;/RecNum&gt;&lt;DisplayText&gt;&lt;style face="superscript"&gt;[24]&lt;/style&gt;&lt;/DisplayText&gt;&lt;record&gt;&lt;rec-number&gt;95&lt;/rec-number&gt;&lt;foreign-keys&gt;&lt;key app="EN" db-id="awdrrxf56w52whedwtpvwtxhd09sdzew02vt" timestamp="1570110095"&gt;95&lt;/key&gt;&lt;/foreign-keys&gt;&lt;ref-type name="Book Section"&gt;5&lt;/ref-type&gt;&lt;contributors&gt;&lt;authors&gt;&lt;author&gt;Xia, Y.&lt;/author&gt;&lt;author&gt;Sun, J.&lt;/author&gt;&lt;author&gt;Chen, D.&lt;/author&gt;&lt;/authors&gt;&lt;secondary-authors&gt;&lt;author&gt;Xia, Y.&lt;/author&gt;&lt;author&gt;Sun, J.&lt;/author&gt;&lt;author&gt;Chen, D.&lt;/author&gt;&lt;/secondary-authors&gt;&lt;tertiary-authors&gt;&lt;author&gt;Chen, J.; Chen,  D.&lt;/author&gt;&lt;/tertiary-authors&gt;&lt;/contributors&gt;&lt;titles&gt;&lt;title&gt;Introductory overview of statistical analysis of microbiome data&lt;/title&gt;&lt;secondary-title&gt;Statistical Analysis of Microbiome Data with R&lt;/secondary-title&gt;&lt;tertiary-title&gt;ICSA Book Series in Statistics&lt;/tertiary-title&gt;&lt;/titles&gt;&lt;pages&gt;43-75&lt;/pages&gt;&lt;edition&gt;1&lt;/edition&gt;&lt;section&gt;3&lt;/section&gt;&lt;dates&gt;&lt;year&gt;2018&lt;/year&gt;&lt;/dates&gt;&lt;pub-location&gt;Singapore&lt;/pub-location&gt;&lt;publisher&gt;Springer Singapore&lt;/publisher&gt;&lt;isbn&gt;978-981-13-1534-3&lt;/isbn&gt;&lt;urls&gt;&lt;/urls&gt;&lt;electronic-resource-num&gt;doi: 10.1007/978-981-13-1534-3.&lt;/electronic-resource-num&gt;&lt;/record&gt;&lt;/Cite&gt;&lt;/EndNote&gt;</w:instrText>
      </w:r>
      <w:r w:rsidR="00A23E20" w:rsidRPr="005528AF">
        <w:rPr>
          <w:rStyle w:val="fontstyle01"/>
          <w:rFonts w:ascii="Times New Roman" w:hAnsi="Times New Roman" w:cs="Times New Roman"/>
          <w:color w:val="000000" w:themeColor="text1"/>
          <w:sz w:val="24"/>
          <w:szCs w:val="24"/>
        </w:rPr>
        <w:fldChar w:fldCharType="separate"/>
      </w:r>
      <w:r w:rsidR="00A23E20" w:rsidRPr="003434C3">
        <w:rPr>
          <w:rStyle w:val="fontstyle01"/>
          <w:rFonts w:ascii="Times New Roman" w:hAnsi="Times New Roman" w:cs="Times New Roman"/>
          <w:noProof/>
          <w:color w:val="000000" w:themeColor="text1"/>
          <w:sz w:val="24"/>
          <w:szCs w:val="24"/>
          <w:vertAlign w:val="superscript"/>
        </w:rPr>
        <w:t>[</w:t>
      </w:r>
      <w:hyperlink w:anchor="_ENREF_24" w:tooltip="Xia, 2018 #95" w:history="1">
        <w:r w:rsidR="0000551E" w:rsidRPr="003434C3">
          <w:rPr>
            <w:rStyle w:val="fontstyle01"/>
            <w:rFonts w:ascii="Times New Roman" w:hAnsi="Times New Roman" w:cs="Times New Roman"/>
            <w:noProof/>
            <w:color w:val="000000" w:themeColor="text1"/>
            <w:sz w:val="24"/>
            <w:szCs w:val="24"/>
            <w:vertAlign w:val="superscript"/>
          </w:rPr>
          <w:t>24</w:t>
        </w:r>
      </w:hyperlink>
      <w:r w:rsidR="00A23E20" w:rsidRPr="003434C3">
        <w:rPr>
          <w:rStyle w:val="fontstyle01"/>
          <w:rFonts w:ascii="Times New Roman" w:hAnsi="Times New Roman" w:cs="Times New Roman"/>
          <w:noProof/>
          <w:color w:val="000000" w:themeColor="text1"/>
          <w:sz w:val="24"/>
          <w:szCs w:val="24"/>
          <w:vertAlign w:val="superscript"/>
        </w:rPr>
        <w:t>]</w:t>
      </w:r>
      <w:r w:rsidR="00A23E20" w:rsidRPr="005528AF">
        <w:rPr>
          <w:rStyle w:val="fontstyle01"/>
          <w:rFonts w:ascii="Times New Roman" w:hAnsi="Times New Roman" w:cs="Times New Roman"/>
          <w:color w:val="000000" w:themeColor="text1"/>
          <w:sz w:val="24"/>
          <w:szCs w:val="24"/>
        </w:rPr>
        <w:fldChar w:fldCharType="end"/>
      </w:r>
      <w:r w:rsidR="00A23E20">
        <w:rPr>
          <w:rStyle w:val="fontstyle01"/>
          <w:rFonts w:ascii="Times New Roman" w:hAnsi="Times New Roman" w:cs="Times New Roman" w:hint="eastAsia"/>
          <w:color w:val="000000" w:themeColor="text1"/>
          <w:sz w:val="24"/>
          <w:szCs w:val="24"/>
        </w:rPr>
        <w:t>。</w:t>
      </w:r>
      <w:r w:rsidR="00122C4A">
        <w:rPr>
          <w:rStyle w:val="fontstyle01"/>
          <w:rFonts w:ascii="Times New Roman" w:hAnsi="Times New Roman" w:cs="Times New Roman" w:hint="eastAsia"/>
          <w:color w:val="000000" w:themeColor="text1"/>
          <w:sz w:val="24"/>
          <w:szCs w:val="24"/>
        </w:rPr>
        <w:t>如果原始序列读数被转换成百分比后，它就称为</w:t>
      </w:r>
      <w:r w:rsidR="00421C55">
        <w:rPr>
          <w:rStyle w:val="fontstyle01"/>
          <w:rFonts w:ascii="Times New Roman" w:hAnsi="Times New Roman" w:cs="Times New Roman" w:hint="eastAsia"/>
          <w:color w:val="000000" w:themeColor="text1"/>
          <w:sz w:val="24"/>
          <w:szCs w:val="24"/>
        </w:rPr>
        <w:t>相对丰度。</w:t>
      </w:r>
    </w:p>
    <w:p w14:paraId="45538B3D" w14:textId="07FC1D16" w:rsidR="003E0897" w:rsidRPr="00DC79C7" w:rsidRDefault="00B75C36" w:rsidP="00AE32C8">
      <w:pPr>
        <w:pStyle w:val="2"/>
        <w:spacing w:before="0" w:after="0" w:line="360" w:lineRule="auto"/>
        <w:ind w:firstLineChars="200" w:firstLine="482"/>
        <w:rPr>
          <w:rStyle w:val="fontstyle01"/>
          <w:rFonts w:ascii="Times New Roman" w:hAnsi="Times New Roman" w:cs="Times New Roman"/>
          <w:color w:val="000000" w:themeColor="text1"/>
          <w:sz w:val="24"/>
          <w:szCs w:val="24"/>
        </w:rPr>
      </w:pPr>
      <w:bookmarkStart w:id="14" w:name="_Toc27078221"/>
      <w:bookmarkStart w:id="15" w:name="_Hlk21356265"/>
      <w:bookmarkEnd w:id="11"/>
      <w:bookmarkEnd w:id="12"/>
      <w:bookmarkEnd w:id="13"/>
      <w:r>
        <w:rPr>
          <w:rStyle w:val="fontstyle01"/>
          <w:rFonts w:ascii="Times New Roman" w:hAnsi="Times New Roman" w:cs="Times New Roman"/>
          <w:color w:val="000000" w:themeColor="text1"/>
          <w:sz w:val="24"/>
          <w:szCs w:val="24"/>
        </w:rPr>
        <w:t xml:space="preserve">2.5 </w:t>
      </w:r>
      <w:r w:rsidR="003E0897" w:rsidRPr="00DC79C7">
        <w:rPr>
          <w:rStyle w:val="fontstyle01"/>
          <w:rFonts w:ascii="Times New Roman" w:hAnsi="Times New Roman" w:cs="Times New Roman"/>
          <w:color w:val="000000" w:themeColor="text1"/>
          <w:sz w:val="24"/>
          <w:szCs w:val="24"/>
        </w:rPr>
        <w:t>β-</w:t>
      </w:r>
      <w:bookmarkEnd w:id="14"/>
      <w:r w:rsidR="00DC79C7" w:rsidRPr="00DC79C7">
        <w:rPr>
          <w:rStyle w:val="fontstyle01"/>
          <w:rFonts w:ascii="Times New Roman" w:hAnsi="Times New Roman" w:cs="Times New Roman" w:hint="eastAsia"/>
          <w:color w:val="000000" w:themeColor="text1"/>
          <w:sz w:val="24"/>
          <w:szCs w:val="24"/>
        </w:rPr>
        <w:t>多样性</w:t>
      </w:r>
    </w:p>
    <w:bookmarkEnd w:id="15"/>
    <w:p w14:paraId="784A6874" w14:textId="644D8801" w:rsidR="00CA566C" w:rsidRDefault="00CA566C" w:rsidP="00AE32C8">
      <w:pPr>
        <w:ind w:firstLineChars="200" w:firstLine="480"/>
        <w:rPr>
          <w:rFonts w:ascii="Times New Roman" w:hAnsi="Times New Roman" w:cs="Times New Roman"/>
          <w:color w:val="000000" w:themeColor="text1"/>
          <w:sz w:val="24"/>
          <w:szCs w:val="24"/>
        </w:rPr>
      </w:pPr>
      <w:r w:rsidRPr="00CA566C">
        <w:rPr>
          <w:rFonts w:ascii="Times New Roman" w:hAnsi="Times New Roman" w:cs="Times New Roman" w:hint="eastAsia"/>
          <w:color w:val="000000" w:themeColor="text1"/>
          <w:sz w:val="24"/>
          <w:szCs w:val="24"/>
        </w:rPr>
        <w:t>β</w:t>
      </w:r>
      <w:r w:rsidRPr="00CA566C">
        <w:rPr>
          <w:rFonts w:ascii="Times New Roman" w:hAnsi="Times New Roman" w:cs="Times New Roman" w:hint="eastAsia"/>
          <w:color w:val="000000" w:themeColor="text1"/>
          <w:sz w:val="24"/>
          <w:szCs w:val="24"/>
        </w:rPr>
        <w:t>-</w:t>
      </w:r>
      <w:r w:rsidRPr="00CA566C">
        <w:rPr>
          <w:rFonts w:ascii="Times New Roman" w:hAnsi="Times New Roman" w:cs="Times New Roman" w:hint="eastAsia"/>
          <w:color w:val="000000" w:themeColor="text1"/>
          <w:sz w:val="24"/>
          <w:szCs w:val="24"/>
        </w:rPr>
        <w:t>多样性是指样</w:t>
      </w:r>
      <w:r>
        <w:rPr>
          <w:rFonts w:ascii="Times New Roman" w:hAnsi="Times New Roman" w:cs="Times New Roman" w:hint="eastAsia"/>
          <w:color w:val="000000" w:themeColor="text1"/>
          <w:sz w:val="24"/>
          <w:szCs w:val="24"/>
        </w:rPr>
        <w:t>本</w:t>
      </w:r>
      <w:r w:rsidRPr="00CA566C">
        <w:rPr>
          <w:rFonts w:ascii="Times New Roman" w:hAnsi="Times New Roman" w:cs="Times New Roman" w:hint="eastAsia"/>
          <w:color w:val="000000" w:themeColor="text1"/>
          <w:sz w:val="24"/>
          <w:szCs w:val="24"/>
        </w:rPr>
        <w:t>或组间的微生物组差异</w:t>
      </w:r>
      <w:r w:rsidR="00521CBB">
        <w:rPr>
          <w:rFonts w:ascii="Times New Roman" w:hAnsi="Times New Roman" w:cs="Times New Roman" w:hint="eastAsia"/>
          <w:color w:val="000000" w:themeColor="text1"/>
          <w:sz w:val="24"/>
          <w:szCs w:val="24"/>
        </w:rPr>
        <w:t>，</w:t>
      </w:r>
      <w:r w:rsidRPr="00CA566C">
        <w:rPr>
          <w:rFonts w:ascii="Times New Roman" w:hAnsi="Times New Roman" w:cs="Times New Roman" w:hint="eastAsia"/>
          <w:color w:val="000000" w:themeColor="text1"/>
          <w:sz w:val="24"/>
          <w:szCs w:val="24"/>
        </w:rPr>
        <w:t>通常用于了解两组微生物组组成的差异是否</w:t>
      </w:r>
      <w:r>
        <w:rPr>
          <w:rFonts w:ascii="Times New Roman" w:hAnsi="Times New Roman" w:cs="Times New Roman" w:hint="eastAsia"/>
          <w:color w:val="000000" w:themeColor="text1"/>
          <w:sz w:val="24"/>
          <w:szCs w:val="24"/>
        </w:rPr>
        <w:t>显著</w:t>
      </w:r>
      <w:r w:rsidRPr="00CA566C">
        <w:rPr>
          <w:rFonts w:ascii="Times New Roman" w:hAnsi="Times New Roman" w:cs="Times New Roman" w:hint="eastAsia"/>
          <w:color w:val="000000" w:themeColor="text1"/>
          <w:sz w:val="24"/>
          <w:szCs w:val="24"/>
        </w:rPr>
        <w:t>。在这里，我们关注两个常用的β多样性指数：</w:t>
      </w:r>
      <w:r w:rsidRPr="00CA566C">
        <w:rPr>
          <w:rFonts w:ascii="Times New Roman" w:hAnsi="Times New Roman" w:cs="Times New Roman" w:hint="eastAsia"/>
          <w:color w:val="000000" w:themeColor="text1"/>
          <w:sz w:val="24"/>
          <w:szCs w:val="24"/>
        </w:rPr>
        <w:t>Bray-Curtis</w:t>
      </w:r>
      <w:r w:rsidR="007B7929">
        <w:rPr>
          <w:rFonts w:ascii="Times New Roman" w:hAnsi="Times New Roman" w:cs="Times New Roman" w:hint="eastAsia"/>
          <w:color w:val="000000" w:themeColor="text1"/>
          <w:sz w:val="24"/>
          <w:szCs w:val="24"/>
        </w:rPr>
        <w:t>相异性</w:t>
      </w:r>
      <w:r w:rsidRPr="00CA566C">
        <w:rPr>
          <w:rFonts w:ascii="Times New Roman" w:hAnsi="Times New Roman" w:cs="Times New Roman" w:hint="eastAsia"/>
          <w:color w:val="000000" w:themeColor="text1"/>
          <w:sz w:val="24"/>
          <w:szCs w:val="24"/>
        </w:rPr>
        <w:t>和</w:t>
      </w:r>
      <w:r w:rsidRPr="00CA566C">
        <w:rPr>
          <w:rFonts w:ascii="Times New Roman" w:hAnsi="Times New Roman" w:cs="Times New Roman" w:hint="eastAsia"/>
          <w:color w:val="000000" w:themeColor="text1"/>
          <w:sz w:val="24"/>
          <w:szCs w:val="24"/>
        </w:rPr>
        <w:t>UniFrac</w:t>
      </w:r>
      <w:r w:rsidRPr="00CA566C">
        <w:rPr>
          <w:rFonts w:ascii="Times New Roman" w:hAnsi="Times New Roman" w:cs="Times New Roman" w:hint="eastAsia"/>
          <w:color w:val="000000" w:themeColor="text1"/>
          <w:sz w:val="24"/>
          <w:szCs w:val="24"/>
        </w:rPr>
        <w:t>距离。</w:t>
      </w:r>
      <w:r w:rsidR="00C207A0" w:rsidRPr="00C207A0">
        <w:rPr>
          <w:rFonts w:ascii="Times New Roman" w:hAnsi="Times New Roman" w:cs="Times New Roman" w:hint="eastAsia"/>
          <w:color w:val="000000" w:themeColor="text1"/>
          <w:sz w:val="24"/>
          <w:szCs w:val="24"/>
        </w:rPr>
        <w:t>Bray-Curtis</w:t>
      </w:r>
      <w:r w:rsidR="00C207A0">
        <w:rPr>
          <w:rFonts w:ascii="Times New Roman" w:hAnsi="Times New Roman" w:cs="Times New Roman" w:hint="eastAsia"/>
          <w:color w:val="000000" w:themeColor="text1"/>
          <w:sz w:val="24"/>
          <w:szCs w:val="24"/>
        </w:rPr>
        <w:t>相异性</w:t>
      </w:r>
      <w:r w:rsidR="00C207A0" w:rsidRPr="00C207A0">
        <w:rPr>
          <w:rFonts w:ascii="Times New Roman" w:hAnsi="Times New Roman" w:cs="Times New Roman" w:hint="eastAsia"/>
          <w:color w:val="000000" w:themeColor="text1"/>
          <w:sz w:val="24"/>
          <w:szCs w:val="24"/>
        </w:rPr>
        <w:t>是一种用于量化两个样本或组间的</w:t>
      </w:r>
      <w:r w:rsidR="00531663">
        <w:rPr>
          <w:rFonts w:ascii="Times New Roman" w:hAnsi="Times New Roman" w:cs="Times New Roman" w:hint="eastAsia"/>
          <w:color w:val="000000" w:themeColor="text1"/>
          <w:sz w:val="24"/>
          <w:szCs w:val="24"/>
        </w:rPr>
        <w:t>物种组成</w:t>
      </w:r>
      <w:r w:rsidR="00C207A0" w:rsidRPr="00C207A0">
        <w:rPr>
          <w:rFonts w:ascii="Times New Roman" w:hAnsi="Times New Roman" w:cs="Times New Roman" w:hint="eastAsia"/>
          <w:color w:val="000000" w:themeColor="text1"/>
          <w:sz w:val="24"/>
          <w:szCs w:val="24"/>
        </w:rPr>
        <w:t>差异</w:t>
      </w:r>
      <w:r w:rsidR="00531663">
        <w:rPr>
          <w:rFonts w:ascii="Times New Roman" w:hAnsi="Times New Roman" w:cs="Times New Roman" w:hint="eastAsia"/>
          <w:color w:val="000000" w:themeColor="text1"/>
          <w:sz w:val="24"/>
          <w:szCs w:val="24"/>
        </w:rPr>
        <w:t>的指标</w:t>
      </w:r>
      <w:r w:rsidR="00F91523">
        <w:rPr>
          <w:rFonts w:ascii="Times New Roman" w:hAnsi="Times New Roman" w:cs="Times New Roman" w:hint="eastAsia"/>
          <w:color w:val="000000" w:themeColor="text1"/>
          <w:sz w:val="24"/>
          <w:szCs w:val="24"/>
        </w:rPr>
        <w:t>，</w:t>
      </w:r>
      <w:r w:rsidR="00C207A0" w:rsidRPr="00C207A0">
        <w:rPr>
          <w:rFonts w:ascii="Times New Roman" w:hAnsi="Times New Roman" w:cs="Times New Roman" w:hint="eastAsia"/>
          <w:color w:val="000000" w:themeColor="text1"/>
          <w:sz w:val="24"/>
          <w:szCs w:val="24"/>
        </w:rPr>
        <w:t>其值的范围是</w:t>
      </w:r>
      <w:r w:rsidR="00C207A0" w:rsidRPr="00C207A0">
        <w:rPr>
          <w:rFonts w:ascii="Times New Roman" w:hAnsi="Times New Roman" w:cs="Times New Roman" w:hint="eastAsia"/>
          <w:color w:val="000000" w:themeColor="text1"/>
          <w:sz w:val="24"/>
          <w:szCs w:val="24"/>
        </w:rPr>
        <w:t>0</w:t>
      </w:r>
      <w:r w:rsidR="00C207A0" w:rsidRPr="00C207A0">
        <w:rPr>
          <w:rFonts w:ascii="Times New Roman" w:hAnsi="Times New Roman" w:cs="Times New Roman" w:hint="eastAsia"/>
          <w:color w:val="000000" w:themeColor="text1"/>
          <w:sz w:val="24"/>
          <w:szCs w:val="24"/>
        </w:rPr>
        <w:t>到</w:t>
      </w:r>
      <w:r w:rsidR="00C207A0" w:rsidRPr="00C207A0">
        <w:rPr>
          <w:rFonts w:ascii="Times New Roman" w:hAnsi="Times New Roman" w:cs="Times New Roman" w:hint="eastAsia"/>
          <w:color w:val="000000" w:themeColor="text1"/>
          <w:sz w:val="24"/>
          <w:szCs w:val="24"/>
        </w:rPr>
        <w:t>1</w:t>
      </w:r>
      <w:r w:rsidR="00C207A0" w:rsidRPr="00C207A0">
        <w:rPr>
          <w:rFonts w:ascii="Times New Roman" w:hAnsi="Times New Roman" w:cs="Times New Roman" w:hint="eastAsia"/>
          <w:color w:val="000000" w:themeColor="text1"/>
          <w:sz w:val="24"/>
          <w:szCs w:val="24"/>
        </w:rPr>
        <w:t>，其中</w:t>
      </w:r>
      <w:r w:rsidR="00C207A0" w:rsidRPr="00C207A0">
        <w:rPr>
          <w:rFonts w:ascii="Times New Roman" w:hAnsi="Times New Roman" w:cs="Times New Roman" w:hint="eastAsia"/>
          <w:color w:val="000000" w:themeColor="text1"/>
          <w:sz w:val="24"/>
          <w:szCs w:val="24"/>
        </w:rPr>
        <w:t>0</w:t>
      </w:r>
      <w:r w:rsidR="00C207A0" w:rsidRPr="00C207A0">
        <w:rPr>
          <w:rFonts w:ascii="Times New Roman" w:hAnsi="Times New Roman" w:cs="Times New Roman" w:hint="eastAsia"/>
          <w:color w:val="000000" w:themeColor="text1"/>
          <w:sz w:val="24"/>
          <w:szCs w:val="24"/>
        </w:rPr>
        <w:t>表示两个样本或组</w:t>
      </w:r>
      <w:r w:rsidR="00F91523">
        <w:rPr>
          <w:rFonts w:ascii="Times New Roman" w:hAnsi="Times New Roman" w:cs="Times New Roman" w:hint="eastAsia"/>
          <w:color w:val="000000" w:themeColor="text1"/>
          <w:sz w:val="24"/>
          <w:szCs w:val="24"/>
        </w:rPr>
        <w:t>间具有相同</w:t>
      </w:r>
      <w:r w:rsidR="00C207A0" w:rsidRPr="00C207A0">
        <w:rPr>
          <w:rFonts w:ascii="Times New Roman" w:hAnsi="Times New Roman" w:cs="Times New Roman" w:hint="eastAsia"/>
          <w:color w:val="000000" w:themeColor="text1"/>
          <w:sz w:val="24"/>
          <w:szCs w:val="24"/>
        </w:rPr>
        <w:t>物种，而</w:t>
      </w:r>
      <w:r w:rsidR="00C207A0" w:rsidRPr="00C207A0">
        <w:rPr>
          <w:rFonts w:ascii="Times New Roman" w:hAnsi="Times New Roman" w:cs="Times New Roman" w:hint="eastAsia"/>
          <w:color w:val="000000" w:themeColor="text1"/>
          <w:sz w:val="24"/>
          <w:szCs w:val="24"/>
        </w:rPr>
        <w:t>1</w:t>
      </w:r>
      <w:r w:rsidR="00F91523">
        <w:rPr>
          <w:rFonts w:ascii="Times New Roman" w:hAnsi="Times New Roman" w:cs="Times New Roman" w:hint="eastAsia"/>
          <w:color w:val="000000" w:themeColor="text1"/>
          <w:sz w:val="24"/>
          <w:szCs w:val="24"/>
        </w:rPr>
        <w:t>则</w:t>
      </w:r>
      <w:r w:rsidR="00C207A0" w:rsidRPr="00C207A0">
        <w:rPr>
          <w:rFonts w:ascii="Times New Roman" w:hAnsi="Times New Roman" w:cs="Times New Roman" w:hint="eastAsia"/>
          <w:color w:val="000000" w:themeColor="text1"/>
          <w:sz w:val="24"/>
          <w:szCs w:val="24"/>
        </w:rPr>
        <w:t>表示它们不共享任何物种</w:t>
      </w:r>
      <w:r w:rsidR="00146873" w:rsidRPr="005528AF">
        <w:rPr>
          <w:rFonts w:ascii="Times New Roman" w:hAnsi="Times New Roman" w:cs="Times New Roman"/>
          <w:color w:val="000000" w:themeColor="text1"/>
          <w:sz w:val="24"/>
          <w:szCs w:val="24"/>
        </w:rPr>
        <w:fldChar w:fldCharType="begin"/>
      </w:r>
      <w:r w:rsidR="00CE5EC1">
        <w:rPr>
          <w:rFonts w:ascii="Times New Roman" w:hAnsi="Times New Roman" w:cs="Times New Roman"/>
          <w:color w:val="000000" w:themeColor="text1"/>
          <w:sz w:val="24"/>
          <w:szCs w:val="24"/>
        </w:rPr>
        <w:instrText xml:space="preserve"> ADDIN EN.CITE &lt;EndNote&gt;&lt;Cite&gt;&lt;Author&gt;Bray&lt;/Author&gt;&lt;Year&gt;1957&lt;/Year&gt;&lt;RecNum&gt;98&lt;/RecNum&gt;&lt;DisplayText&gt;&lt;style face="superscript"&gt;[25]&lt;/style&gt;&lt;/DisplayText&gt;&lt;record&gt;&lt;rec-number&gt;98&lt;/rec-number&gt;&lt;foreign-keys&gt;&lt;key app="EN" db-id="awdrrxf56w52whedwtpvwtxhd09sdzew02vt" timestamp="1570440743"&gt;98&lt;/key&gt;&lt;/foreign-keys&gt;&lt;ref-type name="Journal Article"&gt;17&lt;/ref-type&gt;&lt;contributors&gt;&lt;authors&gt;&lt;author&gt;Bray, J. R.&lt;/author&gt;&lt;author&gt;Curtis, J. T. &lt;/author&gt;&lt;/authors&gt;&lt;/contributors&gt;&lt;titles&gt;&lt;title&gt;An ordination of the upland forest communities of southern wisconsin&lt;/title&gt;&lt;secondary-title&gt;Ecol Monogr&lt;/secondary-title&gt;&lt;/titles&gt;&lt;periodical&gt;&lt;full-title&gt;Ecol Monogr&lt;/full-title&gt;&lt;/periodical&gt;&lt;pages&gt;326-349&lt;/pages&gt;&lt;volume&gt;27&lt;/volume&gt;&lt;number&gt;4&lt;/number&gt;&lt;dates&gt;&lt;year&gt;1957&lt;/year&gt;&lt;/dates&gt;&lt;urls&gt;&lt;related-urls&gt;&lt;url&gt;https://esajournals.onlinelibrary.wiley.com/doi/10.2307/1942268&lt;/url&gt;&lt;/related-urls&gt;&lt;/urls&gt;&lt;electronic-resource-num&gt;10.2307/1942268&lt;/electronic-resource-num&gt;&lt;/record&gt;&lt;/Cite&gt;&lt;/EndNote&gt;</w:instrText>
      </w:r>
      <w:r w:rsidR="00146873" w:rsidRPr="005528AF">
        <w:rPr>
          <w:rFonts w:ascii="Times New Roman" w:hAnsi="Times New Roman" w:cs="Times New Roman"/>
          <w:color w:val="000000" w:themeColor="text1"/>
          <w:sz w:val="24"/>
          <w:szCs w:val="24"/>
        </w:rPr>
        <w:fldChar w:fldCharType="separate"/>
      </w:r>
      <w:r w:rsidR="00CE5EC1" w:rsidRPr="00CE5EC1">
        <w:rPr>
          <w:rFonts w:ascii="Times New Roman" w:hAnsi="Times New Roman" w:cs="Times New Roman"/>
          <w:noProof/>
          <w:color w:val="000000" w:themeColor="text1"/>
          <w:sz w:val="24"/>
          <w:szCs w:val="24"/>
          <w:vertAlign w:val="superscript"/>
        </w:rPr>
        <w:t>[</w:t>
      </w:r>
      <w:hyperlink w:anchor="_ENREF_25" w:tooltip="Bray, 1957 #98" w:history="1">
        <w:r w:rsidR="0000551E" w:rsidRPr="00CE5EC1">
          <w:rPr>
            <w:rFonts w:ascii="Times New Roman" w:hAnsi="Times New Roman" w:cs="Times New Roman"/>
            <w:noProof/>
            <w:color w:val="000000" w:themeColor="text1"/>
            <w:sz w:val="24"/>
            <w:szCs w:val="24"/>
            <w:vertAlign w:val="superscript"/>
          </w:rPr>
          <w:t>25</w:t>
        </w:r>
      </w:hyperlink>
      <w:r w:rsidR="00CE5EC1" w:rsidRPr="00CE5EC1">
        <w:rPr>
          <w:rFonts w:ascii="Times New Roman" w:hAnsi="Times New Roman" w:cs="Times New Roman"/>
          <w:noProof/>
          <w:color w:val="000000" w:themeColor="text1"/>
          <w:sz w:val="24"/>
          <w:szCs w:val="24"/>
          <w:vertAlign w:val="superscript"/>
        </w:rPr>
        <w:t>]</w:t>
      </w:r>
      <w:r w:rsidR="00146873" w:rsidRPr="005528AF">
        <w:rPr>
          <w:rFonts w:ascii="Times New Roman" w:hAnsi="Times New Roman" w:cs="Times New Roman"/>
          <w:color w:val="000000" w:themeColor="text1"/>
          <w:sz w:val="24"/>
          <w:szCs w:val="24"/>
        </w:rPr>
        <w:fldChar w:fldCharType="end"/>
      </w:r>
      <w:r w:rsidR="00C207A0" w:rsidRPr="00C207A0">
        <w:rPr>
          <w:rFonts w:ascii="Times New Roman" w:hAnsi="Times New Roman" w:cs="Times New Roman" w:hint="eastAsia"/>
          <w:color w:val="000000" w:themeColor="text1"/>
          <w:sz w:val="24"/>
          <w:szCs w:val="24"/>
        </w:rPr>
        <w:t>。此外，它</w:t>
      </w:r>
      <w:r w:rsidR="001478C8">
        <w:rPr>
          <w:rFonts w:ascii="Times New Roman" w:hAnsi="Times New Roman" w:cs="Times New Roman" w:hint="eastAsia"/>
          <w:color w:val="000000" w:themeColor="text1"/>
          <w:sz w:val="24"/>
          <w:szCs w:val="24"/>
        </w:rPr>
        <w:t>在计算时给予</w:t>
      </w:r>
      <w:r w:rsidR="00C207A0" w:rsidRPr="00C207A0">
        <w:rPr>
          <w:rFonts w:ascii="Times New Roman" w:hAnsi="Times New Roman" w:cs="Times New Roman" w:hint="eastAsia"/>
          <w:color w:val="000000" w:themeColor="text1"/>
          <w:sz w:val="24"/>
          <w:szCs w:val="24"/>
        </w:rPr>
        <w:t>常见物种更大</w:t>
      </w:r>
      <w:r w:rsidR="001478C8">
        <w:rPr>
          <w:rFonts w:ascii="Times New Roman" w:hAnsi="Times New Roman" w:cs="Times New Roman" w:hint="eastAsia"/>
          <w:color w:val="000000" w:themeColor="text1"/>
          <w:sz w:val="24"/>
          <w:szCs w:val="24"/>
        </w:rPr>
        <w:t>的权重</w:t>
      </w:r>
      <w:r w:rsidR="00146873" w:rsidRPr="005528AF">
        <w:rPr>
          <w:rFonts w:ascii="Times New Roman" w:hAnsi="Times New Roman" w:cs="Times New Roman"/>
          <w:color w:val="000000" w:themeColor="text1"/>
          <w:sz w:val="24"/>
          <w:szCs w:val="24"/>
        </w:rPr>
        <w:fldChar w:fldCharType="begin"/>
      </w:r>
      <w:r w:rsidR="00146873">
        <w:rPr>
          <w:rFonts w:ascii="Times New Roman" w:hAnsi="Times New Roman" w:cs="Times New Roman"/>
          <w:color w:val="000000" w:themeColor="text1"/>
          <w:sz w:val="24"/>
          <w:szCs w:val="24"/>
        </w:rPr>
        <w:instrText xml:space="preserve"> ADDIN EN.CITE &lt;EndNote&gt;&lt;Cite&gt;&lt;Author&gt;Borcard&lt;/Author&gt;&lt;Year&gt;2018&lt;/Year&gt;&lt;RecNum&gt;97&lt;/RecNum&gt;&lt;DisplayText&gt;&lt;style face="superscript"&gt;[23]&lt;/style&gt;&lt;/DisplayText&gt;&lt;record&gt;&lt;rec-number&gt;97&lt;/rec-number&gt;&lt;foreign-keys&gt;&lt;key app="EN" db-id="awdrrxf56w52whedwtpvwtxhd09sdzew02vt" timestamp="1570154263"&gt;97&lt;/key&gt;&lt;/foreign-keys&gt;&lt;ref-type name="Book Section"&gt;5&lt;/ref-type&gt;&lt;contributors&gt;&lt;authors&gt;&lt;author&gt;Borcard, D.&lt;/author&gt;&lt;author&gt;Gillet, F.&lt;/author&gt;&lt;author&gt;Legendre, P.&lt;/author&gt;&lt;/authors&gt;&lt;secondary-authors&gt;&lt;author&gt;Borcard, D.&lt;/author&gt;&lt;author&gt;Gillet, F.&lt;/author&gt;&lt;author&gt;Legendre, P.&lt;/author&gt;&lt;/secondary-authors&gt;&lt;/contributors&gt;&lt;titles&gt;&lt;title&gt;&lt;style face="normal" font="default" size="100%"&gt;Community&lt;/style&gt;&lt;style face="normal" font="default" charset="134" size="100%"&gt; &lt;/style&gt;&lt;style face="normal" font="default" size="100%"&gt;diversity&lt;/style&gt;&lt;/title&gt;&lt;secondary-title&gt;Numerical Ecology with R&lt;/secondary-title&gt;&lt;/titles&gt;&lt;pages&gt;369-412&lt;/pages&gt;&lt;edition&gt;2&lt;/edition&gt;&lt;section&gt;8&lt;/section&gt;&lt;dates&gt;&lt;year&gt;2018&lt;/year&gt;&lt;/dates&gt;&lt;pub-location&gt;Switzerland&lt;/pub-location&gt;&lt;publisher&gt;Springer International Publishing&lt;/publisher&gt;&lt;isbn&gt;978-3-319-71404-2&lt;/isbn&gt;&lt;urls&gt;&lt;/urls&gt;&lt;electronic-resource-num&gt;10.1007/978-3-319-71404-2&lt;/electronic-resource-num&gt;&lt;/record&gt;&lt;/Cite&gt;&lt;/EndNote&gt;</w:instrText>
      </w:r>
      <w:r w:rsidR="00146873" w:rsidRPr="005528AF">
        <w:rPr>
          <w:rFonts w:ascii="Times New Roman" w:hAnsi="Times New Roman" w:cs="Times New Roman"/>
          <w:color w:val="000000" w:themeColor="text1"/>
          <w:sz w:val="24"/>
          <w:szCs w:val="24"/>
        </w:rPr>
        <w:fldChar w:fldCharType="separate"/>
      </w:r>
      <w:r w:rsidR="00146873" w:rsidRPr="009C1927">
        <w:rPr>
          <w:rFonts w:ascii="Times New Roman" w:hAnsi="Times New Roman" w:cs="Times New Roman"/>
          <w:noProof/>
          <w:color w:val="000000" w:themeColor="text1"/>
          <w:sz w:val="24"/>
          <w:szCs w:val="24"/>
          <w:vertAlign w:val="superscript"/>
        </w:rPr>
        <w:t>[</w:t>
      </w:r>
      <w:hyperlink w:anchor="_ENREF_23" w:tooltip="Borcard, 2018 #97" w:history="1">
        <w:r w:rsidR="0000551E" w:rsidRPr="009C1927">
          <w:rPr>
            <w:rFonts w:ascii="Times New Roman" w:hAnsi="Times New Roman" w:cs="Times New Roman"/>
            <w:noProof/>
            <w:color w:val="000000" w:themeColor="text1"/>
            <w:sz w:val="24"/>
            <w:szCs w:val="24"/>
            <w:vertAlign w:val="superscript"/>
          </w:rPr>
          <w:t>23</w:t>
        </w:r>
      </w:hyperlink>
      <w:r w:rsidR="00146873" w:rsidRPr="009C1927">
        <w:rPr>
          <w:rFonts w:ascii="Times New Roman" w:hAnsi="Times New Roman" w:cs="Times New Roman"/>
          <w:noProof/>
          <w:color w:val="000000" w:themeColor="text1"/>
          <w:sz w:val="24"/>
          <w:szCs w:val="24"/>
          <w:vertAlign w:val="superscript"/>
        </w:rPr>
        <w:t>]</w:t>
      </w:r>
      <w:r w:rsidR="00146873" w:rsidRPr="005528AF">
        <w:rPr>
          <w:rFonts w:ascii="Times New Roman" w:hAnsi="Times New Roman" w:cs="Times New Roman"/>
          <w:color w:val="000000" w:themeColor="text1"/>
          <w:sz w:val="24"/>
          <w:szCs w:val="24"/>
        </w:rPr>
        <w:fldChar w:fldCharType="end"/>
      </w:r>
      <w:r w:rsidR="00C207A0" w:rsidRPr="00C207A0">
        <w:rPr>
          <w:rFonts w:ascii="Times New Roman" w:hAnsi="Times New Roman" w:cs="Times New Roman" w:hint="eastAsia"/>
          <w:color w:val="000000" w:themeColor="text1"/>
          <w:sz w:val="24"/>
          <w:szCs w:val="24"/>
        </w:rPr>
        <w:t>。请注意，</w:t>
      </w:r>
      <w:r w:rsidR="00C207A0" w:rsidRPr="00C207A0">
        <w:rPr>
          <w:rFonts w:ascii="Times New Roman" w:hAnsi="Times New Roman" w:cs="Times New Roman" w:hint="eastAsia"/>
          <w:color w:val="000000" w:themeColor="text1"/>
          <w:sz w:val="24"/>
          <w:szCs w:val="24"/>
        </w:rPr>
        <w:t>Bray-Curtis</w:t>
      </w:r>
      <w:r w:rsidR="001478C8">
        <w:rPr>
          <w:rFonts w:ascii="Times New Roman" w:hAnsi="Times New Roman" w:cs="Times New Roman" w:hint="eastAsia"/>
          <w:color w:val="000000" w:themeColor="text1"/>
          <w:sz w:val="24"/>
          <w:szCs w:val="24"/>
        </w:rPr>
        <w:t>相异性</w:t>
      </w:r>
      <w:r w:rsidR="00C207A0" w:rsidRPr="00C207A0">
        <w:rPr>
          <w:rFonts w:ascii="Times New Roman" w:hAnsi="Times New Roman" w:cs="Times New Roman" w:hint="eastAsia"/>
          <w:color w:val="000000" w:themeColor="text1"/>
          <w:sz w:val="24"/>
          <w:szCs w:val="24"/>
        </w:rPr>
        <w:t>不是真正的距离</w:t>
      </w:r>
      <w:r w:rsidR="001478C8">
        <w:rPr>
          <w:rFonts w:ascii="Times New Roman" w:hAnsi="Times New Roman" w:cs="Times New Roman" w:hint="eastAsia"/>
          <w:color w:val="000000" w:themeColor="text1"/>
          <w:sz w:val="24"/>
          <w:szCs w:val="24"/>
        </w:rPr>
        <w:t>度量指标</w:t>
      </w:r>
      <w:r w:rsidR="00C207A0" w:rsidRPr="00C207A0">
        <w:rPr>
          <w:rFonts w:ascii="Times New Roman" w:hAnsi="Times New Roman" w:cs="Times New Roman" w:hint="eastAsia"/>
          <w:color w:val="000000" w:themeColor="text1"/>
          <w:sz w:val="24"/>
          <w:szCs w:val="24"/>
        </w:rPr>
        <w:t>，因此</w:t>
      </w:r>
      <w:r w:rsidR="00111DC1">
        <w:rPr>
          <w:rFonts w:ascii="Times New Roman" w:hAnsi="Times New Roman" w:cs="Times New Roman" w:hint="eastAsia"/>
          <w:color w:val="000000" w:themeColor="text1"/>
          <w:sz w:val="24"/>
          <w:szCs w:val="24"/>
        </w:rPr>
        <w:t>用</w:t>
      </w:r>
      <w:r w:rsidR="00C207A0" w:rsidRPr="00C207A0">
        <w:rPr>
          <w:rFonts w:ascii="Times New Roman" w:hAnsi="Times New Roman" w:cs="Times New Roman" w:hint="eastAsia"/>
          <w:color w:val="000000" w:themeColor="text1"/>
          <w:sz w:val="24"/>
          <w:szCs w:val="24"/>
        </w:rPr>
        <w:t>“</w:t>
      </w:r>
      <w:r w:rsidR="00C207A0" w:rsidRPr="00C207A0">
        <w:rPr>
          <w:rFonts w:ascii="Times New Roman" w:hAnsi="Times New Roman" w:cs="Times New Roman" w:hint="eastAsia"/>
          <w:color w:val="000000" w:themeColor="text1"/>
          <w:sz w:val="24"/>
          <w:szCs w:val="24"/>
        </w:rPr>
        <w:t>Bray-Curtis</w:t>
      </w:r>
      <w:r w:rsidR="00111DC1">
        <w:rPr>
          <w:rFonts w:ascii="Times New Roman" w:hAnsi="Times New Roman" w:cs="Times New Roman" w:hint="eastAsia"/>
          <w:color w:val="000000" w:themeColor="text1"/>
          <w:sz w:val="24"/>
          <w:szCs w:val="24"/>
        </w:rPr>
        <w:t>相异性</w:t>
      </w:r>
      <w:r w:rsidR="00C207A0" w:rsidRPr="00C207A0">
        <w:rPr>
          <w:rFonts w:ascii="Times New Roman" w:hAnsi="Times New Roman" w:cs="Times New Roman" w:hint="eastAsia"/>
          <w:color w:val="000000" w:themeColor="text1"/>
          <w:sz w:val="24"/>
          <w:szCs w:val="24"/>
        </w:rPr>
        <w:t>”</w:t>
      </w:r>
      <w:r w:rsidR="00111DC1">
        <w:rPr>
          <w:rFonts w:ascii="Times New Roman" w:hAnsi="Times New Roman" w:cs="Times New Roman" w:hint="eastAsia"/>
          <w:color w:val="000000" w:themeColor="text1"/>
          <w:sz w:val="24"/>
          <w:szCs w:val="24"/>
        </w:rPr>
        <w:t>的叫法</w:t>
      </w:r>
      <w:r w:rsidR="00C207A0" w:rsidRPr="00C207A0">
        <w:rPr>
          <w:rFonts w:ascii="Times New Roman" w:hAnsi="Times New Roman" w:cs="Times New Roman" w:hint="eastAsia"/>
          <w:color w:val="000000" w:themeColor="text1"/>
          <w:sz w:val="24"/>
          <w:szCs w:val="24"/>
        </w:rPr>
        <w:t>比“</w:t>
      </w:r>
      <w:r w:rsidR="00C207A0" w:rsidRPr="00C207A0">
        <w:rPr>
          <w:rFonts w:ascii="Times New Roman" w:hAnsi="Times New Roman" w:cs="Times New Roman" w:hint="eastAsia"/>
          <w:color w:val="000000" w:themeColor="text1"/>
          <w:sz w:val="24"/>
          <w:szCs w:val="24"/>
        </w:rPr>
        <w:t>Bray-Curtis</w:t>
      </w:r>
      <w:r w:rsidR="00C207A0" w:rsidRPr="00C207A0">
        <w:rPr>
          <w:rFonts w:ascii="Times New Roman" w:hAnsi="Times New Roman" w:cs="Times New Roman" w:hint="eastAsia"/>
          <w:color w:val="000000" w:themeColor="text1"/>
          <w:sz w:val="24"/>
          <w:szCs w:val="24"/>
        </w:rPr>
        <w:t>距离”更</w:t>
      </w:r>
      <w:r w:rsidR="00111DC1">
        <w:rPr>
          <w:rFonts w:ascii="Times New Roman" w:hAnsi="Times New Roman" w:cs="Times New Roman" w:hint="eastAsia"/>
          <w:color w:val="000000" w:themeColor="text1"/>
          <w:sz w:val="24"/>
          <w:szCs w:val="24"/>
        </w:rPr>
        <w:t>恰当</w:t>
      </w:r>
      <w:r w:rsidR="00146873" w:rsidRPr="005528AF">
        <w:rPr>
          <w:rFonts w:ascii="Times New Roman" w:hAnsi="Times New Roman" w:cs="Times New Roman"/>
          <w:color w:val="000000" w:themeColor="text1"/>
          <w:sz w:val="24"/>
          <w:szCs w:val="24"/>
        </w:rPr>
        <w:fldChar w:fldCharType="begin"/>
      </w:r>
      <w:r w:rsidR="00CE5EC1">
        <w:rPr>
          <w:rFonts w:ascii="Times New Roman" w:hAnsi="Times New Roman" w:cs="Times New Roman"/>
          <w:color w:val="000000" w:themeColor="text1"/>
          <w:sz w:val="24"/>
          <w:szCs w:val="24"/>
        </w:rPr>
        <w:instrText xml:space="preserve"> ADDIN EN.CITE &lt;EndNote&gt;&lt;Cite&gt;&lt;Author&gt;Xia&lt;/Author&gt;&lt;Year&gt;2018&lt;/Year&gt;&lt;RecNum&gt;93&lt;/RecNum&gt;&lt;DisplayText&gt;&lt;style face="superscript"&gt;[22]&lt;/style&gt;&lt;/DisplayText&gt;&lt;record&gt;&lt;rec-number&gt;93&lt;/rec-number&gt;&lt;foreign-keys&gt;&lt;key app="EN" db-id="awdrrxf56w52whedwtpvwtxhd09sdzew02vt" timestamp="1570109464"&gt;93&lt;/key&gt;&lt;/foreign-keys&gt;&lt;ref-type name="Book Section"&gt;5&lt;/ref-type&gt;&lt;contributors&gt;&lt;authors&gt;&lt;author&gt;Xia, Y.&lt;/author&gt;&lt;author&gt;Sun, J.&lt;/author&gt;&lt;author&gt;Chen, D.&lt;/author&gt;&lt;/authors&gt;&lt;secondary-authors&gt;&lt;author&gt;Xia, Y.&lt;/author&gt;&lt;author&gt;Sun, J.&lt;/author&gt;&lt;author&gt;Chen, D.&lt;/author&gt;&lt;/secondary-authors&gt;&lt;tertiary-authors&gt;&lt;author&gt;Chen, J.; Chen,  D.&lt;/author&gt;&lt;/tertiary-authors&gt;&lt;/contributors&gt;&lt;titles&gt;&lt;title&gt;Community diversity measures and calculations&lt;/title&gt;&lt;secondary-title&gt;Statistical Analysis of Microbiome Data with R&lt;/secondary-title&gt;&lt;tertiary-title&gt;ICSA Book Series in Statistics&lt;/tertiary-title&gt;&lt;/titles&gt;&lt;pages&gt;167-190&lt;/pages&gt;&lt;edition&gt;1&lt;/edition&gt;&lt;section&gt;6&lt;/section&gt;&lt;dates&gt;&lt;year&gt;2018&lt;/year&gt;&lt;/dates&gt;&lt;pub-location&gt;Singapore&lt;/pub-location&gt;&lt;publisher&gt;Springer Singapore&lt;/publisher&gt;&lt;isbn&gt;978-981-13-1534-3&lt;/isbn&gt;&lt;urls&gt;&lt;/urls&gt;&lt;electronic-resource-num&gt;doi: 10.1007/978-981-13-1534-3.&lt;/electronic-resource-num&gt;&lt;/record&gt;&lt;/Cite&gt;&lt;/EndNote&gt;</w:instrText>
      </w:r>
      <w:r w:rsidR="00146873" w:rsidRPr="005528AF">
        <w:rPr>
          <w:rFonts w:ascii="Times New Roman" w:hAnsi="Times New Roman" w:cs="Times New Roman"/>
          <w:color w:val="000000" w:themeColor="text1"/>
          <w:sz w:val="24"/>
          <w:szCs w:val="24"/>
        </w:rPr>
        <w:fldChar w:fldCharType="separate"/>
      </w:r>
      <w:r w:rsidR="00146873" w:rsidRPr="009C1927">
        <w:rPr>
          <w:rFonts w:ascii="Times New Roman" w:hAnsi="Times New Roman" w:cs="Times New Roman"/>
          <w:noProof/>
          <w:color w:val="000000" w:themeColor="text1"/>
          <w:sz w:val="24"/>
          <w:szCs w:val="24"/>
          <w:vertAlign w:val="superscript"/>
        </w:rPr>
        <w:t>[</w:t>
      </w:r>
      <w:hyperlink w:anchor="_ENREF_22" w:tooltip="Xia, 2018 #93" w:history="1">
        <w:r w:rsidR="0000551E" w:rsidRPr="009C1927">
          <w:rPr>
            <w:rFonts w:ascii="Times New Roman" w:hAnsi="Times New Roman" w:cs="Times New Roman"/>
            <w:noProof/>
            <w:color w:val="000000" w:themeColor="text1"/>
            <w:sz w:val="24"/>
            <w:szCs w:val="24"/>
            <w:vertAlign w:val="superscript"/>
          </w:rPr>
          <w:t>22</w:t>
        </w:r>
      </w:hyperlink>
      <w:r w:rsidR="00146873" w:rsidRPr="009C1927">
        <w:rPr>
          <w:rFonts w:ascii="Times New Roman" w:hAnsi="Times New Roman" w:cs="Times New Roman"/>
          <w:noProof/>
          <w:color w:val="000000" w:themeColor="text1"/>
          <w:sz w:val="24"/>
          <w:szCs w:val="24"/>
          <w:vertAlign w:val="superscript"/>
        </w:rPr>
        <w:t>]</w:t>
      </w:r>
      <w:r w:rsidR="00146873" w:rsidRPr="005528AF">
        <w:rPr>
          <w:rFonts w:ascii="Times New Roman" w:hAnsi="Times New Roman" w:cs="Times New Roman"/>
          <w:color w:val="000000" w:themeColor="text1"/>
          <w:sz w:val="24"/>
          <w:szCs w:val="24"/>
        </w:rPr>
        <w:fldChar w:fldCharType="end"/>
      </w:r>
      <w:r w:rsidR="00C207A0" w:rsidRPr="00C207A0">
        <w:rPr>
          <w:rFonts w:ascii="Times New Roman" w:hAnsi="Times New Roman" w:cs="Times New Roman" w:hint="eastAsia"/>
          <w:color w:val="000000" w:themeColor="text1"/>
          <w:sz w:val="24"/>
          <w:szCs w:val="24"/>
        </w:rPr>
        <w:t>。</w:t>
      </w:r>
    </w:p>
    <w:p w14:paraId="366ABB95" w14:textId="035A8B22" w:rsidR="00941D8B" w:rsidRPr="005528AF" w:rsidRDefault="00946E79" w:rsidP="00AE32C8">
      <w:pPr>
        <w:ind w:firstLineChars="200" w:firstLine="480"/>
        <w:rPr>
          <w:rFonts w:ascii="Times New Roman" w:hAnsi="Times New Roman" w:cs="Times New Roman"/>
          <w:color w:val="000000" w:themeColor="text1"/>
          <w:sz w:val="24"/>
          <w:szCs w:val="24"/>
        </w:rPr>
      </w:pPr>
      <w:r w:rsidRPr="00946E79">
        <w:rPr>
          <w:rFonts w:ascii="Times New Roman" w:hAnsi="Times New Roman" w:cs="Times New Roman" w:hint="eastAsia"/>
          <w:color w:val="000000" w:themeColor="text1"/>
          <w:sz w:val="24"/>
          <w:szCs w:val="24"/>
        </w:rPr>
        <w:t>UniFrac</w:t>
      </w:r>
      <w:r w:rsidRPr="00946E79">
        <w:rPr>
          <w:rFonts w:ascii="Times New Roman" w:hAnsi="Times New Roman" w:cs="Times New Roman" w:hint="eastAsia"/>
          <w:color w:val="000000" w:themeColor="text1"/>
          <w:sz w:val="24"/>
          <w:szCs w:val="24"/>
        </w:rPr>
        <w:t>距离可以不加权，也可以加权，</w:t>
      </w:r>
      <w:r>
        <w:rPr>
          <w:rFonts w:ascii="Times New Roman" w:hAnsi="Times New Roman" w:cs="Times New Roman" w:hint="eastAsia"/>
          <w:color w:val="000000" w:themeColor="text1"/>
          <w:sz w:val="24"/>
          <w:szCs w:val="24"/>
        </w:rPr>
        <w:t>它基于</w:t>
      </w:r>
      <w:r w:rsidRPr="00946E79">
        <w:rPr>
          <w:rFonts w:ascii="Times New Roman" w:hAnsi="Times New Roman" w:cs="Times New Roman" w:hint="eastAsia"/>
          <w:color w:val="000000" w:themeColor="text1"/>
          <w:sz w:val="24"/>
          <w:szCs w:val="24"/>
        </w:rPr>
        <w:t>系统发育距离估算微生物组样本或组间的差异</w:t>
      </w:r>
      <w:r w:rsidR="00B96F1E" w:rsidRPr="005528AF">
        <w:rPr>
          <w:rFonts w:ascii="Times New Roman" w:hAnsi="Times New Roman" w:cs="Times New Roman"/>
          <w:color w:val="000000" w:themeColor="text1"/>
          <w:sz w:val="24"/>
          <w:szCs w:val="24"/>
        </w:rPr>
        <w:fldChar w:fldCharType="begin"/>
      </w:r>
      <w:r w:rsidR="00CE5EC1">
        <w:rPr>
          <w:rFonts w:ascii="Times New Roman" w:hAnsi="Times New Roman" w:cs="Times New Roman"/>
          <w:color w:val="000000" w:themeColor="text1"/>
          <w:sz w:val="24"/>
          <w:szCs w:val="24"/>
        </w:rPr>
        <w:instrText xml:space="preserve"> ADDIN EN.CITE &lt;EndNote&gt;&lt;Cite&gt;&lt;Author&gt;Lozupone&lt;/Author&gt;&lt;Year&gt;2005&lt;/Year&gt;&lt;RecNum&gt;100&lt;/RecNum&gt;&lt;DisplayText&gt;&lt;style face="superscript"&gt;[26]&lt;/style&gt;&lt;/DisplayText&gt;&lt;record&gt;&lt;rec-number&gt;100&lt;/rec-number&gt;&lt;foreign-keys&gt;&lt;key app="EN" db-id="awdrrxf56w52whedwtpvwtxhd09sdzew02vt" timestamp="1570455522"&gt;100&lt;/key&gt;&lt;/foreign-keys&gt;&lt;ref-type name="Journal Article"&gt;17&lt;/ref-type&gt;&lt;contributors&gt;&lt;authors&gt;&lt;author&gt;Lozupone, C.&lt;/author&gt;&lt;author&gt;Knight, R.&lt;/author&gt;&lt;/authors&gt;&lt;/contributors&gt;&lt;auth-address&gt;Department of Chemistry and Biochemistry, University of Colorado, Boulder, CO 80309, USA.&lt;/auth-address&gt;&lt;titles&gt;&lt;title&gt;UniFrac: a new phylogenetic method for comparing microbial communities&lt;/title&gt;&lt;secondary-title&gt;Appl Environ Microbiol&lt;/secondary-title&gt;&lt;/titles&gt;&lt;periodical&gt;&lt;full-title&gt;Appl Environ Microbiol&lt;/full-title&gt;&lt;/periodical&gt;&lt;pages&gt;8228-35&lt;/pages&gt;&lt;volume&gt;71&lt;/volume&gt;&lt;number&gt;12&lt;/number&gt;&lt;edition&gt;2005/12/08&lt;/edition&gt;&lt;keywords&gt;&lt;keyword&gt;Bacteria/*classification/*genetics&lt;/keyword&gt;&lt;keyword&gt;*Genetic Techniques&lt;/keyword&gt;&lt;keyword&gt;Geography&lt;/keyword&gt;&lt;keyword&gt;*Phylogeny&lt;/keyword&gt;&lt;keyword&gt;RNA, Ribosomal, 16S/*genetics&lt;/keyword&gt;&lt;/keywords&gt;&lt;dates&gt;&lt;year&gt;2005&lt;/year&gt;&lt;pub-dates&gt;&lt;date&gt;Dec&lt;/date&gt;&lt;/pub-dates&gt;&lt;/dates&gt;&lt;isbn&gt;0099-2240 (Print)&amp;#xD;0099-2240 (Linking)&lt;/isbn&gt;&lt;accession-num&gt;16332807&lt;/accession-num&gt;&lt;urls&gt;&lt;related-urls&gt;&lt;url&gt;https://www.ncbi.nlm.nih.gov/pubmed/16332807&lt;/url&gt;&lt;/related-urls&gt;&lt;/urls&gt;&lt;custom2&gt;PMC1317376&lt;/custom2&gt;&lt;electronic-resource-num&gt;10.1128/AEM.71.12.8228-8235.2005&lt;/electronic-resource-num&gt;&lt;/record&gt;&lt;/Cite&gt;&lt;/EndNote&gt;</w:instrText>
      </w:r>
      <w:r w:rsidR="00B96F1E" w:rsidRPr="005528AF">
        <w:rPr>
          <w:rFonts w:ascii="Times New Roman" w:hAnsi="Times New Roman" w:cs="Times New Roman"/>
          <w:color w:val="000000" w:themeColor="text1"/>
          <w:sz w:val="24"/>
          <w:szCs w:val="24"/>
        </w:rPr>
        <w:fldChar w:fldCharType="separate"/>
      </w:r>
      <w:r w:rsidR="00CE5EC1" w:rsidRPr="00CE5EC1">
        <w:rPr>
          <w:rFonts w:ascii="Times New Roman" w:hAnsi="Times New Roman" w:cs="Times New Roman"/>
          <w:noProof/>
          <w:color w:val="000000" w:themeColor="text1"/>
          <w:sz w:val="24"/>
          <w:szCs w:val="24"/>
          <w:vertAlign w:val="superscript"/>
        </w:rPr>
        <w:t>[</w:t>
      </w:r>
      <w:hyperlink w:anchor="_ENREF_26" w:tooltip="Lozupone, 2005 #100" w:history="1">
        <w:r w:rsidR="0000551E" w:rsidRPr="00CE5EC1">
          <w:rPr>
            <w:rFonts w:ascii="Times New Roman" w:hAnsi="Times New Roman" w:cs="Times New Roman"/>
            <w:noProof/>
            <w:color w:val="000000" w:themeColor="text1"/>
            <w:sz w:val="24"/>
            <w:szCs w:val="24"/>
            <w:vertAlign w:val="superscript"/>
          </w:rPr>
          <w:t>26</w:t>
        </w:r>
      </w:hyperlink>
      <w:r w:rsidR="00CE5EC1" w:rsidRPr="00CE5EC1">
        <w:rPr>
          <w:rFonts w:ascii="Times New Roman" w:hAnsi="Times New Roman" w:cs="Times New Roman"/>
          <w:noProof/>
          <w:color w:val="000000" w:themeColor="text1"/>
          <w:sz w:val="24"/>
          <w:szCs w:val="24"/>
          <w:vertAlign w:val="superscript"/>
        </w:rPr>
        <w:t>]</w:t>
      </w:r>
      <w:r w:rsidR="00B96F1E" w:rsidRPr="005528AF">
        <w:rPr>
          <w:rFonts w:ascii="Times New Roman" w:hAnsi="Times New Roman" w:cs="Times New Roman"/>
          <w:color w:val="000000" w:themeColor="text1"/>
          <w:sz w:val="24"/>
          <w:szCs w:val="24"/>
        </w:rPr>
        <w:fldChar w:fldCharType="end"/>
      </w:r>
      <w:r w:rsidRPr="00946E79">
        <w:rPr>
          <w:rFonts w:ascii="Times New Roman" w:hAnsi="Times New Roman" w:cs="Times New Roman" w:hint="eastAsia"/>
          <w:color w:val="000000" w:themeColor="text1"/>
          <w:sz w:val="24"/>
          <w:szCs w:val="24"/>
        </w:rPr>
        <w:t>。未加权的</w:t>
      </w:r>
      <w:r w:rsidRPr="00946E79">
        <w:rPr>
          <w:rFonts w:ascii="Times New Roman" w:hAnsi="Times New Roman" w:cs="Times New Roman" w:hint="eastAsia"/>
          <w:color w:val="000000" w:themeColor="text1"/>
          <w:sz w:val="24"/>
          <w:szCs w:val="24"/>
        </w:rPr>
        <w:t>UniFrac</w:t>
      </w:r>
      <w:r w:rsidRPr="00946E79">
        <w:rPr>
          <w:rFonts w:ascii="Times New Roman" w:hAnsi="Times New Roman" w:cs="Times New Roman" w:hint="eastAsia"/>
          <w:color w:val="000000" w:themeColor="text1"/>
          <w:sz w:val="24"/>
          <w:szCs w:val="24"/>
        </w:rPr>
        <w:t>距离</w:t>
      </w:r>
      <w:r w:rsidR="00270375">
        <w:rPr>
          <w:rFonts w:ascii="Times New Roman" w:hAnsi="Times New Roman" w:cs="Times New Roman" w:hint="eastAsia"/>
          <w:color w:val="000000" w:themeColor="text1"/>
          <w:sz w:val="24"/>
          <w:szCs w:val="24"/>
        </w:rPr>
        <w:t>只</w:t>
      </w:r>
      <w:r w:rsidRPr="00946E79">
        <w:rPr>
          <w:rFonts w:ascii="Times New Roman" w:hAnsi="Times New Roman" w:cs="Times New Roman" w:hint="eastAsia"/>
          <w:color w:val="000000" w:themeColor="text1"/>
          <w:sz w:val="24"/>
          <w:szCs w:val="24"/>
        </w:rPr>
        <w:t>考虑了</w:t>
      </w:r>
      <w:r w:rsidR="00270375">
        <w:rPr>
          <w:rFonts w:ascii="Times New Roman" w:hAnsi="Times New Roman" w:cs="Times New Roman" w:hint="eastAsia"/>
          <w:color w:val="000000" w:themeColor="text1"/>
          <w:sz w:val="24"/>
          <w:szCs w:val="24"/>
        </w:rPr>
        <w:t>物种</w:t>
      </w:r>
      <w:r w:rsidR="00B32B46" w:rsidRPr="00946E79">
        <w:rPr>
          <w:rFonts w:ascii="Times New Roman" w:hAnsi="Times New Roman" w:cs="Times New Roman" w:hint="eastAsia"/>
          <w:color w:val="000000" w:themeColor="text1"/>
          <w:sz w:val="24"/>
          <w:szCs w:val="24"/>
        </w:rPr>
        <w:t>是否存在</w:t>
      </w:r>
      <w:r w:rsidR="00270375">
        <w:rPr>
          <w:rFonts w:ascii="Times New Roman" w:hAnsi="Times New Roman" w:cs="Times New Roman" w:hint="eastAsia"/>
          <w:color w:val="000000" w:themeColor="text1"/>
          <w:sz w:val="24"/>
          <w:szCs w:val="24"/>
        </w:rPr>
        <w:t>，</w:t>
      </w:r>
      <w:r w:rsidRPr="00946E79">
        <w:rPr>
          <w:rFonts w:ascii="Times New Roman" w:hAnsi="Times New Roman" w:cs="Times New Roman" w:hint="eastAsia"/>
          <w:color w:val="000000" w:themeColor="text1"/>
          <w:sz w:val="24"/>
          <w:szCs w:val="24"/>
        </w:rPr>
        <w:t>它对于检测稀有物种的</w:t>
      </w:r>
      <w:r w:rsidR="00270375">
        <w:rPr>
          <w:rFonts w:ascii="Times New Roman" w:hAnsi="Times New Roman" w:cs="Times New Roman" w:hint="eastAsia"/>
          <w:color w:val="000000" w:themeColor="text1"/>
          <w:sz w:val="24"/>
          <w:szCs w:val="24"/>
        </w:rPr>
        <w:t>数量</w:t>
      </w:r>
      <w:r w:rsidRPr="00946E79">
        <w:rPr>
          <w:rFonts w:ascii="Times New Roman" w:hAnsi="Times New Roman" w:cs="Times New Roman" w:hint="eastAsia"/>
          <w:color w:val="000000" w:themeColor="text1"/>
          <w:sz w:val="24"/>
          <w:szCs w:val="24"/>
        </w:rPr>
        <w:t>变化很敏感，但是在计算中忽略了丰度信息</w:t>
      </w:r>
      <w:r w:rsidR="00A247F0" w:rsidRPr="005528AF">
        <w:rPr>
          <w:rFonts w:ascii="Times New Roman" w:hAnsi="Times New Roman" w:cs="Times New Roman"/>
          <w:color w:val="000000" w:themeColor="text1"/>
          <w:sz w:val="24"/>
          <w:szCs w:val="24"/>
        </w:rPr>
        <w:fldChar w:fldCharType="begin"/>
      </w:r>
      <w:r w:rsidR="00CE5EC1">
        <w:rPr>
          <w:rFonts w:ascii="Times New Roman" w:hAnsi="Times New Roman" w:cs="Times New Roman"/>
          <w:color w:val="000000" w:themeColor="text1"/>
          <w:sz w:val="24"/>
          <w:szCs w:val="24"/>
        </w:rPr>
        <w:instrText xml:space="preserve"> ADDIN EN.CITE &lt;EndNote&gt;&lt;Cite&gt;&lt;Author&gt;Chen&lt;/Author&gt;&lt;Year&gt;2012&lt;/Year&gt;&lt;RecNum&gt;101&lt;/RecNum&gt;&lt;DisplayText&gt;&lt;style face="superscript"&gt;[27]&lt;/style&gt;&lt;/DisplayText&gt;&lt;record&gt;&lt;rec-number&gt;101&lt;/rec-number&gt;&lt;foreign-keys&gt;&lt;key app="EN" db-id="awdrrxf56w52whedwtpvwtxhd09sdzew02vt" timestamp="1570455789"&gt;101&lt;/key&gt;&lt;/foreign-keys&gt;&lt;ref-type name="Journal Article"&gt;17&lt;/ref-type&gt;&lt;contributors&gt;&lt;authors&gt;&lt;author&gt;Chen, J.&lt;/author&gt;&lt;author&gt;Bittinger, K.&lt;/author&gt;&lt;author&gt;Charlson, E. S.&lt;/author&gt;&lt;author&gt;Hoffmann, C.&lt;/author&gt;&lt;author&gt;Lewis, J.&lt;/author&gt;&lt;author&gt;Wu, G. D.&lt;/author&gt;&lt;author&gt;Collman, R. G.&lt;/author&gt;&lt;author&gt;Bushman, F. D.&lt;/author&gt;&lt;author&gt;Li, H.&lt;/author&gt;&lt;/authors&gt;&lt;/contributors&gt;&lt;auth-address&gt;Department of Biostatistics and Epidemiology, University of Pennsylvania Perelman School of Medicine, Philadelphia, PA 19104, USA.&lt;/auth-address&gt;&lt;titles&gt;&lt;title&gt;Associating microbiome composition with environmental covariates using generalized UniFrac distances&lt;/title&gt;&lt;secondary-title&gt;Bioinformatics&lt;/secondary-title&gt;&lt;/titles&gt;&lt;periodical&gt;&lt;full-title&gt;Bioinformatics&lt;/full-title&gt;&lt;/periodical&gt;&lt;pages&gt;2106-13&lt;/pages&gt;&lt;volume&gt;28&lt;/volume&gt;&lt;number&gt;16&lt;/number&gt;&lt;edition&gt;2012/06/20&lt;/edition&gt;&lt;keywords&gt;&lt;keyword&gt;Bacteria/genetics&lt;/keyword&gt;&lt;keyword&gt;Cluster Analysis&lt;/keyword&gt;&lt;keyword&gt;Computational Biology/*methods&lt;/keyword&gt;&lt;keyword&gt;Computer Simulation&lt;/keyword&gt;&lt;keyword&gt;Cross-Sectional Studies&lt;/keyword&gt;&lt;keyword&gt;Diet&lt;/keyword&gt;&lt;keyword&gt;Environment&lt;/keyword&gt;&lt;keyword&gt;Humans&lt;/keyword&gt;&lt;keyword&gt;Metagenome/*genetics&lt;/keyword&gt;&lt;keyword&gt;*Models, Statistical&lt;/keyword&gt;&lt;keyword&gt;Monte Carlo Method&lt;/keyword&gt;&lt;keyword&gt;Smoking&lt;/keyword&gt;&lt;/keywords&gt;&lt;dates&gt;&lt;year&gt;2012&lt;/year&gt;&lt;pub-dates&gt;&lt;date&gt;Aug 15&lt;/date&gt;&lt;/pub-dates&gt;&lt;/dates&gt;&lt;isbn&gt;1367-4811 (Electronic)&amp;#xD;1367-4803 (Linking)&lt;/isbn&gt;&lt;accession-num&gt;22711789&lt;/accession-num&gt;&lt;urls&gt;&lt;related-urls&gt;&lt;url&gt;https://www.ncbi.nlm.nih.gov/pubmed/22711789&lt;/url&gt;&lt;/related-urls&gt;&lt;/urls&gt;&lt;custom2&gt;PMC3413390&lt;/custom2&gt;&lt;electronic-resource-num&gt;10.1093/bioinformatics/bts342&lt;/electronic-resource-num&gt;&lt;/record&gt;&lt;/Cite&gt;&lt;/EndNote&gt;</w:instrText>
      </w:r>
      <w:r w:rsidR="00A247F0" w:rsidRPr="005528AF">
        <w:rPr>
          <w:rFonts w:ascii="Times New Roman" w:hAnsi="Times New Roman" w:cs="Times New Roman"/>
          <w:color w:val="000000" w:themeColor="text1"/>
          <w:sz w:val="24"/>
          <w:szCs w:val="24"/>
        </w:rPr>
        <w:fldChar w:fldCharType="separate"/>
      </w:r>
      <w:r w:rsidR="00CE5EC1" w:rsidRPr="00CE5EC1">
        <w:rPr>
          <w:rFonts w:ascii="Times New Roman" w:hAnsi="Times New Roman" w:cs="Times New Roman"/>
          <w:noProof/>
          <w:color w:val="000000" w:themeColor="text1"/>
          <w:sz w:val="24"/>
          <w:szCs w:val="24"/>
          <w:vertAlign w:val="superscript"/>
        </w:rPr>
        <w:t>[</w:t>
      </w:r>
      <w:hyperlink w:anchor="_ENREF_27" w:tooltip="Chen, 2012 #101" w:history="1">
        <w:r w:rsidR="0000551E" w:rsidRPr="00CE5EC1">
          <w:rPr>
            <w:rFonts w:ascii="Times New Roman" w:hAnsi="Times New Roman" w:cs="Times New Roman"/>
            <w:noProof/>
            <w:color w:val="000000" w:themeColor="text1"/>
            <w:sz w:val="24"/>
            <w:szCs w:val="24"/>
            <w:vertAlign w:val="superscript"/>
          </w:rPr>
          <w:t>27</w:t>
        </w:r>
      </w:hyperlink>
      <w:r w:rsidR="00CE5EC1" w:rsidRPr="00CE5EC1">
        <w:rPr>
          <w:rFonts w:ascii="Times New Roman" w:hAnsi="Times New Roman" w:cs="Times New Roman"/>
          <w:noProof/>
          <w:color w:val="000000" w:themeColor="text1"/>
          <w:sz w:val="24"/>
          <w:szCs w:val="24"/>
          <w:vertAlign w:val="superscript"/>
        </w:rPr>
        <w:t>]</w:t>
      </w:r>
      <w:r w:rsidR="00A247F0" w:rsidRPr="005528AF">
        <w:rPr>
          <w:rFonts w:ascii="Times New Roman" w:hAnsi="Times New Roman" w:cs="Times New Roman"/>
          <w:color w:val="000000" w:themeColor="text1"/>
          <w:sz w:val="24"/>
          <w:szCs w:val="24"/>
        </w:rPr>
        <w:fldChar w:fldCharType="end"/>
      </w:r>
      <w:r w:rsidRPr="00946E79">
        <w:rPr>
          <w:rFonts w:ascii="Times New Roman" w:hAnsi="Times New Roman" w:cs="Times New Roman" w:hint="eastAsia"/>
          <w:color w:val="000000" w:themeColor="text1"/>
          <w:sz w:val="24"/>
          <w:szCs w:val="24"/>
        </w:rPr>
        <w:t>。加权</w:t>
      </w:r>
      <w:r w:rsidRPr="00946E79">
        <w:rPr>
          <w:rFonts w:ascii="Times New Roman" w:hAnsi="Times New Roman" w:cs="Times New Roman" w:hint="eastAsia"/>
          <w:color w:val="000000" w:themeColor="text1"/>
          <w:sz w:val="24"/>
          <w:szCs w:val="24"/>
        </w:rPr>
        <w:t>UniFrac</w:t>
      </w:r>
      <w:r w:rsidRPr="00946E79">
        <w:rPr>
          <w:rFonts w:ascii="Times New Roman" w:hAnsi="Times New Roman" w:cs="Times New Roman" w:hint="eastAsia"/>
          <w:color w:val="000000" w:themeColor="text1"/>
          <w:sz w:val="24"/>
          <w:szCs w:val="24"/>
        </w:rPr>
        <w:t>距离</w:t>
      </w:r>
      <w:r w:rsidR="00B96F1E">
        <w:rPr>
          <w:rFonts w:ascii="Times New Roman" w:hAnsi="Times New Roman" w:cs="Times New Roman" w:hint="eastAsia"/>
          <w:color w:val="000000" w:themeColor="text1"/>
          <w:sz w:val="24"/>
          <w:szCs w:val="24"/>
        </w:rPr>
        <w:t>计算时纳入了</w:t>
      </w:r>
      <w:r w:rsidRPr="00946E79">
        <w:rPr>
          <w:rFonts w:ascii="Times New Roman" w:hAnsi="Times New Roman" w:cs="Times New Roman" w:hint="eastAsia"/>
          <w:color w:val="000000" w:themeColor="text1"/>
          <w:sz w:val="24"/>
          <w:szCs w:val="24"/>
        </w:rPr>
        <w:t>丰度信息</w:t>
      </w:r>
      <w:r w:rsidR="00A247F0" w:rsidRPr="005528AF">
        <w:rPr>
          <w:rFonts w:ascii="Times New Roman" w:hAnsi="Times New Roman" w:cs="Times New Roman"/>
          <w:color w:val="000000" w:themeColor="text1"/>
          <w:sz w:val="24"/>
          <w:szCs w:val="24"/>
        </w:rPr>
        <w:fldChar w:fldCharType="begin"/>
      </w:r>
      <w:r w:rsidR="00CE5EC1">
        <w:rPr>
          <w:rFonts w:ascii="Times New Roman" w:hAnsi="Times New Roman" w:cs="Times New Roman"/>
          <w:color w:val="000000" w:themeColor="text1"/>
          <w:sz w:val="24"/>
          <w:szCs w:val="24"/>
        </w:rPr>
        <w:instrText xml:space="preserve"> ADDIN EN.CITE &lt;EndNote&gt;&lt;Cite&gt;&lt;Author&gt;Lozupone&lt;/Author&gt;&lt;Year&gt;2007&lt;/Year&gt;&lt;RecNum&gt;102&lt;/RecNum&gt;&lt;DisplayText&gt;&lt;style face="superscript"&gt;[28]&lt;/style&gt;&lt;/DisplayText&gt;&lt;record&gt;&lt;rec-number&gt;102&lt;/rec-number&gt;&lt;foreign-keys&gt;&lt;key app="EN" db-id="awdrrxf56w52whedwtpvwtxhd09sdzew02vt" timestamp="1570456543"&gt;102&lt;/key&gt;&lt;/foreign-keys&gt;&lt;ref-type name="Journal Article"&gt;17&lt;/ref-type&gt;&lt;contributors&gt;&lt;authors&gt;&lt;author&gt;Lozupone, C. A.&lt;/author&gt;&lt;author&gt;Hamady, M.&lt;/author&gt;&lt;author&gt;Kelley, S. T.&lt;/author&gt;&lt;author&gt;Knight, R.&lt;/author&gt;&lt;/authors&gt;&lt;/contributors&gt;&lt;auth-address&gt;Department of Molecular, Cellular, and Developmental Biology, University of Colorado, Boulder, CO 80309, USA.&lt;/auth-address&gt;&lt;titles&gt;&lt;title&gt;Quantitative and qualitative beta diversity measures lead to different insights into factors that structure microbial communities&lt;/title&gt;&lt;secondary-title&gt;Appl Environ Microbiol&lt;/secondary-title&gt;&lt;/titles&gt;&lt;periodical&gt;&lt;full-title&gt;Appl Environ Microbiol&lt;/full-title&gt;&lt;/periodical&gt;&lt;pages&gt;1576-85&lt;/pages&gt;&lt;volume&gt;73&lt;/volume&gt;&lt;number&gt;5&lt;/number&gt;&lt;edition&gt;2007/01/16&lt;/edition&gt;&lt;keywords&gt;&lt;keyword&gt;Animals&lt;/keyword&gt;&lt;keyword&gt;Bacteria/*classification/genetics/growth &amp;amp; development&lt;/keyword&gt;&lt;keyword&gt;Cluster Analysis&lt;/keyword&gt;&lt;keyword&gt;Computational Biology/*methods&lt;/keyword&gt;&lt;keyword&gt;DNA, Ribosomal/analysis&lt;/keyword&gt;&lt;keyword&gt;Digestive System/*microbiology&lt;/keyword&gt;&lt;keyword&gt;*Ecosystem&lt;/keyword&gt;&lt;keyword&gt;Genes, rRNA&lt;/keyword&gt;&lt;keyword&gt;Genetic Variation&lt;/keyword&gt;&lt;keyword&gt;Geologic Sediments/*microbiology&lt;/keyword&gt;&lt;keyword&gt;Hot Springs/*microbiology&lt;/keyword&gt;&lt;keyword&gt;Mice&lt;/keyword&gt;&lt;keyword&gt;*Phylogeny&lt;/keyword&gt;&lt;keyword&gt;RNA, Ribosomal, 16S/genetics&lt;/keyword&gt;&lt;/keywords&gt;&lt;dates&gt;&lt;year&gt;2007&lt;/year&gt;&lt;pub-dates&gt;&lt;date&gt;Mar&lt;/date&gt;&lt;/pub-dates&gt;&lt;/dates&gt;&lt;isbn&gt;0099-2240 (Print)&amp;#xD;0099-2240 (Linking)&lt;/isbn&gt;&lt;accession-num&gt;17220268&lt;/accession-num&gt;&lt;urls&gt;&lt;related-urls&gt;&lt;url&gt;https://www.ncbi.nlm.nih.gov/pubmed/17220268&lt;/url&gt;&lt;/related-urls&gt;&lt;/urls&gt;&lt;custom2&gt;PMC1828774&lt;/custom2&gt;&lt;electronic-resource-num&gt;10.1128/AEM.01996-06&lt;/electronic-resource-num&gt;&lt;/record&gt;&lt;/Cite&gt;&lt;/EndNote&gt;</w:instrText>
      </w:r>
      <w:r w:rsidR="00A247F0" w:rsidRPr="005528AF">
        <w:rPr>
          <w:rFonts w:ascii="Times New Roman" w:hAnsi="Times New Roman" w:cs="Times New Roman"/>
          <w:color w:val="000000" w:themeColor="text1"/>
          <w:sz w:val="24"/>
          <w:szCs w:val="24"/>
        </w:rPr>
        <w:fldChar w:fldCharType="separate"/>
      </w:r>
      <w:r w:rsidR="00CE5EC1" w:rsidRPr="00CE5EC1">
        <w:rPr>
          <w:rFonts w:ascii="Times New Roman" w:hAnsi="Times New Roman" w:cs="Times New Roman"/>
          <w:noProof/>
          <w:color w:val="000000" w:themeColor="text1"/>
          <w:sz w:val="24"/>
          <w:szCs w:val="24"/>
          <w:vertAlign w:val="superscript"/>
        </w:rPr>
        <w:t>[</w:t>
      </w:r>
      <w:hyperlink w:anchor="_ENREF_28" w:tooltip="Lozupone, 2007 #102" w:history="1">
        <w:r w:rsidR="0000551E" w:rsidRPr="00CE5EC1">
          <w:rPr>
            <w:rFonts w:ascii="Times New Roman" w:hAnsi="Times New Roman" w:cs="Times New Roman"/>
            <w:noProof/>
            <w:color w:val="000000" w:themeColor="text1"/>
            <w:sz w:val="24"/>
            <w:szCs w:val="24"/>
            <w:vertAlign w:val="superscript"/>
          </w:rPr>
          <w:t>28</w:t>
        </w:r>
      </w:hyperlink>
      <w:r w:rsidR="00CE5EC1" w:rsidRPr="00CE5EC1">
        <w:rPr>
          <w:rFonts w:ascii="Times New Roman" w:hAnsi="Times New Roman" w:cs="Times New Roman"/>
          <w:noProof/>
          <w:color w:val="000000" w:themeColor="text1"/>
          <w:sz w:val="24"/>
          <w:szCs w:val="24"/>
          <w:vertAlign w:val="superscript"/>
        </w:rPr>
        <w:t>]</w:t>
      </w:r>
      <w:r w:rsidR="00A247F0" w:rsidRPr="005528AF">
        <w:rPr>
          <w:rFonts w:ascii="Times New Roman" w:hAnsi="Times New Roman" w:cs="Times New Roman"/>
          <w:color w:val="000000" w:themeColor="text1"/>
          <w:sz w:val="24"/>
          <w:szCs w:val="24"/>
        </w:rPr>
        <w:fldChar w:fldCharType="end"/>
      </w:r>
      <w:r w:rsidRPr="00946E79">
        <w:rPr>
          <w:rFonts w:ascii="Times New Roman" w:hAnsi="Times New Roman" w:cs="Times New Roman" w:hint="eastAsia"/>
          <w:color w:val="000000" w:themeColor="text1"/>
          <w:sz w:val="24"/>
          <w:szCs w:val="24"/>
        </w:rPr>
        <w:t>，并减少了稀有物种的</w:t>
      </w:r>
      <w:r w:rsidR="00B96F1E">
        <w:rPr>
          <w:rFonts w:ascii="Times New Roman" w:hAnsi="Times New Roman" w:cs="Times New Roman" w:hint="eastAsia"/>
          <w:color w:val="000000" w:themeColor="text1"/>
          <w:sz w:val="24"/>
          <w:szCs w:val="24"/>
        </w:rPr>
        <w:t>权重</w:t>
      </w:r>
      <w:r w:rsidR="00A247F0" w:rsidRPr="005528AF">
        <w:rPr>
          <w:rFonts w:ascii="Times New Roman" w:hAnsi="Times New Roman" w:cs="Times New Roman"/>
          <w:color w:val="000000" w:themeColor="text1"/>
          <w:sz w:val="24"/>
          <w:szCs w:val="24"/>
        </w:rPr>
        <w:fldChar w:fldCharType="begin"/>
      </w:r>
      <w:r w:rsidR="00CE5EC1">
        <w:rPr>
          <w:rFonts w:ascii="Times New Roman" w:hAnsi="Times New Roman" w:cs="Times New Roman"/>
          <w:color w:val="000000" w:themeColor="text1"/>
          <w:sz w:val="24"/>
          <w:szCs w:val="24"/>
        </w:rPr>
        <w:instrText xml:space="preserve"> ADDIN EN.CITE &lt;EndNote&gt;&lt;Cite&gt;&lt;Author&gt;Xia&lt;/Author&gt;&lt;Year&gt;2018&lt;/Year&gt;&lt;RecNum&gt;99&lt;/RecNum&gt;&lt;DisplayText&gt;&lt;style face="superscript"&gt;[29]&lt;/style&gt;&lt;/DisplayText&gt;&lt;record&gt;&lt;rec-number&gt;99&lt;/rec-number&gt;&lt;foreign-keys&gt;&lt;key app="EN" db-id="awdrrxf56w52whedwtpvwtxhd09sdzew02vt" timestamp="1570445450"&gt;99&lt;/key&gt;&lt;/foreign-keys&gt;&lt;ref-type name="Book Section"&gt;5&lt;/ref-type&gt;&lt;contributors&gt;&lt;authors&gt;&lt;author&gt;Xia, Y.&lt;/author&gt;&lt;author&gt;Sun, J.&lt;/author&gt;&lt;author&gt;Chen, D.&lt;/author&gt;&lt;/authors&gt;&lt;secondary-authors&gt;&lt;author&gt;Xia, Y.&lt;/author&gt;&lt;author&gt;Sun, J.&lt;/author&gt;&lt;author&gt;Chen, D.&lt;/author&gt;&lt;/secondary-authors&gt;&lt;tertiary-authors&gt;&lt;author&gt;Chen, J.; Chen,  D.&lt;/author&gt;&lt;/tertiary-authors&gt;&lt;/contributors&gt;&lt;titles&gt;&lt;title&gt;Multivariate community analysis&lt;/title&gt;&lt;secondary-title&gt;Statistical Analysis of Microbiome Data with R&lt;/secondary-title&gt;&lt;tertiary-title&gt;ICSA Book Series in Statistics&lt;/tertiary-title&gt;&lt;/titles&gt;&lt;pages&gt;285-330&lt;/pages&gt;&lt;edition&gt;1&lt;/edition&gt;&lt;section&gt;9&lt;/section&gt;&lt;dates&gt;&lt;year&gt;2018&lt;/year&gt;&lt;/dates&gt;&lt;pub-location&gt;Singapore&lt;/pub-location&gt;&lt;publisher&gt;Springer Singapore&lt;/publisher&gt;&lt;isbn&gt;978-981-13-1534-3&lt;/isbn&gt;&lt;urls&gt;&lt;/urls&gt;&lt;electronic-resource-num&gt;doi: 10.1007/978-981-13-1534-3.&lt;/electronic-resource-num&gt;&lt;/record&gt;&lt;/Cite&gt;&lt;/EndNote&gt;</w:instrText>
      </w:r>
      <w:r w:rsidR="00A247F0" w:rsidRPr="005528AF">
        <w:rPr>
          <w:rFonts w:ascii="Times New Roman" w:hAnsi="Times New Roman" w:cs="Times New Roman"/>
          <w:color w:val="000000" w:themeColor="text1"/>
          <w:sz w:val="24"/>
          <w:szCs w:val="24"/>
        </w:rPr>
        <w:fldChar w:fldCharType="separate"/>
      </w:r>
      <w:r w:rsidR="00CE5EC1" w:rsidRPr="00CE5EC1">
        <w:rPr>
          <w:rFonts w:ascii="Times New Roman" w:hAnsi="Times New Roman" w:cs="Times New Roman"/>
          <w:noProof/>
          <w:color w:val="000000" w:themeColor="text1"/>
          <w:sz w:val="24"/>
          <w:szCs w:val="24"/>
          <w:vertAlign w:val="superscript"/>
        </w:rPr>
        <w:t>[</w:t>
      </w:r>
      <w:hyperlink w:anchor="_ENREF_29" w:tooltip="Xia, 2018 #99" w:history="1">
        <w:r w:rsidR="0000551E" w:rsidRPr="00CE5EC1">
          <w:rPr>
            <w:rFonts w:ascii="Times New Roman" w:hAnsi="Times New Roman" w:cs="Times New Roman"/>
            <w:noProof/>
            <w:color w:val="000000" w:themeColor="text1"/>
            <w:sz w:val="24"/>
            <w:szCs w:val="24"/>
            <w:vertAlign w:val="superscript"/>
          </w:rPr>
          <w:t>29</w:t>
        </w:r>
      </w:hyperlink>
      <w:r w:rsidR="00CE5EC1" w:rsidRPr="00CE5EC1">
        <w:rPr>
          <w:rFonts w:ascii="Times New Roman" w:hAnsi="Times New Roman" w:cs="Times New Roman"/>
          <w:noProof/>
          <w:color w:val="000000" w:themeColor="text1"/>
          <w:sz w:val="24"/>
          <w:szCs w:val="24"/>
          <w:vertAlign w:val="superscript"/>
        </w:rPr>
        <w:t>]</w:t>
      </w:r>
      <w:r w:rsidR="00A247F0" w:rsidRPr="005528AF">
        <w:rPr>
          <w:rFonts w:ascii="Times New Roman" w:hAnsi="Times New Roman" w:cs="Times New Roman"/>
          <w:color w:val="000000" w:themeColor="text1"/>
          <w:sz w:val="24"/>
          <w:szCs w:val="24"/>
        </w:rPr>
        <w:fldChar w:fldCharType="end"/>
      </w:r>
      <w:r w:rsidRPr="00946E79">
        <w:rPr>
          <w:rFonts w:ascii="Times New Roman" w:hAnsi="Times New Roman" w:cs="Times New Roman" w:hint="eastAsia"/>
          <w:color w:val="000000" w:themeColor="text1"/>
          <w:sz w:val="24"/>
          <w:szCs w:val="24"/>
        </w:rPr>
        <w:t>。</w:t>
      </w:r>
      <w:bookmarkStart w:id="16" w:name="OLE_LINK40"/>
    </w:p>
    <w:p w14:paraId="019DA1F5" w14:textId="1A18F9FB" w:rsidR="00412E07" w:rsidRPr="00146873" w:rsidRDefault="00B75C36" w:rsidP="00AE32C8">
      <w:pPr>
        <w:pStyle w:val="2"/>
        <w:spacing w:before="0" w:after="0" w:line="360" w:lineRule="auto"/>
        <w:ind w:firstLineChars="200" w:firstLine="482"/>
        <w:rPr>
          <w:rStyle w:val="fontstyle01"/>
          <w:rFonts w:ascii="Times New Roman" w:hAnsi="Times New Roman" w:cs="Times New Roman"/>
          <w:color w:val="000000" w:themeColor="text1"/>
          <w:sz w:val="24"/>
          <w:szCs w:val="24"/>
        </w:rPr>
      </w:pPr>
      <w:bookmarkStart w:id="17" w:name="_Toc27078222"/>
      <w:bookmarkEnd w:id="16"/>
      <w:r>
        <w:rPr>
          <w:rStyle w:val="fontstyle01"/>
          <w:rFonts w:ascii="Times New Roman" w:hAnsi="Times New Roman" w:cs="Times New Roman" w:hint="eastAsia"/>
          <w:color w:val="000000" w:themeColor="text1"/>
          <w:sz w:val="24"/>
          <w:szCs w:val="24"/>
        </w:rPr>
        <w:t>2</w:t>
      </w:r>
      <w:r>
        <w:rPr>
          <w:rStyle w:val="fontstyle01"/>
          <w:rFonts w:ascii="Times New Roman" w:hAnsi="Times New Roman" w:cs="Times New Roman"/>
          <w:color w:val="000000" w:themeColor="text1"/>
          <w:sz w:val="24"/>
          <w:szCs w:val="24"/>
        </w:rPr>
        <w:t xml:space="preserve">.6 </w:t>
      </w:r>
      <w:r w:rsidR="00146873" w:rsidRPr="00146873">
        <w:rPr>
          <w:rStyle w:val="fontstyle01"/>
          <w:rFonts w:ascii="Times New Roman" w:hAnsi="Times New Roman" w:cs="Times New Roman" w:hint="eastAsia"/>
          <w:color w:val="000000" w:themeColor="text1"/>
          <w:sz w:val="24"/>
          <w:szCs w:val="24"/>
        </w:rPr>
        <w:t>排序</w:t>
      </w:r>
      <w:bookmarkEnd w:id="17"/>
    </w:p>
    <w:p w14:paraId="0878B0BC" w14:textId="30F8840B" w:rsidR="00E9230A" w:rsidRDefault="00E9230A" w:rsidP="00AE32C8">
      <w:pPr>
        <w:ind w:firstLineChars="200" w:firstLine="480"/>
        <w:rPr>
          <w:rFonts w:ascii="Times New Roman" w:hAnsi="Times New Roman" w:cs="Times New Roman"/>
          <w:color w:val="000000" w:themeColor="text1"/>
          <w:sz w:val="24"/>
          <w:szCs w:val="24"/>
        </w:rPr>
      </w:pPr>
      <w:bookmarkStart w:id="18" w:name="OLE_LINK48"/>
      <w:bookmarkStart w:id="19" w:name="OLE_LINK53"/>
      <w:r w:rsidRPr="00E9230A">
        <w:rPr>
          <w:rFonts w:ascii="Times New Roman" w:hAnsi="Times New Roman" w:cs="Times New Roman" w:hint="eastAsia"/>
          <w:color w:val="000000" w:themeColor="text1"/>
          <w:sz w:val="24"/>
          <w:szCs w:val="24"/>
        </w:rPr>
        <w:t>排序用于探索数据结构</w:t>
      </w:r>
      <w:r w:rsidR="00427A19">
        <w:rPr>
          <w:rFonts w:ascii="Times New Roman" w:hAnsi="Times New Roman" w:cs="Times New Roman" w:hint="eastAsia"/>
          <w:color w:val="000000" w:themeColor="text1"/>
          <w:sz w:val="24"/>
          <w:szCs w:val="24"/>
        </w:rPr>
        <w:t>，</w:t>
      </w:r>
      <w:r w:rsidR="00427A19" w:rsidRPr="00E9230A">
        <w:rPr>
          <w:rFonts w:ascii="Times New Roman" w:hAnsi="Times New Roman" w:cs="Times New Roman" w:hint="eastAsia"/>
          <w:color w:val="000000" w:themeColor="text1"/>
          <w:sz w:val="24"/>
          <w:szCs w:val="24"/>
        </w:rPr>
        <w:t>由</w:t>
      </w:r>
      <w:r w:rsidR="00AC1E32">
        <w:rPr>
          <w:rFonts w:ascii="Times New Roman" w:hAnsi="Times New Roman" w:cs="Times New Roman" w:hint="eastAsia"/>
          <w:color w:val="000000" w:themeColor="text1"/>
          <w:sz w:val="24"/>
          <w:szCs w:val="24"/>
        </w:rPr>
        <w:t>降维后</w:t>
      </w:r>
      <w:r w:rsidR="00427A19" w:rsidRPr="00E9230A">
        <w:rPr>
          <w:rFonts w:ascii="Times New Roman" w:hAnsi="Times New Roman" w:cs="Times New Roman" w:hint="eastAsia"/>
          <w:color w:val="000000" w:themeColor="text1"/>
          <w:sz w:val="24"/>
          <w:szCs w:val="24"/>
        </w:rPr>
        <w:t>的正交轴图</w:t>
      </w:r>
      <w:r w:rsidR="00AC1E32">
        <w:rPr>
          <w:rFonts w:ascii="Times New Roman" w:hAnsi="Times New Roman" w:cs="Times New Roman" w:hint="eastAsia"/>
          <w:color w:val="000000" w:themeColor="text1"/>
          <w:sz w:val="24"/>
          <w:szCs w:val="24"/>
        </w:rPr>
        <w:t>形表示</w:t>
      </w:r>
      <w:r w:rsidRPr="00E9230A">
        <w:rPr>
          <w:rFonts w:ascii="Times New Roman" w:hAnsi="Times New Roman" w:cs="Times New Roman" w:hint="eastAsia"/>
          <w:color w:val="000000" w:themeColor="text1"/>
          <w:sz w:val="24"/>
          <w:szCs w:val="24"/>
        </w:rPr>
        <w:t>。排序图是可视化β多样性的有效方法。排序可以分为</w:t>
      </w:r>
      <w:r w:rsidR="00B32B46">
        <w:rPr>
          <w:rFonts w:ascii="Times New Roman" w:hAnsi="Times New Roman" w:cs="Times New Roman" w:hint="eastAsia"/>
          <w:color w:val="000000" w:themeColor="text1"/>
          <w:sz w:val="24"/>
          <w:szCs w:val="24"/>
        </w:rPr>
        <w:t>2</w:t>
      </w:r>
      <w:r w:rsidR="00BF3D63">
        <w:rPr>
          <w:rFonts w:ascii="Times New Roman" w:hAnsi="Times New Roman" w:cs="Times New Roman" w:hint="eastAsia"/>
          <w:color w:val="000000" w:themeColor="text1"/>
          <w:sz w:val="24"/>
          <w:szCs w:val="24"/>
        </w:rPr>
        <w:t>大</w:t>
      </w:r>
      <w:r w:rsidRPr="00E9230A">
        <w:rPr>
          <w:rFonts w:ascii="Times New Roman" w:hAnsi="Times New Roman" w:cs="Times New Roman" w:hint="eastAsia"/>
          <w:color w:val="000000" w:themeColor="text1"/>
          <w:sz w:val="24"/>
          <w:szCs w:val="24"/>
        </w:rPr>
        <w:t>类：</w:t>
      </w:r>
      <w:r w:rsidR="008B37F0">
        <w:rPr>
          <w:rFonts w:ascii="Times New Roman" w:hAnsi="Times New Roman" w:cs="Times New Roman" w:hint="eastAsia"/>
          <w:color w:val="000000" w:themeColor="text1"/>
          <w:sz w:val="24"/>
          <w:szCs w:val="24"/>
        </w:rPr>
        <w:t>非</w:t>
      </w:r>
      <w:r w:rsidRPr="00E9230A">
        <w:rPr>
          <w:rFonts w:ascii="Times New Roman" w:hAnsi="Times New Roman" w:cs="Times New Roman" w:hint="eastAsia"/>
          <w:color w:val="000000" w:themeColor="text1"/>
          <w:sz w:val="24"/>
          <w:szCs w:val="24"/>
        </w:rPr>
        <w:t>约束排序和约束排序</w:t>
      </w:r>
      <w:r w:rsidR="004805CB" w:rsidRPr="005528AF">
        <w:rPr>
          <w:rFonts w:ascii="Times New Roman" w:hAnsi="Times New Roman" w:cs="Times New Roman"/>
          <w:color w:val="000000" w:themeColor="text1"/>
          <w:sz w:val="24"/>
          <w:szCs w:val="24"/>
        </w:rPr>
        <w:fldChar w:fldCharType="begin">
          <w:fldData xml:space="preserve">PEVuZE5vdGU+PENpdGU+PEF1dGhvcj5Cb3JjYXJkPC9BdXRob3I+PFllYXI+MjAxODwvWWVhcj48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</w:fldData>
        </w:fldChar>
      </w:r>
      <w:r w:rsidR="004805CB">
        <w:rPr>
          <w:rFonts w:ascii="Times New Roman" w:hAnsi="Times New Roman" w:cs="Times New Roman"/>
          <w:color w:val="000000" w:themeColor="text1"/>
          <w:sz w:val="24"/>
          <w:szCs w:val="24"/>
        </w:rPr>
        <w:instrText xml:space="preserve"> ADDIN EN.CITE </w:instrText>
      </w:r>
      <w:r w:rsidR="004805CB">
        <w:rPr>
          <w:rFonts w:ascii="Times New Roman" w:hAnsi="Times New Roman" w:cs="Times New Roman"/>
          <w:color w:val="000000" w:themeColor="text1"/>
          <w:sz w:val="24"/>
          <w:szCs w:val="24"/>
        </w:rPr>
        <w:fldChar w:fldCharType="begin">
          <w:fldData xml:space="preserve">PEVuZE5vdGU+PENpdGU+PEF1dGhvcj5Cb3JjYXJkPC9BdXRob3I+PFllYXI+MjAxODwvWWVhcj48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</w:fldData>
        </w:fldChar>
      </w:r>
      <w:r w:rsidR="004805CB">
        <w:rPr>
          <w:rFonts w:ascii="Times New Roman" w:hAnsi="Times New Roman" w:cs="Times New Roman"/>
          <w:color w:val="000000" w:themeColor="text1"/>
          <w:sz w:val="24"/>
          <w:szCs w:val="24"/>
        </w:rPr>
        <w:instrText xml:space="preserve"> ADDIN EN.CITE.DATA </w:instrText>
      </w:r>
      <w:r w:rsidR="004805CB">
        <w:rPr>
          <w:rFonts w:ascii="Times New Roman" w:hAnsi="Times New Roman" w:cs="Times New Roman"/>
          <w:color w:val="000000" w:themeColor="text1"/>
          <w:sz w:val="24"/>
          <w:szCs w:val="24"/>
        </w:rPr>
      </w:r>
      <w:r w:rsidR="004805CB">
        <w:rPr>
          <w:rFonts w:ascii="Times New Roman" w:hAnsi="Times New Roman" w:cs="Times New Roman"/>
          <w:color w:val="000000" w:themeColor="text1"/>
          <w:sz w:val="24"/>
          <w:szCs w:val="24"/>
        </w:rPr>
        <w:fldChar w:fldCharType="end"/>
      </w:r>
      <w:r w:rsidR="004805CB" w:rsidRPr="005528AF">
        <w:rPr>
          <w:rFonts w:ascii="Times New Roman" w:hAnsi="Times New Roman" w:cs="Times New Roman"/>
          <w:color w:val="000000" w:themeColor="text1"/>
          <w:sz w:val="24"/>
          <w:szCs w:val="24"/>
        </w:rPr>
      </w:r>
      <w:r w:rsidR="004805CB" w:rsidRPr="005528AF">
        <w:rPr>
          <w:rFonts w:ascii="Times New Roman" w:hAnsi="Times New Roman" w:cs="Times New Roman"/>
          <w:color w:val="000000" w:themeColor="text1"/>
          <w:sz w:val="24"/>
          <w:szCs w:val="24"/>
        </w:rPr>
        <w:fldChar w:fldCharType="separate"/>
      </w:r>
      <w:r w:rsidR="004805CB" w:rsidRPr="009C1927">
        <w:rPr>
          <w:rFonts w:ascii="Times New Roman" w:hAnsi="Times New Roman" w:cs="Times New Roman"/>
          <w:noProof/>
          <w:color w:val="000000" w:themeColor="text1"/>
          <w:sz w:val="24"/>
          <w:szCs w:val="24"/>
          <w:vertAlign w:val="superscript"/>
        </w:rPr>
        <w:t>[</w:t>
      </w:r>
      <w:hyperlink w:anchor="_ENREF_30" w:tooltip="Borcard, 2018 #96" w:history="1">
        <w:r w:rsidR="0000551E" w:rsidRPr="009C1927">
          <w:rPr>
            <w:rFonts w:ascii="Times New Roman" w:hAnsi="Times New Roman" w:cs="Times New Roman"/>
            <w:noProof/>
            <w:color w:val="000000" w:themeColor="text1"/>
            <w:sz w:val="24"/>
            <w:szCs w:val="24"/>
            <w:vertAlign w:val="superscript"/>
          </w:rPr>
          <w:t>30-32</w:t>
        </w:r>
      </w:hyperlink>
      <w:r w:rsidR="004805CB" w:rsidRPr="009C1927">
        <w:rPr>
          <w:rFonts w:ascii="Times New Roman" w:hAnsi="Times New Roman" w:cs="Times New Roman"/>
          <w:noProof/>
          <w:color w:val="000000" w:themeColor="text1"/>
          <w:sz w:val="24"/>
          <w:szCs w:val="24"/>
          <w:vertAlign w:val="superscript"/>
        </w:rPr>
        <w:t>]</w:t>
      </w:r>
      <w:r w:rsidR="004805CB" w:rsidRPr="005528AF">
        <w:rPr>
          <w:rFonts w:ascii="Times New Roman" w:hAnsi="Times New Roman" w:cs="Times New Roman"/>
          <w:color w:val="000000" w:themeColor="text1"/>
          <w:sz w:val="24"/>
          <w:szCs w:val="24"/>
        </w:rPr>
        <w:fldChar w:fldCharType="end"/>
      </w:r>
      <w:r w:rsidRPr="00E9230A">
        <w:rPr>
          <w:rFonts w:ascii="Times New Roman" w:hAnsi="Times New Roman" w:cs="Times New Roman" w:hint="eastAsia"/>
          <w:color w:val="000000" w:themeColor="text1"/>
          <w:sz w:val="24"/>
          <w:szCs w:val="24"/>
        </w:rPr>
        <w:t>。如果</w:t>
      </w:r>
      <w:r w:rsidR="001106FE">
        <w:rPr>
          <w:rFonts w:ascii="Times New Roman" w:hAnsi="Times New Roman" w:cs="Times New Roman" w:hint="eastAsia"/>
          <w:color w:val="000000" w:themeColor="text1"/>
          <w:sz w:val="24"/>
          <w:szCs w:val="24"/>
        </w:rPr>
        <w:t>图形上的点</w:t>
      </w:r>
      <w:r w:rsidRPr="00E9230A">
        <w:rPr>
          <w:rFonts w:ascii="Times New Roman" w:hAnsi="Times New Roman" w:cs="Times New Roman" w:hint="eastAsia"/>
          <w:color w:val="000000" w:themeColor="text1"/>
          <w:sz w:val="24"/>
          <w:szCs w:val="24"/>
        </w:rPr>
        <w:t>不受环境因素（样本元数据）的约束，</w:t>
      </w:r>
      <w:r w:rsidR="008D44C6">
        <w:rPr>
          <w:rFonts w:ascii="Times New Roman" w:hAnsi="Times New Roman" w:cs="Times New Roman" w:hint="eastAsia"/>
          <w:color w:val="000000" w:themeColor="text1"/>
          <w:sz w:val="24"/>
          <w:szCs w:val="24"/>
        </w:rPr>
        <w:t>这种排序叫做</w:t>
      </w:r>
      <w:r w:rsidR="008B37F0">
        <w:rPr>
          <w:rFonts w:ascii="Times New Roman" w:hAnsi="Times New Roman" w:cs="Times New Roman" w:hint="eastAsia"/>
          <w:color w:val="000000" w:themeColor="text1"/>
          <w:sz w:val="24"/>
          <w:szCs w:val="24"/>
        </w:rPr>
        <w:t>非</w:t>
      </w:r>
      <w:r w:rsidR="008D44C6">
        <w:rPr>
          <w:rFonts w:ascii="Times New Roman" w:hAnsi="Times New Roman" w:cs="Times New Roman" w:hint="eastAsia"/>
          <w:color w:val="000000" w:themeColor="text1"/>
          <w:sz w:val="24"/>
          <w:szCs w:val="24"/>
        </w:rPr>
        <w:t>约束排序</w:t>
      </w:r>
      <w:r w:rsidRPr="00E9230A">
        <w:rPr>
          <w:rFonts w:ascii="Times New Roman" w:hAnsi="Times New Roman" w:cs="Times New Roman" w:hint="eastAsia"/>
          <w:color w:val="000000" w:themeColor="text1"/>
          <w:sz w:val="24"/>
          <w:szCs w:val="24"/>
        </w:rPr>
        <w:t>，否则</w:t>
      </w:r>
      <w:r w:rsidR="008D44C6">
        <w:rPr>
          <w:rFonts w:ascii="Times New Roman" w:hAnsi="Times New Roman" w:cs="Times New Roman" w:hint="eastAsia"/>
          <w:color w:val="000000" w:themeColor="text1"/>
          <w:sz w:val="24"/>
          <w:szCs w:val="24"/>
        </w:rPr>
        <w:t>叫</w:t>
      </w:r>
      <w:r w:rsidRPr="00E9230A">
        <w:rPr>
          <w:rFonts w:ascii="Times New Roman" w:hAnsi="Times New Roman" w:cs="Times New Roman" w:hint="eastAsia"/>
          <w:color w:val="000000" w:themeColor="text1"/>
          <w:sz w:val="24"/>
          <w:szCs w:val="24"/>
        </w:rPr>
        <w:t>约束</w:t>
      </w:r>
      <w:r w:rsidR="008D44C6">
        <w:rPr>
          <w:rFonts w:ascii="Times New Roman" w:hAnsi="Times New Roman" w:cs="Times New Roman" w:hint="eastAsia"/>
          <w:color w:val="000000" w:themeColor="text1"/>
          <w:sz w:val="24"/>
          <w:szCs w:val="24"/>
        </w:rPr>
        <w:t>排序</w:t>
      </w:r>
      <w:r w:rsidR="004805CB" w:rsidRPr="005528AF">
        <w:rPr>
          <w:rFonts w:ascii="Times New Roman" w:hAnsi="Times New Roman" w:cs="Times New Roman"/>
          <w:color w:val="000000" w:themeColor="text1"/>
          <w:sz w:val="24"/>
          <w:szCs w:val="24"/>
        </w:rPr>
        <w:fldChar w:fldCharType="begin"/>
      </w:r>
      <w:r w:rsidR="004805CB">
        <w:rPr>
          <w:rFonts w:ascii="Times New Roman" w:hAnsi="Times New Roman" w:cs="Times New Roman"/>
          <w:color w:val="000000" w:themeColor="text1"/>
          <w:sz w:val="24"/>
          <w:szCs w:val="24"/>
        </w:rPr>
        <w:instrText xml:space="preserve"> ADDIN EN.CITE &lt;EndNote&gt;&lt;Cite&gt;&lt;Author&gt;Xia&lt;/Author&gt;&lt;Year&gt;2018&lt;/Year&gt;&lt;RecNum&gt;104&lt;/RecNum&gt;&lt;DisplayText&gt;&lt;style face="superscript"&gt;[32]&lt;/style&gt;&lt;/DisplayText&gt;&lt;record&gt;&lt;rec-number&gt;104&lt;/rec-number&gt;&lt;foreign-keys&gt;&lt;key app="EN" db-id="awdrrxf56w52whedwtpvwtxhd09sdzew02vt" timestamp="1571579619"&gt;104&lt;/key&gt;&lt;/foreign-keys&gt;&lt;ref-type name="Book Section"&gt;5&lt;/ref-type&gt;&lt;contributors&gt;&lt;authors&gt;&lt;author&gt;Xia, Y.&lt;/author&gt;&lt;author&gt;Sun, J.&lt;/author&gt;&lt;author&gt;Chen, D.&lt;/author&gt;&lt;/authors&gt;&lt;secondary-authors&gt;&lt;author&gt;Xia, Y.&lt;/author&gt;&lt;author&gt;Sun, J.&lt;/author&gt;&lt;author&gt;Chen, D.&lt;/author&gt;&lt;/secondary-authors&gt;&lt;tertiary-authors&gt;&lt;author&gt;Chen, J.; Chen,  D.&lt;/author&gt;&lt;/tertiary-authors&gt;&lt;/contributors&gt;&lt;titles&gt;&lt;title&gt;Exploratory analysis of microbiome data and beyond&lt;/title&gt;&lt;secondary-title&gt;Statistical Analysis of Microbiome Data with R&lt;/secondary-title&gt;&lt;tertiary-title&gt;ICSA Book Series in Statistics&lt;/tertiary-title&gt;&lt;/titles&gt;&lt;pages&gt;191-294&lt;/pages&gt;&lt;edition&gt;1&lt;/edition&gt;&lt;section&gt;7&lt;/section&gt;&lt;dates&gt;&lt;year&gt;2018&lt;/year&gt;&lt;/dates&gt;&lt;pub-location&gt;Singapore&lt;/pub-location&gt;&lt;publisher&gt;Springer Singapore&lt;/publisher&gt;&lt;isbn&gt;978-981-13-1534-3&lt;/isbn&gt;&lt;urls&gt;&lt;/urls&gt;&lt;electronic-resource-num&gt;doi: 10.1007/978-981-13-1534-3.&lt;/electronic-resource-num&gt;&lt;/record&gt;&lt;/Cite&gt;&lt;/EndNote&gt;</w:instrText>
      </w:r>
      <w:r w:rsidR="004805CB" w:rsidRPr="005528AF">
        <w:rPr>
          <w:rFonts w:ascii="Times New Roman" w:hAnsi="Times New Roman" w:cs="Times New Roman"/>
          <w:color w:val="000000" w:themeColor="text1"/>
          <w:sz w:val="24"/>
          <w:szCs w:val="24"/>
        </w:rPr>
        <w:fldChar w:fldCharType="separate"/>
      </w:r>
      <w:r w:rsidR="004805CB" w:rsidRPr="009C1927">
        <w:rPr>
          <w:rFonts w:ascii="Times New Roman" w:hAnsi="Times New Roman" w:cs="Times New Roman"/>
          <w:noProof/>
          <w:color w:val="000000" w:themeColor="text1"/>
          <w:sz w:val="24"/>
          <w:szCs w:val="24"/>
          <w:vertAlign w:val="superscript"/>
        </w:rPr>
        <w:t>[</w:t>
      </w:r>
      <w:hyperlink w:anchor="_ENREF_32" w:tooltip="Xia, 2018 #104" w:history="1">
        <w:r w:rsidR="0000551E" w:rsidRPr="009C1927">
          <w:rPr>
            <w:rFonts w:ascii="Times New Roman" w:hAnsi="Times New Roman" w:cs="Times New Roman"/>
            <w:noProof/>
            <w:color w:val="000000" w:themeColor="text1"/>
            <w:sz w:val="24"/>
            <w:szCs w:val="24"/>
            <w:vertAlign w:val="superscript"/>
          </w:rPr>
          <w:t>32</w:t>
        </w:r>
      </w:hyperlink>
      <w:r w:rsidR="004805CB" w:rsidRPr="009C1927">
        <w:rPr>
          <w:rFonts w:ascii="Times New Roman" w:hAnsi="Times New Roman" w:cs="Times New Roman"/>
          <w:noProof/>
          <w:color w:val="000000" w:themeColor="text1"/>
          <w:sz w:val="24"/>
          <w:szCs w:val="24"/>
          <w:vertAlign w:val="superscript"/>
        </w:rPr>
        <w:t>]</w:t>
      </w:r>
      <w:r w:rsidR="004805CB" w:rsidRPr="005528AF">
        <w:rPr>
          <w:rFonts w:ascii="Times New Roman" w:hAnsi="Times New Roman" w:cs="Times New Roman"/>
          <w:color w:val="000000" w:themeColor="text1"/>
          <w:sz w:val="24"/>
          <w:szCs w:val="24"/>
        </w:rPr>
        <w:fldChar w:fldCharType="end"/>
      </w:r>
      <w:r w:rsidRPr="00E9230A">
        <w:rPr>
          <w:rFonts w:ascii="Times New Roman" w:hAnsi="Times New Roman" w:cs="Times New Roman" w:hint="eastAsia"/>
          <w:color w:val="000000" w:themeColor="text1"/>
          <w:sz w:val="24"/>
          <w:szCs w:val="24"/>
        </w:rPr>
        <w:t>。常用的</w:t>
      </w:r>
      <w:r w:rsidR="008B37F0">
        <w:rPr>
          <w:rFonts w:ascii="Times New Roman" w:hAnsi="Times New Roman" w:cs="Times New Roman" w:hint="eastAsia"/>
          <w:color w:val="000000" w:themeColor="text1"/>
          <w:sz w:val="24"/>
          <w:szCs w:val="24"/>
        </w:rPr>
        <w:t>非</w:t>
      </w:r>
      <w:r w:rsidRPr="00E9230A">
        <w:rPr>
          <w:rFonts w:ascii="Times New Roman" w:hAnsi="Times New Roman" w:cs="Times New Roman" w:hint="eastAsia"/>
          <w:color w:val="000000" w:themeColor="text1"/>
          <w:sz w:val="24"/>
          <w:szCs w:val="24"/>
        </w:rPr>
        <w:t>约束标准包括主成分分析（</w:t>
      </w:r>
      <w:r w:rsidR="00F261D1" w:rsidRPr="00086C2C">
        <w:rPr>
          <w:rFonts w:ascii="Times New Roman" w:hAnsi="Times New Roman" w:cs="Times New Roman"/>
          <w:sz w:val="24"/>
          <w:szCs w:val="24"/>
        </w:rPr>
        <w:t>principal component analysis</w:t>
      </w:r>
      <w:r w:rsidR="00F261D1">
        <w:rPr>
          <w:rFonts w:ascii="Times New Roman" w:hAnsi="Times New Roman" w:cs="Times New Roman" w:hint="eastAsia"/>
          <w:color w:val="000000" w:themeColor="text1"/>
          <w:sz w:val="24"/>
          <w:szCs w:val="24"/>
        </w:rPr>
        <w:t xml:space="preserve">, </w:t>
      </w:r>
      <w:r w:rsidRPr="00E9230A">
        <w:rPr>
          <w:rFonts w:ascii="Times New Roman" w:hAnsi="Times New Roman" w:cs="Times New Roman" w:hint="eastAsia"/>
          <w:color w:val="000000" w:themeColor="text1"/>
          <w:sz w:val="24"/>
          <w:szCs w:val="24"/>
        </w:rPr>
        <w:t>PCA</w:t>
      </w:r>
      <w:r w:rsidRPr="00E9230A">
        <w:rPr>
          <w:rFonts w:ascii="Times New Roman" w:hAnsi="Times New Roman" w:cs="Times New Roman" w:hint="eastAsia"/>
          <w:color w:val="000000" w:themeColor="text1"/>
          <w:sz w:val="24"/>
          <w:szCs w:val="24"/>
        </w:rPr>
        <w:t>）</w:t>
      </w:r>
      <w:r w:rsidR="00B32B46">
        <w:rPr>
          <w:rFonts w:ascii="Times New Roman" w:hAnsi="Times New Roman" w:cs="Times New Roman" w:hint="eastAsia"/>
          <w:color w:val="000000" w:themeColor="text1"/>
          <w:sz w:val="24"/>
          <w:szCs w:val="24"/>
        </w:rPr>
        <w:t>、</w:t>
      </w:r>
      <w:r w:rsidRPr="00E9230A">
        <w:rPr>
          <w:rFonts w:ascii="Times New Roman" w:hAnsi="Times New Roman" w:cs="Times New Roman" w:hint="eastAsia"/>
          <w:color w:val="000000" w:themeColor="text1"/>
          <w:sz w:val="24"/>
          <w:szCs w:val="24"/>
        </w:rPr>
        <w:t>对应分析（</w:t>
      </w:r>
      <w:r w:rsidR="00F261D1">
        <w:rPr>
          <w:rFonts w:ascii="Times New Roman" w:hAnsi="Times New Roman" w:cs="Times New Roman"/>
          <w:sz w:val="24"/>
          <w:szCs w:val="24"/>
        </w:rPr>
        <w:t>c</w:t>
      </w:r>
      <w:r w:rsidR="00F261D1" w:rsidRPr="00086C2C">
        <w:rPr>
          <w:rFonts w:ascii="Times New Roman" w:hAnsi="Times New Roman" w:cs="Times New Roman"/>
          <w:sz w:val="24"/>
          <w:szCs w:val="24"/>
        </w:rPr>
        <w:t xml:space="preserve">orrespondence </w:t>
      </w:r>
      <w:r w:rsidR="00F261D1">
        <w:rPr>
          <w:rFonts w:ascii="Times New Roman" w:hAnsi="Times New Roman" w:cs="Times New Roman"/>
          <w:sz w:val="24"/>
          <w:szCs w:val="24"/>
        </w:rPr>
        <w:t>a</w:t>
      </w:r>
      <w:r w:rsidR="00F261D1" w:rsidRPr="00086C2C">
        <w:rPr>
          <w:rFonts w:ascii="Times New Roman" w:hAnsi="Times New Roman" w:cs="Times New Roman"/>
          <w:sz w:val="24"/>
          <w:szCs w:val="24"/>
        </w:rPr>
        <w:t>nalysis</w:t>
      </w:r>
      <w:r w:rsidR="00F261D1">
        <w:rPr>
          <w:rFonts w:ascii="Times New Roman" w:hAnsi="Times New Roman" w:cs="Times New Roman"/>
          <w:color w:val="000000" w:themeColor="text1"/>
          <w:sz w:val="24"/>
          <w:szCs w:val="24"/>
        </w:rPr>
        <w:t xml:space="preserve">, </w:t>
      </w:r>
      <w:r w:rsidRPr="00E9230A">
        <w:rPr>
          <w:rFonts w:ascii="Times New Roman" w:hAnsi="Times New Roman" w:cs="Times New Roman" w:hint="eastAsia"/>
          <w:color w:val="000000" w:themeColor="text1"/>
          <w:sz w:val="24"/>
          <w:szCs w:val="24"/>
        </w:rPr>
        <w:t>CA</w:t>
      </w:r>
      <w:r w:rsidRPr="00E9230A">
        <w:rPr>
          <w:rFonts w:ascii="Times New Roman" w:hAnsi="Times New Roman" w:cs="Times New Roman" w:hint="eastAsia"/>
          <w:color w:val="000000" w:themeColor="text1"/>
          <w:sz w:val="24"/>
          <w:szCs w:val="24"/>
        </w:rPr>
        <w:t>）</w:t>
      </w:r>
      <w:r w:rsidR="00B32B46">
        <w:rPr>
          <w:rFonts w:ascii="Times New Roman" w:hAnsi="Times New Roman" w:cs="Times New Roman" w:hint="eastAsia"/>
          <w:color w:val="000000" w:themeColor="text1"/>
          <w:sz w:val="24"/>
          <w:szCs w:val="24"/>
        </w:rPr>
        <w:t>、</w:t>
      </w:r>
      <w:r w:rsidRPr="00E9230A">
        <w:rPr>
          <w:rFonts w:ascii="Times New Roman" w:hAnsi="Times New Roman" w:cs="Times New Roman" w:hint="eastAsia"/>
          <w:color w:val="000000" w:themeColor="text1"/>
          <w:sz w:val="24"/>
          <w:szCs w:val="24"/>
        </w:rPr>
        <w:t>主坐标分析（</w:t>
      </w:r>
      <w:r w:rsidR="00F261D1">
        <w:rPr>
          <w:rFonts w:ascii="Times New Roman" w:hAnsi="Times New Roman" w:cs="Times New Roman"/>
          <w:sz w:val="24"/>
          <w:szCs w:val="24"/>
        </w:rPr>
        <w:t xml:space="preserve">principal coordinate analysis, </w:t>
      </w:r>
      <w:r w:rsidRPr="00E9230A">
        <w:rPr>
          <w:rFonts w:ascii="Times New Roman" w:hAnsi="Times New Roman" w:cs="Times New Roman" w:hint="eastAsia"/>
          <w:color w:val="000000" w:themeColor="text1"/>
          <w:sz w:val="24"/>
          <w:szCs w:val="24"/>
        </w:rPr>
        <w:t>PCoA</w:t>
      </w:r>
      <w:r w:rsidRPr="00E9230A">
        <w:rPr>
          <w:rFonts w:ascii="Times New Roman" w:hAnsi="Times New Roman" w:cs="Times New Roman" w:hint="eastAsia"/>
          <w:color w:val="000000" w:themeColor="text1"/>
          <w:sz w:val="24"/>
          <w:szCs w:val="24"/>
        </w:rPr>
        <w:t>）和非度量多维标度（</w:t>
      </w:r>
      <w:r w:rsidR="00F261D1" w:rsidRPr="00086C2C">
        <w:rPr>
          <w:rFonts w:ascii="Times New Roman" w:hAnsi="Times New Roman" w:cs="Times New Roman"/>
          <w:sz w:val="24"/>
          <w:szCs w:val="24"/>
        </w:rPr>
        <w:t>non-metric multidimensional scaling</w:t>
      </w:r>
      <w:r w:rsidR="00F261D1">
        <w:rPr>
          <w:rFonts w:ascii="Times New Roman" w:hAnsi="Times New Roman" w:cs="Times New Roman" w:hint="eastAsia"/>
          <w:color w:val="000000" w:themeColor="text1"/>
          <w:sz w:val="24"/>
          <w:szCs w:val="24"/>
        </w:rPr>
        <w:t xml:space="preserve">, </w:t>
      </w:r>
      <w:r w:rsidRPr="00E9230A">
        <w:rPr>
          <w:rFonts w:ascii="Times New Roman" w:hAnsi="Times New Roman" w:cs="Times New Roman" w:hint="eastAsia"/>
          <w:color w:val="000000" w:themeColor="text1"/>
          <w:sz w:val="24"/>
          <w:szCs w:val="24"/>
        </w:rPr>
        <w:t>NMDS</w:t>
      </w:r>
      <w:r w:rsidRPr="00E9230A">
        <w:rPr>
          <w:rFonts w:ascii="Times New Roman" w:hAnsi="Times New Roman" w:cs="Times New Roman" w:hint="eastAsia"/>
          <w:color w:val="000000" w:themeColor="text1"/>
          <w:sz w:val="24"/>
          <w:szCs w:val="24"/>
        </w:rPr>
        <w:t>）</w:t>
      </w:r>
      <w:r w:rsidR="004805CB" w:rsidRPr="005528AF">
        <w:rPr>
          <w:rFonts w:ascii="Times New Roman" w:hAnsi="Times New Roman" w:cs="Times New Roman"/>
          <w:color w:val="000000" w:themeColor="text1"/>
          <w:sz w:val="24"/>
          <w:szCs w:val="24"/>
        </w:rPr>
        <w:fldChar w:fldCharType="begin">
          <w:fldData xml:space="preserve">PEVuZE5vdGU+PENpdGU+PEF1dGhvcj5YaWE8L0F1dGhvcj48WWVhcj4yMDE4PC9ZZWFyPjxSZWNO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</w:fldData>
        </w:fldChar>
      </w:r>
      <w:r w:rsidR="004805CB">
        <w:rPr>
          <w:rFonts w:ascii="Times New Roman" w:hAnsi="Times New Roman" w:cs="Times New Roman"/>
          <w:color w:val="000000" w:themeColor="text1"/>
          <w:sz w:val="24"/>
          <w:szCs w:val="24"/>
        </w:rPr>
        <w:instrText xml:space="preserve"> ADDIN EN.CITE </w:instrText>
      </w:r>
      <w:r w:rsidR="004805CB">
        <w:rPr>
          <w:rFonts w:ascii="Times New Roman" w:hAnsi="Times New Roman" w:cs="Times New Roman"/>
          <w:color w:val="000000" w:themeColor="text1"/>
          <w:sz w:val="24"/>
          <w:szCs w:val="24"/>
        </w:rPr>
        <w:fldChar w:fldCharType="begin">
          <w:fldData xml:space="preserve">PEVuZE5vdGU+PENpdGU+PEF1dGhvcj5YaWE8L0F1dGhvcj48WWVhcj4yMDE4PC9ZZWFyPjxSZWNO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</w:fldData>
        </w:fldChar>
      </w:r>
      <w:r w:rsidR="004805CB">
        <w:rPr>
          <w:rFonts w:ascii="Times New Roman" w:hAnsi="Times New Roman" w:cs="Times New Roman"/>
          <w:color w:val="000000" w:themeColor="text1"/>
          <w:sz w:val="24"/>
          <w:szCs w:val="24"/>
        </w:rPr>
        <w:instrText xml:space="preserve"> ADDIN EN.CITE.DATA </w:instrText>
      </w:r>
      <w:r w:rsidR="004805CB">
        <w:rPr>
          <w:rFonts w:ascii="Times New Roman" w:hAnsi="Times New Roman" w:cs="Times New Roman"/>
          <w:color w:val="000000" w:themeColor="text1"/>
          <w:sz w:val="24"/>
          <w:szCs w:val="24"/>
        </w:rPr>
      </w:r>
      <w:r w:rsidR="004805CB">
        <w:rPr>
          <w:rFonts w:ascii="Times New Roman" w:hAnsi="Times New Roman" w:cs="Times New Roman"/>
          <w:color w:val="000000" w:themeColor="text1"/>
          <w:sz w:val="24"/>
          <w:szCs w:val="24"/>
        </w:rPr>
        <w:fldChar w:fldCharType="end"/>
      </w:r>
      <w:r w:rsidR="004805CB" w:rsidRPr="005528AF">
        <w:rPr>
          <w:rFonts w:ascii="Times New Roman" w:hAnsi="Times New Roman" w:cs="Times New Roman"/>
          <w:color w:val="000000" w:themeColor="text1"/>
          <w:sz w:val="24"/>
          <w:szCs w:val="24"/>
        </w:rPr>
      </w:r>
      <w:r w:rsidR="004805CB" w:rsidRPr="005528AF">
        <w:rPr>
          <w:rFonts w:ascii="Times New Roman" w:hAnsi="Times New Roman" w:cs="Times New Roman"/>
          <w:color w:val="000000" w:themeColor="text1"/>
          <w:sz w:val="24"/>
          <w:szCs w:val="24"/>
        </w:rPr>
        <w:fldChar w:fldCharType="separate"/>
      </w:r>
      <w:r w:rsidR="004805CB" w:rsidRPr="009C1927">
        <w:rPr>
          <w:rFonts w:ascii="Times New Roman" w:hAnsi="Times New Roman" w:cs="Times New Roman"/>
          <w:noProof/>
          <w:color w:val="000000" w:themeColor="text1"/>
          <w:sz w:val="24"/>
          <w:szCs w:val="24"/>
          <w:vertAlign w:val="superscript"/>
        </w:rPr>
        <w:t>[</w:t>
      </w:r>
      <w:hyperlink w:anchor="_ENREF_30" w:tooltip="Borcard, 2018 #96" w:history="1">
        <w:r w:rsidR="0000551E" w:rsidRPr="009C1927">
          <w:rPr>
            <w:rFonts w:ascii="Times New Roman" w:hAnsi="Times New Roman" w:cs="Times New Roman"/>
            <w:noProof/>
            <w:color w:val="000000" w:themeColor="text1"/>
            <w:sz w:val="24"/>
            <w:szCs w:val="24"/>
            <w:vertAlign w:val="superscript"/>
          </w:rPr>
          <w:t>30</w:t>
        </w:r>
      </w:hyperlink>
      <w:r w:rsidR="004805CB" w:rsidRPr="009C1927">
        <w:rPr>
          <w:rFonts w:ascii="Times New Roman" w:hAnsi="Times New Roman" w:cs="Times New Roman"/>
          <w:noProof/>
          <w:color w:val="000000" w:themeColor="text1"/>
          <w:sz w:val="24"/>
          <w:szCs w:val="24"/>
          <w:vertAlign w:val="superscript"/>
        </w:rPr>
        <w:t xml:space="preserve">, </w:t>
      </w:r>
      <w:hyperlink w:anchor="_ENREF_32" w:tooltip="Xia, 2018 #104" w:history="1">
        <w:r w:rsidR="0000551E" w:rsidRPr="009C1927">
          <w:rPr>
            <w:rFonts w:ascii="Times New Roman" w:hAnsi="Times New Roman" w:cs="Times New Roman"/>
            <w:noProof/>
            <w:color w:val="000000" w:themeColor="text1"/>
            <w:sz w:val="24"/>
            <w:szCs w:val="24"/>
            <w:vertAlign w:val="superscript"/>
          </w:rPr>
          <w:t>32</w:t>
        </w:r>
      </w:hyperlink>
      <w:r w:rsidR="004805CB" w:rsidRPr="009C1927">
        <w:rPr>
          <w:rFonts w:ascii="Times New Roman" w:hAnsi="Times New Roman" w:cs="Times New Roman"/>
          <w:noProof/>
          <w:color w:val="000000" w:themeColor="text1"/>
          <w:sz w:val="24"/>
          <w:szCs w:val="24"/>
          <w:vertAlign w:val="superscript"/>
        </w:rPr>
        <w:t>]</w:t>
      </w:r>
      <w:r w:rsidR="004805CB" w:rsidRPr="005528AF">
        <w:rPr>
          <w:rFonts w:ascii="Times New Roman" w:hAnsi="Times New Roman" w:cs="Times New Roman"/>
          <w:color w:val="000000" w:themeColor="text1"/>
          <w:sz w:val="24"/>
          <w:szCs w:val="24"/>
        </w:rPr>
        <w:fldChar w:fldCharType="end"/>
      </w:r>
      <w:r w:rsidRPr="00E9230A">
        <w:rPr>
          <w:rFonts w:ascii="Times New Roman" w:hAnsi="Times New Roman" w:cs="Times New Roman" w:hint="eastAsia"/>
          <w:color w:val="000000" w:themeColor="text1"/>
          <w:sz w:val="24"/>
          <w:szCs w:val="24"/>
        </w:rPr>
        <w:t>。常用的约束</w:t>
      </w:r>
      <w:r w:rsidR="008B37F0">
        <w:rPr>
          <w:rFonts w:ascii="Times New Roman" w:hAnsi="Times New Roman" w:cs="Times New Roman" w:hint="eastAsia"/>
          <w:color w:val="000000" w:themeColor="text1"/>
          <w:sz w:val="24"/>
          <w:szCs w:val="24"/>
        </w:rPr>
        <w:t>排序有</w:t>
      </w:r>
      <w:r w:rsidRPr="00E9230A">
        <w:rPr>
          <w:rFonts w:ascii="Times New Roman" w:hAnsi="Times New Roman" w:cs="Times New Roman" w:hint="eastAsia"/>
          <w:color w:val="000000" w:themeColor="text1"/>
          <w:sz w:val="24"/>
          <w:szCs w:val="24"/>
        </w:rPr>
        <w:t>冗余分析（</w:t>
      </w:r>
      <w:r w:rsidR="00F261D1">
        <w:rPr>
          <w:rFonts w:ascii="Times New Roman" w:hAnsi="Times New Roman" w:cs="Times New Roman"/>
          <w:sz w:val="24"/>
          <w:szCs w:val="24"/>
        </w:rPr>
        <w:t>r</w:t>
      </w:r>
      <w:r w:rsidR="00F261D1" w:rsidRPr="00754B20">
        <w:rPr>
          <w:rFonts w:ascii="Times New Roman" w:hAnsi="Times New Roman" w:cs="Times New Roman"/>
          <w:sz w:val="24"/>
          <w:szCs w:val="24"/>
        </w:rPr>
        <w:t xml:space="preserve">edundancy </w:t>
      </w:r>
      <w:r w:rsidR="00F261D1">
        <w:rPr>
          <w:rFonts w:ascii="Times New Roman" w:hAnsi="Times New Roman" w:cs="Times New Roman"/>
          <w:sz w:val="24"/>
          <w:szCs w:val="24"/>
        </w:rPr>
        <w:t>a</w:t>
      </w:r>
      <w:r w:rsidR="00F261D1" w:rsidRPr="00754B20">
        <w:rPr>
          <w:rFonts w:ascii="Times New Roman" w:hAnsi="Times New Roman" w:cs="Times New Roman"/>
          <w:sz w:val="24"/>
          <w:szCs w:val="24"/>
        </w:rPr>
        <w:t>nalysis</w:t>
      </w:r>
      <w:r w:rsidR="00F261D1">
        <w:rPr>
          <w:rFonts w:ascii="Times New Roman" w:hAnsi="Times New Roman" w:cs="Times New Roman" w:hint="eastAsia"/>
          <w:color w:val="000000" w:themeColor="text1"/>
          <w:sz w:val="24"/>
          <w:szCs w:val="24"/>
        </w:rPr>
        <w:t xml:space="preserve">, </w:t>
      </w:r>
      <w:r w:rsidRPr="00E9230A">
        <w:rPr>
          <w:rFonts w:ascii="Times New Roman" w:hAnsi="Times New Roman" w:cs="Times New Roman" w:hint="eastAsia"/>
          <w:color w:val="000000" w:themeColor="text1"/>
          <w:sz w:val="24"/>
          <w:szCs w:val="24"/>
        </w:rPr>
        <w:t>RDA</w:t>
      </w:r>
      <w:r w:rsidRPr="00E9230A">
        <w:rPr>
          <w:rFonts w:ascii="Times New Roman" w:hAnsi="Times New Roman" w:cs="Times New Roman" w:hint="eastAsia"/>
          <w:color w:val="000000" w:themeColor="text1"/>
          <w:sz w:val="24"/>
          <w:szCs w:val="24"/>
        </w:rPr>
        <w:t>）和</w:t>
      </w:r>
      <w:r w:rsidR="008B37F0">
        <w:rPr>
          <w:rFonts w:ascii="Times New Roman" w:hAnsi="Times New Roman" w:cs="Times New Roman" w:hint="eastAsia"/>
          <w:color w:val="000000" w:themeColor="text1"/>
          <w:sz w:val="24"/>
          <w:szCs w:val="24"/>
        </w:rPr>
        <w:t>典范</w:t>
      </w:r>
      <w:r w:rsidRPr="00E9230A">
        <w:rPr>
          <w:rFonts w:ascii="Times New Roman" w:hAnsi="Times New Roman" w:cs="Times New Roman" w:hint="eastAsia"/>
          <w:color w:val="000000" w:themeColor="text1"/>
          <w:sz w:val="24"/>
          <w:szCs w:val="24"/>
        </w:rPr>
        <w:t>对应分析（</w:t>
      </w:r>
      <w:r w:rsidR="00F261D1">
        <w:rPr>
          <w:rFonts w:ascii="Times New Roman" w:hAnsi="Times New Roman" w:cs="Times New Roman"/>
          <w:sz w:val="24"/>
          <w:szCs w:val="24"/>
        </w:rPr>
        <w:t>c</w:t>
      </w:r>
      <w:r w:rsidR="00F261D1" w:rsidRPr="00754B20">
        <w:rPr>
          <w:rFonts w:ascii="Times New Roman" w:hAnsi="Times New Roman" w:cs="Times New Roman"/>
          <w:sz w:val="24"/>
          <w:szCs w:val="24"/>
        </w:rPr>
        <w:t xml:space="preserve">anonical </w:t>
      </w:r>
      <w:r w:rsidR="00F261D1">
        <w:rPr>
          <w:rFonts w:ascii="Times New Roman" w:hAnsi="Times New Roman" w:cs="Times New Roman"/>
          <w:sz w:val="24"/>
          <w:szCs w:val="24"/>
        </w:rPr>
        <w:t>c</w:t>
      </w:r>
      <w:r w:rsidR="00F261D1" w:rsidRPr="00754B20">
        <w:rPr>
          <w:rFonts w:ascii="Times New Roman" w:hAnsi="Times New Roman" w:cs="Times New Roman"/>
          <w:sz w:val="24"/>
          <w:szCs w:val="24"/>
        </w:rPr>
        <w:t xml:space="preserve">orrespondence </w:t>
      </w:r>
      <w:r w:rsidR="00F261D1">
        <w:rPr>
          <w:rFonts w:ascii="Times New Roman" w:hAnsi="Times New Roman" w:cs="Times New Roman"/>
          <w:sz w:val="24"/>
          <w:szCs w:val="24"/>
        </w:rPr>
        <w:t>a</w:t>
      </w:r>
      <w:r w:rsidR="00F261D1" w:rsidRPr="00754B20">
        <w:rPr>
          <w:rFonts w:ascii="Times New Roman" w:hAnsi="Times New Roman" w:cs="Times New Roman"/>
          <w:sz w:val="24"/>
          <w:szCs w:val="24"/>
        </w:rPr>
        <w:t>nalysis</w:t>
      </w:r>
      <w:r w:rsidR="00F261D1">
        <w:rPr>
          <w:rFonts w:ascii="Times New Roman" w:hAnsi="Times New Roman" w:cs="Times New Roman" w:hint="eastAsia"/>
          <w:color w:val="000000" w:themeColor="text1"/>
          <w:sz w:val="24"/>
          <w:szCs w:val="24"/>
        </w:rPr>
        <w:t xml:space="preserve">, </w:t>
      </w:r>
      <w:r w:rsidRPr="00E9230A">
        <w:rPr>
          <w:rFonts w:ascii="Times New Roman" w:hAnsi="Times New Roman" w:cs="Times New Roman" w:hint="eastAsia"/>
          <w:color w:val="000000" w:themeColor="text1"/>
          <w:sz w:val="24"/>
          <w:szCs w:val="24"/>
        </w:rPr>
        <w:t>CCA</w:t>
      </w:r>
      <w:r w:rsidRPr="00E9230A">
        <w:rPr>
          <w:rFonts w:ascii="Times New Roman" w:hAnsi="Times New Roman" w:cs="Times New Roman" w:hint="eastAsia"/>
          <w:color w:val="000000" w:themeColor="text1"/>
          <w:sz w:val="24"/>
          <w:szCs w:val="24"/>
        </w:rPr>
        <w:t>）</w:t>
      </w:r>
      <w:r w:rsidR="004805CB" w:rsidRPr="005528AF">
        <w:rPr>
          <w:rFonts w:ascii="Times New Roman" w:hAnsi="Times New Roman" w:cs="Times New Roman"/>
          <w:color w:val="000000" w:themeColor="text1"/>
          <w:sz w:val="24"/>
          <w:szCs w:val="24"/>
        </w:rPr>
        <w:fldChar w:fldCharType="begin">
          <w:fldData xml:space="preserve">PEVuZE5vdGU+PENpdGU+PEF1dGhvcj5Cb3JjYXJkPC9BdXRob3I+PFllYXI+MjAxODwvWWVhcj48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</w:fldData>
        </w:fldChar>
      </w:r>
      <w:r w:rsidR="004805CB">
        <w:rPr>
          <w:rFonts w:ascii="Times New Roman" w:hAnsi="Times New Roman" w:cs="Times New Roman"/>
          <w:color w:val="000000" w:themeColor="text1"/>
          <w:sz w:val="24"/>
          <w:szCs w:val="24"/>
        </w:rPr>
        <w:instrText xml:space="preserve"> ADDIN EN.CITE </w:instrText>
      </w:r>
      <w:r w:rsidR="004805CB">
        <w:rPr>
          <w:rFonts w:ascii="Times New Roman" w:hAnsi="Times New Roman" w:cs="Times New Roman"/>
          <w:color w:val="000000" w:themeColor="text1"/>
          <w:sz w:val="24"/>
          <w:szCs w:val="24"/>
        </w:rPr>
        <w:fldChar w:fldCharType="begin">
          <w:fldData xml:space="preserve">PEVuZE5vdGU+PENpdGU+PEF1dGhvcj5Cb3JjYXJkPC9BdXRob3I+PFllYXI+MjAxODwvWWVhcj48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</w:fldData>
        </w:fldChar>
      </w:r>
      <w:r w:rsidR="004805CB">
        <w:rPr>
          <w:rFonts w:ascii="Times New Roman" w:hAnsi="Times New Roman" w:cs="Times New Roman"/>
          <w:color w:val="000000" w:themeColor="text1"/>
          <w:sz w:val="24"/>
          <w:szCs w:val="24"/>
        </w:rPr>
        <w:instrText xml:space="preserve"> ADDIN EN.CITE.DATA </w:instrText>
      </w:r>
      <w:r w:rsidR="004805CB">
        <w:rPr>
          <w:rFonts w:ascii="Times New Roman" w:hAnsi="Times New Roman" w:cs="Times New Roman"/>
          <w:color w:val="000000" w:themeColor="text1"/>
          <w:sz w:val="24"/>
          <w:szCs w:val="24"/>
        </w:rPr>
      </w:r>
      <w:r w:rsidR="004805CB">
        <w:rPr>
          <w:rFonts w:ascii="Times New Roman" w:hAnsi="Times New Roman" w:cs="Times New Roman"/>
          <w:color w:val="000000" w:themeColor="text1"/>
          <w:sz w:val="24"/>
          <w:szCs w:val="24"/>
        </w:rPr>
        <w:fldChar w:fldCharType="end"/>
      </w:r>
      <w:r w:rsidR="004805CB" w:rsidRPr="005528AF">
        <w:rPr>
          <w:rFonts w:ascii="Times New Roman" w:hAnsi="Times New Roman" w:cs="Times New Roman"/>
          <w:color w:val="000000" w:themeColor="text1"/>
          <w:sz w:val="24"/>
          <w:szCs w:val="24"/>
        </w:rPr>
      </w:r>
      <w:r w:rsidR="004805CB" w:rsidRPr="005528AF">
        <w:rPr>
          <w:rFonts w:ascii="Times New Roman" w:hAnsi="Times New Roman" w:cs="Times New Roman"/>
          <w:color w:val="000000" w:themeColor="text1"/>
          <w:sz w:val="24"/>
          <w:szCs w:val="24"/>
        </w:rPr>
        <w:fldChar w:fldCharType="separate"/>
      </w:r>
      <w:r w:rsidR="004805CB" w:rsidRPr="009C1927">
        <w:rPr>
          <w:rFonts w:ascii="Times New Roman" w:hAnsi="Times New Roman" w:cs="Times New Roman"/>
          <w:noProof/>
          <w:color w:val="000000" w:themeColor="text1"/>
          <w:sz w:val="24"/>
          <w:szCs w:val="24"/>
          <w:vertAlign w:val="superscript"/>
        </w:rPr>
        <w:t>[</w:t>
      </w:r>
      <w:hyperlink w:anchor="_ENREF_31" w:tooltip="Borcard, 2018 #105" w:history="1">
        <w:r w:rsidR="0000551E" w:rsidRPr="009C1927">
          <w:rPr>
            <w:rFonts w:ascii="Times New Roman" w:hAnsi="Times New Roman" w:cs="Times New Roman"/>
            <w:noProof/>
            <w:color w:val="000000" w:themeColor="text1"/>
            <w:sz w:val="24"/>
            <w:szCs w:val="24"/>
            <w:vertAlign w:val="superscript"/>
          </w:rPr>
          <w:t>31</w:t>
        </w:r>
      </w:hyperlink>
      <w:r w:rsidR="004805CB" w:rsidRPr="009C1927">
        <w:rPr>
          <w:rFonts w:ascii="Times New Roman" w:hAnsi="Times New Roman" w:cs="Times New Roman"/>
          <w:noProof/>
          <w:color w:val="000000" w:themeColor="text1"/>
          <w:sz w:val="24"/>
          <w:szCs w:val="24"/>
          <w:vertAlign w:val="superscript"/>
        </w:rPr>
        <w:t xml:space="preserve">, </w:t>
      </w:r>
      <w:hyperlink w:anchor="_ENREF_32" w:tooltip="Xia, 2018 #104" w:history="1">
        <w:r w:rsidR="0000551E" w:rsidRPr="009C1927">
          <w:rPr>
            <w:rFonts w:ascii="Times New Roman" w:hAnsi="Times New Roman" w:cs="Times New Roman"/>
            <w:noProof/>
            <w:color w:val="000000" w:themeColor="text1"/>
            <w:sz w:val="24"/>
            <w:szCs w:val="24"/>
            <w:vertAlign w:val="superscript"/>
          </w:rPr>
          <w:t>32</w:t>
        </w:r>
      </w:hyperlink>
      <w:r w:rsidR="004805CB" w:rsidRPr="009C1927">
        <w:rPr>
          <w:rFonts w:ascii="Times New Roman" w:hAnsi="Times New Roman" w:cs="Times New Roman"/>
          <w:noProof/>
          <w:color w:val="000000" w:themeColor="text1"/>
          <w:sz w:val="24"/>
          <w:szCs w:val="24"/>
          <w:vertAlign w:val="superscript"/>
        </w:rPr>
        <w:t>]</w:t>
      </w:r>
      <w:r w:rsidR="004805CB" w:rsidRPr="005528AF">
        <w:rPr>
          <w:rFonts w:ascii="Times New Roman" w:hAnsi="Times New Roman" w:cs="Times New Roman"/>
          <w:color w:val="000000" w:themeColor="text1"/>
          <w:sz w:val="24"/>
          <w:szCs w:val="24"/>
        </w:rPr>
        <w:fldChar w:fldCharType="end"/>
      </w:r>
      <w:r w:rsidRPr="00E9230A">
        <w:rPr>
          <w:rFonts w:ascii="Times New Roman" w:hAnsi="Times New Roman" w:cs="Times New Roman" w:hint="eastAsia"/>
          <w:color w:val="000000" w:themeColor="text1"/>
          <w:sz w:val="24"/>
          <w:szCs w:val="24"/>
        </w:rPr>
        <w:t>。</w:t>
      </w:r>
    </w:p>
    <w:bookmarkEnd w:id="18"/>
    <w:p w14:paraId="1A3EAC5E" w14:textId="146A7D62" w:rsidR="00501FF5" w:rsidRPr="005528AF" w:rsidRDefault="000A2E1E" w:rsidP="00AE32C8">
      <w:pPr>
        <w:ind w:firstLineChars="200" w:firstLine="480"/>
        <w:rPr>
          <w:rFonts w:ascii="Times New Roman" w:hAnsi="Times New Roman" w:cs="Times New Roman"/>
          <w:color w:val="000000" w:themeColor="text1"/>
          <w:sz w:val="24"/>
          <w:szCs w:val="24"/>
        </w:rPr>
      </w:pPr>
      <w:r w:rsidRPr="000A2E1E">
        <w:rPr>
          <w:rFonts w:ascii="Times New Roman" w:hAnsi="Times New Roman" w:cs="Times New Roman" w:hint="eastAsia"/>
          <w:color w:val="000000" w:themeColor="text1"/>
          <w:sz w:val="24"/>
          <w:szCs w:val="24"/>
        </w:rPr>
        <w:t>微生物组信息</w:t>
      </w:r>
      <w:r>
        <w:rPr>
          <w:rFonts w:ascii="Times New Roman" w:hAnsi="Times New Roman" w:cs="Times New Roman" w:hint="eastAsia"/>
          <w:color w:val="000000" w:themeColor="text1"/>
          <w:sz w:val="24"/>
          <w:szCs w:val="24"/>
        </w:rPr>
        <w:t>是</w:t>
      </w:r>
      <w:r w:rsidRPr="000A2E1E">
        <w:rPr>
          <w:rFonts w:ascii="Times New Roman" w:hAnsi="Times New Roman" w:cs="Times New Roman" w:hint="eastAsia"/>
          <w:color w:val="000000" w:themeColor="text1"/>
          <w:sz w:val="24"/>
          <w:szCs w:val="24"/>
        </w:rPr>
        <w:t>高维数据。</w:t>
      </w:r>
      <w:r w:rsidRPr="000A2E1E">
        <w:rPr>
          <w:rFonts w:ascii="Times New Roman" w:hAnsi="Times New Roman" w:cs="Times New Roman" w:hint="eastAsia"/>
          <w:color w:val="000000" w:themeColor="text1"/>
          <w:sz w:val="24"/>
          <w:szCs w:val="24"/>
        </w:rPr>
        <w:t>PCA</w:t>
      </w:r>
      <w:r w:rsidRPr="000A2E1E">
        <w:rPr>
          <w:rFonts w:ascii="Times New Roman" w:hAnsi="Times New Roman" w:cs="Times New Roman" w:hint="eastAsia"/>
          <w:color w:val="000000" w:themeColor="text1"/>
          <w:sz w:val="24"/>
          <w:szCs w:val="24"/>
        </w:rPr>
        <w:t>通过将数据以几何方式投影到较少</w:t>
      </w:r>
      <w:r w:rsidR="009E1629">
        <w:rPr>
          <w:rFonts w:ascii="Times New Roman" w:hAnsi="Times New Roman" w:cs="Times New Roman" w:hint="eastAsia"/>
          <w:color w:val="000000" w:themeColor="text1"/>
          <w:sz w:val="24"/>
          <w:szCs w:val="24"/>
        </w:rPr>
        <w:t>的</w:t>
      </w:r>
      <w:r w:rsidRPr="000A2E1E">
        <w:rPr>
          <w:rFonts w:ascii="Times New Roman" w:hAnsi="Times New Roman" w:cs="Times New Roman" w:hint="eastAsia"/>
          <w:color w:val="000000" w:themeColor="text1"/>
          <w:sz w:val="24"/>
          <w:szCs w:val="24"/>
        </w:rPr>
        <w:t>维度上来简化复杂性，它在计算中使用欧几里得</w:t>
      </w:r>
      <w:r w:rsidR="005350BB">
        <w:rPr>
          <w:rFonts w:ascii="Times New Roman" w:hAnsi="Times New Roman" w:cs="Times New Roman" w:hint="eastAsia"/>
          <w:color w:val="000000" w:themeColor="text1"/>
          <w:sz w:val="24"/>
          <w:szCs w:val="24"/>
        </w:rPr>
        <w:t>（</w:t>
      </w:r>
      <w:r w:rsidR="005350BB" w:rsidRPr="005528AF">
        <w:rPr>
          <w:rFonts w:ascii="Times New Roman" w:hAnsi="Times New Roman" w:cs="Times New Roman"/>
          <w:color w:val="000000" w:themeColor="text1"/>
          <w:sz w:val="24"/>
          <w:szCs w:val="24"/>
        </w:rPr>
        <w:t>Euclidean</w:t>
      </w:r>
      <w:r w:rsidR="005350BB">
        <w:rPr>
          <w:rFonts w:ascii="Times New Roman" w:hAnsi="Times New Roman" w:cs="Times New Roman" w:hint="eastAsia"/>
          <w:color w:val="000000" w:themeColor="text1"/>
          <w:sz w:val="24"/>
          <w:szCs w:val="24"/>
        </w:rPr>
        <w:t>）</w:t>
      </w:r>
      <w:r w:rsidRPr="000A2E1E">
        <w:rPr>
          <w:rFonts w:ascii="Times New Roman" w:hAnsi="Times New Roman" w:cs="Times New Roman" w:hint="eastAsia"/>
          <w:color w:val="000000" w:themeColor="text1"/>
          <w:sz w:val="24"/>
          <w:szCs w:val="24"/>
        </w:rPr>
        <w:t>距离</w:t>
      </w:r>
      <w:r w:rsidR="00844F13" w:rsidRPr="005528AF">
        <w:rPr>
          <w:rFonts w:ascii="Times New Roman" w:hAnsi="Times New Roman" w:cs="Times New Roman"/>
          <w:color w:val="000000" w:themeColor="text1"/>
          <w:sz w:val="24"/>
          <w:szCs w:val="24"/>
        </w:rPr>
        <w:fldChar w:fldCharType="begin"/>
      </w:r>
      <w:r w:rsidR="00844F13">
        <w:rPr>
          <w:rFonts w:ascii="Times New Roman" w:hAnsi="Times New Roman" w:cs="Times New Roman"/>
          <w:color w:val="000000" w:themeColor="text1"/>
          <w:sz w:val="24"/>
          <w:szCs w:val="24"/>
        </w:rPr>
        <w:instrText xml:space="preserve"> ADDIN EN.CITE &lt;EndNote&gt;&lt;Cite&gt;&lt;Author&gt;Borcard&lt;/Author&gt;&lt;Year&gt;2018&lt;/Year&gt;&lt;RecNum&gt;96&lt;/RecNum&gt;&lt;DisplayText&gt;&lt;style face="superscript"&gt;[30]&lt;/style&gt;&lt;/DisplayText&gt;&lt;record&gt;&lt;rec-number&gt;96&lt;/rec-number&gt;&lt;foreign-keys&gt;&lt;key app="EN" db-id="awdrrxf56w52whedwtpvwtxhd09sdzew02vt" timestamp="1570154232"&gt;96&lt;/key&gt;&lt;/foreign-keys&gt;&lt;ref-type name="Book Section"&gt;5&lt;/ref-type&gt;&lt;contributors&gt;&lt;authors&gt;&lt;author&gt;Borcard, D.&lt;/author&gt;&lt;author&gt;Gillet, F.&lt;/author&gt;&lt;author&gt;Legendre, P.&lt;/author&gt;&lt;/authors&gt;&lt;secondary-authors&gt;&lt;author&gt;Borcard, D.&lt;/author&gt;&lt;author&gt;Gillet, F.&lt;/author&gt;&lt;author&gt;Legendre, P.&lt;/author&gt;&lt;/secondary-authors&gt;&lt;/contributors&gt;&lt;titles&gt;&lt;title&gt;Unconstrained ordination&lt;/title&gt;&lt;secondary-title&gt;Numerical Ecology with R&lt;/secondary-title&gt;&lt;/titles&gt;&lt;pages&gt;151-201&lt;/pages&gt;&lt;edition&gt;2&lt;/edition&gt;&lt;section&gt;5&lt;/section&gt;&lt;dates&gt;&lt;year&gt;2018&lt;/year&gt;&lt;/dates&gt;&lt;pub-location&gt;Switzerland&lt;/pub-location&gt;&lt;publisher&gt;Springer International Publishing&lt;/publisher&gt;&lt;isbn&gt;978-3-319-71404-2&lt;/isbn&gt;&lt;urls&gt;&lt;/urls&gt;&lt;electronic-resource-num&gt;10.1007/978-3-319-71404-2&lt;/electronic-resource-num&gt;&lt;/record&gt;&lt;/Cite&gt;&lt;/EndNote&gt;</w:instrText>
      </w:r>
      <w:r w:rsidR="00844F13" w:rsidRPr="005528AF">
        <w:rPr>
          <w:rFonts w:ascii="Times New Roman" w:hAnsi="Times New Roman" w:cs="Times New Roman"/>
          <w:color w:val="000000" w:themeColor="text1"/>
          <w:sz w:val="24"/>
          <w:szCs w:val="24"/>
        </w:rPr>
        <w:fldChar w:fldCharType="separate"/>
      </w:r>
      <w:r w:rsidR="00844F13" w:rsidRPr="009C1927">
        <w:rPr>
          <w:rFonts w:ascii="Times New Roman" w:hAnsi="Times New Roman" w:cs="Times New Roman"/>
          <w:noProof/>
          <w:color w:val="000000" w:themeColor="text1"/>
          <w:sz w:val="24"/>
          <w:szCs w:val="24"/>
          <w:vertAlign w:val="superscript"/>
        </w:rPr>
        <w:t>[</w:t>
      </w:r>
      <w:hyperlink w:anchor="_ENREF_30" w:tooltip="Borcard, 2018 #96" w:history="1">
        <w:r w:rsidR="0000551E" w:rsidRPr="009C1927">
          <w:rPr>
            <w:rFonts w:ascii="Times New Roman" w:hAnsi="Times New Roman" w:cs="Times New Roman"/>
            <w:noProof/>
            <w:color w:val="000000" w:themeColor="text1"/>
            <w:sz w:val="24"/>
            <w:szCs w:val="24"/>
            <w:vertAlign w:val="superscript"/>
          </w:rPr>
          <w:t>30</w:t>
        </w:r>
      </w:hyperlink>
      <w:r w:rsidR="00844F13" w:rsidRPr="009C1927">
        <w:rPr>
          <w:rFonts w:ascii="Times New Roman" w:hAnsi="Times New Roman" w:cs="Times New Roman"/>
          <w:noProof/>
          <w:color w:val="000000" w:themeColor="text1"/>
          <w:sz w:val="24"/>
          <w:szCs w:val="24"/>
          <w:vertAlign w:val="superscript"/>
        </w:rPr>
        <w:t>]</w:t>
      </w:r>
      <w:r w:rsidR="00844F13" w:rsidRPr="005528AF">
        <w:rPr>
          <w:rFonts w:ascii="Times New Roman" w:hAnsi="Times New Roman" w:cs="Times New Roman"/>
          <w:color w:val="000000" w:themeColor="text1"/>
          <w:sz w:val="24"/>
          <w:szCs w:val="24"/>
        </w:rPr>
        <w:fldChar w:fldCharType="end"/>
      </w:r>
      <w:r w:rsidRPr="000A2E1E">
        <w:rPr>
          <w:rFonts w:ascii="Times New Roman" w:hAnsi="Times New Roman" w:cs="Times New Roman" w:hint="eastAsia"/>
          <w:color w:val="000000" w:themeColor="text1"/>
          <w:sz w:val="24"/>
          <w:szCs w:val="24"/>
        </w:rPr>
        <w:t>。通常</w:t>
      </w:r>
      <w:r w:rsidR="005350BB">
        <w:rPr>
          <w:rFonts w:ascii="Times New Roman" w:hAnsi="Times New Roman" w:cs="Times New Roman" w:hint="eastAsia"/>
          <w:color w:val="000000" w:themeColor="text1"/>
          <w:sz w:val="24"/>
          <w:szCs w:val="24"/>
        </w:rPr>
        <w:t>情况下</w:t>
      </w:r>
      <w:r w:rsidRPr="000A2E1E">
        <w:rPr>
          <w:rFonts w:ascii="Times New Roman" w:hAnsi="Times New Roman" w:cs="Times New Roman" w:hint="eastAsia"/>
          <w:color w:val="000000" w:themeColor="text1"/>
          <w:sz w:val="24"/>
          <w:szCs w:val="24"/>
        </w:rPr>
        <w:t>它</w:t>
      </w:r>
      <w:r w:rsidR="005350BB">
        <w:rPr>
          <w:rFonts w:ascii="Times New Roman" w:hAnsi="Times New Roman" w:cs="Times New Roman" w:hint="eastAsia"/>
          <w:color w:val="000000" w:themeColor="text1"/>
          <w:sz w:val="24"/>
          <w:szCs w:val="24"/>
        </w:rPr>
        <w:t>并</w:t>
      </w:r>
      <w:r w:rsidRPr="000A2E1E">
        <w:rPr>
          <w:rFonts w:ascii="Times New Roman" w:hAnsi="Times New Roman" w:cs="Times New Roman" w:hint="eastAsia"/>
          <w:color w:val="000000" w:themeColor="text1"/>
          <w:sz w:val="24"/>
          <w:szCs w:val="24"/>
        </w:rPr>
        <w:t>不适用于物种丰度数据的分析，因为</w:t>
      </w:r>
      <w:r w:rsidR="00C239C8">
        <w:rPr>
          <w:rFonts w:ascii="Times New Roman" w:hAnsi="Times New Roman" w:cs="Times New Roman" w:hint="eastAsia"/>
          <w:color w:val="000000" w:themeColor="text1"/>
          <w:sz w:val="24"/>
          <w:szCs w:val="24"/>
        </w:rPr>
        <w:t>P</w:t>
      </w:r>
      <w:r w:rsidR="00C239C8">
        <w:rPr>
          <w:rFonts w:ascii="Times New Roman" w:hAnsi="Times New Roman" w:cs="Times New Roman"/>
          <w:color w:val="000000" w:themeColor="text1"/>
          <w:sz w:val="24"/>
          <w:szCs w:val="24"/>
        </w:rPr>
        <w:t>CA</w:t>
      </w:r>
      <w:r w:rsidR="002D3CD5">
        <w:rPr>
          <w:rFonts w:ascii="Times New Roman" w:hAnsi="Times New Roman" w:cs="Times New Roman" w:hint="eastAsia"/>
          <w:color w:val="000000" w:themeColor="text1"/>
          <w:sz w:val="24"/>
          <w:szCs w:val="24"/>
        </w:rPr>
        <w:t>分析的</w:t>
      </w:r>
      <w:r w:rsidRPr="000A2E1E">
        <w:rPr>
          <w:rFonts w:ascii="Times New Roman" w:hAnsi="Times New Roman" w:cs="Times New Roman" w:hint="eastAsia"/>
          <w:color w:val="000000" w:themeColor="text1"/>
          <w:sz w:val="24"/>
          <w:szCs w:val="24"/>
        </w:rPr>
        <w:t>数据必须是线性的</w:t>
      </w:r>
      <w:r w:rsidR="00844F13" w:rsidRPr="005528AF">
        <w:rPr>
          <w:rFonts w:ascii="Times New Roman" w:hAnsi="Times New Roman" w:cs="Times New Roman"/>
          <w:color w:val="000000" w:themeColor="text1"/>
          <w:sz w:val="24"/>
          <w:szCs w:val="24"/>
        </w:rPr>
        <w:fldChar w:fldCharType="begin"/>
      </w:r>
      <w:r w:rsidR="00844F13">
        <w:rPr>
          <w:rFonts w:ascii="Times New Roman" w:hAnsi="Times New Roman" w:cs="Times New Roman"/>
          <w:color w:val="000000" w:themeColor="text1"/>
          <w:sz w:val="24"/>
          <w:szCs w:val="24"/>
        </w:rPr>
        <w:instrText xml:space="preserve"> ADDIN EN.CITE &lt;EndNote&gt;&lt;Cite&gt;&lt;Author&gt;Borcard&lt;/Author&gt;&lt;Year&gt;2018&lt;/Year&gt;&lt;RecNum&gt;96&lt;/RecNum&gt;&lt;DisplayText&gt;&lt;style face="superscript"&gt;[30]&lt;/style&gt;&lt;/DisplayText&gt;&lt;record&gt;&lt;rec-number&gt;96&lt;/rec-number&gt;&lt;foreign-keys&gt;&lt;key app="EN" db-id="awdrrxf56w52whedwtpvwtxhd09sdzew02vt" timestamp="1570154232"&gt;96&lt;/key&gt;&lt;/foreign-keys&gt;&lt;ref-type name="Book Section"&gt;5&lt;/ref-type&gt;&lt;contributors&gt;&lt;authors&gt;&lt;author&gt;Borcard, D.&lt;/author&gt;&lt;author&gt;Gillet, F.&lt;/author&gt;&lt;author&gt;Legendre, P.&lt;/author&gt;&lt;/authors&gt;&lt;secondary-authors&gt;&lt;author&gt;Borcard, D.&lt;/author&gt;&lt;author&gt;Gillet, F.&lt;/author&gt;&lt;author&gt;Legendre, P.&lt;/author&gt;&lt;/secondary-authors&gt;&lt;/contributors&gt;&lt;titles&gt;&lt;title&gt;Unconstrained ordination&lt;/title&gt;&lt;secondary-title&gt;Numerical Ecology with R&lt;/secondary-title&gt;&lt;/titles&gt;&lt;pages&gt;151-201&lt;/pages&gt;&lt;edition&gt;2&lt;/edition&gt;&lt;section&gt;5&lt;/section&gt;&lt;dates&gt;&lt;year&gt;2018&lt;/year&gt;&lt;/dates&gt;&lt;pub-location&gt;Switzerland&lt;/pub-location&gt;&lt;publisher&gt;Springer International Publishing&lt;/publisher&gt;&lt;isbn&gt;978-3-319-71404-2&lt;/isbn&gt;&lt;urls&gt;&lt;/urls&gt;&lt;electronic-resource-num&gt;10.1007/978-3-319-71404-2&lt;/electronic-resource-num&gt;&lt;/record&gt;&lt;/Cite&gt;&lt;/EndNote&gt;</w:instrText>
      </w:r>
      <w:r w:rsidR="00844F13" w:rsidRPr="005528AF">
        <w:rPr>
          <w:rFonts w:ascii="Times New Roman" w:hAnsi="Times New Roman" w:cs="Times New Roman"/>
          <w:color w:val="000000" w:themeColor="text1"/>
          <w:sz w:val="24"/>
          <w:szCs w:val="24"/>
        </w:rPr>
        <w:fldChar w:fldCharType="separate"/>
      </w:r>
      <w:r w:rsidR="00844F13" w:rsidRPr="009C1927">
        <w:rPr>
          <w:rFonts w:ascii="Times New Roman" w:hAnsi="Times New Roman" w:cs="Times New Roman"/>
          <w:noProof/>
          <w:color w:val="000000" w:themeColor="text1"/>
          <w:sz w:val="24"/>
          <w:szCs w:val="24"/>
          <w:vertAlign w:val="superscript"/>
        </w:rPr>
        <w:t>[</w:t>
      </w:r>
      <w:hyperlink w:anchor="_ENREF_30" w:tooltip="Borcard, 2018 #96" w:history="1">
        <w:r w:rsidR="0000551E" w:rsidRPr="009C1927">
          <w:rPr>
            <w:rFonts w:ascii="Times New Roman" w:hAnsi="Times New Roman" w:cs="Times New Roman"/>
            <w:noProof/>
            <w:color w:val="000000" w:themeColor="text1"/>
            <w:sz w:val="24"/>
            <w:szCs w:val="24"/>
            <w:vertAlign w:val="superscript"/>
          </w:rPr>
          <w:t>30</w:t>
        </w:r>
      </w:hyperlink>
      <w:r w:rsidR="00844F13" w:rsidRPr="009C1927">
        <w:rPr>
          <w:rFonts w:ascii="Times New Roman" w:hAnsi="Times New Roman" w:cs="Times New Roman"/>
          <w:noProof/>
          <w:color w:val="000000" w:themeColor="text1"/>
          <w:sz w:val="24"/>
          <w:szCs w:val="24"/>
          <w:vertAlign w:val="superscript"/>
        </w:rPr>
        <w:t>]</w:t>
      </w:r>
      <w:r w:rsidR="00844F13" w:rsidRPr="005528AF">
        <w:rPr>
          <w:rFonts w:ascii="Times New Roman" w:hAnsi="Times New Roman" w:cs="Times New Roman"/>
          <w:color w:val="000000" w:themeColor="text1"/>
          <w:sz w:val="24"/>
          <w:szCs w:val="24"/>
        </w:rPr>
        <w:fldChar w:fldCharType="end"/>
      </w:r>
      <w:r w:rsidRPr="000A2E1E">
        <w:rPr>
          <w:rFonts w:ascii="Times New Roman" w:hAnsi="Times New Roman" w:cs="Times New Roman" w:hint="eastAsia"/>
          <w:color w:val="000000" w:themeColor="text1"/>
          <w:sz w:val="24"/>
          <w:szCs w:val="24"/>
        </w:rPr>
        <w:t>。但是如果</w:t>
      </w:r>
      <w:r w:rsidR="00C239C8">
        <w:rPr>
          <w:rFonts w:ascii="Times New Roman" w:hAnsi="Times New Roman" w:cs="Times New Roman" w:hint="eastAsia"/>
          <w:color w:val="000000" w:themeColor="text1"/>
          <w:sz w:val="24"/>
          <w:szCs w:val="24"/>
        </w:rPr>
        <w:t>物种</w:t>
      </w:r>
      <w:r w:rsidRPr="000A2E1E">
        <w:rPr>
          <w:rFonts w:ascii="Times New Roman" w:hAnsi="Times New Roman" w:cs="Times New Roman" w:hint="eastAsia"/>
          <w:color w:val="000000" w:themeColor="text1"/>
          <w:sz w:val="24"/>
          <w:szCs w:val="24"/>
        </w:rPr>
        <w:t>数据经过</w:t>
      </w:r>
      <w:r w:rsidRPr="000A2E1E">
        <w:rPr>
          <w:rFonts w:ascii="Times New Roman" w:hAnsi="Times New Roman" w:cs="Times New Roman" w:hint="eastAsia"/>
          <w:color w:val="000000" w:themeColor="text1"/>
          <w:sz w:val="24"/>
          <w:szCs w:val="24"/>
        </w:rPr>
        <w:t>Hellinger</w:t>
      </w:r>
      <w:r w:rsidRPr="000A2E1E">
        <w:rPr>
          <w:rFonts w:ascii="Times New Roman" w:hAnsi="Times New Roman" w:cs="Times New Roman" w:hint="eastAsia"/>
          <w:color w:val="000000" w:themeColor="text1"/>
          <w:sz w:val="24"/>
          <w:szCs w:val="24"/>
        </w:rPr>
        <w:t>转换，则</w:t>
      </w:r>
      <w:r w:rsidR="00C239C8">
        <w:rPr>
          <w:rFonts w:ascii="Times New Roman" w:hAnsi="Times New Roman" w:cs="Times New Roman" w:hint="eastAsia"/>
          <w:color w:val="000000" w:themeColor="text1"/>
          <w:sz w:val="24"/>
          <w:szCs w:val="24"/>
        </w:rPr>
        <w:t>P</w:t>
      </w:r>
      <w:r w:rsidR="00C239C8">
        <w:rPr>
          <w:rFonts w:ascii="Times New Roman" w:hAnsi="Times New Roman" w:cs="Times New Roman"/>
          <w:color w:val="000000" w:themeColor="text1"/>
          <w:sz w:val="24"/>
          <w:szCs w:val="24"/>
        </w:rPr>
        <w:t>CA</w:t>
      </w:r>
      <w:r w:rsidRPr="000A2E1E">
        <w:rPr>
          <w:rFonts w:ascii="Times New Roman" w:hAnsi="Times New Roman" w:cs="Times New Roman" w:hint="eastAsia"/>
          <w:color w:val="000000" w:themeColor="text1"/>
          <w:sz w:val="24"/>
          <w:szCs w:val="24"/>
        </w:rPr>
        <w:t>可以</w:t>
      </w:r>
      <w:r w:rsidR="00635146">
        <w:rPr>
          <w:rFonts w:ascii="Times New Roman" w:hAnsi="Times New Roman" w:cs="Times New Roman" w:hint="eastAsia"/>
          <w:color w:val="000000" w:themeColor="text1"/>
          <w:sz w:val="24"/>
          <w:szCs w:val="24"/>
        </w:rPr>
        <w:t>用于物种数据分析</w:t>
      </w:r>
      <w:r w:rsidR="00844F13" w:rsidRPr="005528AF">
        <w:rPr>
          <w:rFonts w:ascii="Times New Roman" w:hAnsi="Times New Roman" w:cs="Times New Roman"/>
          <w:color w:val="000000" w:themeColor="text1"/>
          <w:sz w:val="24"/>
          <w:szCs w:val="24"/>
        </w:rPr>
        <w:fldChar w:fldCharType="begin"/>
      </w:r>
      <w:r w:rsidR="00844F13">
        <w:rPr>
          <w:rFonts w:ascii="Times New Roman" w:hAnsi="Times New Roman" w:cs="Times New Roman"/>
          <w:color w:val="000000" w:themeColor="text1"/>
          <w:sz w:val="24"/>
          <w:szCs w:val="24"/>
        </w:rPr>
        <w:instrText xml:space="preserve"> ADDIN EN.CITE &lt;EndNote&gt;&lt;Cite&gt;&lt;Author&gt;Borcard&lt;/Author&gt;&lt;Year&gt;2018&lt;/Year&gt;&lt;RecNum&gt;96&lt;/RecNum&gt;&lt;DisplayText&gt;&lt;style face="superscript"&gt;[30]&lt;/style&gt;&lt;/DisplayText&gt;&lt;record&gt;&lt;rec-number&gt;96&lt;/rec-number&gt;&lt;foreign-keys&gt;&lt;key app="EN" db-id="awdrrxf56w52whedwtpvwtxhd09sdzew02vt" timestamp="1570154232"&gt;96&lt;/key&gt;&lt;/foreign-keys&gt;&lt;ref-type name="Book Section"&gt;5&lt;/ref-type&gt;&lt;contributors&gt;&lt;authors&gt;&lt;author&gt;Borcard, D.&lt;/author&gt;&lt;author&gt;Gillet, F.&lt;/author&gt;&lt;author&gt;Legendre, P.&lt;/author&gt;&lt;/authors&gt;&lt;secondary-authors&gt;&lt;author&gt;Borcard, D.&lt;/author&gt;&lt;author&gt;Gillet, F.&lt;/author&gt;&lt;author&gt;Legendre, P.&lt;/author&gt;&lt;/secondary-authors&gt;&lt;/contributors&gt;&lt;titles&gt;&lt;title&gt;Unconstrained ordination&lt;/title&gt;&lt;secondary-title&gt;Numerical Ecology with R&lt;/secondary-title&gt;&lt;/titles&gt;&lt;pages&gt;151-201&lt;/pages&gt;&lt;edition&gt;2&lt;/edition&gt;&lt;section&gt;5&lt;/section&gt;&lt;dates&gt;&lt;year&gt;2018&lt;/year&gt;&lt;/dates&gt;&lt;pub-location&gt;Switzerland&lt;/pub-location&gt;&lt;publisher&gt;Springer International Publishing&lt;/publisher&gt;&lt;isbn&gt;978-3-319-71404-2&lt;/isbn&gt;&lt;urls&gt;&lt;/urls&gt;&lt;electronic-resource-num&gt;10.1007/978-3-319-71404-2&lt;/electronic-resource-num&gt;&lt;/record&gt;&lt;/Cite&gt;&lt;/EndNote&gt;</w:instrText>
      </w:r>
      <w:r w:rsidR="00844F13" w:rsidRPr="005528AF">
        <w:rPr>
          <w:rFonts w:ascii="Times New Roman" w:hAnsi="Times New Roman" w:cs="Times New Roman"/>
          <w:color w:val="000000" w:themeColor="text1"/>
          <w:sz w:val="24"/>
          <w:szCs w:val="24"/>
        </w:rPr>
        <w:fldChar w:fldCharType="separate"/>
      </w:r>
      <w:r w:rsidR="00844F13" w:rsidRPr="009C1927">
        <w:rPr>
          <w:rFonts w:ascii="Times New Roman" w:hAnsi="Times New Roman" w:cs="Times New Roman"/>
          <w:noProof/>
          <w:color w:val="000000" w:themeColor="text1"/>
          <w:sz w:val="24"/>
          <w:szCs w:val="24"/>
          <w:vertAlign w:val="superscript"/>
        </w:rPr>
        <w:t>[</w:t>
      </w:r>
      <w:hyperlink w:anchor="_ENREF_30" w:tooltip="Borcard, 2018 #96" w:history="1">
        <w:r w:rsidR="0000551E" w:rsidRPr="009C1927">
          <w:rPr>
            <w:rFonts w:ascii="Times New Roman" w:hAnsi="Times New Roman" w:cs="Times New Roman"/>
            <w:noProof/>
            <w:color w:val="000000" w:themeColor="text1"/>
            <w:sz w:val="24"/>
            <w:szCs w:val="24"/>
            <w:vertAlign w:val="superscript"/>
          </w:rPr>
          <w:t>30</w:t>
        </w:r>
      </w:hyperlink>
      <w:r w:rsidR="00844F13" w:rsidRPr="009C1927">
        <w:rPr>
          <w:rFonts w:ascii="Times New Roman" w:hAnsi="Times New Roman" w:cs="Times New Roman"/>
          <w:noProof/>
          <w:color w:val="000000" w:themeColor="text1"/>
          <w:sz w:val="24"/>
          <w:szCs w:val="24"/>
          <w:vertAlign w:val="superscript"/>
        </w:rPr>
        <w:t>]</w:t>
      </w:r>
      <w:r w:rsidR="00844F13" w:rsidRPr="005528AF">
        <w:rPr>
          <w:rFonts w:ascii="Times New Roman" w:hAnsi="Times New Roman" w:cs="Times New Roman"/>
          <w:color w:val="000000" w:themeColor="text1"/>
          <w:sz w:val="24"/>
          <w:szCs w:val="24"/>
        </w:rPr>
        <w:fldChar w:fldCharType="end"/>
      </w:r>
      <w:r w:rsidRPr="000A2E1E">
        <w:rPr>
          <w:rFonts w:ascii="Times New Roman" w:hAnsi="Times New Roman" w:cs="Times New Roman" w:hint="eastAsia"/>
          <w:color w:val="000000" w:themeColor="text1"/>
          <w:sz w:val="24"/>
          <w:szCs w:val="24"/>
        </w:rPr>
        <w:t>。相反，</w:t>
      </w:r>
      <w:r w:rsidRPr="000A2E1E">
        <w:rPr>
          <w:rFonts w:ascii="Times New Roman" w:hAnsi="Times New Roman" w:cs="Times New Roman" w:hint="eastAsia"/>
          <w:color w:val="000000" w:themeColor="text1"/>
          <w:sz w:val="24"/>
          <w:szCs w:val="24"/>
        </w:rPr>
        <w:t>CA</w:t>
      </w:r>
      <w:r w:rsidRPr="000A2E1E">
        <w:rPr>
          <w:rFonts w:ascii="Times New Roman" w:hAnsi="Times New Roman" w:cs="Times New Roman" w:hint="eastAsia"/>
          <w:color w:val="000000" w:themeColor="text1"/>
          <w:sz w:val="24"/>
          <w:szCs w:val="24"/>
        </w:rPr>
        <w:t>适合于物种丰度数据</w:t>
      </w:r>
      <w:r w:rsidR="00635146">
        <w:rPr>
          <w:rFonts w:ascii="Times New Roman" w:hAnsi="Times New Roman" w:cs="Times New Roman" w:hint="eastAsia"/>
          <w:color w:val="000000" w:themeColor="text1"/>
          <w:sz w:val="24"/>
          <w:szCs w:val="24"/>
        </w:rPr>
        <w:t>分析，而且</w:t>
      </w:r>
      <w:r w:rsidR="00635146" w:rsidRPr="000A2E1E">
        <w:rPr>
          <w:rFonts w:ascii="Times New Roman" w:hAnsi="Times New Roman" w:cs="Times New Roman" w:hint="eastAsia"/>
          <w:color w:val="000000" w:themeColor="text1"/>
          <w:sz w:val="24"/>
          <w:szCs w:val="24"/>
        </w:rPr>
        <w:t>无需预先转换</w:t>
      </w:r>
      <w:r w:rsidR="00635146">
        <w:rPr>
          <w:rFonts w:ascii="Times New Roman" w:hAnsi="Times New Roman" w:cs="Times New Roman" w:hint="eastAsia"/>
          <w:color w:val="000000" w:themeColor="text1"/>
          <w:sz w:val="24"/>
          <w:szCs w:val="24"/>
        </w:rPr>
        <w:t>数据</w:t>
      </w:r>
      <w:r w:rsidRPr="000A2E1E">
        <w:rPr>
          <w:rFonts w:ascii="Times New Roman" w:hAnsi="Times New Roman" w:cs="Times New Roman" w:hint="eastAsia"/>
          <w:color w:val="000000" w:themeColor="text1"/>
          <w:sz w:val="24"/>
          <w:szCs w:val="24"/>
        </w:rPr>
        <w:t>。在</w:t>
      </w:r>
      <w:r w:rsidRPr="000A2E1E">
        <w:rPr>
          <w:rFonts w:ascii="Times New Roman" w:hAnsi="Times New Roman" w:cs="Times New Roman" w:hint="eastAsia"/>
          <w:color w:val="000000" w:themeColor="text1"/>
          <w:sz w:val="24"/>
          <w:szCs w:val="24"/>
        </w:rPr>
        <w:t>CA</w:t>
      </w:r>
      <w:r w:rsidRPr="000A2E1E">
        <w:rPr>
          <w:rFonts w:ascii="Times New Roman" w:hAnsi="Times New Roman" w:cs="Times New Roman" w:hint="eastAsia"/>
          <w:color w:val="000000" w:themeColor="text1"/>
          <w:sz w:val="24"/>
          <w:szCs w:val="24"/>
        </w:rPr>
        <w:t>分析中，所有样本均使用</w:t>
      </w:r>
      <w:r w:rsidRPr="000A2E1E">
        <w:rPr>
          <w:rFonts w:ascii="Times New Roman" w:hAnsi="Times New Roman" w:cs="Times New Roman" w:hint="eastAsia"/>
          <w:color w:val="000000" w:themeColor="text1"/>
          <w:sz w:val="24"/>
          <w:szCs w:val="24"/>
        </w:rPr>
        <w:t>Pearson</w:t>
      </w:r>
      <w:r w:rsidR="00B876F8">
        <w:rPr>
          <w:rFonts w:ascii="Times New Roman" w:hAnsi="Times New Roman" w:cs="Times New Roman" w:hint="eastAsia"/>
          <w:color w:val="000000" w:themeColor="text1"/>
          <w:sz w:val="24"/>
          <w:szCs w:val="24"/>
        </w:rPr>
        <w:t>卡方</w:t>
      </w:r>
      <w:r w:rsidRPr="000A2E1E">
        <w:rPr>
          <w:rFonts w:ascii="Times New Roman" w:hAnsi="Times New Roman" w:cs="Times New Roman" w:hint="eastAsia"/>
          <w:color w:val="000000" w:themeColor="text1"/>
          <w:sz w:val="24"/>
          <w:szCs w:val="24"/>
        </w:rPr>
        <w:t>距离进行</w:t>
      </w:r>
      <w:r w:rsidR="00B876F8">
        <w:rPr>
          <w:rFonts w:ascii="Times New Roman" w:hAnsi="Times New Roman" w:cs="Times New Roman" w:hint="eastAsia"/>
          <w:color w:val="000000" w:themeColor="text1"/>
          <w:sz w:val="24"/>
          <w:szCs w:val="24"/>
        </w:rPr>
        <w:t>排序</w:t>
      </w:r>
      <w:r w:rsidR="00844F13" w:rsidRPr="005528AF">
        <w:rPr>
          <w:rFonts w:ascii="Times New Roman" w:hAnsi="Times New Roman" w:cs="Times New Roman"/>
          <w:color w:val="000000" w:themeColor="text1"/>
          <w:sz w:val="24"/>
          <w:szCs w:val="24"/>
        </w:rPr>
        <w:fldChar w:fldCharType="begin"/>
      </w:r>
      <w:r w:rsidR="00844F13">
        <w:rPr>
          <w:rFonts w:ascii="Times New Roman" w:hAnsi="Times New Roman" w:cs="Times New Roman"/>
          <w:color w:val="000000" w:themeColor="text1"/>
          <w:sz w:val="24"/>
          <w:szCs w:val="24"/>
        </w:rPr>
        <w:instrText xml:space="preserve"> ADDIN EN.CITE &lt;EndNote&gt;&lt;Cite&gt;&lt;Author&gt;Borcard&lt;/Author&gt;&lt;Year&gt;2018&lt;/Year&gt;&lt;RecNum&gt;96&lt;/RecNum&gt;&lt;DisplayText&gt;&lt;style face="superscript"&gt;[30]&lt;/style&gt;&lt;/DisplayText&gt;&lt;record&gt;&lt;rec-number&gt;96&lt;/rec-number&gt;&lt;foreign-keys&gt;&lt;key app="EN" db-id="awdrrxf56w52whedwtpvwtxhd09sdzew02vt" timestamp="1570154232"&gt;96&lt;/key&gt;&lt;/foreign-keys&gt;&lt;ref-type name="Book Section"&gt;5&lt;/ref-type&gt;&lt;contributors&gt;&lt;authors&gt;&lt;author&gt;Borcard, D.&lt;/author&gt;&lt;author&gt;Gillet, F.&lt;/author&gt;&lt;author&gt;Legendre, P.&lt;/author&gt;&lt;/authors&gt;&lt;secondary-authors&gt;&lt;author&gt;Borcard, D.&lt;/author&gt;&lt;author&gt;Gillet, F.&lt;/author&gt;&lt;author&gt;Legendre, P.&lt;/author&gt;&lt;/secondary-authors&gt;&lt;/contributors&gt;&lt;titles&gt;&lt;title&gt;Unconstrained ordination&lt;/title&gt;&lt;secondary-title&gt;Numerical Ecology with R&lt;/secondary-title&gt;&lt;/titles&gt;&lt;pages&gt;151-201&lt;/pages&gt;&lt;edition&gt;2&lt;/edition&gt;&lt;section&gt;5&lt;/section&gt;&lt;dates&gt;&lt;year&gt;2018&lt;/year&gt;&lt;/dates&gt;&lt;pub-location&gt;Switzerland&lt;/pub-location&gt;&lt;publisher&gt;Springer International Publishing&lt;/publisher&gt;&lt;isbn&gt;978-3-319-71404-2&lt;/isbn&gt;&lt;urls&gt;&lt;/urls&gt;&lt;electronic-resource-num&gt;10.1007/978-3-319-71404-2&lt;/electronic-resource-num&gt;&lt;/record&gt;&lt;/Cite&gt;&lt;/EndNote&gt;</w:instrText>
      </w:r>
      <w:r w:rsidR="00844F13" w:rsidRPr="005528AF">
        <w:rPr>
          <w:rFonts w:ascii="Times New Roman" w:hAnsi="Times New Roman" w:cs="Times New Roman"/>
          <w:color w:val="000000" w:themeColor="text1"/>
          <w:sz w:val="24"/>
          <w:szCs w:val="24"/>
        </w:rPr>
        <w:fldChar w:fldCharType="separate"/>
      </w:r>
      <w:r w:rsidR="00844F13" w:rsidRPr="009C1927">
        <w:rPr>
          <w:rFonts w:ascii="Times New Roman" w:hAnsi="Times New Roman" w:cs="Times New Roman"/>
          <w:noProof/>
          <w:color w:val="000000" w:themeColor="text1"/>
          <w:sz w:val="24"/>
          <w:szCs w:val="24"/>
          <w:vertAlign w:val="superscript"/>
        </w:rPr>
        <w:t>[</w:t>
      </w:r>
      <w:hyperlink w:anchor="_ENREF_30" w:tooltip="Borcard, 2018 #96" w:history="1">
        <w:r w:rsidR="0000551E" w:rsidRPr="009C1927">
          <w:rPr>
            <w:rFonts w:ascii="Times New Roman" w:hAnsi="Times New Roman" w:cs="Times New Roman"/>
            <w:noProof/>
            <w:color w:val="000000" w:themeColor="text1"/>
            <w:sz w:val="24"/>
            <w:szCs w:val="24"/>
            <w:vertAlign w:val="superscript"/>
          </w:rPr>
          <w:t>30</w:t>
        </w:r>
      </w:hyperlink>
      <w:r w:rsidR="00844F13" w:rsidRPr="009C1927">
        <w:rPr>
          <w:rFonts w:ascii="Times New Roman" w:hAnsi="Times New Roman" w:cs="Times New Roman"/>
          <w:noProof/>
          <w:color w:val="000000" w:themeColor="text1"/>
          <w:sz w:val="24"/>
          <w:szCs w:val="24"/>
          <w:vertAlign w:val="superscript"/>
        </w:rPr>
        <w:t>]</w:t>
      </w:r>
      <w:r w:rsidR="00844F13" w:rsidRPr="005528AF">
        <w:rPr>
          <w:rFonts w:ascii="Times New Roman" w:hAnsi="Times New Roman" w:cs="Times New Roman"/>
          <w:color w:val="000000" w:themeColor="text1"/>
          <w:sz w:val="24"/>
          <w:szCs w:val="24"/>
        </w:rPr>
        <w:fldChar w:fldCharType="end"/>
      </w:r>
      <w:r w:rsidRPr="000A2E1E">
        <w:rPr>
          <w:rFonts w:ascii="Times New Roman" w:hAnsi="Times New Roman" w:cs="Times New Roman" w:hint="eastAsia"/>
          <w:color w:val="000000" w:themeColor="text1"/>
          <w:sz w:val="24"/>
          <w:szCs w:val="24"/>
        </w:rPr>
        <w:t>。但是请注意，稀有物种可能会对</w:t>
      </w:r>
      <w:r w:rsidRPr="000A2E1E">
        <w:rPr>
          <w:rFonts w:ascii="Times New Roman" w:hAnsi="Times New Roman" w:cs="Times New Roman" w:hint="eastAsia"/>
          <w:color w:val="000000" w:themeColor="text1"/>
          <w:sz w:val="24"/>
          <w:szCs w:val="24"/>
        </w:rPr>
        <w:t>CA</w:t>
      </w:r>
      <w:r w:rsidRPr="000A2E1E">
        <w:rPr>
          <w:rFonts w:ascii="Times New Roman" w:hAnsi="Times New Roman" w:cs="Times New Roman" w:hint="eastAsia"/>
          <w:color w:val="000000" w:themeColor="text1"/>
          <w:sz w:val="24"/>
          <w:szCs w:val="24"/>
        </w:rPr>
        <w:t>分析产生过大影响</w:t>
      </w:r>
      <w:r w:rsidR="00F54ED1" w:rsidRPr="005528AF">
        <w:rPr>
          <w:rFonts w:ascii="Times New Roman" w:hAnsi="Times New Roman" w:cs="Times New Roman"/>
          <w:color w:val="000000" w:themeColor="text1"/>
          <w:sz w:val="24"/>
          <w:szCs w:val="24"/>
        </w:rPr>
        <w:fldChar w:fldCharType="begin"/>
      </w:r>
      <w:r w:rsidR="00F54ED1">
        <w:rPr>
          <w:rFonts w:ascii="Times New Roman" w:hAnsi="Times New Roman" w:cs="Times New Roman"/>
          <w:color w:val="000000" w:themeColor="text1"/>
          <w:sz w:val="24"/>
          <w:szCs w:val="24"/>
        </w:rPr>
        <w:instrText xml:space="preserve"> ADDIN EN.CITE &lt;EndNote&gt;&lt;Cite&gt;&lt;Author&gt;Legendre&lt;/Author&gt;&lt;Year&gt;2001&lt;/Year&gt;&lt;RecNum&gt;135&lt;/RecNum&gt;&lt;DisplayText&gt;&lt;style face="superscript"&gt;[33]&lt;/style&gt;&lt;/DisplayText&gt;&lt;record&gt;&lt;rec-number&gt;135&lt;/rec-number&gt;&lt;foreign-keys&gt;&lt;key app="EN" db-id="awdrrxf56w52whedwtpvwtxhd09sdzew02vt" timestamp="1574662684"&gt;135&lt;/key&gt;&lt;/foreign-keys&gt;&lt;ref-type name="Journal Article"&gt;17&lt;/ref-type&gt;&lt;contributors&gt;&lt;authors&gt;&lt;author&gt;Legendre, P.&lt;/author&gt;&lt;author&gt;Gallagher, E. D.&lt;/author&gt;&lt;/authors&gt;&lt;/contributors&gt;&lt;auth-address&gt;Departement de sciences biologiques, Universite de Montreal, C.P. 6128, succursale Centre-ville, H3C 3J7, Montreal, Quebec, Canada.&amp;#xD;Department of Environmental, Coastal &amp;amp; Ocean Sciences, University of Massachusetts at Boston, 02125, Boston, MA, USA.&lt;/auth-address&gt;&lt;titles&gt;&lt;title&gt;Ecologically meaningful transformations for ordination of species data&lt;/title&gt;&lt;secondary-title&gt;Oecologia&lt;/secondary-title&gt;&lt;/titles&gt;&lt;periodical&gt;&lt;full-title&gt;Oecologia&lt;/full-title&gt;&lt;/periodical&gt;&lt;pages&gt;271-280&lt;/pages&gt;&lt;volume&gt;129&lt;/volume&gt;&lt;number&gt;2&lt;/number&gt;&lt;edition&gt;2001/10/01&lt;/edition&gt;&lt;keywords&gt;&lt;keyword&gt;Biplot diagram&lt;/keyword&gt;&lt;keyword&gt;Canonical correspondence analysis&lt;/keyword&gt;&lt;keyword&gt;Correspondence analysis&lt;/keyword&gt;&lt;keyword&gt;Principal-component analysis&lt;/keyword&gt;&lt;keyword&gt;Redundancy analysis&lt;/keyword&gt;&lt;/keywords&gt;&lt;dates&gt;&lt;year&gt;2001&lt;/year&gt;&lt;pub-dates&gt;&lt;date&gt;Oct&lt;/date&gt;&lt;/pub-dates&gt;&lt;/dates&gt;&lt;isbn&gt;1432-1939 (Electronic)&amp;#xD;0029-8549 (Linking)&lt;/isbn&gt;&lt;accession-num&gt;28547606&lt;/accession-num&gt;&lt;urls&gt;&lt;related-urls&gt;&lt;url&gt;https://www.ncbi.nlm.nih.gov/pubmed/28547606&lt;/url&gt;&lt;/related-urls&gt;&lt;/urls&gt;&lt;electronic-resource-num&gt;10.1007/s004420100716&lt;/electronic-resource-num&gt;&lt;/record&gt;&lt;/Cite&gt;&lt;/EndNote&gt;</w:instrText>
      </w:r>
      <w:r w:rsidR="00F54ED1" w:rsidRPr="005528AF">
        <w:rPr>
          <w:rFonts w:ascii="Times New Roman" w:hAnsi="Times New Roman" w:cs="Times New Roman"/>
          <w:color w:val="000000" w:themeColor="text1"/>
          <w:sz w:val="24"/>
          <w:szCs w:val="24"/>
        </w:rPr>
        <w:fldChar w:fldCharType="separate"/>
      </w:r>
      <w:r w:rsidR="00F54ED1" w:rsidRPr="009C1927">
        <w:rPr>
          <w:rFonts w:ascii="Times New Roman" w:hAnsi="Times New Roman" w:cs="Times New Roman"/>
          <w:noProof/>
          <w:color w:val="000000" w:themeColor="text1"/>
          <w:sz w:val="24"/>
          <w:szCs w:val="24"/>
          <w:vertAlign w:val="superscript"/>
        </w:rPr>
        <w:t>[</w:t>
      </w:r>
      <w:hyperlink w:anchor="_ENREF_33" w:tooltip="Legendre, 2001 #135" w:history="1">
        <w:r w:rsidR="0000551E" w:rsidRPr="009C1927">
          <w:rPr>
            <w:rFonts w:ascii="Times New Roman" w:hAnsi="Times New Roman" w:cs="Times New Roman"/>
            <w:noProof/>
            <w:color w:val="000000" w:themeColor="text1"/>
            <w:sz w:val="24"/>
            <w:szCs w:val="24"/>
            <w:vertAlign w:val="superscript"/>
          </w:rPr>
          <w:t>33</w:t>
        </w:r>
      </w:hyperlink>
      <w:r w:rsidR="00F54ED1" w:rsidRPr="009C1927">
        <w:rPr>
          <w:rFonts w:ascii="Times New Roman" w:hAnsi="Times New Roman" w:cs="Times New Roman"/>
          <w:noProof/>
          <w:color w:val="000000" w:themeColor="text1"/>
          <w:sz w:val="24"/>
          <w:szCs w:val="24"/>
          <w:vertAlign w:val="superscript"/>
        </w:rPr>
        <w:t>]</w:t>
      </w:r>
      <w:r w:rsidR="00F54ED1" w:rsidRPr="005528AF">
        <w:rPr>
          <w:rFonts w:ascii="Times New Roman" w:hAnsi="Times New Roman" w:cs="Times New Roman"/>
          <w:color w:val="000000" w:themeColor="text1"/>
          <w:sz w:val="24"/>
          <w:szCs w:val="24"/>
        </w:rPr>
        <w:fldChar w:fldCharType="end"/>
      </w:r>
      <w:r w:rsidRPr="000A2E1E">
        <w:rPr>
          <w:rFonts w:ascii="Times New Roman" w:hAnsi="Times New Roman" w:cs="Times New Roman" w:hint="eastAsia"/>
          <w:color w:val="000000" w:themeColor="text1"/>
          <w:sz w:val="24"/>
          <w:szCs w:val="24"/>
        </w:rPr>
        <w:t>。如果研究人员希望基于</w:t>
      </w:r>
      <w:r w:rsidR="00B91C4E">
        <w:rPr>
          <w:rFonts w:ascii="Times New Roman" w:hAnsi="Times New Roman" w:cs="Times New Roman" w:hint="eastAsia"/>
          <w:color w:val="000000" w:themeColor="text1"/>
          <w:sz w:val="24"/>
          <w:szCs w:val="24"/>
        </w:rPr>
        <w:t>相异性指标</w:t>
      </w:r>
      <w:r w:rsidRPr="000A2E1E">
        <w:rPr>
          <w:rFonts w:ascii="Times New Roman" w:hAnsi="Times New Roman" w:cs="Times New Roman" w:hint="eastAsia"/>
          <w:color w:val="000000" w:themeColor="text1"/>
          <w:sz w:val="24"/>
          <w:szCs w:val="24"/>
        </w:rPr>
        <w:t>来对样本或特征进行</w:t>
      </w:r>
      <w:r w:rsidR="00B91C4E">
        <w:rPr>
          <w:rFonts w:ascii="Times New Roman" w:hAnsi="Times New Roman" w:cs="Times New Roman" w:hint="eastAsia"/>
          <w:color w:val="000000" w:themeColor="text1"/>
          <w:sz w:val="24"/>
          <w:szCs w:val="24"/>
        </w:rPr>
        <w:t>排序</w:t>
      </w:r>
      <w:r w:rsidRPr="000A2E1E">
        <w:rPr>
          <w:rFonts w:ascii="Times New Roman" w:hAnsi="Times New Roman" w:cs="Times New Roman" w:hint="eastAsia"/>
          <w:color w:val="000000" w:themeColor="text1"/>
          <w:sz w:val="24"/>
          <w:szCs w:val="24"/>
        </w:rPr>
        <w:t>，那么</w:t>
      </w:r>
      <w:r w:rsidRPr="000A2E1E">
        <w:rPr>
          <w:rFonts w:ascii="Times New Roman" w:hAnsi="Times New Roman" w:cs="Times New Roman" w:hint="eastAsia"/>
          <w:color w:val="000000" w:themeColor="text1"/>
          <w:sz w:val="24"/>
          <w:szCs w:val="24"/>
        </w:rPr>
        <w:t>PCoA</w:t>
      </w:r>
      <w:r w:rsidRPr="000A2E1E">
        <w:rPr>
          <w:rFonts w:ascii="Times New Roman" w:hAnsi="Times New Roman" w:cs="Times New Roman" w:hint="eastAsia"/>
          <w:color w:val="000000" w:themeColor="text1"/>
          <w:sz w:val="24"/>
          <w:szCs w:val="24"/>
        </w:rPr>
        <w:t>是一个不错的选择。在微生物组研究中，</w:t>
      </w:r>
      <w:r w:rsidRPr="000A2E1E">
        <w:rPr>
          <w:rFonts w:ascii="Times New Roman" w:hAnsi="Times New Roman" w:cs="Times New Roman" w:hint="eastAsia"/>
          <w:color w:val="000000" w:themeColor="text1"/>
          <w:sz w:val="24"/>
          <w:szCs w:val="24"/>
        </w:rPr>
        <w:t>PCoA</w:t>
      </w:r>
      <w:r w:rsidRPr="000A2E1E">
        <w:rPr>
          <w:rFonts w:ascii="Times New Roman" w:hAnsi="Times New Roman" w:cs="Times New Roman" w:hint="eastAsia"/>
          <w:color w:val="000000" w:themeColor="text1"/>
          <w:sz w:val="24"/>
          <w:szCs w:val="24"/>
        </w:rPr>
        <w:t>分析最常使用</w:t>
      </w:r>
      <w:r w:rsidRPr="000A2E1E">
        <w:rPr>
          <w:rFonts w:ascii="Times New Roman" w:hAnsi="Times New Roman" w:cs="Times New Roman" w:hint="eastAsia"/>
          <w:color w:val="000000" w:themeColor="text1"/>
          <w:sz w:val="24"/>
          <w:szCs w:val="24"/>
        </w:rPr>
        <w:t>Bray-Curtis</w:t>
      </w:r>
      <w:r w:rsidRPr="000A2E1E">
        <w:rPr>
          <w:rFonts w:ascii="Times New Roman" w:hAnsi="Times New Roman" w:cs="Times New Roman" w:hint="eastAsia"/>
          <w:color w:val="000000" w:themeColor="text1"/>
          <w:sz w:val="24"/>
          <w:szCs w:val="24"/>
        </w:rPr>
        <w:t>相异性和</w:t>
      </w:r>
      <w:r w:rsidRPr="000A2E1E">
        <w:rPr>
          <w:rFonts w:ascii="Times New Roman" w:hAnsi="Times New Roman" w:cs="Times New Roman" w:hint="eastAsia"/>
          <w:color w:val="000000" w:themeColor="text1"/>
          <w:sz w:val="24"/>
          <w:szCs w:val="24"/>
        </w:rPr>
        <w:t>UniFrac</w:t>
      </w:r>
      <w:r w:rsidRPr="000A2E1E">
        <w:rPr>
          <w:rFonts w:ascii="Times New Roman" w:hAnsi="Times New Roman" w:cs="Times New Roman" w:hint="eastAsia"/>
          <w:color w:val="000000" w:themeColor="text1"/>
          <w:sz w:val="24"/>
          <w:szCs w:val="24"/>
        </w:rPr>
        <w:t>距</w:t>
      </w:r>
      <w:r w:rsidRPr="000A2E1E">
        <w:rPr>
          <w:rFonts w:ascii="Times New Roman" w:hAnsi="Times New Roman" w:cs="Times New Roman" w:hint="eastAsia"/>
          <w:color w:val="000000" w:themeColor="text1"/>
          <w:sz w:val="24"/>
          <w:szCs w:val="24"/>
        </w:rPr>
        <w:lastRenderedPageBreak/>
        <w:t>离。</w:t>
      </w:r>
      <w:r w:rsidRPr="000A2E1E">
        <w:rPr>
          <w:rFonts w:ascii="Times New Roman" w:hAnsi="Times New Roman" w:cs="Times New Roman" w:hint="eastAsia"/>
          <w:color w:val="000000" w:themeColor="text1"/>
          <w:sz w:val="24"/>
          <w:szCs w:val="24"/>
        </w:rPr>
        <w:t>NMDS</w:t>
      </w:r>
      <w:r w:rsidRPr="000A2E1E">
        <w:rPr>
          <w:rFonts w:ascii="Times New Roman" w:hAnsi="Times New Roman" w:cs="Times New Roman" w:hint="eastAsia"/>
          <w:color w:val="000000" w:themeColor="text1"/>
          <w:sz w:val="24"/>
          <w:szCs w:val="24"/>
        </w:rPr>
        <w:t>用于表示排序图中样</w:t>
      </w:r>
      <w:r w:rsidR="00586CE7">
        <w:rPr>
          <w:rFonts w:ascii="Times New Roman" w:hAnsi="Times New Roman" w:cs="Times New Roman" w:hint="eastAsia"/>
          <w:color w:val="000000" w:themeColor="text1"/>
          <w:sz w:val="24"/>
          <w:szCs w:val="24"/>
        </w:rPr>
        <w:t>本</w:t>
      </w:r>
      <w:r w:rsidRPr="000A2E1E">
        <w:rPr>
          <w:rFonts w:ascii="Times New Roman" w:hAnsi="Times New Roman" w:cs="Times New Roman" w:hint="eastAsia"/>
          <w:color w:val="000000" w:themeColor="text1"/>
          <w:sz w:val="24"/>
          <w:szCs w:val="24"/>
        </w:rPr>
        <w:t>的相对位置。与</w:t>
      </w:r>
      <w:r w:rsidRPr="000A2E1E">
        <w:rPr>
          <w:rFonts w:ascii="Times New Roman" w:hAnsi="Times New Roman" w:cs="Times New Roman" w:hint="eastAsia"/>
          <w:color w:val="000000" w:themeColor="text1"/>
          <w:sz w:val="24"/>
          <w:szCs w:val="24"/>
        </w:rPr>
        <w:t>PCoA</w:t>
      </w:r>
      <w:r w:rsidRPr="000A2E1E">
        <w:rPr>
          <w:rFonts w:ascii="Times New Roman" w:hAnsi="Times New Roman" w:cs="Times New Roman" w:hint="eastAsia"/>
          <w:color w:val="000000" w:themeColor="text1"/>
          <w:sz w:val="24"/>
          <w:szCs w:val="24"/>
        </w:rPr>
        <w:t>相似，</w:t>
      </w:r>
      <w:r w:rsidRPr="000A2E1E">
        <w:rPr>
          <w:rFonts w:ascii="Times New Roman" w:hAnsi="Times New Roman" w:cs="Times New Roman" w:hint="eastAsia"/>
          <w:color w:val="000000" w:themeColor="text1"/>
          <w:sz w:val="24"/>
          <w:szCs w:val="24"/>
        </w:rPr>
        <w:t>NMDS</w:t>
      </w:r>
      <w:r w:rsidRPr="000A2E1E">
        <w:rPr>
          <w:rFonts w:ascii="Times New Roman" w:hAnsi="Times New Roman" w:cs="Times New Roman" w:hint="eastAsia"/>
          <w:color w:val="000000" w:themeColor="text1"/>
          <w:sz w:val="24"/>
          <w:szCs w:val="24"/>
        </w:rPr>
        <w:t>分析可以使用任何距离或</w:t>
      </w:r>
      <w:r w:rsidR="00586CE7">
        <w:rPr>
          <w:rFonts w:ascii="Times New Roman" w:hAnsi="Times New Roman" w:cs="Times New Roman" w:hint="eastAsia"/>
          <w:color w:val="000000" w:themeColor="text1"/>
          <w:sz w:val="24"/>
          <w:szCs w:val="24"/>
        </w:rPr>
        <w:t>相异</w:t>
      </w:r>
      <w:r w:rsidRPr="000A2E1E">
        <w:rPr>
          <w:rFonts w:ascii="Times New Roman" w:hAnsi="Times New Roman" w:cs="Times New Roman" w:hint="eastAsia"/>
          <w:color w:val="000000" w:themeColor="text1"/>
          <w:sz w:val="24"/>
          <w:szCs w:val="24"/>
        </w:rPr>
        <w:t>矩阵。</w:t>
      </w:r>
      <w:r w:rsidR="002D3CD5">
        <w:rPr>
          <w:rFonts w:ascii="Times New Roman" w:hAnsi="Times New Roman" w:cs="Times New Roman" w:hint="eastAsia"/>
          <w:color w:val="000000" w:themeColor="text1"/>
          <w:sz w:val="24"/>
          <w:szCs w:val="24"/>
        </w:rPr>
        <w:t>参考</w:t>
      </w:r>
      <w:r w:rsidRPr="000A2E1E">
        <w:rPr>
          <w:rFonts w:ascii="Times New Roman" w:hAnsi="Times New Roman" w:cs="Times New Roman" w:hint="eastAsia"/>
          <w:color w:val="000000" w:themeColor="text1"/>
          <w:sz w:val="24"/>
          <w:szCs w:val="24"/>
        </w:rPr>
        <w:t>文献</w:t>
      </w:r>
      <w:r w:rsidR="002D3CD5" w:rsidRPr="002D3CD5">
        <w:rPr>
          <w:rFonts w:ascii="Times New Roman" w:hAnsi="Times New Roman" w:cs="Times New Roman"/>
          <w:color w:val="000000" w:themeColor="text1"/>
          <w:sz w:val="24"/>
          <w:szCs w:val="24"/>
        </w:rPr>
        <w:fldChar w:fldCharType="begin"/>
      </w:r>
      <w:r w:rsidR="002D3CD5" w:rsidRPr="002D3CD5">
        <w:rPr>
          <w:rFonts w:ascii="Times New Roman" w:hAnsi="Times New Roman" w:cs="Times New Roman"/>
          <w:color w:val="000000" w:themeColor="text1"/>
          <w:sz w:val="24"/>
          <w:szCs w:val="24"/>
        </w:rPr>
        <w:instrText xml:space="preserve"> ADDIN EN.CITE &lt;EndNote&gt;&lt;Cite&gt;&lt;Author&gt;Borcard&lt;/Author&gt;&lt;Year&gt;2018&lt;/Year&gt;&lt;RecNum&gt;96&lt;/RecNum&gt;&lt;DisplayText&gt;&lt;style face="superscript"&gt;[30]&lt;/style&gt;&lt;/DisplayText&gt;&lt;record&gt;&lt;rec-number&gt;96&lt;/rec-number&gt;&lt;foreign-keys&gt;&lt;key app="EN" db-id="awdrrxf56w52whedwtpvwtxhd09sdzew02vt" timestamp="1570154232"&gt;96&lt;/key&gt;&lt;/foreign-keys&gt;&lt;ref-type name="Book Section"&gt;5&lt;/ref-type&gt;&lt;contributors&gt;&lt;authors&gt;&lt;author&gt;Borcard, D.&lt;/author&gt;&lt;author&gt;Gillet, F.&lt;/author&gt;&lt;author&gt;Legendre, P.&lt;/author&gt;&lt;/authors&gt;&lt;secondary-authors&gt;&lt;author&gt;Borcard, D.&lt;/author&gt;&lt;author&gt;Gillet, F.&lt;/author&gt;&lt;author&gt;Legendre, P.&lt;/author&gt;&lt;/secondary-authors&gt;&lt;/contributors&gt;&lt;titles&gt;&lt;title&gt;Unconstrained ordination&lt;/title&gt;&lt;secondary-title&gt;Numerical Ecology with R&lt;/secondary-title&gt;&lt;/titles&gt;&lt;pages&gt;151-201&lt;/pages&gt;&lt;edition&gt;2&lt;/edition&gt;&lt;section&gt;5&lt;/section&gt;&lt;dates&gt;&lt;year&gt;2018&lt;/year&gt;&lt;/dates&gt;&lt;pub-location&gt;Switzerland&lt;/pub-location&gt;&lt;publisher&gt;Springer International Publishing&lt;/publisher&gt;&lt;isbn&gt;978-3-319-71404-2&lt;/isbn&gt;&lt;urls&gt;&lt;/urls&gt;&lt;electronic-resource-num&gt;10.1007/978-3-319-71404-2&lt;/electronic-resource-num&gt;&lt;/record&gt;&lt;/Cite&gt;&lt;/EndNote&gt;</w:instrText>
      </w:r>
      <w:r w:rsidR="002D3CD5" w:rsidRPr="002D3CD5">
        <w:rPr>
          <w:rFonts w:ascii="Times New Roman" w:hAnsi="Times New Roman" w:cs="Times New Roman"/>
          <w:color w:val="000000" w:themeColor="text1"/>
          <w:sz w:val="24"/>
          <w:szCs w:val="24"/>
        </w:rPr>
        <w:fldChar w:fldCharType="separate"/>
      </w:r>
      <w:r w:rsidR="002D3CD5" w:rsidRPr="002D3CD5">
        <w:rPr>
          <w:rFonts w:ascii="Times New Roman" w:hAnsi="Times New Roman" w:cs="Times New Roman"/>
          <w:noProof/>
          <w:color w:val="000000" w:themeColor="text1"/>
          <w:sz w:val="24"/>
          <w:szCs w:val="24"/>
        </w:rPr>
        <w:t>[</w:t>
      </w:r>
      <w:hyperlink w:anchor="_ENREF_30" w:tooltip="Borcard, 2018 #96" w:history="1">
        <w:r w:rsidR="0000551E" w:rsidRPr="002D3CD5">
          <w:rPr>
            <w:rFonts w:ascii="Times New Roman" w:hAnsi="Times New Roman" w:cs="Times New Roman"/>
            <w:noProof/>
            <w:color w:val="000000" w:themeColor="text1"/>
            <w:sz w:val="24"/>
            <w:szCs w:val="24"/>
          </w:rPr>
          <w:t>30</w:t>
        </w:r>
      </w:hyperlink>
      <w:r w:rsidR="002D3CD5" w:rsidRPr="002D3CD5">
        <w:rPr>
          <w:rFonts w:ascii="Times New Roman" w:hAnsi="Times New Roman" w:cs="Times New Roman"/>
          <w:noProof/>
          <w:color w:val="000000" w:themeColor="text1"/>
          <w:sz w:val="24"/>
          <w:szCs w:val="24"/>
        </w:rPr>
        <w:t>]</w:t>
      </w:r>
      <w:r w:rsidR="002D3CD5" w:rsidRPr="002D3CD5">
        <w:rPr>
          <w:rFonts w:ascii="Times New Roman" w:hAnsi="Times New Roman" w:cs="Times New Roman"/>
          <w:color w:val="000000" w:themeColor="text1"/>
          <w:sz w:val="24"/>
          <w:szCs w:val="24"/>
        </w:rPr>
        <w:fldChar w:fldCharType="end"/>
      </w:r>
      <w:r w:rsidR="002A0DF8">
        <w:rPr>
          <w:rFonts w:ascii="Times New Roman" w:hAnsi="Times New Roman" w:cs="Times New Roman" w:hint="eastAsia"/>
          <w:color w:val="000000" w:themeColor="text1"/>
          <w:sz w:val="24"/>
          <w:szCs w:val="24"/>
        </w:rPr>
        <w:t>详细介绍</w:t>
      </w:r>
      <w:r w:rsidRPr="000A2E1E">
        <w:rPr>
          <w:rFonts w:ascii="Times New Roman" w:hAnsi="Times New Roman" w:cs="Times New Roman" w:hint="eastAsia"/>
          <w:color w:val="000000" w:themeColor="text1"/>
          <w:sz w:val="24"/>
          <w:szCs w:val="24"/>
        </w:rPr>
        <w:t>了</w:t>
      </w:r>
      <w:r w:rsidRPr="000A2E1E">
        <w:rPr>
          <w:rFonts w:ascii="Times New Roman" w:hAnsi="Times New Roman" w:cs="Times New Roman" w:hint="eastAsia"/>
          <w:color w:val="000000" w:themeColor="text1"/>
          <w:sz w:val="24"/>
          <w:szCs w:val="24"/>
        </w:rPr>
        <w:t>PCoA</w:t>
      </w:r>
      <w:r w:rsidRPr="000A2E1E">
        <w:rPr>
          <w:rFonts w:ascii="Times New Roman" w:hAnsi="Times New Roman" w:cs="Times New Roman" w:hint="eastAsia"/>
          <w:color w:val="000000" w:themeColor="text1"/>
          <w:sz w:val="24"/>
          <w:szCs w:val="24"/>
        </w:rPr>
        <w:t>和</w:t>
      </w:r>
      <w:r w:rsidRPr="000A2E1E">
        <w:rPr>
          <w:rFonts w:ascii="Times New Roman" w:hAnsi="Times New Roman" w:cs="Times New Roman" w:hint="eastAsia"/>
          <w:color w:val="000000" w:themeColor="text1"/>
          <w:sz w:val="24"/>
          <w:szCs w:val="24"/>
        </w:rPr>
        <w:t>NMDS</w:t>
      </w:r>
      <w:r w:rsidRPr="000A2E1E">
        <w:rPr>
          <w:rFonts w:ascii="Times New Roman" w:hAnsi="Times New Roman" w:cs="Times New Roman" w:hint="eastAsia"/>
          <w:color w:val="000000" w:themeColor="text1"/>
          <w:sz w:val="24"/>
          <w:szCs w:val="24"/>
        </w:rPr>
        <w:t>之间的差异，在大多数情况下</w:t>
      </w:r>
      <w:r w:rsidR="002A0DF8" w:rsidRPr="000A2E1E">
        <w:rPr>
          <w:rFonts w:ascii="Times New Roman" w:hAnsi="Times New Roman" w:cs="Times New Roman" w:hint="eastAsia"/>
          <w:color w:val="000000" w:themeColor="text1"/>
          <w:sz w:val="24"/>
          <w:szCs w:val="24"/>
        </w:rPr>
        <w:t>PCoA</w:t>
      </w:r>
      <w:r w:rsidR="002A0DF8">
        <w:rPr>
          <w:rFonts w:ascii="Times New Roman" w:hAnsi="Times New Roman" w:cs="Times New Roman" w:hint="eastAsia"/>
          <w:color w:val="000000" w:themeColor="text1"/>
          <w:sz w:val="24"/>
          <w:szCs w:val="24"/>
        </w:rPr>
        <w:t>比较常用</w:t>
      </w:r>
      <w:r w:rsidRPr="000A2E1E">
        <w:rPr>
          <w:rFonts w:ascii="Times New Roman" w:hAnsi="Times New Roman" w:cs="Times New Roman" w:hint="eastAsia"/>
          <w:color w:val="000000" w:themeColor="text1"/>
          <w:sz w:val="24"/>
          <w:szCs w:val="24"/>
        </w:rPr>
        <w:t>。</w:t>
      </w:r>
    </w:p>
    <w:bookmarkEnd w:id="0"/>
    <w:bookmarkEnd w:id="19"/>
    <w:p w14:paraId="6A10EED7" w14:textId="44211776" w:rsidR="00B84FAE" w:rsidRPr="005528AF" w:rsidRDefault="0004311D" w:rsidP="000504BC">
      <w:pPr>
        <w:ind w:firstLineChars="200" w:firstLine="480"/>
        <w:rPr>
          <w:rFonts w:ascii="Times New Roman" w:hAnsi="Times New Roman" w:cs="Times New Roman"/>
          <w:color w:val="000000" w:themeColor="text1"/>
          <w:sz w:val="24"/>
          <w:szCs w:val="24"/>
        </w:rPr>
      </w:pPr>
      <w:r w:rsidRPr="0004311D">
        <w:rPr>
          <w:rFonts w:ascii="Times New Roman" w:hAnsi="Times New Roman" w:cs="Times New Roman" w:hint="eastAsia"/>
          <w:color w:val="000000" w:themeColor="text1"/>
          <w:sz w:val="24"/>
          <w:szCs w:val="24"/>
        </w:rPr>
        <w:t>RDA</w:t>
      </w:r>
      <w:r>
        <w:rPr>
          <w:rFonts w:ascii="Times New Roman" w:hAnsi="Times New Roman" w:cs="Times New Roman" w:hint="eastAsia"/>
          <w:color w:val="000000" w:themeColor="text1"/>
          <w:sz w:val="24"/>
          <w:szCs w:val="24"/>
        </w:rPr>
        <w:t>是一种</w:t>
      </w:r>
      <w:r w:rsidRPr="0004311D">
        <w:rPr>
          <w:rFonts w:ascii="Times New Roman" w:hAnsi="Times New Roman" w:cs="Times New Roman" w:hint="eastAsia"/>
          <w:color w:val="000000" w:themeColor="text1"/>
          <w:sz w:val="24"/>
          <w:szCs w:val="24"/>
        </w:rPr>
        <w:t>结合了</w:t>
      </w:r>
      <w:r w:rsidRPr="0004311D">
        <w:rPr>
          <w:rFonts w:ascii="Times New Roman" w:hAnsi="Times New Roman" w:cs="Times New Roman" w:hint="eastAsia"/>
          <w:color w:val="000000" w:themeColor="text1"/>
          <w:sz w:val="24"/>
          <w:szCs w:val="24"/>
        </w:rPr>
        <w:t>PCA</w:t>
      </w:r>
      <w:r w:rsidRPr="0004311D">
        <w:rPr>
          <w:rFonts w:ascii="Times New Roman" w:hAnsi="Times New Roman" w:cs="Times New Roman" w:hint="eastAsia"/>
          <w:color w:val="000000" w:themeColor="text1"/>
          <w:sz w:val="24"/>
          <w:szCs w:val="24"/>
        </w:rPr>
        <w:t>和回归的约束排序</w:t>
      </w:r>
      <w:r w:rsidR="00112FEA">
        <w:rPr>
          <w:rFonts w:ascii="Times New Roman" w:hAnsi="Times New Roman" w:cs="Times New Roman" w:hint="eastAsia"/>
          <w:color w:val="000000" w:themeColor="text1"/>
          <w:sz w:val="24"/>
          <w:szCs w:val="24"/>
        </w:rPr>
        <w:t>，</w:t>
      </w:r>
      <w:r w:rsidRPr="0004311D">
        <w:rPr>
          <w:rFonts w:ascii="Times New Roman" w:hAnsi="Times New Roman" w:cs="Times New Roman" w:hint="eastAsia"/>
          <w:color w:val="000000" w:themeColor="text1"/>
          <w:sz w:val="24"/>
          <w:szCs w:val="24"/>
        </w:rPr>
        <w:t>它的响应矩阵</w:t>
      </w:r>
      <w:r w:rsidR="00112FEA">
        <w:rPr>
          <w:rFonts w:ascii="Times New Roman" w:hAnsi="Times New Roman" w:cs="Times New Roman" w:hint="eastAsia"/>
          <w:color w:val="000000" w:themeColor="text1"/>
          <w:sz w:val="24"/>
          <w:szCs w:val="24"/>
        </w:rPr>
        <w:t>是</w:t>
      </w:r>
      <w:r w:rsidRPr="0004311D">
        <w:rPr>
          <w:rFonts w:ascii="Times New Roman" w:hAnsi="Times New Roman" w:cs="Times New Roman" w:hint="eastAsia"/>
          <w:color w:val="000000" w:themeColor="text1"/>
          <w:sz w:val="24"/>
          <w:szCs w:val="24"/>
        </w:rPr>
        <w:t>微生物组数据，解释矩阵</w:t>
      </w:r>
      <w:r w:rsidR="00112FEA">
        <w:rPr>
          <w:rFonts w:ascii="Times New Roman" w:hAnsi="Times New Roman" w:cs="Times New Roman" w:hint="eastAsia"/>
          <w:color w:val="000000" w:themeColor="text1"/>
          <w:sz w:val="24"/>
          <w:szCs w:val="24"/>
        </w:rPr>
        <w:t>是</w:t>
      </w:r>
      <w:r w:rsidRPr="0004311D">
        <w:rPr>
          <w:rFonts w:ascii="Times New Roman" w:hAnsi="Times New Roman" w:cs="Times New Roman" w:hint="eastAsia"/>
          <w:color w:val="000000" w:themeColor="text1"/>
          <w:sz w:val="24"/>
          <w:szCs w:val="24"/>
        </w:rPr>
        <w:t>临床指标（样本元数据）。</w:t>
      </w:r>
      <w:r w:rsidR="0006043E">
        <w:rPr>
          <w:rFonts w:ascii="Times New Roman" w:hAnsi="Times New Roman" w:cs="Times New Roman" w:hint="eastAsia"/>
          <w:color w:val="000000" w:themeColor="text1"/>
          <w:sz w:val="24"/>
          <w:szCs w:val="24"/>
        </w:rPr>
        <w:t>R</w:t>
      </w:r>
      <w:r w:rsidR="0006043E">
        <w:rPr>
          <w:rFonts w:ascii="Times New Roman" w:hAnsi="Times New Roman" w:cs="Times New Roman"/>
          <w:color w:val="000000" w:themeColor="text1"/>
          <w:sz w:val="24"/>
          <w:szCs w:val="24"/>
        </w:rPr>
        <w:t>DA</w:t>
      </w:r>
      <w:r w:rsidRPr="0004311D">
        <w:rPr>
          <w:rFonts w:ascii="Times New Roman" w:hAnsi="Times New Roman" w:cs="Times New Roman" w:hint="eastAsia"/>
          <w:color w:val="000000" w:themeColor="text1"/>
          <w:sz w:val="24"/>
          <w:szCs w:val="24"/>
        </w:rPr>
        <w:t>对于显示微生物组数据是否受临床指标</w:t>
      </w:r>
      <w:r w:rsidR="0006043E">
        <w:rPr>
          <w:rFonts w:ascii="Times New Roman" w:hAnsi="Times New Roman" w:cs="Times New Roman" w:hint="eastAsia"/>
          <w:color w:val="000000" w:themeColor="text1"/>
          <w:sz w:val="24"/>
          <w:szCs w:val="24"/>
        </w:rPr>
        <w:t>影响很有</w:t>
      </w:r>
      <w:r w:rsidRPr="0004311D">
        <w:rPr>
          <w:rFonts w:ascii="Times New Roman" w:hAnsi="Times New Roman" w:cs="Times New Roman" w:hint="eastAsia"/>
          <w:color w:val="000000" w:themeColor="text1"/>
          <w:sz w:val="24"/>
          <w:szCs w:val="24"/>
        </w:rPr>
        <w:t>用。但是请注意，由于</w:t>
      </w:r>
      <w:r w:rsidRPr="0004311D">
        <w:rPr>
          <w:rFonts w:ascii="Times New Roman" w:hAnsi="Times New Roman" w:cs="Times New Roman" w:hint="eastAsia"/>
          <w:color w:val="000000" w:themeColor="text1"/>
          <w:sz w:val="24"/>
          <w:szCs w:val="24"/>
        </w:rPr>
        <w:t>PCA</w:t>
      </w:r>
      <w:r w:rsidR="00D309B3">
        <w:rPr>
          <w:rFonts w:ascii="Times New Roman" w:hAnsi="Times New Roman" w:cs="Times New Roman" w:hint="eastAsia"/>
          <w:color w:val="000000" w:themeColor="text1"/>
          <w:sz w:val="24"/>
          <w:szCs w:val="24"/>
        </w:rPr>
        <w:t>计算过程要求</w:t>
      </w:r>
      <w:r w:rsidRPr="0004311D">
        <w:rPr>
          <w:rFonts w:ascii="Times New Roman" w:hAnsi="Times New Roman" w:cs="Times New Roman" w:hint="eastAsia"/>
          <w:color w:val="000000" w:themeColor="text1"/>
          <w:sz w:val="24"/>
          <w:szCs w:val="24"/>
        </w:rPr>
        <w:t>响应矩阵的</w:t>
      </w:r>
      <w:r w:rsidR="00D309B3">
        <w:rPr>
          <w:rFonts w:ascii="Times New Roman" w:hAnsi="Times New Roman" w:cs="Times New Roman" w:hint="eastAsia"/>
          <w:color w:val="000000" w:themeColor="text1"/>
          <w:sz w:val="24"/>
          <w:szCs w:val="24"/>
        </w:rPr>
        <w:t>数据</w:t>
      </w:r>
      <w:r w:rsidRPr="0004311D">
        <w:rPr>
          <w:rFonts w:ascii="Times New Roman" w:hAnsi="Times New Roman" w:cs="Times New Roman" w:hint="eastAsia"/>
          <w:color w:val="000000" w:themeColor="text1"/>
          <w:sz w:val="24"/>
          <w:szCs w:val="24"/>
        </w:rPr>
        <w:t>结构必须是线性的，因此可能需要对数据进行预转换。最后，</w:t>
      </w:r>
      <w:r w:rsidRPr="0004311D">
        <w:rPr>
          <w:rFonts w:ascii="Times New Roman" w:hAnsi="Times New Roman" w:cs="Times New Roman" w:hint="eastAsia"/>
          <w:color w:val="000000" w:themeColor="text1"/>
          <w:sz w:val="24"/>
          <w:szCs w:val="24"/>
        </w:rPr>
        <w:t>CCA</w:t>
      </w:r>
      <w:r w:rsidR="000504BC">
        <w:rPr>
          <w:rFonts w:ascii="Times New Roman" w:hAnsi="Times New Roman" w:cs="Times New Roman" w:hint="eastAsia"/>
          <w:color w:val="000000" w:themeColor="text1"/>
          <w:sz w:val="24"/>
          <w:szCs w:val="24"/>
        </w:rPr>
        <w:t>其实就</w:t>
      </w:r>
      <w:r w:rsidRPr="0004311D">
        <w:rPr>
          <w:rFonts w:ascii="Times New Roman" w:hAnsi="Times New Roman" w:cs="Times New Roman" w:hint="eastAsia"/>
          <w:color w:val="000000" w:themeColor="text1"/>
          <w:sz w:val="24"/>
          <w:szCs w:val="24"/>
        </w:rPr>
        <w:t>是</w:t>
      </w:r>
      <w:r w:rsidRPr="0004311D">
        <w:rPr>
          <w:rFonts w:ascii="Times New Roman" w:hAnsi="Times New Roman" w:cs="Times New Roman" w:hint="eastAsia"/>
          <w:color w:val="000000" w:themeColor="text1"/>
          <w:sz w:val="24"/>
          <w:szCs w:val="24"/>
        </w:rPr>
        <w:t>CA</w:t>
      </w:r>
      <w:r w:rsidRPr="0004311D">
        <w:rPr>
          <w:rFonts w:ascii="Times New Roman" w:hAnsi="Times New Roman" w:cs="Times New Roman" w:hint="eastAsia"/>
          <w:color w:val="000000" w:themeColor="text1"/>
          <w:sz w:val="24"/>
          <w:szCs w:val="24"/>
        </w:rPr>
        <w:t>的约束</w:t>
      </w:r>
      <w:r w:rsidR="000504BC">
        <w:rPr>
          <w:rFonts w:ascii="Times New Roman" w:hAnsi="Times New Roman" w:cs="Times New Roman" w:hint="eastAsia"/>
          <w:color w:val="000000" w:themeColor="text1"/>
          <w:sz w:val="24"/>
          <w:szCs w:val="24"/>
        </w:rPr>
        <w:t>版本</w:t>
      </w:r>
      <w:r w:rsidRPr="0004311D">
        <w:rPr>
          <w:rFonts w:ascii="Times New Roman" w:hAnsi="Times New Roman" w:cs="Times New Roman" w:hint="eastAsia"/>
          <w:color w:val="000000" w:themeColor="text1"/>
          <w:sz w:val="24"/>
          <w:szCs w:val="24"/>
        </w:rPr>
        <w:t>，它具有</w:t>
      </w:r>
      <w:r w:rsidRPr="0004311D">
        <w:rPr>
          <w:rFonts w:ascii="Times New Roman" w:hAnsi="Times New Roman" w:cs="Times New Roman" w:hint="eastAsia"/>
          <w:color w:val="000000" w:themeColor="text1"/>
          <w:sz w:val="24"/>
          <w:szCs w:val="24"/>
        </w:rPr>
        <w:t>CA</w:t>
      </w:r>
      <w:r w:rsidRPr="0004311D">
        <w:rPr>
          <w:rFonts w:ascii="Times New Roman" w:hAnsi="Times New Roman" w:cs="Times New Roman" w:hint="eastAsia"/>
          <w:color w:val="000000" w:themeColor="text1"/>
          <w:sz w:val="24"/>
          <w:szCs w:val="24"/>
        </w:rPr>
        <w:t>的基本特性和缺点</w:t>
      </w:r>
      <w:r w:rsidR="000504BC" w:rsidRPr="005528AF">
        <w:rPr>
          <w:rFonts w:ascii="Times New Roman" w:hAnsi="Times New Roman" w:cs="Times New Roman"/>
          <w:color w:val="000000" w:themeColor="text1"/>
          <w:sz w:val="24"/>
          <w:szCs w:val="24"/>
        </w:rPr>
        <w:fldChar w:fldCharType="begin"/>
      </w:r>
      <w:r w:rsidR="000504BC">
        <w:rPr>
          <w:rFonts w:ascii="Times New Roman" w:hAnsi="Times New Roman" w:cs="Times New Roman"/>
          <w:color w:val="000000" w:themeColor="text1"/>
          <w:sz w:val="24"/>
          <w:szCs w:val="24"/>
        </w:rPr>
        <w:instrText xml:space="preserve"> ADDIN EN.CITE &lt;EndNote&gt;&lt;Cite&gt;&lt;Author&gt;Borcard&lt;/Author&gt;&lt;Year&gt;2018&lt;/Year&gt;&lt;RecNum&gt;105&lt;/RecNum&gt;&lt;DisplayText&gt;&lt;style face="superscript"&gt;[31]&lt;/style&gt;&lt;/DisplayText&gt;&lt;record&gt;&lt;rec-number&gt;105&lt;/rec-number&gt;&lt;foreign-keys&gt;&lt;key app="EN" db-id="awdrrxf56w52whedwtpvwtxhd09sdzew02vt" timestamp="1571579845"&gt;105&lt;/key&gt;&lt;/foreign-keys&gt;&lt;ref-type name="Book Section"&gt;5&lt;/ref-type&gt;&lt;contributors&gt;&lt;authors&gt;&lt;author&gt;Borcard, D.&lt;/author&gt;&lt;author&gt;Gillet, F.&lt;/author&gt;&lt;author&gt;Legendre, P.&lt;/author&gt;&lt;/authors&gt;&lt;secondary-authors&gt;&lt;author&gt;Borcard, D.&lt;/author&gt;&lt;author&gt;Gillet, F.&lt;/author&gt;&lt;author&gt;Legendre, P.&lt;/author&gt;&lt;/secondary-authors&gt;&lt;/contributors&gt;&lt;titles&gt;&lt;title&gt;Canonical ordination&lt;/title&gt;&lt;secondary-title&gt;Numerical Ecology with R&lt;/secondary-title&gt;&lt;/titles&gt;&lt;pages&gt;203-297&lt;/pages&gt;&lt;edition&gt;2&lt;/edition&gt;&lt;section&gt;6&lt;/section&gt;&lt;dates&gt;&lt;year&gt;2018&lt;/year&gt;&lt;/dates&gt;&lt;pub-location&gt;Switzerland&lt;/pub-location&gt;&lt;publisher&gt;Springer International Publishing&lt;/publisher&gt;&lt;isbn&gt;978-3-319-71404-2&lt;/isbn&gt;&lt;urls&gt;&lt;/urls&gt;&lt;electronic-resource-num&gt;10.1007/978-3-319-71404-2&lt;/electronic-resource-num&gt;&lt;/record&gt;&lt;/Cite&gt;&lt;/EndNote&gt;</w:instrText>
      </w:r>
      <w:r w:rsidR="000504BC" w:rsidRPr="005528AF">
        <w:rPr>
          <w:rFonts w:ascii="Times New Roman" w:hAnsi="Times New Roman" w:cs="Times New Roman"/>
          <w:color w:val="000000" w:themeColor="text1"/>
          <w:sz w:val="24"/>
          <w:szCs w:val="24"/>
        </w:rPr>
        <w:fldChar w:fldCharType="separate"/>
      </w:r>
      <w:r w:rsidR="000504BC" w:rsidRPr="009C1927">
        <w:rPr>
          <w:rFonts w:ascii="Times New Roman" w:hAnsi="Times New Roman" w:cs="Times New Roman"/>
          <w:noProof/>
          <w:color w:val="000000" w:themeColor="text1"/>
          <w:sz w:val="24"/>
          <w:szCs w:val="24"/>
          <w:vertAlign w:val="superscript"/>
        </w:rPr>
        <w:t>[</w:t>
      </w:r>
      <w:hyperlink w:anchor="_ENREF_31" w:tooltip="Borcard, 2018 #105" w:history="1">
        <w:r w:rsidR="0000551E" w:rsidRPr="009C1927">
          <w:rPr>
            <w:rFonts w:ascii="Times New Roman" w:hAnsi="Times New Roman" w:cs="Times New Roman"/>
            <w:noProof/>
            <w:color w:val="000000" w:themeColor="text1"/>
            <w:sz w:val="24"/>
            <w:szCs w:val="24"/>
            <w:vertAlign w:val="superscript"/>
          </w:rPr>
          <w:t>31</w:t>
        </w:r>
      </w:hyperlink>
      <w:r w:rsidR="000504BC" w:rsidRPr="009C1927">
        <w:rPr>
          <w:rFonts w:ascii="Times New Roman" w:hAnsi="Times New Roman" w:cs="Times New Roman"/>
          <w:noProof/>
          <w:color w:val="000000" w:themeColor="text1"/>
          <w:sz w:val="24"/>
          <w:szCs w:val="24"/>
          <w:vertAlign w:val="superscript"/>
        </w:rPr>
        <w:t>]</w:t>
      </w:r>
      <w:r w:rsidR="000504BC" w:rsidRPr="005528AF">
        <w:rPr>
          <w:rFonts w:ascii="Times New Roman" w:hAnsi="Times New Roman" w:cs="Times New Roman"/>
          <w:color w:val="000000" w:themeColor="text1"/>
          <w:sz w:val="24"/>
          <w:szCs w:val="24"/>
        </w:rPr>
        <w:fldChar w:fldCharType="end"/>
      </w:r>
      <w:r w:rsidRPr="0004311D">
        <w:rPr>
          <w:rFonts w:ascii="Times New Roman" w:hAnsi="Times New Roman" w:cs="Times New Roman" w:hint="eastAsia"/>
          <w:color w:val="000000" w:themeColor="text1"/>
          <w:sz w:val="24"/>
          <w:szCs w:val="24"/>
        </w:rPr>
        <w:t>。</w:t>
      </w:r>
    </w:p>
    <w:p w14:paraId="1A025BFC" w14:textId="5BF446AF" w:rsidR="00A3794C" w:rsidRPr="005528AF" w:rsidRDefault="00D42E37" w:rsidP="007C51B5">
      <w:pPr>
        <w:pStyle w:val="1"/>
        <w:spacing w:before="0" w:after="0" w:line="480" w:lineRule="auto"/>
        <w:ind w:firstLineChars="200" w:firstLine="482"/>
        <w:rPr>
          <w:rStyle w:val="fontstyle01"/>
          <w:rFonts w:ascii="Times New Roman" w:hAnsi="Times New Roman" w:cs="Times New Roman"/>
          <w:color w:val="000000" w:themeColor="text1"/>
          <w:sz w:val="24"/>
          <w:szCs w:val="24"/>
        </w:rPr>
      </w:pPr>
      <w:r>
        <w:rPr>
          <w:rStyle w:val="fontstyle01"/>
          <w:rFonts w:ascii="Times New Roman" w:hAnsi="Times New Roman" w:cs="Times New Roman" w:hint="eastAsia"/>
          <w:color w:val="000000" w:themeColor="text1"/>
          <w:sz w:val="24"/>
          <w:szCs w:val="24"/>
        </w:rPr>
        <w:t>3</w:t>
      </w:r>
      <w:r>
        <w:rPr>
          <w:rStyle w:val="fontstyle01"/>
          <w:rFonts w:ascii="Times New Roman" w:hAnsi="Times New Roman" w:cs="Times New Roman"/>
          <w:color w:val="000000" w:themeColor="text1"/>
          <w:sz w:val="24"/>
          <w:szCs w:val="24"/>
        </w:rPr>
        <w:t xml:space="preserve">. </w:t>
      </w:r>
      <w:r w:rsidR="007C51B5">
        <w:rPr>
          <w:rStyle w:val="fontstyle01"/>
          <w:rFonts w:ascii="Times New Roman" w:hAnsi="Times New Roman" w:cs="Times New Roman" w:hint="eastAsia"/>
          <w:color w:val="000000" w:themeColor="text1"/>
          <w:sz w:val="24"/>
          <w:szCs w:val="24"/>
        </w:rPr>
        <w:t>研究设计</w:t>
      </w:r>
    </w:p>
    <w:p w14:paraId="090660F4" w14:textId="5D97C470" w:rsidR="00F720F8" w:rsidRPr="005F243A" w:rsidRDefault="00D42E37" w:rsidP="007C51B5">
      <w:pPr>
        <w:pStyle w:val="2"/>
        <w:spacing w:before="0" w:after="0" w:line="360" w:lineRule="auto"/>
        <w:ind w:firstLineChars="200" w:firstLine="482"/>
        <w:rPr>
          <w:rStyle w:val="fontstyle01"/>
          <w:rFonts w:ascii="Times New Roman" w:hAnsi="Times New Roman" w:cs="Times New Roman"/>
          <w:color w:val="000000" w:themeColor="text1"/>
          <w:sz w:val="24"/>
          <w:szCs w:val="24"/>
        </w:rPr>
      </w:pPr>
      <w:bookmarkStart w:id="20" w:name="_Toc27078224"/>
      <w:bookmarkStart w:id="21" w:name="_Hlk36064452"/>
      <w:r>
        <w:rPr>
          <w:rStyle w:val="fontstyle01"/>
          <w:rFonts w:ascii="Times New Roman" w:hAnsi="Times New Roman" w:cs="Times New Roman" w:hint="eastAsia"/>
          <w:color w:val="000000" w:themeColor="text1"/>
          <w:sz w:val="24"/>
          <w:szCs w:val="24"/>
        </w:rPr>
        <w:t>3</w:t>
      </w:r>
      <w:r>
        <w:rPr>
          <w:rStyle w:val="fontstyle01"/>
          <w:rFonts w:ascii="Times New Roman" w:hAnsi="Times New Roman" w:cs="Times New Roman"/>
          <w:color w:val="000000" w:themeColor="text1"/>
          <w:sz w:val="24"/>
          <w:szCs w:val="24"/>
        </w:rPr>
        <w:t xml:space="preserve">.1 </w:t>
      </w:r>
      <w:r w:rsidR="007C51B5" w:rsidRPr="005F243A">
        <w:rPr>
          <w:rStyle w:val="fontstyle01"/>
          <w:rFonts w:ascii="Times New Roman" w:hAnsi="Times New Roman" w:cs="Times New Roman" w:hint="eastAsia"/>
          <w:color w:val="000000" w:themeColor="text1"/>
          <w:sz w:val="24"/>
          <w:szCs w:val="24"/>
        </w:rPr>
        <w:t>研究设计方案</w:t>
      </w:r>
      <w:bookmarkEnd w:id="20"/>
    </w:p>
    <w:bookmarkEnd w:id="21"/>
    <w:p w14:paraId="44CD4DC7" w14:textId="722A21B4" w:rsidR="008C3EEA" w:rsidRDefault="006702E7" w:rsidP="007C51B5">
      <w:pPr>
        <w:ind w:firstLineChars="200" w:firstLine="480"/>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严谨</w:t>
      </w:r>
      <w:r w:rsidRPr="006702E7">
        <w:rPr>
          <w:rFonts w:ascii="Times New Roman" w:hAnsi="Times New Roman" w:cs="Times New Roman" w:hint="eastAsia"/>
          <w:color w:val="000000" w:themeColor="text1"/>
          <w:sz w:val="24"/>
          <w:szCs w:val="24"/>
        </w:rPr>
        <w:t>的研究设计对于获得准确而有意义的结果很重要。医学微生物组研究中</w:t>
      </w:r>
      <w:r>
        <w:rPr>
          <w:rFonts w:ascii="Times New Roman" w:hAnsi="Times New Roman" w:cs="Times New Roman" w:hint="eastAsia"/>
          <w:color w:val="000000" w:themeColor="text1"/>
          <w:sz w:val="24"/>
          <w:szCs w:val="24"/>
        </w:rPr>
        <w:t>最常使用的</w:t>
      </w:r>
      <w:r w:rsidRPr="006702E7">
        <w:rPr>
          <w:rFonts w:ascii="Times New Roman" w:hAnsi="Times New Roman" w:cs="Times New Roman" w:hint="eastAsia"/>
          <w:color w:val="000000" w:themeColor="text1"/>
          <w:sz w:val="24"/>
          <w:szCs w:val="24"/>
        </w:rPr>
        <w:t>研究方法包括横断面研究</w:t>
      </w:r>
      <w:r w:rsidR="00B11BA8">
        <w:rPr>
          <w:rFonts w:ascii="Times New Roman" w:hAnsi="Times New Roman" w:cs="Times New Roman" w:hint="eastAsia"/>
          <w:color w:val="000000" w:themeColor="text1"/>
          <w:sz w:val="24"/>
          <w:szCs w:val="24"/>
        </w:rPr>
        <w:t>、</w:t>
      </w:r>
      <w:r w:rsidRPr="006702E7">
        <w:rPr>
          <w:rFonts w:ascii="Times New Roman" w:hAnsi="Times New Roman" w:cs="Times New Roman" w:hint="eastAsia"/>
          <w:color w:val="000000" w:themeColor="text1"/>
          <w:sz w:val="24"/>
          <w:szCs w:val="24"/>
        </w:rPr>
        <w:t>病例对照研究</w:t>
      </w:r>
      <w:r w:rsidR="00B11BA8">
        <w:rPr>
          <w:rFonts w:ascii="Times New Roman" w:hAnsi="Times New Roman" w:cs="Times New Roman" w:hint="eastAsia"/>
          <w:color w:val="000000" w:themeColor="text1"/>
          <w:sz w:val="24"/>
          <w:szCs w:val="24"/>
        </w:rPr>
        <w:t>、</w:t>
      </w:r>
      <w:r w:rsidRPr="006702E7">
        <w:rPr>
          <w:rFonts w:ascii="Times New Roman" w:hAnsi="Times New Roman" w:cs="Times New Roman" w:hint="eastAsia"/>
          <w:color w:val="000000" w:themeColor="text1"/>
          <w:sz w:val="24"/>
          <w:szCs w:val="24"/>
        </w:rPr>
        <w:t>纵向研究和随机对照试验（</w:t>
      </w:r>
      <w:r w:rsidR="00A505CF" w:rsidRPr="00A505CF">
        <w:rPr>
          <w:rFonts w:ascii="Times New Roman" w:hAnsi="Times New Roman" w:cs="Times New Roman"/>
          <w:color w:val="000000" w:themeColor="text1"/>
          <w:sz w:val="24"/>
          <w:szCs w:val="24"/>
        </w:rPr>
        <w:t>randomized controlled trial</w:t>
      </w:r>
      <w:r w:rsidR="00A505CF">
        <w:rPr>
          <w:rFonts w:ascii="Times New Roman" w:hAnsi="Times New Roman" w:cs="Times New Roman"/>
          <w:color w:val="000000" w:themeColor="text1"/>
          <w:sz w:val="24"/>
          <w:szCs w:val="24"/>
        </w:rPr>
        <w:t xml:space="preserve">, </w:t>
      </w:r>
      <w:r w:rsidRPr="006702E7">
        <w:rPr>
          <w:rFonts w:ascii="Times New Roman" w:hAnsi="Times New Roman" w:cs="Times New Roman" w:hint="eastAsia"/>
          <w:color w:val="000000" w:themeColor="text1"/>
          <w:sz w:val="24"/>
          <w:szCs w:val="24"/>
        </w:rPr>
        <w:t>RCT</w:t>
      </w:r>
      <w:r w:rsidRPr="006702E7">
        <w:rPr>
          <w:rFonts w:ascii="Times New Roman" w:hAnsi="Times New Roman" w:cs="Times New Roman" w:hint="eastAsia"/>
          <w:color w:val="000000" w:themeColor="text1"/>
          <w:sz w:val="24"/>
          <w:szCs w:val="24"/>
        </w:rPr>
        <w:t>）。前</w:t>
      </w:r>
      <w:r w:rsidR="00AD722C">
        <w:rPr>
          <w:rFonts w:ascii="Times New Roman" w:hAnsi="Times New Roman" w:cs="Times New Roman" w:hint="eastAsia"/>
          <w:color w:val="000000" w:themeColor="text1"/>
          <w:sz w:val="24"/>
          <w:szCs w:val="24"/>
        </w:rPr>
        <w:t>3</w:t>
      </w:r>
      <w:r w:rsidR="00100491">
        <w:rPr>
          <w:rFonts w:ascii="Times New Roman" w:hAnsi="Times New Roman" w:cs="Times New Roman" w:hint="eastAsia"/>
          <w:color w:val="000000" w:themeColor="text1"/>
          <w:sz w:val="24"/>
          <w:szCs w:val="24"/>
        </w:rPr>
        <w:t>种</w:t>
      </w:r>
      <w:r w:rsidRPr="006702E7">
        <w:rPr>
          <w:rFonts w:ascii="Times New Roman" w:hAnsi="Times New Roman" w:cs="Times New Roman" w:hint="eastAsia"/>
          <w:color w:val="000000" w:themeColor="text1"/>
          <w:sz w:val="24"/>
          <w:szCs w:val="24"/>
        </w:rPr>
        <w:t>是不应用干预因素的观察性研究，而最后一个是典型的实验性研究。</w:t>
      </w:r>
    </w:p>
    <w:p w14:paraId="5714A4CF" w14:textId="4EDB845B" w:rsidR="00214446" w:rsidRDefault="00AD722C" w:rsidP="007C51B5">
      <w:pPr>
        <w:ind w:firstLineChars="200" w:firstLine="480"/>
        <w:rPr>
          <w:rFonts w:ascii="Times New Roman" w:hAnsi="Times New Roman" w:cs="Times New Roman"/>
          <w:color w:val="000000" w:themeColor="text1"/>
          <w:sz w:val="24"/>
          <w:szCs w:val="24"/>
        </w:rPr>
      </w:pPr>
      <w:r w:rsidRPr="00AD722C">
        <w:rPr>
          <w:rFonts w:ascii="Times New Roman" w:hAnsi="Times New Roman" w:cs="Times New Roman" w:hint="eastAsia"/>
          <w:color w:val="000000" w:themeColor="text1"/>
          <w:sz w:val="24"/>
          <w:szCs w:val="24"/>
        </w:rPr>
        <w:t>横断面研究分为描述性横断面研究和分析性横断面研究</w:t>
      </w:r>
      <w:r w:rsidR="007A6BD4" w:rsidRPr="005528AF">
        <w:rPr>
          <w:rFonts w:ascii="Times New Roman" w:hAnsi="Times New Roman" w:cs="Times New Roman"/>
          <w:color w:val="000000" w:themeColor="text1"/>
          <w:sz w:val="24"/>
          <w:szCs w:val="24"/>
        </w:rPr>
        <w:fldChar w:fldCharType="begin"/>
      </w:r>
      <w:r w:rsidR="007A6BD4">
        <w:rPr>
          <w:rFonts w:ascii="Times New Roman" w:hAnsi="Times New Roman" w:cs="Times New Roman"/>
          <w:color w:val="000000" w:themeColor="text1"/>
          <w:sz w:val="24"/>
          <w:szCs w:val="24"/>
        </w:rPr>
        <w:instrText xml:space="preserve"> ADDIN EN.CITE &lt;EndNote&gt;&lt;Cite&gt;&lt;Author&gt;Aryal&lt;/Author&gt;&lt;Year&gt;2019&lt;/Year&gt;&lt;RecNum&gt;108&lt;/RecNum&gt;&lt;DisplayText&gt;&lt;style face="superscript"&gt;[34]&lt;/style&gt;&lt;/DisplayText&gt;&lt;record&gt;&lt;rec-number&gt;108&lt;/rec-number&gt;&lt;foreign-keys&gt;&lt;key app="EN" db-id="awdrrxf56w52whedwtpvwtxhd09sdzew02vt" timestamp="1572681472"&gt;108&lt;/key&gt;&lt;/foreign-keys&gt;&lt;ref-type name="Web Page"&gt;12&lt;/ref-type&gt;&lt;contributors&gt;&lt;authors&gt;&lt;author&gt;Aryal, S.&lt;/author&gt;&lt;/authors&gt;&lt;/contributors&gt;&lt;titles&gt;&lt;title&gt;Cross-Sectional Study&lt;/title&gt;&lt;/titles&gt;&lt;volume&gt;2020&lt;/volume&gt;&lt;number&gt;May 30,&lt;/number&gt;&lt;dates&gt;&lt;year&gt;2019&lt;/year&gt;&lt;/dates&gt;&lt;urls&gt;&lt;related-urls&gt;&lt;url&gt;https://microbenotes.com/cross-sectional-study/&lt;/url&gt;&lt;/related-urls&gt;&lt;/urls&gt;&lt;/record&gt;&lt;/Cite&gt;&lt;/EndNote&gt;</w:instrText>
      </w:r>
      <w:r w:rsidR="007A6BD4" w:rsidRPr="005528AF">
        <w:rPr>
          <w:rFonts w:ascii="Times New Roman" w:hAnsi="Times New Roman" w:cs="Times New Roman"/>
          <w:color w:val="000000" w:themeColor="text1"/>
          <w:sz w:val="24"/>
          <w:szCs w:val="24"/>
        </w:rPr>
        <w:fldChar w:fldCharType="separate"/>
      </w:r>
      <w:r w:rsidR="007A6BD4" w:rsidRPr="009C1927">
        <w:rPr>
          <w:rFonts w:ascii="Times New Roman" w:hAnsi="Times New Roman" w:cs="Times New Roman"/>
          <w:noProof/>
          <w:color w:val="000000" w:themeColor="text1"/>
          <w:sz w:val="24"/>
          <w:szCs w:val="24"/>
          <w:vertAlign w:val="superscript"/>
        </w:rPr>
        <w:t>[</w:t>
      </w:r>
      <w:hyperlink w:anchor="_ENREF_34" w:tooltip="Aryal, 2019 #108" w:history="1">
        <w:r w:rsidR="0000551E" w:rsidRPr="009C1927">
          <w:rPr>
            <w:rFonts w:ascii="Times New Roman" w:hAnsi="Times New Roman" w:cs="Times New Roman"/>
            <w:noProof/>
            <w:color w:val="000000" w:themeColor="text1"/>
            <w:sz w:val="24"/>
            <w:szCs w:val="24"/>
            <w:vertAlign w:val="superscript"/>
          </w:rPr>
          <w:t>34</w:t>
        </w:r>
      </w:hyperlink>
      <w:r w:rsidR="007A6BD4" w:rsidRPr="009C1927">
        <w:rPr>
          <w:rFonts w:ascii="Times New Roman" w:hAnsi="Times New Roman" w:cs="Times New Roman"/>
          <w:noProof/>
          <w:color w:val="000000" w:themeColor="text1"/>
          <w:sz w:val="24"/>
          <w:szCs w:val="24"/>
          <w:vertAlign w:val="superscript"/>
        </w:rPr>
        <w:t>]</w:t>
      </w:r>
      <w:r w:rsidR="007A6BD4" w:rsidRPr="005528AF">
        <w:rPr>
          <w:rFonts w:ascii="Times New Roman" w:hAnsi="Times New Roman" w:cs="Times New Roman"/>
          <w:color w:val="000000" w:themeColor="text1"/>
          <w:sz w:val="24"/>
          <w:szCs w:val="24"/>
        </w:rPr>
        <w:fldChar w:fldCharType="end"/>
      </w:r>
      <w:r w:rsidRPr="00AD722C">
        <w:rPr>
          <w:rFonts w:ascii="Times New Roman" w:hAnsi="Times New Roman" w:cs="Times New Roman" w:hint="eastAsia"/>
          <w:color w:val="000000" w:themeColor="text1"/>
          <w:sz w:val="24"/>
          <w:szCs w:val="24"/>
        </w:rPr>
        <w:t>。前者仅是描述性的，主要用于调查一个或多个人群中的微生物组成，而后者则用于探讨微生物组与健康结果之间的关联。但是，微生物组与健康结果之间的关联可能源于混杂因素，例如性别</w:t>
      </w:r>
      <w:r w:rsidR="009809C2" w:rsidRPr="005528AF">
        <w:rPr>
          <w:rFonts w:ascii="Times New Roman" w:hAnsi="Times New Roman" w:cs="Times New Roman"/>
          <w:color w:val="000000" w:themeColor="text1"/>
          <w:sz w:val="24"/>
          <w:szCs w:val="24"/>
        </w:rPr>
        <w:fldChar w:fldCharType="begin"/>
      </w:r>
      <w:r w:rsidR="009809C2">
        <w:rPr>
          <w:rFonts w:ascii="Times New Roman" w:hAnsi="Times New Roman" w:cs="Times New Roman"/>
          <w:color w:val="000000" w:themeColor="text1"/>
          <w:sz w:val="24"/>
          <w:szCs w:val="24"/>
        </w:rPr>
        <w:instrText xml:space="preserve"> ADDIN EN.CITE &lt;EndNote&gt;&lt;Cite&gt;&lt;Author&gt;Rizzetto&lt;/Author&gt;&lt;Year&gt;2018&lt;/Year&gt;&lt;RecNum&gt;29&lt;/RecNum&gt;&lt;DisplayText&gt;&lt;style face="superscript"&gt;[35]&lt;/style&gt;&lt;/DisplayText&gt;&lt;record&gt;&lt;rec-number&gt;29&lt;/rec-number&gt;&lt;foreign-keys&gt;&lt;key app="EN" db-id="awdrrxf56w52whedwtpvwtxhd09sdzew02vt" timestamp="1556977397"&gt;29&lt;/key&gt;&lt;/foreign-keys&gt;&lt;ref-type name="Journal Article"&gt;17&lt;/ref-type&gt;&lt;contributors&gt;&lt;authors&gt;&lt;author&gt;Rizzetto, L.&lt;/author&gt;&lt;author&gt;Fava, F.&lt;/author&gt;&lt;author&gt;Tuohy, K. M.&lt;/author&gt;&lt;author&gt;Selmi, C.&lt;/author&gt;&lt;/authors&gt;&lt;/contributors&gt;&lt;auth-address&gt;Department of Food Quality and Nutrition, Research and Innovation Centre, Fondazione Edmund Mach, San Michele all&amp;apos;Adige, Trento, Italy. Electronic address: lisa.rizzetto@fmach.it.&amp;#xD;Department of Food Quality and Nutrition, Research and Innovation Centre, Fondazione Edmund Mach, San Michele all&amp;apos;Adige, Trento, Italy.&amp;#xD;Division of Rheumatology and Clinical Immunology, Humanitas Research Hospital, Rozzano, Italy; BIOMETRA Department, University of Milan, Italy.&lt;/auth-address&gt;&lt;titles&gt;&lt;title&gt;Connecting the immune system, systemic chronic inflammation and the gut microbiome: The role of sex&lt;/title&gt;&lt;secondary-title&gt;J Autoimmun&lt;/secondary-title&gt;&lt;/titles&gt;&lt;periodical&gt;&lt;full-title&gt;J Autoimmun&lt;/full-title&gt;&lt;/periodical&gt;&lt;pages&gt;12-34&lt;/pages&gt;&lt;volume&gt;92&lt;/volume&gt;&lt;edition&gt;2018/06/05&lt;/edition&gt;&lt;keywords&gt;&lt;keyword&gt;*Autoimmunity&lt;/keyword&gt;&lt;keyword&gt;*Bile acids&lt;/keyword&gt;&lt;keyword&gt;*Gut microbiota&lt;/keyword&gt;&lt;keyword&gt;*Microbial metabolism&lt;/keyword&gt;&lt;keyword&gt;*scfa&lt;/keyword&gt;&lt;/keywords&gt;&lt;dates&gt;&lt;year&gt;2018&lt;/year&gt;&lt;pub-dates&gt;&lt;date&gt;Aug&lt;/date&gt;&lt;/pub-dates&gt;&lt;/dates&gt;&lt;isbn&gt;1095-9157 (Electronic)&amp;#xD;0896-8411 (Linking)&lt;/isbn&gt;&lt;accession-num&gt;29861127&lt;/accession-num&gt;&lt;urls&gt;&lt;related-urls&gt;&lt;url&gt;https://www.ncbi.nlm.nih.gov/pubmed/29861127&lt;/url&gt;&lt;/related-urls&gt;&lt;/urls&gt;&lt;electronic-resource-num&gt;10.1016/j.jaut.2018.05.008&lt;/electronic-resource-num&gt;&lt;/record&gt;&lt;/Cite&gt;&lt;/EndNote&gt;</w:instrText>
      </w:r>
      <w:r w:rsidR="009809C2" w:rsidRPr="005528AF">
        <w:rPr>
          <w:rFonts w:ascii="Times New Roman" w:hAnsi="Times New Roman" w:cs="Times New Roman"/>
          <w:color w:val="000000" w:themeColor="text1"/>
          <w:sz w:val="24"/>
          <w:szCs w:val="24"/>
        </w:rPr>
        <w:fldChar w:fldCharType="separate"/>
      </w:r>
      <w:r w:rsidR="009809C2" w:rsidRPr="009C1927">
        <w:rPr>
          <w:rFonts w:ascii="Times New Roman" w:hAnsi="Times New Roman" w:cs="Times New Roman"/>
          <w:noProof/>
          <w:color w:val="000000" w:themeColor="text1"/>
          <w:sz w:val="24"/>
          <w:szCs w:val="24"/>
          <w:vertAlign w:val="superscript"/>
        </w:rPr>
        <w:t>[</w:t>
      </w:r>
      <w:hyperlink w:anchor="_ENREF_35" w:tooltip="Rizzetto, 2018 #29" w:history="1">
        <w:r w:rsidR="0000551E" w:rsidRPr="009C1927">
          <w:rPr>
            <w:rFonts w:ascii="Times New Roman" w:hAnsi="Times New Roman" w:cs="Times New Roman"/>
            <w:noProof/>
            <w:color w:val="000000" w:themeColor="text1"/>
            <w:sz w:val="24"/>
            <w:szCs w:val="24"/>
            <w:vertAlign w:val="superscript"/>
          </w:rPr>
          <w:t>35</w:t>
        </w:r>
      </w:hyperlink>
      <w:r w:rsidR="009809C2" w:rsidRPr="009C1927">
        <w:rPr>
          <w:rFonts w:ascii="Times New Roman" w:hAnsi="Times New Roman" w:cs="Times New Roman"/>
          <w:noProof/>
          <w:color w:val="000000" w:themeColor="text1"/>
          <w:sz w:val="24"/>
          <w:szCs w:val="24"/>
          <w:vertAlign w:val="superscript"/>
        </w:rPr>
        <w:t>]</w:t>
      </w:r>
      <w:r w:rsidR="009809C2" w:rsidRPr="005528AF">
        <w:rPr>
          <w:rFonts w:ascii="Times New Roman" w:hAnsi="Times New Roman" w:cs="Times New Roman"/>
          <w:color w:val="000000" w:themeColor="text1"/>
          <w:sz w:val="24"/>
          <w:szCs w:val="24"/>
        </w:rPr>
        <w:fldChar w:fldCharType="end"/>
      </w:r>
      <w:r w:rsidR="009809C2">
        <w:rPr>
          <w:rFonts w:ascii="Times New Roman" w:hAnsi="Times New Roman" w:cs="Times New Roman" w:hint="eastAsia"/>
          <w:color w:val="000000" w:themeColor="text1"/>
          <w:sz w:val="24"/>
          <w:szCs w:val="24"/>
        </w:rPr>
        <w:t>、</w:t>
      </w:r>
      <w:r w:rsidRPr="00AD722C">
        <w:rPr>
          <w:rFonts w:ascii="Times New Roman" w:hAnsi="Times New Roman" w:cs="Times New Roman" w:hint="eastAsia"/>
          <w:color w:val="000000" w:themeColor="text1"/>
          <w:sz w:val="24"/>
          <w:szCs w:val="24"/>
        </w:rPr>
        <w:t>年龄</w:t>
      </w:r>
      <w:r w:rsidR="009809C2" w:rsidRPr="005528AF">
        <w:rPr>
          <w:rFonts w:ascii="Times New Roman" w:hAnsi="Times New Roman" w:cs="Times New Roman"/>
          <w:color w:val="000000" w:themeColor="text1"/>
          <w:sz w:val="24"/>
          <w:szCs w:val="24"/>
        </w:rPr>
        <w:fldChar w:fldCharType="begin">
          <w:fldData xml:space="preserve">PEVuZE5vdGU+PENpdGU+PEF1dGhvcj5PZGFtYWtpPC9BdXRob3I+PFllYXI+MjAxNjwvWWVhcj48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</w:fldData>
        </w:fldChar>
      </w:r>
      <w:r w:rsidR="009809C2">
        <w:rPr>
          <w:rFonts w:ascii="Times New Roman" w:hAnsi="Times New Roman" w:cs="Times New Roman"/>
          <w:color w:val="000000" w:themeColor="text1"/>
          <w:sz w:val="24"/>
          <w:szCs w:val="24"/>
        </w:rPr>
        <w:instrText xml:space="preserve"> ADDIN EN.CITE </w:instrText>
      </w:r>
      <w:r w:rsidR="009809C2">
        <w:rPr>
          <w:rFonts w:ascii="Times New Roman" w:hAnsi="Times New Roman" w:cs="Times New Roman"/>
          <w:color w:val="000000" w:themeColor="text1"/>
          <w:sz w:val="24"/>
          <w:szCs w:val="24"/>
        </w:rPr>
        <w:fldChar w:fldCharType="begin">
          <w:fldData xml:space="preserve">PEVuZE5vdGU+PENpdGU+PEF1dGhvcj5PZGFtYWtpPC9BdXRob3I+PFllYXI+MjAxNjwvWWVhcj48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</w:fldData>
        </w:fldChar>
      </w:r>
      <w:r w:rsidR="009809C2">
        <w:rPr>
          <w:rFonts w:ascii="Times New Roman" w:hAnsi="Times New Roman" w:cs="Times New Roman"/>
          <w:color w:val="000000" w:themeColor="text1"/>
          <w:sz w:val="24"/>
          <w:szCs w:val="24"/>
        </w:rPr>
        <w:instrText xml:space="preserve"> ADDIN EN.CITE.DATA </w:instrText>
      </w:r>
      <w:r w:rsidR="009809C2">
        <w:rPr>
          <w:rFonts w:ascii="Times New Roman" w:hAnsi="Times New Roman" w:cs="Times New Roman"/>
          <w:color w:val="000000" w:themeColor="text1"/>
          <w:sz w:val="24"/>
          <w:szCs w:val="24"/>
        </w:rPr>
      </w:r>
      <w:r w:rsidR="009809C2">
        <w:rPr>
          <w:rFonts w:ascii="Times New Roman" w:hAnsi="Times New Roman" w:cs="Times New Roman"/>
          <w:color w:val="000000" w:themeColor="text1"/>
          <w:sz w:val="24"/>
          <w:szCs w:val="24"/>
        </w:rPr>
        <w:fldChar w:fldCharType="end"/>
      </w:r>
      <w:r w:rsidR="009809C2" w:rsidRPr="005528AF">
        <w:rPr>
          <w:rFonts w:ascii="Times New Roman" w:hAnsi="Times New Roman" w:cs="Times New Roman"/>
          <w:color w:val="000000" w:themeColor="text1"/>
          <w:sz w:val="24"/>
          <w:szCs w:val="24"/>
        </w:rPr>
      </w:r>
      <w:r w:rsidR="009809C2" w:rsidRPr="005528AF">
        <w:rPr>
          <w:rFonts w:ascii="Times New Roman" w:hAnsi="Times New Roman" w:cs="Times New Roman"/>
          <w:color w:val="000000" w:themeColor="text1"/>
          <w:sz w:val="24"/>
          <w:szCs w:val="24"/>
        </w:rPr>
        <w:fldChar w:fldCharType="separate"/>
      </w:r>
      <w:r w:rsidR="009809C2" w:rsidRPr="009C1927">
        <w:rPr>
          <w:rFonts w:ascii="Times New Roman" w:hAnsi="Times New Roman" w:cs="Times New Roman"/>
          <w:noProof/>
          <w:color w:val="000000" w:themeColor="text1"/>
          <w:sz w:val="24"/>
          <w:szCs w:val="24"/>
          <w:vertAlign w:val="superscript"/>
        </w:rPr>
        <w:t>[</w:t>
      </w:r>
      <w:hyperlink w:anchor="_ENREF_36" w:tooltip="Odamaki, 2016 #26" w:history="1">
        <w:r w:rsidR="0000551E" w:rsidRPr="009C1927">
          <w:rPr>
            <w:rFonts w:ascii="Times New Roman" w:hAnsi="Times New Roman" w:cs="Times New Roman"/>
            <w:noProof/>
            <w:color w:val="000000" w:themeColor="text1"/>
            <w:sz w:val="24"/>
            <w:szCs w:val="24"/>
            <w:vertAlign w:val="superscript"/>
          </w:rPr>
          <w:t>36</w:t>
        </w:r>
      </w:hyperlink>
      <w:r w:rsidR="009809C2" w:rsidRPr="009C1927">
        <w:rPr>
          <w:rFonts w:ascii="Times New Roman" w:hAnsi="Times New Roman" w:cs="Times New Roman"/>
          <w:noProof/>
          <w:color w:val="000000" w:themeColor="text1"/>
          <w:sz w:val="24"/>
          <w:szCs w:val="24"/>
          <w:vertAlign w:val="superscript"/>
        </w:rPr>
        <w:t>]</w:t>
      </w:r>
      <w:r w:rsidR="009809C2" w:rsidRPr="005528AF">
        <w:rPr>
          <w:rFonts w:ascii="Times New Roman" w:hAnsi="Times New Roman" w:cs="Times New Roman"/>
          <w:color w:val="000000" w:themeColor="text1"/>
          <w:sz w:val="24"/>
          <w:szCs w:val="24"/>
        </w:rPr>
        <w:fldChar w:fldCharType="end"/>
      </w:r>
      <w:r w:rsidR="009809C2">
        <w:rPr>
          <w:rFonts w:ascii="Times New Roman" w:hAnsi="Times New Roman" w:cs="Times New Roman" w:hint="eastAsia"/>
          <w:color w:val="000000" w:themeColor="text1"/>
          <w:sz w:val="24"/>
          <w:szCs w:val="24"/>
        </w:rPr>
        <w:t>、</w:t>
      </w:r>
      <w:r w:rsidRPr="00AD722C">
        <w:rPr>
          <w:rFonts w:ascii="Times New Roman" w:hAnsi="Times New Roman" w:cs="Times New Roman" w:hint="eastAsia"/>
          <w:color w:val="000000" w:themeColor="text1"/>
          <w:sz w:val="24"/>
          <w:szCs w:val="24"/>
        </w:rPr>
        <w:t>体重指数（</w:t>
      </w:r>
      <w:r w:rsidR="00F36C15">
        <w:rPr>
          <w:rFonts w:ascii="Times New Roman" w:hAnsi="Times New Roman" w:cs="Times New Roman" w:hint="eastAsia"/>
          <w:sz w:val="24"/>
          <w:szCs w:val="24"/>
        </w:rPr>
        <w:t>body mass index</w:t>
      </w:r>
      <w:r w:rsidR="00F36C15">
        <w:rPr>
          <w:rFonts w:ascii="Times New Roman" w:hAnsi="Times New Roman" w:cs="Times New Roman"/>
          <w:color w:val="000000" w:themeColor="text1"/>
          <w:sz w:val="24"/>
          <w:szCs w:val="24"/>
        </w:rPr>
        <w:t xml:space="preserve">, </w:t>
      </w:r>
      <w:r w:rsidRPr="00AD722C">
        <w:rPr>
          <w:rFonts w:ascii="Times New Roman" w:hAnsi="Times New Roman" w:cs="Times New Roman" w:hint="eastAsia"/>
          <w:color w:val="000000" w:themeColor="text1"/>
          <w:sz w:val="24"/>
          <w:szCs w:val="24"/>
        </w:rPr>
        <w:t>BMI</w:t>
      </w:r>
      <w:r w:rsidRPr="00AD722C">
        <w:rPr>
          <w:rFonts w:ascii="Times New Roman" w:hAnsi="Times New Roman" w:cs="Times New Roman" w:hint="eastAsia"/>
          <w:color w:val="000000" w:themeColor="text1"/>
          <w:sz w:val="24"/>
          <w:szCs w:val="24"/>
        </w:rPr>
        <w:t>）</w:t>
      </w:r>
      <w:r w:rsidR="00F44F28" w:rsidRPr="005528AF">
        <w:rPr>
          <w:rFonts w:ascii="Times New Roman" w:hAnsi="Times New Roman" w:cs="Times New Roman"/>
          <w:color w:val="000000" w:themeColor="text1"/>
          <w:sz w:val="24"/>
          <w:szCs w:val="24"/>
        </w:rPr>
        <w:fldChar w:fldCharType="begin">
          <w:fldData xml:space="preserve">PEVuZE5vdGU+PENpdGU+PEF1dGhvcj5TdW48L0F1dGhvcj48WWVhcj4yMDE4PC9ZZWFyPjxSZWNO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</w:fldData>
        </w:fldChar>
      </w:r>
      <w:r w:rsidR="00F44F28">
        <w:rPr>
          <w:rFonts w:ascii="Times New Roman" w:hAnsi="Times New Roman" w:cs="Times New Roman"/>
          <w:color w:val="000000" w:themeColor="text1"/>
          <w:sz w:val="24"/>
          <w:szCs w:val="24"/>
        </w:rPr>
        <w:instrText xml:space="preserve"> ADDIN EN.CITE </w:instrText>
      </w:r>
      <w:r w:rsidR="00F44F28">
        <w:rPr>
          <w:rFonts w:ascii="Times New Roman" w:hAnsi="Times New Roman" w:cs="Times New Roman"/>
          <w:color w:val="000000" w:themeColor="text1"/>
          <w:sz w:val="24"/>
          <w:szCs w:val="24"/>
        </w:rPr>
        <w:fldChar w:fldCharType="begin">
          <w:fldData xml:space="preserve">PEVuZE5vdGU+PENpdGU+PEF1dGhvcj5TdW48L0F1dGhvcj48WWVhcj4yMDE4PC9ZZWFyPjxSZWNO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</w:fldData>
        </w:fldChar>
      </w:r>
      <w:r w:rsidR="00F44F28">
        <w:rPr>
          <w:rFonts w:ascii="Times New Roman" w:hAnsi="Times New Roman" w:cs="Times New Roman"/>
          <w:color w:val="000000" w:themeColor="text1"/>
          <w:sz w:val="24"/>
          <w:szCs w:val="24"/>
        </w:rPr>
        <w:instrText xml:space="preserve"> ADDIN EN.CITE.DATA </w:instrText>
      </w:r>
      <w:r w:rsidR="00F44F28">
        <w:rPr>
          <w:rFonts w:ascii="Times New Roman" w:hAnsi="Times New Roman" w:cs="Times New Roman"/>
          <w:color w:val="000000" w:themeColor="text1"/>
          <w:sz w:val="24"/>
          <w:szCs w:val="24"/>
        </w:rPr>
      </w:r>
      <w:r w:rsidR="00F44F28">
        <w:rPr>
          <w:rFonts w:ascii="Times New Roman" w:hAnsi="Times New Roman" w:cs="Times New Roman"/>
          <w:color w:val="000000" w:themeColor="text1"/>
          <w:sz w:val="24"/>
          <w:szCs w:val="24"/>
        </w:rPr>
        <w:fldChar w:fldCharType="end"/>
      </w:r>
      <w:r w:rsidR="00F44F28" w:rsidRPr="005528AF">
        <w:rPr>
          <w:rFonts w:ascii="Times New Roman" w:hAnsi="Times New Roman" w:cs="Times New Roman"/>
          <w:color w:val="000000" w:themeColor="text1"/>
          <w:sz w:val="24"/>
          <w:szCs w:val="24"/>
        </w:rPr>
      </w:r>
      <w:r w:rsidR="00F44F28" w:rsidRPr="005528AF">
        <w:rPr>
          <w:rFonts w:ascii="Times New Roman" w:hAnsi="Times New Roman" w:cs="Times New Roman"/>
          <w:color w:val="000000" w:themeColor="text1"/>
          <w:sz w:val="24"/>
          <w:szCs w:val="24"/>
        </w:rPr>
        <w:fldChar w:fldCharType="separate"/>
      </w:r>
      <w:r w:rsidR="00F44F28" w:rsidRPr="009C1927">
        <w:rPr>
          <w:rFonts w:ascii="Times New Roman" w:hAnsi="Times New Roman" w:cs="Times New Roman"/>
          <w:noProof/>
          <w:color w:val="000000" w:themeColor="text1"/>
          <w:sz w:val="24"/>
          <w:szCs w:val="24"/>
          <w:vertAlign w:val="superscript"/>
        </w:rPr>
        <w:t>[</w:t>
      </w:r>
      <w:hyperlink w:anchor="_ENREF_37" w:tooltip="Sun, 2018 #210" w:history="1">
        <w:r w:rsidR="0000551E" w:rsidRPr="009C1927">
          <w:rPr>
            <w:rFonts w:ascii="Times New Roman" w:hAnsi="Times New Roman" w:cs="Times New Roman"/>
            <w:noProof/>
            <w:color w:val="000000" w:themeColor="text1"/>
            <w:sz w:val="24"/>
            <w:szCs w:val="24"/>
            <w:vertAlign w:val="superscript"/>
          </w:rPr>
          <w:t>37</w:t>
        </w:r>
      </w:hyperlink>
      <w:r w:rsidR="00F44F28" w:rsidRPr="009C1927">
        <w:rPr>
          <w:rFonts w:ascii="Times New Roman" w:hAnsi="Times New Roman" w:cs="Times New Roman"/>
          <w:noProof/>
          <w:color w:val="000000" w:themeColor="text1"/>
          <w:sz w:val="24"/>
          <w:szCs w:val="24"/>
          <w:vertAlign w:val="superscript"/>
        </w:rPr>
        <w:t>]</w:t>
      </w:r>
      <w:r w:rsidR="00F44F28" w:rsidRPr="005528AF">
        <w:rPr>
          <w:rFonts w:ascii="Times New Roman" w:hAnsi="Times New Roman" w:cs="Times New Roman"/>
          <w:color w:val="000000" w:themeColor="text1"/>
          <w:sz w:val="24"/>
          <w:szCs w:val="24"/>
        </w:rPr>
        <w:fldChar w:fldCharType="end"/>
      </w:r>
      <w:r w:rsidR="009809C2">
        <w:rPr>
          <w:rFonts w:ascii="Times New Roman" w:hAnsi="Times New Roman" w:cs="Times New Roman" w:hint="eastAsia"/>
          <w:color w:val="000000" w:themeColor="text1"/>
          <w:sz w:val="24"/>
          <w:szCs w:val="24"/>
        </w:rPr>
        <w:t>、</w:t>
      </w:r>
      <w:r w:rsidRPr="00AD722C">
        <w:rPr>
          <w:rFonts w:ascii="Times New Roman" w:hAnsi="Times New Roman" w:cs="Times New Roman" w:hint="eastAsia"/>
          <w:color w:val="000000" w:themeColor="text1"/>
          <w:sz w:val="24"/>
          <w:szCs w:val="24"/>
        </w:rPr>
        <w:t>饮食</w:t>
      </w:r>
      <w:r w:rsidR="00F44F28" w:rsidRPr="005528AF">
        <w:rPr>
          <w:rFonts w:ascii="Times New Roman" w:hAnsi="Times New Roman" w:cs="Times New Roman"/>
          <w:color w:val="000000" w:themeColor="text1"/>
          <w:sz w:val="24"/>
          <w:szCs w:val="24"/>
        </w:rPr>
        <w:fldChar w:fldCharType="begin">
          <w:fldData xml:space="preserve">PEVuZE5vdGU+PENpdGU+PEF1dGhvcj5aaGFvPC9BdXRob3I+PFllYXI+MjAxODwvWWVhcj48UmVj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</w:fldData>
        </w:fldChar>
      </w:r>
      <w:r w:rsidR="00F44F28">
        <w:rPr>
          <w:rFonts w:ascii="Times New Roman" w:hAnsi="Times New Roman" w:cs="Times New Roman"/>
          <w:color w:val="000000" w:themeColor="text1"/>
          <w:sz w:val="24"/>
          <w:szCs w:val="24"/>
        </w:rPr>
        <w:instrText xml:space="preserve"> ADDIN EN.CITE </w:instrText>
      </w:r>
      <w:r w:rsidR="00F44F28">
        <w:rPr>
          <w:rFonts w:ascii="Times New Roman" w:hAnsi="Times New Roman" w:cs="Times New Roman"/>
          <w:color w:val="000000" w:themeColor="text1"/>
          <w:sz w:val="24"/>
          <w:szCs w:val="24"/>
        </w:rPr>
        <w:fldChar w:fldCharType="begin">
          <w:fldData xml:space="preserve">PEVuZE5vdGU+PENpdGU+PEF1dGhvcj5aaGFvPC9BdXRob3I+PFllYXI+MjAxODwvWWVhcj48UmVj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</w:fldData>
        </w:fldChar>
      </w:r>
      <w:r w:rsidR="00F44F28">
        <w:rPr>
          <w:rFonts w:ascii="Times New Roman" w:hAnsi="Times New Roman" w:cs="Times New Roman"/>
          <w:color w:val="000000" w:themeColor="text1"/>
          <w:sz w:val="24"/>
          <w:szCs w:val="24"/>
        </w:rPr>
        <w:instrText xml:space="preserve"> ADDIN EN.CITE.DATA </w:instrText>
      </w:r>
      <w:r w:rsidR="00F44F28">
        <w:rPr>
          <w:rFonts w:ascii="Times New Roman" w:hAnsi="Times New Roman" w:cs="Times New Roman"/>
          <w:color w:val="000000" w:themeColor="text1"/>
          <w:sz w:val="24"/>
          <w:szCs w:val="24"/>
        </w:rPr>
      </w:r>
      <w:r w:rsidR="00F44F28">
        <w:rPr>
          <w:rFonts w:ascii="Times New Roman" w:hAnsi="Times New Roman" w:cs="Times New Roman"/>
          <w:color w:val="000000" w:themeColor="text1"/>
          <w:sz w:val="24"/>
          <w:szCs w:val="24"/>
        </w:rPr>
        <w:fldChar w:fldCharType="end"/>
      </w:r>
      <w:r w:rsidR="00F44F28" w:rsidRPr="005528AF">
        <w:rPr>
          <w:rFonts w:ascii="Times New Roman" w:hAnsi="Times New Roman" w:cs="Times New Roman"/>
          <w:color w:val="000000" w:themeColor="text1"/>
          <w:sz w:val="24"/>
          <w:szCs w:val="24"/>
        </w:rPr>
      </w:r>
      <w:r w:rsidR="00F44F28" w:rsidRPr="005528AF">
        <w:rPr>
          <w:rFonts w:ascii="Times New Roman" w:hAnsi="Times New Roman" w:cs="Times New Roman"/>
          <w:color w:val="000000" w:themeColor="text1"/>
          <w:sz w:val="24"/>
          <w:szCs w:val="24"/>
        </w:rPr>
        <w:fldChar w:fldCharType="separate"/>
      </w:r>
      <w:r w:rsidR="00F44F28" w:rsidRPr="009C1927">
        <w:rPr>
          <w:rFonts w:ascii="Times New Roman" w:hAnsi="Times New Roman" w:cs="Times New Roman"/>
          <w:noProof/>
          <w:color w:val="000000" w:themeColor="text1"/>
          <w:sz w:val="24"/>
          <w:szCs w:val="24"/>
          <w:vertAlign w:val="superscript"/>
        </w:rPr>
        <w:t>[</w:t>
      </w:r>
      <w:hyperlink w:anchor="_ENREF_5" w:tooltip="Zhao, 2018 #48" w:history="1">
        <w:r w:rsidR="0000551E" w:rsidRPr="009C1927">
          <w:rPr>
            <w:rFonts w:ascii="Times New Roman" w:hAnsi="Times New Roman" w:cs="Times New Roman"/>
            <w:noProof/>
            <w:color w:val="000000" w:themeColor="text1"/>
            <w:sz w:val="24"/>
            <w:szCs w:val="24"/>
            <w:vertAlign w:val="superscript"/>
          </w:rPr>
          <w:t>5</w:t>
        </w:r>
      </w:hyperlink>
      <w:r w:rsidR="00F44F28" w:rsidRPr="009C1927">
        <w:rPr>
          <w:rFonts w:ascii="Times New Roman" w:hAnsi="Times New Roman" w:cs="Times New Roman"/>
          <w:noProof/>
          <w:color w:val="000000" w:themeColor="text1"/>
          <w:sz w:val="24"/>
          <w:szCs w:val="24"/>
          <w:vertAlign w:val="superscript"/>
        </w:rPr>
        <w:t xml:space="preserve">, </w:t>
      </w:r>
      <w:hyperlink w:anchor="_ENREF_38" w:tooltip="Kolodziejczyk, 2019 #107" w:history="1">
        <w:r w:rsidR="0000551E" w:rsidRPr="009C1927">
          <w:rPr>
            <w:rFonts w:ascii="Times New Roman" w:hAnsi="Times New Roman" w:cs="Times New Roman"/>
            <w:noProof/>
            <w:color w:val="000000" w:themeColor="text1"/>
            <w:sz w:val="24"/>
            <w:szCs w:val="24"/>
            <w:vertAlign w:val="superscript"/>
          </w:rPr>
          <w:t>38</w:t>
        </w:r>
      </w:hyperlink>
      <w:r w:rsidR="00F44F28" w:rsidRPr="009C1927">
        <w:rPr>
          <w:rFonts w:ascii="Times New Roman" w:hAnsi="Times New Roman" w:cs="Times New Roman"/>
          <w:noProof/>
          <w:color w:val="000000" w:themeColor="text1"/>
          <w:sz w:val="24"/>
          <w:szCs w:val="24"/>
          <w:vertAlign w:val="superscript"/>
        </w:rPr>
        <w:t>]</w:t>
      </w:r>
      <w:r w:rsidR="00F44F28" w:rsidRPr="005528AF">
        <w:rPr>
          <w:rFonts w:ascii="Times New Roman" w:hAnsi="Times New Roman" w:cs="Times New Roman"/>
          <w:color w:val="000000" w:themeColor="text1"/>
          <w:sz w:val="24"/>
          <w:szCs w:val="24"/>
        </w:rPr>
        <w:fldChar w:fldCharType="end"/>
      </w:r>
      <w:r w:rsidR="009809C2">
        <w:rPr>
          <w:rFonts w:ascii="Times New Roman" w:hAnsi="Times New Roman" w:cs="Times New Roman" w:hint="eastAsia"/>
          <w:color w:val="000000" w:themeColor="text1"/>
          <w:sz w:val="24"/>
          <w:szCs w:val="24"/>
        </w:rPr>
        <w:t>、</w:t>
      </w:r>
      <w:r w:rsidRPr="00AD722C">
        <w:rPr>
          <w:rFonts w:ascii="Times New Roman" w:hAnsi="Times New Roman" w:cs="Times New Roman" w:hint="eastAsia"/>
          <w:color w:val="000000" w:themeColor="text1"/>
          <w:sz w:val="24"/>
          <w:szCs w:val="24"/>
        </w:rPr>
        <w:t>季节</w:t>
      </w:r>
      <w:r w:rsidR="00F44F28" w:rsidRPr="005528AF">
        <w:rPr>
          <w:rFonts w:ascii="Times New Roman" w:hAnsi="Times New Roman" w:cs="Times New Roman"/>
          <w:color w:val="000000" w:themeColor="text1"/>
          <w:sz w:val="24"/>
          <w:szCs w:val="24"/>
        </w:rPr>
        <w:fldChar w:fldCharType="begin"/>
      </w:r>
      <w:r w:rsidR="00F44F28">
        <w:rPr>
          <w:rFonts w:ascii="Times New Roman" w:hAnsi="Times New Roman" w:cs="Times New Roman"/>
          <w:color w:val="000000" w:themeColor="text1"/>
          <w:sz w:val="24"/>
          <w:szCs w:val="24"/>
        </w:rPr>
        <w:instrText xml:space="preserve"> ADDIN EN.CITE &lt;EndNote&gt;&lt;Cite&gt;&lt;Author&gt;Davenport&lt;/Author&gt;&lt;Year&gt;2014&lt;/Year&gt;&lt;RecNum&gt;197&lt;/RecNum&gt;&lt;DisplayText&gt;&lt;style face="superscript"&gt;[39]&lt;/style&gt;&lt;/DisplayText&gt;&lt;record&gt;&lt;rec-number&gt;197&lt;/rec-number&gt;&lt;foreign-keys&gt;&lt;key app="EN" db-id="awdrrxf56w52whedwtpvwtxhd09sdzew02vt" timestamp="1575186298"&gt;197&lt;/key&gt;&lt;/foreign-keys&gt;&lt;ref-type name="Journal Article"&gt;17&lt;/ref-type&gt;&lt;contributors&gt;&lt;authors&gt;&lt;author&gt;Davenport, E. R.&lt;/author&gt;&lt;author&gt;Mizrahi-Man, O.&lt;/author&gt;&lt;author&gt;Michelini, K.&lt;/author&gt;&lt;author&gt;Barreiro, L. B.&lt;/author&gt;&lt;author&gt;Ober, C.&lt;/author&gt;&lt;author&gt;Gilad, Y.&lt;/author&gt;&lt;/authors&gt;&lt;/contributors&gt;&lt;auth-address&gt;Department of Human Genetics, University of Chicago, Chicago, Illinois, United States of America.&lt;/auth-address&gt;&lt;titles&gt;&lt;title&gt;Seasonal variation in human gut microbiome composition&lt;/title&gt;&lt;secondary-title&gt;PLoS One&lt;/secondary-title&gt;&lt;/titles&gt;&lt;periodical&gt;&lt;full-title&gt;PLoS One&lt;/full-title&gt;&lt;/periodical&gt;&lt;pages&gt;e90731&lt;/pages&gt;&lt;volume&gt;9&lt;/volume&gt;&lt;number&gt;3&lt;/number&gt;&lt;edition&gt;2014/03/13&lt;/edition&gt;&lt;keywords&gt;&lt;keyword&gt;Age Factors&lt;/keyword&gt;&lt;keyword&gt;Biodiversity&lt;/keyword&gt;&lt;keyword&gt;Feces/microbiology&lt;/keyword&gt;&lt;keyword&gt;Female&lt;/keyword&gt;&lt;keyword&gt;Gastrointestinal Tract/*microbiology&lt;/keyword&gt;&lt;keyword&gt;Humans&lt;/keyword&gt;&lt;keyword&gt;Male&lt;/keyword&gt;&lt;keyword&gt;*Metagenome&lt;/keyword&gt;&lt;keyword&gt;*Microbiota&lt;/keyword&gt;&lt;keyword&gt;*Seasons&lt;/keyword&gt;&lt;/keywords&gt;&lt;dates&gt;&lt;year&gt;2014&lt;/year&gt;&lt;/dates&gt;&lt;isbn&gt;1932-6203 (Electronic)&amp;#xD;1932-6203 (Linking)&lt;/isbn&gt;&lt;accession-num&gt;24618913&lt;/accession-num&gt;&lt;urls&gt;&lt;related-urls&gt;&lt;url&gt;https://www.ncbi.nlm.nih.gov/pubmed/24618913&lt;/url&gt;&lt;/related-urls&gt;&lt;/urls&gt;&lt;custom2&gt;PMC3949691&lt;/custom2&gt;&lt;electronic-resource-num&gt;10.1371/journal.pone.0090731&lt;/electronic-resource-num&gt;&lt;/record&gt;&lt;/Cite&gt;&lt;/EndNote&gt;</w:instrText>
      </w:r>
      <w:r w:rsidR="00F44F28" w:rsidRPr="005528AF">
        <w:rPr>
          <w:rFonts w:ascii="Times New Roman" w:hAnsi="Times New Roman" w:cs="Times New Roman"/>
          <w:color w:val="000000" w:themeColor="text1"/>
          <w:sz w:val="24"/>
          <w:szCs w:val="24"/>
        </w:rPr>
        <w:fldChar w:fldCharType="separate"/>
      </w:r>
      <w:r w:rsidR="00F44F28" w:rsidRPr="009C1927">
        <w:rPr>
          <w:rFonts w:ascii="Times New Roman" w:hAnsi="Times New Roman" w:cs="Times New Roman"/>
          <w:noProof/>
          <w:color w:val="000000" w:themeColor="text1"/>
          <w:sz w:val="24"/>
          <w:szCs w:val="24"/>
          <w:vertAlign w:val="superscript"/>
        </w:rPr>
        <w:t>[</w:t>
      </w:r>
      <w:hyperlink w:anchor="_ENREF_39" w:tooltip="Davenport, 2014 #197" w:history="1">
        <w:r w:rsidR="0000551E" w:rsidRPr="009C1927">
          <w:rPr>
            <w:rFonts w:ascii="Times New Roman" w:hAnsi="Times New Roman" w:cs="Times New Roman"/>
            <w:noProof/>
            <w:color w:val="000000" w:themeColor="text1"/>
            <w:sz w:val="24"/>
            <w:szCs w:val="24"/>
            <w:vertAlign w:val="superscript"/>
          </w:rPr>
          <w:t>39</w:t>
        </w:r>
      </w:hyperlink>
      <w:r w:rsidR="00F44F28" w:rsidRPr="009C1927">
        <w:rPr>
          <w:rFonts w:ascii="Times New Roman" w:hAnsi="Times New Roman" w:cs="Times New Roman"/>
          <w:noProof/>
          <w:color w:val="000000" w:themeColor="text1"/>
          <w:sz w:val="24"/>
          <w:szCs w:val="24"/>
          <w:vertAlign w:val="superscript"/>
        </w:rPr>
        <w:t>]</w:t>
      </w:r>
      <w:r w:rsidR="00F44F28" w:rsidRPr="005528AF">
        <w:rPr>
          <w:rFonts w:ascii="Times New Roman" w:hAnsi="Times New Roman" w:cs="Times New Roman"/>
          <w:color w:val="000000" w:themeColor="text1"/>
          <w:sz w:val="24"/>
          <w:szCs w:val="24"/>
        </w:rPr>
        <w:fldChar w:fldCharType="end"/>
      </w:r>
      <w:r w:rsidRPr="00AD722C">
        <w:rPr>
          <w:rFonts w:ascii="Times New Roman" w:hAnsi="Times New Roman" w:cs="Times New Roman" w:hint="eastAsia"/>
          <w:color w:val="000000" w:themeColor="text1"/>
          <w:sz w:val="24"/>
          <w:szCs w:val="24"/>
        </w:rPr>
        <w:t>和药物治疗</w:t>
      </w:r>
      <w:r w:rsidR="00F44F28" w:rsidRPr="005528AF">
        <w:rPr>
          <w:rFonts w:ascii="Times New Roman" w:hAnsi="Times New Roman" w:cs="Times New Roman"/>
          <w:color w:val="000000" w:themeColor="text1"/>
          <w:sz w:val="24"/>
          <w:szCs w:val="24"/>
        </w:rPr>
        <w:fldChar w:fldCharType="begin">
          <w:fldData xml:space="preserve">PEVuZE5vdGU+PENpdGU+PEF1dGhvcj5XaWxsbWFubjwvQXV0aG9yPjxZZWFyPjIwMTk8L1llYXI+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</w:fldData>
        </w:fldChar>
      </w:r>
      <w:r w:rsidR="00F44F28">
        <w:rPr>
          <w:rFonts w:ascii="Times New Roman" w:hAnsi="Times New Roman" w:cs="Times New Roman"/>
          <w:color w:val="000000" w:themeColor="text1"/>
          <w:sz w:val="24"/>
          <w:szCs w:val="24"/>
        </w:rPr>
        <w:instrText xml:space="preserve"> ADDIN EN.CITE </w:instrText>
      </w:r>
      <w:r w:rsidR="00F44F28">
        <w:rPr>
          <w:rFonts w:ascii="Times New Roman" w:hAnsi="Times New Roman" w:cs="Times New Roman"/>
          <w:color w:val="000000" w:themeColor="text1"/>
          <w:sz w:val="24"/>
          <w:szCs w:val="24"/>
        </w:rPr>
        <w:fldChar w:fldCharType="begin">
          <w:fldData xml:space="preserve">PEVuZE5vdGU+PENpdGU+PEF1dGhvcj5XaWxsbWFubjwvQXV0aG9yPjxZZWFyPjIwMTk8L1llYXI+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</w:fldData>
        </w:fldChar>
      </w:r>
      <w:r w:rsidR="00F44F28">
        <w:rPr>
          <w:rFonts w:ascii="Times New Roman" w:hAnsi="Times New Roman" w:cs="Times New Roman"/>
          <w:color w:val="000000" w:themeColor="text1"/>
          <w:sz w:val="24"/>
          <w:szCs w:val="24"/>
        </w:rPr>
        <w:instrText xml:space="preserve"> ADDIN EN.CITE.DATA </w:instrText>
      </w:r>
      <w:r w:rsidR="00F44F28">
        <w:rPr>
          <w:rFonts w:ascii="Times New Roman" w:hAnsi="Times New Roman" w:cs="Times New Roman"/>
          <w:color w:val="000000" w:themeColor="text1"/>
          <w:sz w:val="24"/>
          <w:szCs w:val="24"/>
        </w:rPr>
      </w:r>
      <w:r w:rsidR="00F44F28">
        <w:rPr>
          <w:rFonts w:ascii="Times New Roman" w:hAnsi="Times New Roman" w:cs="Times New Roman"/>
          <w:color w:val="000000" w:themeColor="text1"/>
          <w:sz w:val="24"/>
          <w:szCs w:val="24"/>
        </w:rPr>
        <w:fldChar w:fldCharType="end"/>
      </w:r>
      <w:r w:rsidR="00F44F28" w:rsidRPr="005528AF">
        <w:rPr>
          <w:rFonts w:ascii="Times New Roman" w:hAnsi="Times New Roman" w:cs="Times New Roman"/>
          <w:color w:val="000000" w:themeColor="text1"/>
          <w:sz w:val="24"/>
          <w:szCs w:val="24"/>
        </w:rPr>
      </w:r>
      <w:r w:rsidR="00F44F28" w:rsidRPr="005528AF">
        <w:rPr>
          <w:rFonts w:ascii="Times New Roman" w:hAnsi="Times New Roman" w:cs="Times New Roman"/>
          <w:color w:val="000000" w:themeColor="text1"/>
          <w:sz w:val="24"/>
          <w:szCs w:val="24"/>
        </w:rPr>
        <w:fldChar w:fldCharType="separate"/>
      </w:r>
      <w:r w:rsidR="00F44F28" w:rsidRPr="009C1927">
        <w:rPr>
          <w:rFonts w:ascii="Times New Roman" w:hAnsi="Times New Roman" w:cs="Times New Roman"/>
          <w:noProof/>
          <w:color w:val="000000" w:themeColor="text1"/>
          <w:sz w:val="24"/>
          <w:szCs w:val="24"/>
          <w:vertAlign w:val="superscript"/>
        </w:rPr>
        <w:t>[</w:t>
      </w:r>
      <w:hyperlink w:anchor="_ENREF_40" w:tooltip="Willmann, 2019 #192" w:history="1">
        <w:r w:rsidR="0000551E" w:rsidRPr="009C1927">
          <w:rPr>
            <w:rFonts w:ascii="Times New Roman" w:hAnsi="Times New Roman" w:cs="Times New Roman"/>
            <w:noProof/>
            <w:color w:val="000000" w:themeColor="text1"/>
            <w:sz w:val="24"/>
            <w:szCs w:val="24"/>
            <w:vertAlign w:val="superscript"/>
          </w:rPr>
          <w:t>40</w:t>
        </w:r>
      </w:hyperlink>
      <w:r w:rsidR="00F44F28" w:rsidRPr="009C1927">
        <w:rPr>
          <w:rFonts w:ascii="Times New Roman" w:hAnsi="Times New Roman" w:cs="Times New Roman"/>
          <w:noProof/>
          <w:color w:val="000000" w:themeColor="text1"/>
          <w:sz w:val="24"/>
          <w:szCs w:val="24"/>
          <w:vertAlign w:val="superscript"/>
        </w:rPr>
        <w:t xml:space="preserve">, </w:t>
      </w:r>
      <w:hyperlink w:anchor="_ENREF_41" w:tooltip="Maier, 2018 #196" w:history="1">
        <w:r w:rsidR="0000551E" w:rsidRPr="009C1927">
          <w:rPr>
            <w:rFonts w:ascii="Times New Roman" w:hAnsi="Times New Roman" w:cs="Times New Roman"/>
            <w:noProof/>
            <w:color w:val="000000" w:themeColor="text1"/>
            <w:sz w:val="24"/>
            <w:szCs w:val="24"/>
            <w:vertAlign w:val="superscript"/>
          </w:rPr>
          <w:t>41</w:t>
        </w:r>
      </w:hyperlink>
      <w:r w:rsidR="00F44F28" w:rsidRPr="009C1927">
        <w:rPr>
          <w:rFonts w:ascii="Times New Roman" w:hAnsi="Times New Roman" w:cs="Times New Roman"/>
          <w:noProof/>
          <w:color w:val="000000" w:themeColor="text1"/>
          <w:sz w:val="24"/>
          <w:szCs w:val="24"/>
          <w:vertAlign w:val="superscript"/>
        </w:rPr>
        <w:t>]</w:t>
      </w:r>
      <w:r w:rsidR="00F44F28" w:rsidRPr="005528AF">
        <w:rPr>
          <w:rFonts w:ascii="Times New Roman" w:hAnsi="Times New Roman" w:cs="Times New Roman"/>
          <w:color w:val="000000" w:themeColor="text1"/>
          <w:sz w:val="24"/>
          <w:szCs w:val="24"/>
        </w:rPr>
        <w:fldChar w:fldCharType="end"/>
      </w:r>
      <w:r w:rsidRPr="00AD722C">
        <w:rPr>
          <w:rFonts w:ascii="Times New Roman" w:hAnsi="Times New Roman" w:cs="Times New Roman" w:hint="eastAsia"/>
          <w:color w:val="000000" w:themeColor="text1"/>
          <w:sz w:val="24"/>
          <w:szCs w:val="24"/>
        </w:rPr>
        <w:t>。此外，</w:t>
      </w:r>
      <w:r w:rsidR="00F44F28" w:rsidRPr="00AD722C">
        <w:rPr>
          <w:rFonts w:ascii="Times New Roman" w:hAnsi="Times New Roman" w:cs="Times New Roman" w:hint="eastAsia"/>
          <w:color w:val="000000" w:themeColor="text1"/>
          <w:sz w:val="24"/>
          <w:szCs w:val="24"/>
        </w:rPr>
        <w:t>横断面研究</w:t>
      </w:r>
      <w:r w:rsidR="0087066A">
        <w:rPr>
          <w:rFonts w:ascii="Times New Roman" w:hAnsi="Times New Roman" w:cs="Times New Roman" w:hint="eastAsia"/>
          <w:color w:val="000000" w:themeColor="text1"/>
          <w:sz w:val="24"/>
          <w:szCs w:val="24"/>
        </w:rPr>
        <w:t>时，</w:t>
      </w:r>
      <w:r w:rsidRPr="00AD722C">
        <w:rPr>
          <w:rFonts w:ascii="Times New Roman" w:hAnsi="Times New Roman" w:cs="Times New Roman" w:hint="eastAsia"/>
          <w:color w:val="000000" w:themeColor="text1"/>
          <w:sz w:val="24"/>
          <w:szCs w:val="24"/>
        </w:rPr>
        <w:t>微生物组和结果是同时测量的，因此很难确定它们之间的因果关系。通常，横断面研究仅用于探索微生物组的基本特征，并且可以作为后续研究的初步实验。</w:t>
      </w:r>
    </w:p>
    <w:p w14:paraId="6FB865D7" w14:textId="5F081EA9" w:rsidR="00AD722C" w:rsidRPr="005528AF" w:rsidRDefault="00716DF7" w:rsidP="007C51B5">
      <w:pPr>
        <w:ind w:firstLineChars="200" w:firstLine="480"/>
        <w:rPr>
          <w:rFonts w:ascii="Times New Roman" w:hAnsi="Times New Roman" w:cs="Times New Roman"/>
          <w:color w:val="000000" w:themeColor="text1"/>
          <w:sz w:val="24"/>
          <w:szCs w:val="24"/>
        </w:rPr>
      </w:pPr>
      <w:r w:rsidRPr="00716DF7">
        <w:rPr>
          <w:rFonts w:ascii="Times New Roman" w:hAnsi="Times New Roman" w:cs="Times New Roman" w:hint="eastAsia"/>
          <w:color w:val="000000" w:themeColor="text1"/>
          <w:sz w:val="24"/>
          <w:szCs w:val="24"/>
        </w:rPr>
        <w:t>在大多数情况下，微生物组被视为暴露</w:t>
      </w:r>
      <w:r w:rsidR="009A6D8A">
        <w:rPr>
          <w:rFonts w:ascii="Times New Roman" w:hAnsi="Times New Roman" w:cs="Times New Roman" w:hint="eastAsia"/>
          <w:color w:val="000000" w:themeColor="text1"/>
          <w:sz w:val="24"/>
          <w:szCs w:val="24"/>
        </w:rPr>
        <w:t>（</w:t>
      </w:r>
      <w:r w:rsidR="009A6D8A" w:rsidRPr="005528AF">
        <w:rPr>
          <w:rFonts w:ascii="Times New Roman" w:hAnsi="Times New Roman" w:cs="Times New Roman"/>
          <w:color w:val="000000" w:themeColor="text1"/>
          <w:sz w:val="24"/>
          <w:szCs w:val="24"/>
        </w:rPr>
        <w:t>exposure</w:t>
      </w:r>
      <w:r w:rsidR="009A6D8A">
        <w:rPr>
          <w:rFonts w:ascii="Times New Roman" w:hAnsi="Times New Roman" w:cs="Times New Roman" w:hint="eastAsia"/>
          <w:color w:val="000000" w:themeColor="text1"/>
          <w:sz w:val="24"/>
          <w:szCs w:val="24"/>
        </w:rPr>
        <w:t>）</w:t>
      </w:r>
      <w:r w:rsidRPr="00716DF7">
        <w:rPr>
          <w:rFonts w:ascii="Times New Roman" w:hAnsi="Times New Roman" w:cs="Times New Roman" w:hint="eastAsia"/>
          <w:color w:val="000000" w:themeColor="text1"/>
          <w:sz w:val="24"/>
          <w:szCs w:val="24"/>
        </w:rPr>
        <w:t>，疾病</w:t>
      </w:r>
      <w:r>
        <w:rPr>
          <w:rFonts w:ascii="Times New Roman" w:hAnsi="Times New Roman" w:cs="Times New Roman" w:hint="eastAsia"/>
          <w:color w:val="000000" w:themeColor="text1"/>
          <w:sz w:val="24"/>
          <w:szCs w:val="24"/>
        </w:rPr>
        <w:t>被视为</w:t>
      </w:r>
      <w:r w:rsidR="009A6D8A">
        <w:rPr>
          <w:rFonts w:ascii="Times New Roman" w:hAnsi="Times New Roman" w:cs="Times New Roman" w:hint="eastAsia"/>
          <w:color w:val="000000" w:themeColor="text1"/>
          <w:sz w:val="24"/>
          <w:szCs w:val="24"/>
        </w:rPr>
        <w:t>结局（</w:t>
      </w:r>
      <w:r w:rsidR="009A6D8A" w:rsidRPr="005528AF">
        <w:rPr>
          <w:rFonts w:ascii="Times New Roman" w:hAnsi="Times New Roman" w:cs="Times New Roman"/>
          <w:color w:val="000000" w:themeColor="text1"/>
          <w:sz w:val="24"/>
          <w:szCs w:val="24"/>
        </w:rPr>
        <w:t>outcome</w:t>
      </w:r>
      <w:r w:rsidR="009A6D8A">
        <w:rPr>
          <w:rFonts w:ascii="Times New Roman" w:hAnsi="Times New Roman" w:cs="Times New Roman" w:hint="eastAsia"/>
          <w:color w:val="000000" w:themeColor="text1"/>
          <w:sz w:val="24"/>
          <w:szCs w:val="24"/>
        </w:rPr>
        <w:t>）</w:t>
      </w:r>
      <w:r w:rsidRPr="00716DF7">
        <w:rPr>
          <w:rFonts w:ascii="Times New Roman" w:hAnsi="Times New Roman" w:cs="Times New Roman" w:hint="eastAsia"/>
          <w:color w:val="000000" w:themeColor="text1"/>
          <w:sz w:val="24"/>
          <w:szCs w:val="24"/>
        </w:rPr>
        <w:t>。在这些假设下，传统的病例对照研究很少用于微生物组研究，因为以前的暴露（微生物组）</w:t>
      </w:r>
      <w:r w:rsidR="00046693">
        <w:rPr>
          <w:rFonts w:ascii="Times New Roman" w:hAnsi="Times New Roman" w:cs="Times New Roman" w:hint="eastAsia"/>
          <w:color w:val="000000" w:themeColor="text1"/>
          <w:sz w:val="24"/>
          <w:szCs w:val="24"/>
        </w:rPr>
        <w:t>信息</w:t>
      </w:r>
      <w:r w:rsidRPr="00716DF7">
        <w:rPr>
          <w:rFonts w:ascii="Times New Roman" w:hAnsi="Times New Roman" w:cs="Times New Roman" w:hint="eastAsia"/>
          <w:color w:val="000000" w:themeColor="text1"/>
          <w:sz w:val="24"/>
          <w:szCs w:val="24"/>
        </w:rPr>
        <w:t>很难获得。但是，如果</w:t>
      </w:r>
      <w:r w:rsidR="006A2340">
        <w:rPr>
          <w:rFonts w:ascii="Times New Roman" w:hAnsi="Times New Roman" w:cs="Times New Roman" w:hint="eastAsia"/>
          <w:color w:val="000000" w:themeColor="text1"/>
          <w:sz w:val="24"/>
          <w:szCs w:val="24"/>
        </w:rPr>
        <w:t>暴露</w:t>
      </w:r>
      <w:r w:rsidRPr="00716DF7">
        <w:rPr>
          <w:rFonts w:ascii="Times New Roman" w:hAnsi="Times New Roman" w:cs="Times New Roman" w:hint="eastAsia"/>
          <w:color w:val="000000" w:themeColor="text1"/>
          <w:sz w:val="24"/>
          <w:szCs w:val="24"/>
        </w:rPr>
        <w:t>和</w:t>
      </w:r>
      <w:r w:rsidR="006A2340">
        <w:rPr>
          <w:rFonts w:ascii="Times New Roman" w:hAnsi="Times New Roman" w:cs="Times New Roman" w:hint="eastAsia"/>
          <w:color w:val="000000" w:themeColor="text1"/>
          <w:sz w:val="24"/>
          <w:szCs w:val="24"/>
        </w:rPr>
        <w:t>结局</w:t>
      </w:r>
      <w:r w:rsidR="00FD213D">
        <w:rPr>
          <w:rFonts w:ascii="Times New Roman" w:hAnsi="Times New Roman" w:cs="Times New Roman" w:hint="eastAsia"/>
          <w:color w:val="000000" w:themeColor="text1"/>
          <w:sz w:val="24"/>
          <w:szCs w:val="24"/>
        </w:rPr>
        <w:t>对调</w:t>
      </w:r>
      <w:r w:rsidRPr="00716DF7">
        <w:rPr>
          <w:rFonts w:ascii="Times New Roman" w:hAnsi="Times New Roman" w:cs="Times New Roman" w:hint="eastAsia"/>
          <w:color w:val="000000" w:themeColor="text1"/>
          <w:sz w:val="24"/>
          <w:szCs w:val="24"/>
        </w:rPr>
        <w:t>，则可以使用</w:t>
      </w:r>
      <w:r w:rsidR="00FD213D" w:rsidRPr="00716DF7">
        <w:rPr>
          <w:rFonts w:ascii="Times New Roman" w:hAnsi="Times New Roman" w:cs="Times New Roman" w:hint="eastAsia"/>
          <w:color w:val="000000" w:themeColor="text1"/>
          <w:sz w:val="24"/>
          <w:szCs w:val="24"/>
        </w:rPr>
        <w:t>病例对照研究</w:t>
      </w:r>
      <w:r w:rsidR="00FD213D">
        <w:rPr>
          <w:rFonts w:ascii="Times New Roman" w:hAnsi="Times New Roman" w:cs="Times New Roman" w:hint="eastAsia"/>
          <w:color w:val="000000" w:themeColor="text1"/>
          <w:sz w:val="24"/>
          <w:szCs w:val="24"/>
        </w:rPr>
        <w:t>设计方案</w:t>
      </w:r>
      <w:r w:rsidRPr="00716DF7">
        <w:rPr>
          <w:rFonts w:ascii="Times New Roman" w:hAnsi="Times New Roman" w:cs="Times New Roman" w:hint="eastAsia"/>
          <w:color w:val="000000" w:themeColor="text1"/>
          <w:sz w:val="24"/>
          <w:szCs w:val="24"/>
        </w:rPr>
        <w:t>。</w:t>
      </w:r>
    </w:p>
    <w:p w14:paraId="679AE032" w14:textId="196BADD1" w:rsidR="004A7DDA" w:rsidRPr="005528AF" w:rsidRDefault="00FD213D" w:rsidP="007C51B5">
      <w:pPr>
        <w:ind w:firstLineChars="200" w:firstLine="480"/>
        <w:rPr>
          <w:rFonts w:ascii="Times New Roman" w:hAnsi="Times New Roman" w:cs="Times New Roman"/>
          <w:color w:val="000000" w:themeColor="text1"/>
          <w:sz w:val="24"/>
          <w:szCs w:val="24"/>
        </w:rPr>
      </w:pPr>
      <w:r w:rsidRPr="00FD213D">
        <w:rPr>
          <w:rFonts w:ascii="Times New Roman" w:hAnsi="Times New Roman" w:cs="Times New Roman" w:hint="eastAsia"/>
          <w:color w:val="000000" w:themeColor="text1"/>
          <w:sz w:val="24"/>
          <w:szCs w:val="24"/>
        </w:rPr>
        <w:t>同样，在上述假设下进行前瞻性</w:t>
      </w:r>
      <w:r w:rsidR="002E18BD">
        <w:rPr>
          <w:rFonts w:ascii="Times New Roman" w:hAnsi="Times New Roman" w:cs="Times New Roman" w:hint="eastAsia"/>
          <w:color w:val="000000" w:themeColor="text1"/>
          <w:sz w:val="24"/>
          <w:szCs w:val="24"/>
        </w:rPr>
        <w:t>队列</w:t>
      </w:r>
      <w:r w:rsidRPr="00FD213D">
        <w:rPr>
          <w:rFonts w:ascii="Times New Roman" w:hAnsi="Times New Roman" w:cs="Times New Roman" w:hint="eastAsia"/>
          <w:color w:val="000000" w:themeColor="text1"/>
          <w:sz w:val="24"/>
          <w:szCs w:val="24"/>
        </w:rPr>
        <w:t>研究也很困难，因为很难知道哪些微生物是潜在的暴露。而且，定义可用作暴露或</w:t>
      </w:r>
      <w:r w:rsidR="00B8354F">
        <w:rPr>
          <w:rFonts w:ascii="Times New Roman" w:hAnsi="Times New Roman" w:cs="Times New Roman" w:hint="eastAsia"/>
          <w:color w:val="000000" w:themeColor="text1"/>
          <w:sz w:val="24"/>
          <w:szCs w:val="24"/>
        </w:rPr>
        <w:t>非</w:t>
      </w:r>
      <w:r w:rsidRPr="00FD213D">
        <w:rPr>
          <w:rFonts w:ascii="Times New Roman" w:hAnsi="Times New Roman" w:cs="Times New Roman" w:hint="eastAsia"/>
          <w:color w:val="000000" w:themeColor="text1"/>
          <w:sz w:val="24"/>
          <w:szCs w:val="24"/>
        </w:rPr>
        <w:t>暴露因素的特定微生物组</w:t>
      </w:r>
      <w:r w:rsidR="00B8354F">
        <w:rPr>
          <w:rFonts w:ascii="Times New Roman" w:hAnsi="Times New Roman" w:cs="Times New Roman" w:hint="eastAsia"/>
          <w:color w:val="000000" w:themeColor="text1"/>
          <w:sz w:val="24"/>
          <w:szCs w:val="24"/>
        </w:rPr>
        <w:t>并非易事</w:t>
      </w:r>
      <w:r w:rsidRPr="00FD213D">
        <w:rPr>
          <w:rFonts w:ascii="Times New Roman" w:hAnsi="Times New Roman" w:cs="Times New Roman" w:hint="eastAsia"/>
          <w:color w:val="000000" w:themeColor="text1"/>
          <w:sz w:val="24"/>
          <w:szCs w:val="24"/>
        </w:rPr>
        <w:t>，因此难以将</w:t>
      </w:r>
      <w:r w:rsidR="00B8354F">
        <w:rPr>
          <w:rFonts w:ascii="Times New Roman" w:hAnsi="Times New Roman" w:cs="Times New Roman" w:hint="eastAsia"/>
          <w:color w:val="000000" w:themeColor="text1"/>
          <w:sz w:val="24"/>
          <w:szCs w:val="24"/>
        </w:rPr>
        <w:t>研究对象</w:t>
      </w:r>
      <w:r w:rsidR="002E18BD">
        <w:rPr>
          <w:rFonts w:ascii="Times New Roman" w:hAnsi="Times New Roman" w:cs="Times New Roman" w:hint="eastAsia"/>
          <w:color w:val="000000" w:themeColor="text1"/>
          <w:sz w:val="24"/>
          <w:szCs w:val="24"/>
        </w:rPr>
        <w:t>确定为</w:t>
      </w:r>
      <w:r w:rsidRPr="00FD213D">
        <w:rPr>
          <w:rFonts w:ascii="Times New Roman" w:hAnsi="Times New Roman" w:cs="Times New Roman" w:hint="eastAsia"/>
          <w:color w:val="000000" w:themeColor="text1"/>
          <w:sz w:val="24"/>
          <w:szCs w:val="24"/>
        </w:rPr>
        <w:t>暴露或</w:t>
      </w:r>
      <w:r w:rsidR="002E0D08">
        <w:rPr>
          <w:rFonts w:ascii="Times New Roman" w:hAnsi="Times New Roman" w:cs="Times New Roman" w:hint="eastAsia"/>
          <w:color w:val="000000" w:themeColor="text1"/>
          <w:sz w:val="24"/>
          <w:szCs w:val="24"/>
        </w:rPr>
        <w:t>非</w:t>
      </w:r>
      <w:r w:rsidRPr="00FD213D">
        <w:rPr>
          <w:rFonts w:ascii="Times New Roman" w:hAnsi="Times New Roman" w:cs="Times New Roman" w:hint="eastAsia"/>
          <w:color w:val="000000" w:themeColor="text1"/>
          <w:sz w:val="24"/>
          <w:szCs w:val="24"/>
        </w:rPr>
        <w:t>暴露个体。在实践中，有或没有疾病的</w:t>
      </w:r>
      <w:r w:rsidR="002E18BD">
        <w:rPr>
          <w:rFonts w:ascii="Times New Roman" w:hAnsi="Times New Roman" w:cs="Times New Roman" w:hint="eastAsia"/>
          <w:color w:val="000000" w:themeColor="text1"/>
          <w:sz w:val="24"/>
          <w:szCs w:val="24"/>
        </w:rPr>
        <w:t>个体</w:t>
      </w:r>
      <w:r w:rsidRPr="00FD213D">
        <w:rPr>
          <w:rFonts w:ascii="Times New Roman" w:hAnsi="Times New Roman" w:cs="Times New Roman" w:hint="eastAsia"/>
          <w:color w:val="000000" w:themeColor="text1"/>
          <w:sz w:val="24"/>
          <w:szCs w:val="24"/>
        </w:rPr>
        <w:t>通常</w:t>
      </w:r>
      <w:r w:rsidR="00AF7EC8">
        <w:rPr>
          <w:rFonts w:ascii="Times New Roman" w:hAnsi="Times New Roman" w:cs="Times New Roman" w:hint="eastAsia"/>
          <w:color w:val="000000" w:themeColor="text1"/>
          <w:sz w:val="24"/>
          <w:szCs w:val="24"/>
        </w:rPr>
        <w:t>归入</w:t>
      </w:r>
      <w:r w:rsidRPr="00FD213D">
        <w:rPr>
          <w:rFonts w:ascii="Times New Roman" w:hAnsi="Times New Roman" w:cs="Times New Roman" w:hint="eastAsia"/>
          <w:color w:val="000000" w:themeColor="text1"/>
          <w:sz w:val="24"/>
          <w:szCs w:val="24"/>
        </w:rPr>
        <w:t>研究组或对照组，</w:t>
      </w:r>
      <w:r w:rsidR="00AF7EC8">
        <w:rPr>
          <w:rFonts w:ascii="Times New Roman" w:hAnsi="Times New Roman" w:cs="Times New Roman" w:hint="eastAsia"/>
          <w:color w:val="000000" w:themeColor="text1"/>
          <w:sz w:val="24"/>
          <w:szCs w:val="24"/>
        </w:rPr>
        <w:t>然后</w:t>
      </w:r>
      <w:r w:rsidRPr="00FD213D">
        <w:rPr>
          <w:rFonts w:ascii="Times New Roman" w:hAnsi="Times New Roman" w:cs="Times New Roman" w:hint="eastAsia"/>
          <w:color w:val="000000" w:themeColor="text1"/>
          <w:sz w:val="24"/>
          <w:szCs w:val="24"/>
        </w:rPr>
        <w:t>在不同时间点前瞻性地收集含有微生物组的样</w:t>
      </w:r>
      <w:r w:rsidR="00AF7EC8">
        <w:rPr>
          <w:rFonts w:ascii="Times New Roman" w:hAnsi="Times New Roman" w:cs="Times New Roman" w:hint="eastAsia"/>
          <w:color w:val="000000" w:themeColor="text1"/>
          <w:sz w:val="24"/>
          <w:szCs w:val="24"/>
        </w:rPr>
        <w:t>本</w:t>
      </w:r>
      <w:r w:rsidR="0020189F" w:rsidRPr="005528AF">
        <w:rPr>
          <w:rFonts w:ascii="Times New Roman" w:hAnsi="Times New Roman" w:cs="Times New Roman"/>
          <w:color w:val="000000" w:themeColor="text1"/>
          <w:sz w:val="24"/>
          <w:szCs w:val="24"/>
        </w:rPr>
        <w:fldChar w:fldCharType="begin">
          <w:fldData xml:space="preserve">PEVuZE5vdGU+PENpdGU+PEF1dGhvcj5LbmlnaHQ8L0F1dGhvcj48WWVhcj4yMDE4PC9ZZWFyPjxS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</w:fldData>
        </w:fldChar>
      </w:r>
      <w:r w:rsidR="0020189F">
        <w:rPr>
          <w:rFonts w:ascii="Times New Roman" w:hAnsi="Times New Roman" w:cs="Times New Roman"/>
          <w:color w:val="000000" w:themeColor="text1"/>
          <w:sz w:val="24"/>
          <w:szCs w:val="24"/>
        </w:rPr>
        <w:instrText xml:space="preserve"> ADDIN EN.CITE </w:instrText>
      </w:r>
      <w:r w:rsidR="0020189F">
        <w:rPr>
          <w:rFonts w:ascii="Times New Roman" w:hAnsi="Times New Roman" w:cs="Times New Roman"/>
          <w:color w:val="000000" w:themeColor="text1"/>
          <w:sz w:val="24"/>
          <w:szCs w:val="24"/>
        </w:rPr>
        <w:fldChar w:fldCharType="begin">
          <w:fldData xml:space="preserve">PEVuZE5vdGU+PENpdGU+PEF1dGhvcj5LbmlnaHQ8L0F1dGhvcj48WWVhcj4yMDE4PC9ZZWFyPjxS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</w:fldData>
        </w:fldChar>
      </w:r>
      <w:r w:rsidR="0020189F">
        <w:rPr>
          <w:rFonts w:ascii="Times New Roman" w:hAnsi="Times New Roman" w:cs="Times New Roman"/>
          <w:color w:val="000000" w:themeColor="text1"/>
          <w:sz w:val="24"/>
          <w:szCs w:val="24"/>
        </w:rPr>
        <w:instrText xml:space="preserve"> ADDIN EN.CITE.DATA </w:instrText>
      </w:r>
      <w:r w:rsidR="0020189F">
        <w:rPr>
          <w:rFonts w:ascii="Times New Roman" w:hAnsi="Times New Roman" w:cs="Times New Roman"/>
          <w:color w:val="000000" w:themeColor="text1"/>
          <w:sz w:val="24"/>
          <w:szCs w:val="24"/>
        </w:rPr>
      </w:r>
      <w:r w:rsidR="0020189F">
        <w:rPr>
          <w:rFonts w:ascii="Times New Roman" w:hAnsi="Times New Roman" w:cs="Times New Roman"/>
          <w:color w:val="000000" w:themeColor="text1"/>
          <w:sz w:val="24"/>
          <w:szCs w:val="24"/>
        </w:rPr>
        <w:fldChar w:fldCharType="end"/>
      </w:r>
      <w:r w:rsidR="0020189F" w:rsidRPr="005528AF">
        <w:rPr>
          <w:rFonts w:ascii="Times New Roman" w:hAnsi="Times New Roman" w:cs="Times New Roman"/>
          <w:color w:val="000000" w:themeColor="text1"/>
          <w:sz w:val="24"/>
          <w:szCs w:val="24"/>
        </w:rPr>
      </w:r>
      <w:r w:rsidR="0020189F" w:rsidRPr="005528AF">
        <w:rPr>
          <w:rFonts w:ascii="Times New Roman" w:hAnsi="Times New Roman" w:cs="Times New Roman"/>
          <w:color w:val="000000" w:themeColor="text1"/>
          <w:sz w:val="24"/>
          <w:szCs w:val="24"/>
        </w:rPr>
        <w:fldChar w:fldCharType="separate"/>
      </w:r>
      <w:r w:rsidR="0020189F" w:rsidRPr="009C1927">
        <w:rPr>
          <w:rFonts w:ascii="Times New Roman" w:hAnsi="Times New Roman" w:cs="Times New Roman"/>
          <w:noProof/>
          <w:color w:val="000000" w:themeColor="text1"/>
          <w:sz w:val="24"/>
          <w:szCs w:val="24"/>
          <w:vertAlign w:val="superscript"/>
        </w:rPr>
        <w:t>[</w:t>
      </w:r>
      <w:hyperlink w:anchor="_ENREF_17" w:tooltip="Knight, 2018 #88" w:history="1">
        <w:r w:rsidR="0000551E" w:rsidRPr="009C1927">
          <w:rPr>
            <w:rFonts w:ascii="Times New Roman" w:hAnsi="Times New Roman" w:cs="Times New Roman"/>
            <w:noProof/>
            <w:color w:val="000000" w:themeColor="text1"/>
            <w:sz w:val="24"/>
            <w:szCs w:val="24"/>
            <w:vertAlign w:val="superscript"/>
          </w:rPr>
          <w:t>17</w:t>
        </w:r>
      </w:hyperlink>
      <w:r w:rsidR="0020189F" w:rsidRPr="009C1927">
        <w:rPr>
          <w:rFonts w:ascii="Times New Roman" w:hAnsi="Times New Roman" w:cs="Times New Roman"/>
          <w:noProof/>
          <w:color w:val="000000" w:themeColor="text1"/>
          <w:sz w:val="24"/>
          <w:szCs w:val="24"/>
          <w:vertAlign w:val="superscript"/>
        </w:rPr>
        <w:t>]</w:t>
      </w:r>
      <w:r w:rsidR="0020189F" w:rsidRPr="005528AF">
        <w:rPr>
          <w:rFonts w:ascii="Times New Roman" w:hAnsi="Times New Roman" w:cs="Times New Roman"/>
          <w:color w:val="000000" w:themeColor="text1"/>
          <w:sz w:val="24"/>
          <w:szCs w:val="24"/>
        </w:rPr>
        <w:fldChar w:fldCharType="end"/>
      </w:r>
      <w:r w:rsidRPr="00FD213D">
        <w:rPr>
          <w:rFonts w:ascii="Times New Roman" w:hAnsi="Times New Roman" w:cs="Times New Roman" w:hint="eastAsia"/>
          <w:color w:val="000000" w:themeColor="text1"/>
          <w:sz w:val="24"/>
          <w:szCs w:val="24"/>
        </w:rPr>
        <w:t>。</w:t>
      </w:r>
      <w:r w:rsidR="0084753C">
        <w:rPr>
          <w:rFonts w:ascii="Times New Roman" w:hAnsi="Times New Roman" w:cs="Times New Roman" w:hint="eastAsia"/>
          <w:color w:val="000000" w:themeColor="text1"/>
          <w:sz w:val="24"/>
          <w:szCs w:val="24"/>
        </w:rPr>
        <w:t>也就是说</w:t>
      </w:r>
      <w:r w:rsidRPr="00FD213D">
        <w:rPr>
          <w:rFonts w:ascii="Times New Roman" w:hAnsi="Times New Roman" w:cs="Times New Roman" w:hint="eastAsia"/>
          <w:color w:val="000000" w:themeColor="text1"/>
          <w:sz w:val="24"/>
          <w:szCs w:val="24"/>
        </w:rPr>
        <w:t>，前瞻性</w:t>
      </w:r>
      <w:r w:rsidR="00F07C9A">
        <w:rPr>
          <w:rFonts w:ascii="Times New Roman" w:hAnsi="Times New Roman" w:cs="Times New Roman" w:hint="eastAsia"/>
          <w:color w:val="000000" w:themeColor="text1"/>
          <w:sz w:val="24"/>
          <w:szCs w:val="24"/>
        </w:rPr>
        <w:t>队列</w:t>
      </w:r>
      <w:r w:rsidRPr="00FD213D">
        <w:rPr>
          <w:rFonts w:ascii="Times New Roman" w:hAnsi="Times New Roman" w:cs="Times New Roman" w:hint="eastAsia"/>
          <w:color w:val="000000" w:themeColor="text1"/>
          <w:sz w:val="24"/>
          <w:szCs w:val="24"/>
        </w:rPr>
        <w:t>研究中的</w:t>
      </w:r>
      <w:r w:rsidR="0084753C">
        <w:rPr>
          <w:rFonts w:ascii="Times New Roman" w:hAnsi="Times New Roman" w:cs="Times New Roman" w:hint="eastAsia"/>
          <w:color w:val="000000" w:themeColor="text1"/>
          <w:sz w:val="24"/>
          <w:szCs w:val="24"/>
        </w:rPr>
        <w:t>研究对象</w:t>
      </w:r>
      <w:r w:rsidRPr="00FD213D">
        <w:rPr>
          <w:rFonts w:ascii="Times New Roman" w:hAnsi="Times New Roman" w:cs="Times New Roman" w:hint="eastAsia"/>
          <w:color w:val="000000" w:themeColor="text1"/>
          <w:sz w:val="24"/>
          <w:szCs w:val="24"/>
        </w:rPr>
        <w:t>通常根据临床</w:t>
      </w:r>
      <w:r w:rsidR="0084753C">
        <w:rPr>
          <w:rFonts w:ascii="Times New Roman" w:hAnsi="Times New Roman" w:cs="Times New Roman" w:hint="eastAsia"/>
          <w:color w:val="000000" w:themeColor="text1"/>
          <w:sz w:val="24"/>
          <w:szCs w:val="24"/>
        </w:rPr>
        <w:t>结局</w:t>
      </w:r>
      <w:r w:rsidRPr="00FD213D">
        <w:rPr>
          <w:rFonts w:ascii="Times New Roman" w:hAnsi="Times New Roman" w:cs="Times New Roman" w:hint="eastAsia"/>
          <w:color w:val="000000" w:themeColor="text1"/>
          <w:sz w:val="24"/>
          <w:szCs w:val="24"/>
        </w:rPr>
        <w:t>而不是特定的微生物组模式进行分组。</w:t>
      </w:r>
    </w:p>
    <w:p w14:paraId="12760935" w14:textId="71CADA9B" w:rsidR="00A94CEC" w:rsidRPr="005528AF" w:rsidRDefault="000660B2" w:rsidP="007C51B5">
      <w:pPr>
        <w:ind w:firstLineChars="200" w:firstLine="480"/>
        <w:rPr>
          <w:rFonts w:ascii="Times New Roman" w:hAnsi="Times New Roman" w:cs="Times New Roman"/>
          <w:color w:val="000000" w:themeColor="text1"/>
          <w:sz w:val="24"/>
          <w:szCs w:val="24"/>
        </w:rPr>
      </w:pPr>
      <w:r w:rsidRPr="000660B2">
        <w:rPr>
          <w:rFonts w:ascii="Times New Roman" w:hAnsi="Times New Roman" w:cs="Times New Roman" w:hint="eastAsia"/>
          <w:color w:val="000000" w:themeColor="text1"/>
          <w:sz w:val="24"/>
          <w:szCs w:val="24"/>
        </w:rPr>
        <w:t>RCT</w:t>
      </w:r>
      <w:r w:rsidRPr="000660B2">
        <w:rPr>
          <w:rFonts w:ascii="Times New Roman" w:hAnsi="Times New Roman" w:cs="Times New Roman" w:hint="eastAsia"/>
          <w:color w:val="000000" w:themeColor="text1"/>
          <w:sz w:val="24"/>
          <w:szCs w:val="24"/>
        </w:rPr>
        <w:t>或其他实验研究的目的是评估干预措施的有效性。干预措施可以是药物或微生物组。例如，粪</w:t>
      </w:r>
      <w:r w:rsidR="002C7257">
        <w:rPr>
          <w:rFonts w:ascii="Times New Roman" w:hAnsi="Times New Roman" w:cs="Times New Roman" w:hint="eastAsia"/>
          <w:color w:val="000000" w:themeColor="text1"/>
          <w:sz w:val="24"/>
          <w:szCs w:val="24"/>
        </w:rPr>
        <w:t>菌</w:t>
      </w:r>
      <w:r w:rsidRPr="000660B2">
        <w:rPr>
          <w:rFonts w:ascii="Times New Roman" w:hAnsi="Times New Roman" w:cs="Times New Roman" w:hint="eastAsia"/>
          <w:color w:val="000000" w:themeColor="text1"/>
          <w:sz w:val="24"/>
          <w:szCs w:val="24"/>
        </w:rPr>
        <w:t>移植研究中的干预措施是微生物群</w:t>
      </w:r>
      <w:r w:rsidRPr="005528AF">
        <w:rPr>
          <w:rFonts w:ascii="Times New Roman" w:hAnsi="Times New Roman" w:cs="Times New Roman"/>
          <w:color w:val="000000" w:themeColor="text1"/>
          <w:sz w:val="24"/>
          <w:szCs w:val="24"/>
        </w:rPr>
        <w:fldChar w:fldCharType="begin">
          <w:fldData xml:space="preserve">PEVuZE5vdGU+PENpdGU+PEF1dGhvcj5XYW5nPC9BdXRob3I+PFllYXI+MjAxODwvWWVhcj48UmVj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</w:fldData>
        </w:fldChar>
      </w:r>
      <w:r>
        <w:rPr>
          <w:rFonts w:ascii="Times New Roman" w:hAnsi="Times New Roman" w:cs="Times New Roman"/>
          <w:color w:val="000000" w:themeColor="text1"/>
          <w:sz w:val="24"/>
          <w:szCs w:val="24"/>
        </w:rPr>
        <w:instrText xml:space="preserve"> ADDIN EN.CITE </w:instrText>
      </w:r>
      <w:r>
        <w:rPr>
          <w:rFonts w:ascii="Times New Roman" w:hAnsi="Times New Roman" w:cs="Times New Roman"/>
          <w:color w:val="000000" w:themeColor="text1"/>
          <w:sz w:val="24"/>
          <w:szCs w:val="24"/>
        </w:rPr>
        <w:fldChar w:fldCharType="begin">
          <w:fldData xml:space="preserve">PEVuZE5vdGU+PENpdGU+PEF1dGhvcj5XYW5nPC9BdXRob3I+PFllYXI+MjAxODwvWWVhcj48UmVj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</w:fldData>
        </w:fldChar>
      </w:r>
      <w:r>
        <w:rPr>
          <w:rFonts w:ascii="Times New Roman" w:hAnsi="Times New Roman" w:cs="Times New Roman"/>
          <w:color w:val="000000" w:themeColor="text1"/>
          <w:sz w:val="24"/>
          <w:szCs w:val="24"/>
        </w:rPr>
        <w:instrText xml:space="preserve"> ADDIN EN.CITE.DATA </w:instrText>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end"/>
      </w:r>
      <w:r w:rsidRPr="005528AF">
        <w:rPr>
          <w:rFonts w:ascii="Times New Roman" w:hAnsi="Times New Roman" w:cs="Times New Roman"/>
          <w:color w:val="000000" w:themeColor="text1"/>
          <w:sz w:val="24"/>
          <w:szCs w:val="24"/>
        </w:rPr>
      </w:r>
      <w:r w:rsidRPr="005528AF">
        <w:rPr>
          <w:rFonts w:ascii="Times New Roman" w:hAnsi="Times New Roman" w:cs="Times New Roman"/>
          <w:color w:val="000000" w:themeColor="text1"/>
          <w:sz w:val="24"/>
          <w:szCs w:val="24"/>
        </w:rPr>
        <w:fldChar w:fldCharType="separate"/>
      </w:r>
      <w:r w:rsidRPr="009C1927">
        <w:rPr>
          <w:rFonts w:ascii="Times New Roman" w:hAnsi="Times New Roman" w:cs="Times New Roman"/>
          <w:noProof/>
          <w:color w:val="000000" w:themeColor="text1"/>
          <w:sz w:val="24"/>
          <w:szCs w:val="24"/>
          <w:vertAlign w:val="superscript"/>
        </w:rPr>
        <w:t>[</w:t>
      </w:r>
      <w:hyperlink w:anchor="_ENREF_42" w:tooltip="Wang, 2018 #109" w:history="1">
        <w:r w:rsidR="0000551E" w:rsidRPr="009C1927">
          <w:rPr>
            <w:rFonts w:ascii="Times New Roman" w:hAnsi="Times New Roman" w:cs="Times New Roman"/>
            <w:noProof/>
            <w:color w:val="000000" w:themeColor="text1"/>
            <w:sz w:val="24"/>
            <w:szCs w:val="24"/>
            <w:vertAlign w:val="superscript"/>
          </w:rPr>
          <w:t>42</w:t>
        </w:r>
      </w:hyperlink>
      <w:r w:rsidRPr="009C1927">
        <w:rPr>
          <w:rFonts w:ascii="Times New Roman" w:hAnsi="Times New Roman" w:cs="Times New Roman"/>
          <w:noProof/>
          <w:color w:val="000000" w:themeColor="text1"/>
          <w:sz w:val="24"/>
          <w:szCs w:val="24"/>
          <w:vertAlign w:val="superscript"/>
        </w:rPr>
        <w:t xml:space="preserve">, </w:t>
      </w:r>
      <w:hyperlink w:anchor="_ENREF_43" w:tooltip="Zhang, 2018 #211" w:history="1">
        <w:r w:rsidR="0000551E" w:rsidRPr="009C1927">
          <w:rPr>
            <w:rFonts w:ascii="Times New Roman" w:hAnsi="Times New Roman" w:cs="Times New Roman"/>
            <w:noProof/>
            <w:color w:val="000000" w:themeColor="text1"/>
            <w:sz w:val="24"/>
            <w:szCs w:val="24"/>
            <w:vertAlign w:val="superscript"/>
          </w:rPr>
          <w:t>43</w:t>
        </w:r>
      </w:hyperlink>
      <w:r w:rsidRPr="009C1927">
        <w:rPr>
          <w:rFonts w:ascii="Times New Roman" w:hAnsi="Times New Roman" w:cs="Times New Roman"/>
          <w:noProof/>
          <w:color w:val="000000" w:themeColor="text1"/>
          <w:sz w:val="24"/>
          <w:szCs w:val="24"/>
          <w:vertAlign w:val="superscript"/>
        </w:rPr>
        <w:t>]</w:t>
      </w:r>
      <w:r w:rsidRPr="005528AF">
        <w:rPr>
          <w:rFonts w:ascii="Times New Roman" w:hAnsi="Times New Roman" w:cs="Times New Roman"/>
          <w:color w:val="000000" w:themeColor="text1"/>
          <w:sz w:val="24"/>
          <w:szCs w:val="24"/>
        </w:rPr>
        <w:fldChar w:fldCharType="end"/>
      </w:r>
      <w:r w:rsidRPr="000660B2">
        <w:rPr>
          <w:rFonts w:ascii="Times New Roman" w:hAnsi="Times New Roman" w:cs="Times New Roman" w:hint="eastAsia"/>
          <w:color w:val="000000" w:themeColor="text1"/>
          <w:sz w:val="24"/>
          <w:szCs w:val="24"/>
        </w:rPr>
        <w:t>。</w:t>
      </w:r>
    </w:p>
    <w:p w14:paraId="39903F0F" w14:textId="5B746608" w:rsidR="002A57A5" w:rsidRPr="005528AF" w:rsidRDefault="001C0FFD" w:rsidP="007C51B5">
      <w:pPr>
        <w:ind w:firstLineChars="200" w:firstLine="480"/>
        <w:rPr>
          <w:rFonts w:ascii="Times New Roman" w:hAnsi="Times New Roman" w:cs="Times New Roman"/>
          <w:color w:val="000000" w:themeColor="text1"/>
          <w:sz w:val="24"/>
          <w:szCs w:val="24"/>
        </w:rPr>
      </w:pPr>
      <w:r w:rsidRPr="001C0FFD">
        <w:rPr>
          <w:rFonts w:ascii="Times New Roman" w:hAnsi="Times New Roman" w:cs="Times New Roman" w:hint="eastAsia"/>
          <w:color w:val="000000" w:themeColor="text1"/>
          <w:sz w:val="24"/>
          <w:szCs w:val="24"/>
        </w:rPr>
        <w:t>值得注意的是，</w:t>
      </w:r>
      <w:r w:rsidR="0050590B" w:rsidRPr="001C0FFD">
        <w:rPr>
          <w:rFonts w:ascii="Times New Roman" w:hAnsi="Times New Roman" w:cs="Times New Roman" w:hint="eastAsia"/>
          <w:color w:val="000000" w:themeColor="text1"/>
          <w:sz w:val="24"/>
          <w:szCs w:val="24"/>
        </w:rPr>
        <w:t>对照组</w:t>
      </w:r>
      <w:r w:rsidR="00A046DB">
        <w:rPr>
          <w:rFonts w:ascii="Times New Roman" w:hAnsi="Times New Roman" w:cs="Times New Roman" w:hint="eastAsia"/>
          <w:color w:val="000000" w:themeColor="text1"/>
          <w:sz w:val="24"/>
          <w:szCs w:val="24"/>
        </w:rPr>
        <w:t>的</w:t>
      </w:r>
      <w:r w:rsidRPr="001C0FFD">
        <w:rPr>
          <w:rFonts w:ascii="Times New Roman" w:hAnsi="Times New Roman" w:cs="Times New Roman" w:hint="eastAsia"/>
          <w:color w:val="000000" w:themeColor="text1"/>
          <w:sz w:val="24"/>
          <w:szCs w:val="24"/>
        </w:rPr>
        <w:t>选择</w:t>
      </w:r>
      <w:r w:rsidR="00A046DB">
        <w:rPr>
          <w:rFonts w:ascii="Times New Roman" w:hAnsi="Times New Roman" w:cs="Times New Roman" w:hint="eastAsia"/>
          <w:color w:val="000000" w:themeColor="text1"/>
          <w:sz w:val="24"/>
          <w:szCs w:val="24"/>
        </w:rPr>
        <w:t>应恰当</w:t>
      </w:r>
      <w:r w:rsidRPr="001C0FFD">
        <w:rPr>
          <w:rFonts w:ascii="Times New Roman" w:hAnsi="Times New Roman" w:cs="Times New Roman" w:hint="eastAsia"/>
          <w:color w:val="000000" w:themeColor="text1"/>
          <w:sz w:val="24"/>
          <w:szCs w:val="24"/>
        </w:rPr>
        <w:t>。</w:t>
      </w:r>
      <w:r w:rsidR="00A046DB">
        <w:rPr>
          <w:rFonts w:ascii="Times New Roman" w:hAnsi="Times New Roman" w:cs="Times New Roman" w:hint="eastAsia"/>
          <w:color w:val="000000" w:themeColor="text1"/>
          <w:sz w:val="24"/>
          <w:szCs w:val="24"/>
        </w:rPr>
        <w:t>以上这些</w:t>
      </w:r>
      <w:r w:rsidRPr="001C0FFD">
        <w:rPr>
          <w:rFonts w:ascii="Times New Roman" w:hAnsi="Times New Roman" w:cs="Times New Roman" w:hint="eastAsia"/>
          <w:color w:val="000000" w:themeColor="text1"/>
          <w:sz w:val="24"/>
          <w:szCs w:val="24"/>
        </w:rPr>
        <w:t>研究</w:t>
      </w:r>
      <w:r w:rsidR="00A046DB">
        <w:rPr>
          <w:rFonts w:ascii="Times New Roman" w:hAnsi="Times New Roman" w:cs="Times New Roman" w:hint="eastAsia"/>
          <w:color w:val="000000" w:themeColor="text1"/>
          <w:sz w:val="24"/>
          <w:szCs w:val="24"/>
        </w:rPr>
        <w:t>设计</w:t>
      </w:r>
      <w:r w:rsidRPr="001C0FFD">
        <w:rPr>
          <w:rFonts w:ascii="Times New Roman" w:hAnsi="Times New Roman" w:cs="Times New Roman" w:hint="eastAsia"/>
          <w:color w:val="000000" w:themeColor="text1"/>
          <w:sz w:val="24"/>
          <w:szCs w:val="24"/>
        </w:rPr>
        <w:t>中应</w:t>
      </w:r>
      <w:r w:rsidR="00A046DB">
        <w:rPr>
          <w:rFonts w:ascii="Times New Roman" w:hAnsi="Times New Roman" w:cs="Times New Roman" w:hint="eastAsia"/>
          <w:color w:val="000000" w:themeColor="text1"/>
          <w:sz w:val="24"/>
          <w:szCs w:val="24"/>
        </w:rPr>
        <w:t>注意匹配</w:t>
      </w:r>
      <w:r w:rsidRPr="001C0FFD">
        <w:rPr>
          <w:rFonts w:ascii="Times New Roman" w:hAnsi="Times New Roman" w:cs="Times New Roman" w:hint="eastAsia"/>
          <w:color w:val="000000" w:themeColor="text1"/>
          <w:sz w:val="24"/>
          <w:szCs w:val="24"/>
        </w:rPr>
        <w:t>混杂因素，</w:t>
      </w:r>
      <w:r w:rsidR="00420726">
        <w:rPr>
          <w:rFonts w:ascii="Times New Roman" w:hAnsi="Times New Roman" w:cs="Times New Roman" w:hint="eastAsia"/>
          <w:color w:val="000000" w:themeColor="text1"/>
          <w:sz w:val="24"/>
          <w:szCs w:val="24"/>
        </w:rPr>
        <w:t>这部分内容</w:t>
      </w:r>
      <w:r w:rsidRPr="001C0FFD">
        <w:rPr>
          <w:rFonts w:ascii="Times New Roman" w:hAnsi="Times New Roman" w:cs="Times New Roman" w:hint="eastAsia"/>
          <w:color w:val="000000" w:themeColor="text1"/>
          <w:sz w:val="24"/>
          <w:szCs w:val="24"/>
        </w:rPr>
        <w:t>将在下面讨论。有时对照的选择很困难，尤其是在临床研究中干预</w:t>
      </w:r>
      <w:r w:rsidR="002C7257">
        <w:rPr>
          <w:rFonts w:ascii="Times New Roman" w:hAnsi="Times New Roman" w:cs="Times New Roman" w:hint="eastAsia"/>
          <w:color w:val="000000" w:themeColor="text1"/>
          <w:sz w:val="24"/>
          <w:szCs w:val="24"/>
        </w:rPr>
        <w:t>措施</w:t>
      </w:r>
      <w:r w:rsidRPr="001C0FFD">
        <w:rPr>
          <w:rFonts w:ascii="Times New Roman" w:hAnsi="Times New Roman" w:cs="Times New Roman" w:hint="eastAsia"/>
          <w:color w:val="000000" w:themeColor="text1"/>
          <w:sz w:val="24"/>
          <w:szCs w:val="24"/>
        </w:rPr>
        <w:t>是微生物群本身的情况下。在这种情况下，如果其他研究设计不合适，那么进行</w:t>
      </w:r>
      <w:r w:rsidR="008F4836">
        <w:rPr>
          <w:rFonts w:ascii="Times New Roman" w:hAnsi="Times New Roman" w:cs="Times New Roman" w:hint="eastAsia"/>
          <w:color w:val="000000" w:themeColor="text1"/>
          <w:sz w:val="24"/>
          <w:szCs w:val="24"/>
        </w:rPr>
        <w:t>有对照组的前后自身</w:t>
      </w:r>
      <w:r w:rsidRPr="001C0FFD">
        <w:rPr>
          <w:rFonts w:ascii="Times New Roman" w:hAnsi="Times New Roman" w:cs="Times New Roman" w:hint="eastAsia"/>
          <w:color w:val="000000" w:themeColor="text1"/>
          <w:sz w:val="24"/>
          <w:szCs w:val="24"/>
        </w:rPr>
        <w:t>对照试验</w:t>
      </w:r>
      <w:r w:rsidR="008F4836">
        <w:rPr>
          <w:rFonts w:ascii="Times New Roman" w:hAnsi="Times New Roman" w:cs="Times New Roman" w:hint="eastAsia"/>
          <w:color w:val="000000" w:themeColor="text1"/>
          <w:sz w:val="24"/>
          <w:szCs w:val="24"/>
        </w:rPr>
        <w:t>（</w:t>
      </w:r>
      <w:r w:rsidR="008F4836" w:rsidRPr="005528AF">
        <w:rPr>
          <w:rFonts w:ascii="Times New Roman" w:hAnsi="Times New Roman" w:cs="Times New Roman"/>
          <w:color w:val="000000" w:themeColor="text1"/>
          <w:sz w:val="24"/>
          <w:szCs w:val="24"/>
        </w:rPr>
        <w:t>controlled before-after trial</w:t>
      </w:r>
      <w:r w:rsidR="00DA6306">
        <w:rPr>
          <w:rFonts w:ascii="Times New Roman" w:hAnsi="Times New Roman" w:cs="Times New Roman" w:hint="eastAsia"/>
          <w:color w:val="000000" w:themeColor="text1"/>
          <w:sz w:val="24"/>
          <w:szCs w:val="24"/>
        </w:rPr>
        <w:t>）</w:t>
      </w:r>
      <w:r w:rsidRPr="001C0FFD">
        <w:rPr>
          <w:rFonts w:ascii="Times New Roman" w:hAnsi="Times New Roman" w:cs="Times New Roman" w:hint="eastAsia"/>
          <w:color w:val="000000" w:themeColor="text1"/>
          <w:sz w:val="24"/>
          <w:szCs w:val="24"/>
        </w:rPr>
        <w:t>或历史对照试验将是一个不错的选择</w:t>
      </w:r>
      <w:r w:rsidR="00DA6306" w:rsidRPr="005528AF">
        <w:rPr>
          <w:rFonts w:ascii="Times New Roman" w:hAnsi="Times New Roman" w:cs="Times New Roman"/>
          <w:color w:val="000000" w:themeColor="text1"/>
          <w:sz w:val="24"/>
          <w:szCs w:val="24"/>
        </w:rPr>
        <w:fldChar w:fldCharType="begin"/>
      </w:r>
      <w:r w:rsidR="00DA6306">
        <w:rPr>
          <w:rFonts w:ascii="Times New Roman" w:hAnsi="Times New Roman" w:cs="Times New Roman"/>
          <w:color w:val="000000" w:themeColor="text1"/>
          <w:sz w:val="24"/>
          <w:szCs w:val="24"/>
        </w:rPr>
        <w:instrText xml:space="preserve"> ADDIN EN.CITE &lt;EndNote&gt;&lt;Cite&gt;&lt;Author&gt;Sedgwick&lt;/Author&gt;&lt;Year&gt;2014&lt;/Year&gt;&lt;RecNum&gt;233&lt;/RecNum&gt;&lt;DisplayText&gt;&lt;style face="superscript"&gt;[44]&lt;/style&gt;&lt;/DisplayText&gt;&lt;record&gt;&lt;rec-number&gt;233&lt;/rec-number&gt;&lt;foreign-keys&gt;&lt;key app="EN" db-id="awdrrxf56w52whedwtpvwtxhd09sdzew02vt" timestamp="1584970622"&gt;233&lt;/key&gt;&lt;/foreign-keys&gt;&lt;ref-type name="Web Page"&gt;12&lt;/ref-type&gt;&lt;contributors&gt;&lt;authors&gt;&lt;author&gt;Sedgwick, Philip&lt;/author&gt;&lt;/authors&gt;&lt;/contributors&gt;&lt;titles&gt;&lt;title&gt;Before and after study designs&lt;/title&gt;&lt;/titles&gt;&lt;volume&gt;2020&lt;/volume&gt;&lt;number&gt;May 30,&lt;/number&gt;&lt;dates&gt;&lt;year&gt;2014&lt;/year&gt;&lt;/dates&gt;&lt;urls&gt;&lt;related-urls&gt;&lt;url&gt;https://www.bmj.com/content/349/bmj.g5074&lt;/url&gt;&lt;/related-urls&gt;&lt;/urls&gt;&lt;electronic-resource-num&gt;https://doi.org/10.1136/bmj.g5074&lt;/electronic-resource-num&gt;&lt;/record&gt;&lt;/Cite&gt;&lt;/EndNote&gt;</w:instrText>
      </w:r>
      <w:r w:rsidR="00DA6306" w:rsidRPr="005528AF">
        <w:rPr>
          <w:rFonts w:ascii="Times New Roman" w:hAnsi="Times New Roman" w:cs="Times New Roman"/>
          <w:color w:val="000000" w:themeColor="text1"/>
          <w:sz w:val="24"/>
          <w:szCs w:val="24"/>
        </w:rPr>
        <w:fldChar w:fldCharType="separate"/>
      </w:r>
      <w:r w:rsidR="00DA6306" w:rsidRPr="009C1927">
        <w:rPr>
          <w:rFonts w:ascii="Times New Roman" w:hAnsi="Times New Roman" w:cs="Times New Roman"/>
          <w:noProof/>
          <w:color w:val="000000" w:themeColor="text1"/>
          <w:sz w:val="24"/>
          <w:szCs w:val="24"/>
          <w:vertAlign w:val="superscript"/>
        </w:rPr>
        <w:t>[</w:t>
      </w:r>
      <w:hyperlink w:anchor="_ENREF_44" w:tooltip="Sedgwick, 2014 #233" w:history="1">
        <w:r w:rsidR="0000551E" w:rsidRPr="009C1927">
          <w:rPr>
            <w:rFonts w:ascii="Times New Roman" w:hAnsi="Times New Roman" w:cs="Times New Roman"/>
            <w:noProof/>
            <w:color w:val="000000" w:themeColor="text1"/>
            <w:sz w:val="24"/>
            <w:szCs w:val="24"/>
            <w:vertAlign w:val="superscript"/>
          </w:rPr>
          <w:t>44</w:t>
        </w:r>
      </w:hyperlink>
      <w:r w:rsidR="00DA6306" w:rsidRPr="009C1927">
        <w:rPr>
          <w:rFonts w:ascii="Times New Roman" w:hAnsi="Times New Roman" w:cs="Times New Roman"/>
          <w:noProof/>
          <w:color w:val="000000" w:themeColor="text1"/>
          <w:sz w:val="24"/>
          <w:szCs w:val="24"/>
          <w:vertAlign w:val="superscript"/>
        </w:rPr>
        <w:t>]</w:t>
      </w:r>
      <w:r w:rsidR="00DA6306" w:rsidRPr="005528AF">
        <w:rPr>
          <w:rFonts w:ascii="Times New Roman" w:hAnsi="Times New Roman" w:cs="Times New Roman"/>
          <w:color w:val="000000" w:themeColor="text1"/>
          <w:sz w:val="24"/>
          <w:szCs w:val="24"/>
        </w:rPr>
        <w:fldChar w:fldCharType="end"/>
      </w:r>
      <w:r w:rsidRPr="001C0FFD">
        <w:rPr>
          <w:rFonts w:ascii="Times New Roman" w:hAnsi="Times New Roman" w:cs="Times New Roman" w:hint="eastAsia"/>
          <w:color w:val="000000" w:themeColor="text1"/>
          <w:sz w:val="24"/>
          <w:szCs w:val="24"/>
        </w:rPr>
        <w:t>。</w:t>
      </w:r>
    </w:p>
    <w:p w14:paraId="311BB236" w14:textId="553003C6" w:rsidR="00F720F8" w:rsidRPr="00DA6306" w:rsidRDefault="00D42E37" w:rsidP="007C51B5">
      <w:pPr>
        <w:pStyle w:val="2"/>
        <w:spacing w:before="0" w:after="0" w:line="360" w:lineRule="auto"/>
        <w:ind w:firstLineChars="200" w:firstLine="482"/>
        <w:rPr>
          <w:rStyle w:val="fontstyle01"/>
          <w:rFonts w:ascii="Times New Roman" w:hAnsi="Times New Roman" w:cs="Times New Roman"/>
          <w:color w:val="000000" w:themeColor="text1"/>
          <w:sz w:val="24"/>
          <w:szCs w:val="24"/>
        </w:rPr>
      </w:pPr>
      <w:bookmarkStart w:id="22" w:name="_Hlk25087667"/>
      <w:bookmarkStart w:id="23" w:name="_Toc27078225"/>
      <w:bookmarkStart w:id="24" w:name="_Hlk23791719"/>
      <w:bookmarkStart w:id="25" w:name="OLE_LINK101"/>
      <w:bookmarkStart w:id="26" w:name="OLE_LINK108"/>
      <w:r>
        <w:rPr>
          <w:rStyle w:val="fontstyle01"/>
          <w:rFonts w:ascii="Times New Roman" w:hAnsi="Times New Roman" w:cs="Times New Roman" w:hint="eastAsia"/>
          <w:color w:val="000000" w:themeColor="text1"/>
          <w:sz w:val="24"/>
          <w:szCs w:val="24"/>
        </w:rPr>
        <w:t>3</w:t>
      </w:r>
      <w:r>
        <w:rPr>
          <w:rStyle w:val="fontstyle01"/>
          <w:rFonts w:ascii="Times New Roman" w:hAnsi="Times New Roman" w:cs="Times New Roman"/>
          <w:color w:val="000000" w:themeColor="text1"/>
          <w:sz w:val="24"/>
          <w:szCs w:val="24"/>
        </w:rPr>
        <w:t xml:space="preserve">.2 </w:t>
      </w:r>
      <w:r w:rsidR="00DA6306" w:rsidRPr="00DA6306">
        <w:rPr>
          <w:rStyle w:val="fontstyle01"/>
          <w:rFonts w:ascii="Times New Roman" w:hAnsi="Times New Roman" w:cs="Times New Roman" w:hint="eastAsia"/>
          <w:color w:val="000000" w:themeColor="text1"/>
          <w:sz w:val="24"/>
          <w:szCs w:val="24"/>
        </w:rPr>
        <w:t>定义纳入和排除标准</w:t>
      </w:r>
      <w:bookmarkEnd w:id="22"/>
      <w:bookmarkEnd w:id="23"/>
      <w:bookmarkEnd w:id="24"/>
      <w:bookmarkEnd w:id="25"/>
    </w:p>
    <w:p w14:paraId="742BF3B1" w14:textId="22A5DA37" w:rsidR="00920546" w:rsidRPr="005528AF" w:rsidRDefault="006779E6" w:rsidP="004431D1">
      <w:pPr>
        <w:ind w:firstLineChars="200" w:firstLine="480"/>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定义确切的纳入标准和排除标准可以使</w:t>
      </w:r>
      <w:r w:rsidR="00B96A34">
        <w:rPr>
          <w:rFonts w:ascii="Times New Roman" w:hAnsi="Times New Roman" w:cs="Times New Roman" w:hint="eastAsia"/>
          <w:color w:val="000000" w:themeColor="text1"/>
          <w:sz w:val="24"/>
          <w:szCs w:val="24"/>
        </w:rPr>
        <w:t>组间更好地匹配，并</w:t>
      </w:r>
      <w:r w:rsidR="00E32CD0">
        <w:rPr>
          <w:rFonts w:ascii="Times New Roman" w:hAnsi="Times New Roman" w:cs="Times New Roman" w:hint="eastAsia"/>
          <w:color w:val="000000" w:themeColor="text1"/>
          <w:sz w:val="24"/>
          <w:szCs w:val="24"/>
        </w:rPr>
        <w:t>且有利于</w:t>
      </w:r>
      <w:r w:rsidR="00B96A34">
        <w:rPr>
          <w:rFonts w:ascii="Times New Roman" w:hAnsi="Times New Roman" w:cs="Times New Roman" w:hint="eastAsia"/>
          <w:color w:val="000000" w:themeColor="text1"/>
          <w:sz w:val="24"/>
          <w:szCs w:val="24"/>
        </w:rPr>
        <w:t>控制混淆因素，比如年龄</w:t>
      </w:r>
      <w:r w:rsidR="00A9586A" w:rsidRPr="005528AF">
        <w:rPr>
          <w:rFonts w:ascii="Times New Roman" w:hAnsi="Times New Roman" w:cs="Times New Roman"/>
          <w:color w:val="000000" w:themeColor="text1"/>
          <w:sz w:val="24"/>
          <w:szCs w:val="24"/>
        </w:rPr>
        <w:fldChar w:fldCharType="begin">
          <w:fldData xml:space="preserve">PEVuZE5vdGU+PENpdGU+PEF1dGhvcj5ZYXRzdW5lbmtvPC9BdXRob3I+PFllYXI+MjAxMjwvWWVh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</w:fldData>
        </w:fldChar>
      </w:r>
      <w:r w:rsidR="009C1927">
        <w:rPr>
          <w:rFonts w:ascii="Times New Roman" w:hAnsi="Times New Roman" w:cs="Times New Roman"/>
          <w:color w:val="000000" w:themeColor="text1"/>
          <w:sz w:val="24"/>
          <w:szCs w:val="24"/>
        </w:rPr>
        <w:instrText xml:space="preserve"> ADDIN EN.CITE </w:instrText>
      </w:r>
      <w:r w:rsidR="009C1927">
        <w:rPr>
          <w:rFonts w:ascii="Times New Roman" w:hAnsi="Times New Roman" w:cs="Times New Roman"/>
          <w:color w:val="000000" w:themeColor="text1"/>
          <w:sz w:val="24"/>
          <w:szCs w:val="24"/>
        </w:rPr>
        <w:fldChar w:fldCharType="begin">
          <w:fldData xml:space="preserve">PEVuZE5vdGU+PENpdGU+PEF1dGhvcj5ZYXRzdW5lbmtvPC9BdXRob3I+PFllYXI+MjAxMjwvWWVh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</w:fldData>
        </w:fldChar>
      </w:r>
      <w:r w:rsidR="009C1927">
        <w:rPr>
          <w:rFonts w:ascii="Times New Roman" w:hAnsi="Times New Roman" w:cs="Times New Roman"/>
          <w:color w:val="000000" w:themeColor="text1"/>
          <w:sz w:val="24"/>
          <w:szCs w:val="24"/>
        </w:rPr>
        <w:instrText xml:space="preserve"> ADDIN EN.CITE.DATA </w:instrText>
      </w:r>
      <w:r w:rsidR="009C1927">
        <w:rPr>
          <w:rFonts w:ascii="Times New Roman" w:hAnsi="Times New Roman" w:cs="Times New Roman"/>
          <w:color w:val="000000" w:themeColor="text1"/>
          <w:sz w:val="24"/>
          <w:szCs w:val="24"/>
        </w:rPr>
      </w:r>
      <w:r w:rsidR="009C1927">
        <w:rPr>
          <w:rFonts w:ascii="Times New Roman" w:hAnsi="Times New Roman" w:cs="Times New Roman"/>
          <w:color w:val="000000" w:themeColor="text1"/>
          <w:sz w:val="24"/>
          <w:szCs w:val="24"/>
        </w:rPr>
        <w:fldChar w:fldCharType="end"/>
      </w:r>
      <w:r w:rsidR="00A9586A" w:rsidRPr="005528AF">
        <w:rPr>
          <w:rFonts w:ascii="Times New Roman" w:hAnsi="Times New Roman" w:cs="Times New Roman"/>
          <w:color w:val="000000" w:themeColor="text1"/>
          <w:sz w:val="24"/>
          <w:szCs w:val="24"/>
        </w:rPr>
      </w:r>
      <w:r w:rsidR="00A9586A" w:rsidRPr="005528AF">
        <w:rPr>
          <w:rFonts w:ascii="Times New Roman" w:hAnsi="Times New Roman" w:cs="Times New Roman"/>
          <w:color w:val="000000" w:themeColor="text1"/>
          <w:sz w:val="24"/>
          <w:szCs w:val="24"/>
        </w:rPr>
        <w:fldChar w:fldCharType="separate"/>
      </w:r>
      <w:r w:rsidR="009C1927" w:rsidRPr="009C1927">
        <w:rPr>
          <w:rFonts w:ascii="Times New Roman" w:hAnsi="Times New Roman" w:cs="Times New Roman"/>
          <w:noProof/>
          <w:color w:val="000000" w:themeColor="text1"/>
          <w:sz w:val="24"/>
          <w:szCs w:val="24"/>
          <w:vertAlign w:val="superscript"/>
        </w:rPr>
        <w:t>[</w:t>
      </w:r>
      <w:hyperlink w:anchor="_ENREF_36" w:tooltip="Odamaki, 2016 #26" w:history="1">
        <w:r w:rsidR="0000551E" w:rsidRPr="009C1927">
          <w:rPr>
            <w:rFonts w:ascii="Times New Roman" w:hAnsi="Times New Roman" w:cs="Times New Roman"/>
            <w:noProof/>
            <w:color w:val="000000" w:themeColor="text1"/>
            <w:sz w:val="24"/>
            <w:szCs w:val="24"/>
            <w:vertAlign w:val="superscript"/>
          </w:rPr>
          <w:t>36</w:t>
        </w:r>
      </w:hyperlink>
      <w:r w:rsidR="009C1927" w:rsidRPr="009C1927">
        <w:rPr>
          <w:rFonts w:ascii="Times New Roman" w:hAnsi="Times New Roman" w:cs="Times New Roman"/>
          <w:noProof/>
          <w:color w:val="000000" w:themeColor="text1"/>
          <w:sz w:val="24"/>
          <w:szCs w:val="24"/>
          <w:vertAlign w:val="superscript"/>
        </w:rPr>
        <w:t xml:space="preserve">, </w:t>
      </w:r>
      <w:hyperlink w:anchor="_ENREF_45" w:tooltip="Yatsunenko, 2012 #28" w:history="1">
        <w:r w:rsidR="0000551E" w:rsidRPr="009C1927">
          <w:rPr>
            <w:rFonts w:ascii="Times New Roman" w:hAnsi="Times New Roman" w:cs="Times New Roman"/>
            <w:noProof/>
            <w:color w:val="000000" w:themeColor="text1"/>
            <w:sz w:val="24"/>
            <w:szCs w:val="24"/>
            <w:vertAlign w:val="superscript"/>
          </w:rPr>
          <w:t>45</w:t>
        </w:r>
      </w:hyperlink>
      <w:r w:rsidR="009C1927" w:rsidRPr="009C1927">
        <w:rPr>
          <w:rFonts w:ascii="Times New Roman" w:hAnsi="Times New Roman" w:cs="Times New Roman"/>
          <w:noProof/>
          <w:color w:val="000000" w:themeColor="text1"/>
          <w:sz w:val="24"/>
          <w:szCs w:val="24"/>
          <w:vertAlign w:val="superscript"/>
        </w:rPr>
        <w:t>]</w:t>
      </w:r>
      <w:r w:rsidR="00A9586A" w:rsidRPr="005528AF">
        <w:rPr>
          <w:rFonts w:ascii="Times New Roman" w:hAnsi="Times New Roman" w:cs="Times New Roman"/>
          <w:color w:val="000000" w:themeColor="text1"/>
          <w:sz w:val="24"/>
          <w:szCs w:val="24"/>
        </w:rPr>
        <w:fldChar w:fldCharType="end"/>
      </w:r>
      <w:r w:rsidR="00B96A34">
        <w:rPr>
          <w:rFonts w:ascii="Times New Roman" w:hAnsi="Times New Roman" w:cs="Times New Roman" w:hint="eastAsia"/>
          <w:color w:val="000000" w:themeColor="text1"/>
          <w:sz w:val="24"/>
          <w:szCs w:val="24"/>
        </w:rPr>
        <w:t>、性别</w:t>
      </w:r>
      <w:r w:rsidR="00683A4D" w:rsidRPr="005528AF">
        <w:rPr>
          <w:rFonts w:ascii="Times New Roman" w:hAnsi="Times New Roman" w:cs="Times New Roman"/>
          <w:color w:val="000000" w:themeColor="text1"/>
          <w:sz w:val="24"/>
          <w:szCs w:val="24"/>
        </w:rPr>
        <w:fldChar w:fldCharType="begin"/>
      </w:r>
      <w:r w:rsidR="009C1927">
        <w:rPr>
          <w:rFonts w:ascii="Times New Roman" w:hAnsi="Times New Roman" w:cs="Times New Roman"/>
          <w:color w:val="000000" w:themeColor="text1"/>
          <w:sz w:val="24"/>
          <w:szCs w:val="24"/>
        </w:rPr>
        <w:instrText xml:space="preserve"> ADDIN EN.CITE &lt;EndNote&gt;&lt;Cite&gt;&lt;Author&gt;Rizzetto&lt;/Author&gt;&lt;Year&gt;2018&lt;/Year&gt;&lt;RecNum&gt;29&lt;/RecNum&gt;&lt;DisplayText&gt;&lt;style face="superscript"&gt;[35]&lt;/style&gt;&lt;/DisplayText&gt;&lt;record&gt;&lt;rec-number&gt;29&lt;/rec-number&gt;&lt;foreign-keys&gt;&lt;key app="EN" db-id="awdrrxf56w52whedwtpvwtxhd09sdzew02vt" timestamp="1556977397"&gt;29&lt;/key&gt;&lt;/foreign-keys&gt;&lt;ref-type name="Journal Article"&gt;17&lt;/ref-type&gt;&lt;contributors&gt;&lt;authors&gt;&lt;author&gt;Rizzetto, L.&lt;/author&gt;&lt;author&gt;Fava, F.&lt;/author&gt;&lt;author&gt;Tuohy, K. M.&lt;/author&gt;&lt;author&gt;Selmi, C.&lt;/author&gt;&lt;/authors&gt;&lt;/contributors&gt;&lt;auth-address&gt;Department of Food Quality and Nutrition, Research and Innovation Centre, Fondazione Edmund Mach, San Michele all&amp;apos;Adige, Trento, Italy. Electronic address: lisa.rizzetto@fmach.it.&amp;#xD;Department of Food Quality and Nutrition, Research and Innovation Centre, Fondazione Edmund Mach, San Michele all&amp;apos;Adige, Trento, Italy.&amp;#xD;Division of Rheumatology and Clinical Immunology, Humanitas Research Hospital, Rozzano, Italy; BIOMETRA Department, University of Milan, Italy.&lt;/auth-address&gt;&lt;titles&gt;&lt;title&gt;Connecting the immune system, systemic chronic inflammation and the gut microbiome: The role of sex&lt;/title&gt;&lt;secondary-title&gt;J Autoimmun&lt;/secondary-title&gt;&lt;/titles&gt;&lt;periodical&gt;&lt;full-title&gt;J Autoimmun&lt;/full-title&gt;&lt;/periodical&gt;&lt;pages&gt;12-34&lt;/pages&gt;&lt;volume&gt;92&lt;/volume&gt;&lt;edition&gt;2018/06/05&lt;/edition&gt;&lt;keywords&gt;&lt;keyword&gt;*Autoimmunity&lt;/keyword&gt;&lt;keyword&gt;*Bile acids&lt;/keyword&gt;&lt;keyword&gt;*Gut microbiota&lt;/keyword&gt;&lt;keyword&gt;*Microbial metabolism&lt;/keyword&gt;&lt;keyword&gt;*scfa&lt;/keyword&gt;&lt;/keywords&gt;&lt;dates&gt;&lt;year&gt;2018&lt;/year&gt;&lt;pub-dates&gt;&lt;date&gt;Aug&lt;/date&gt;&lt;/pub-dates&gt;&lt;/dates&gt;&lt;isbn&gt;1095-9157 (Electronic)&amp;#xD;0896-8411 (Linking)&lt;/isbn&gt;&lt;accession-num&gt;29861127&lt;/accession-num&gt;&lt;urls&gt;&lt;related-urls&gt;&lt;url&gt;https://www.ncbi.nlm.nih.gov/pubmed/29861127&lt;/url&gt;&lt;/related-urls&gt;&lt;/urls&gt;&lt;electronic-resource-num&gt;10.1016/j.jaut.2018.05.008&lt;/electronic-resource-num&gt;&lt;/record&gt;&lt;/Cite&gt;&lt;/EndNote&gt;</w:instrText>
      </w:r>
      <w:r w:rsidR="00683A4D" w:rsidRPr="005528AF">
        <w:rPr>
          <w:rFonts w:ascii="Times New Roman" w:hAnsi="Times New Roman" w:cs="Times New Roman"/>
          <w:color w:val="000000" w:themeColor="text1"/>
          <w:sz w:val="24"/>
          <w:szCs w:val="24"/>
        </w:rPr>
        <w:fldChar w:fldCharType="separate"/>
      </w:r>
      <w:r w:rsidR="009C1927" w:rsidRPr="009C1927">
        <w:rPr>
          <w:rFonts w:ascii="Times New Roman" w:hAnsi="Times New Roman" w:cs="Times New Roman"/>
          <w:noProof/>
          <w:color w:val="000000" w:themeColor="text1"/>
          <w:sz w:val="24"/>
          <w:szCs w:val="24"/>
          <w:vertAlign w:val="superscript"/>
        </w:rPr>
        <w:t>[</w:t>
      </w:r>
      <w:hyperlink w:anchor="_ENREF_35" w:tooltip="Rizzetto, 2018 #29" w:history="1">
        <w:r w:rsidR="0000551E" w:rsidRPr="009C1927">
          <w:rPr>
            <w:rFonts w:ascii="Times New Roman" w:hAnsi="Times New Roman" w:cs="Times New Roman"/>
            <w:noProof/>
            <w:color w:val="000000" w:themeColor="text1"/>
            <w:sz w:val="24"/>
            <w:szCs w:val="24"/>
            <w:vertAlign w:val="superscript"/>
          </w:rPr>
          <w:t>35</w:t>
        </w:r>
      </w:hyperlink>
      <w:r w:rsidR="009C1927" w:rsidRPr="009C1927">
        <w:rPr>
          <w:rFonts w:ascii="Times New Roman" w:hAnsi="Times New Roman" w:cs="Times New Roman"/>
          <w:noProof/>
          <w:color w:val="000000" w:themeColor="text1"/>
          <w:sz w:val="24"/>
          <w:szCs w:val="24"/>
          <w:vertAlign w:val="superscript"/>
        </w:rPr>
        <w:t>]</w:t>
      </w:r>
      <w:r w:rsidR="00683A4D" w:rsidRPr="005528AF">
        <w:rPr>
          <w:rFonts w:ascii="Times New Roman" w:hAnsi="Times New Roman" w:cs="Times New Roman"/>
          <w:color w:val="000000" w:themeColor="text1"/>
          <w:sz w:val="24"/>
          <w:szCs w:val="24"/>
        </w:rPr>
        <w:fldChar w:fldCharType="end"/>
      </w:r>
      <w:r w:rsidR="00B96A34">
        <w:rPr>
          <w:rFonts w:ascii="Times New Roman" w:hAnsi="Times New Roman" w:cs="Times New Roman" w:hint="eastAsia"/>
          <w:color w:val="000000" w:themeColor="text1"/>
          <w:sz w:val="24"/>
          <w:szCs w:val="24"/>
        </w:rPr>
        <w:t>、</w:t>
      </w:r>
      <w:r w:rsidR="00E54278" w:rsidRPr="005528AF">
        <w:rPr>
          <w:rFonts w:ascii="Times New Roman" w:hAnsi="Times New Roman" w:cs="Times New Roman"/>
          <w:color w:val="000000" w:themeColor="text1"/>
          <w:sz w:val="24"/>
          <w:szCs w:val="24"/>
        </w:rPr>
        <w:t>BMI</w:t>
      </w:r>
      <w:r w:rsidR="00683A4D" w:rsidRPr="005528AF">
        <w:rPr>
          <w:rFonts w:ascii="Times New Roman" w:hAnsi="Times New Roman" w:cs="Times New Roman"/>
          <w:color w:val="000000" w:themeColor="text1"/>
          <w:sz w:val="24"/>
          <w:szCs w:val="24"/>
        </w:rPr>
        <w:fldChar w:fldCharType="begin">
          <w:fldData xml:space="preserve">PEVuZE5vdGU+PENpdGU+PEF1dGhvcj5IYXJvPC9BdXRob3I+PFllYXI+MjAxNjwvWWVhcj48UmVj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</w:fldData>
        </w:fldChar>
      </w:r>
      <w:r w:rsidR="009C1927">
        <w:rPr>
          <w:rFonts w:ascii="Times New Roman" w:hAnsi="Times New Roman" w:cs="Times New Roman"/>
          <w:color w:val="000000" w:themeColor="text1"/>
          <w:sz w:val="24"/>
          <w:szCs w:val="24"/>
        </w:rPr>
        <w:instrText xml:space="preserve"> ADDIN EN.CITE </w:instrText>
      </w:r>
      <w:r w:rsidR="009C1927">
        <w:rPr>
          <w:rFonts w:ascii="Times New Roman" w:hAnsi="Times New Roman" w:cs="Times New Roman"/>
          <w:color w:val="000000" w:themeColor="text1"/>
          <w:sz w:val="24"/>
          <w:szCs w:val="24"/>
        </w:rPr>
        <w:fldChar w:fldCharType="begin">
          <w:fldData xml:space="preserve">PEVuZE5vdGU+PENpdGU+PEF1dGhvcj5IYXJvPC9BdXRob3I+PFllYXI+MjAxNjwvWWVhcj48UmVj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</w:fldData>
        </w:fldChar>
      </w:r>
      <w:r w:rsidR="009C1927">
        <w:rPr>
          <w:rFonts w:ascii="Times New Roman" w:hAnsi="Times New Roman" w:cs="Times New Roman"/>
          <w:color w:val="000000" w:themeColor="text1"/>
          <w:sz w:val="24"/>
          <w:szCs w:val="24"/>
        </w:rPr>
        <w:instrText xml:space="preserve"> ADDIN EN.CITE.DATA </w:instrText>
      </w:r>
      <w:r w:rsidR="009C1927">
        <w:rPr>
          <w:rFonts w:ascii="Times New Roman" w:hAnsi="Times New Roman" w:cs="Times New Roman"/>
          <w:color w:val="000000" w:themeColor="text1"/>
          <w:sz w:val="24"/>
          <w:szCs w:val="24"/>
        </w:rPr>
      </w:r>
      <w:r w:rsidR="009C1927">
        <w:rPr>
          <w:rFonts w:ascii="Times New Roman" w:hAnsi="Times New Roman" w:cs="Times New Roman"/>
          <w:color w:val="000000" w:themeColor="text1"/>
          <w:sz w:val="24"/>
          <w:szCs w:val="24"/>
        </w:rPr>
        <w:fldChar w:fldCharType="end"/>
      </w:r>
      <w:r w:rsidR="00683A4D" w:rsidRPr="005528AF">
        <w:rPr>
          <w:rFonts w:ascii="Times New Roman" w:hAnsi="Times New Roman" w:cs="Times New Roman"/>
          <w:color w:val="000000" w:themeColor="text1"/>
          <w:sz w:val="24"/>
          <w:szCs w:val="24"/>
        </w:rPr>
      </w:r>
      <w:r w:rsidR="00683A4D" w:rsidRPr="005528AF">
        <w:rPr>
          <w:rFonts w:ascii="Times New Roman" w:hAnsi="Times New Roman" w:cs="Times New Roman"/>
          <w:color w:val="000000" w:themeColor="text1"/>
          <w:sz w:val="24"/>
          <w:szCs w:val="24"/>
        </w:rPr>
        <w:fldChar w:fldCharType="separate"/>
      </w:r>
      <w:r w:rsidR="009C1927" w:rsidRPr="009C1927">
        <w:rPr>
          <w:rFonts w:ascii="Times New Roman" w:hAnsi="Times New Roman" w:cs="Times New Roman"/>
          <w:noProof/>
          <w:color w:val="000000" w:themeColor="text1"/>
          <w:sz w:val="24"/>
          <w:szCs w:val="24"/>
          <w:vertAlign w:val="superscript"/>
        </w:rPr>
        <w:t>[</w:t>
      </w:r>
      <w:hyperlink w:anchor="_ENREF_46" w:tooltip="Haro, 2016 #106" w:history="1">
        <w:r w:rsidR="0000551E" w:rsidRPr="009C1927">
          <w:rPr>
            <w:rFonts w:ascii="Times New Roman" w:hAnsi="Times New Roman" w:cs="Times New Roman"/>
            <w:noProof/>
            <w:color w:val="000000" w:themeColor="text1"/>
            <w:sz w:val="24"/>
            <w:szCs w:val="24"/>
            <w:vertAlign w:val="superscript"/>
          </w:rPr>
          <w:t>46</w:t>
        </w:r>
      </w:hyperlink>
      <w:r w:rsidR="009C1927" w:rsidRPr="009C1927">
        <w:rPr>
          <w:rFonts w:ascii="Times New Roman" w:hAnsi="Times New Roman" w:cs="Times New Roman"/>
          <w:noProof/>
          <w:color w:val="000000" w:themeColor="text1"/>
          <w:sz w:val="24"/>
          <w:szCs w:val="24"/>
          <w:vertAlign w:val="superscript"/>
        </w:rPr>
        <w:t>]</w:t>
      </w:r>
      <w:r w:rsidR="00683A4D" w:rsidRPr="005528AF">
        <w:rPr>
          <w:rFonts w:ascii="Times New Roman" w:hAnsi="Times New Roman" w:cs="Times New Roman"/>
          <w:color w:val="000000" w:themeColor="text1"/>
          <w:sz w:val="24"/>
          <w:szCs w:val="24"/>
        </w:rPr>
        <w:fldChar w:fldCharType="end"/>
      </w:r>
      <w:r w:rsidR="00B96A34">
        <w:rPr>
          <w:rFonts w:ascii="Times New Roman" w:hAnsi="Times New Roman" w:cs="Times New Roman" w:hint="eastAsia"/>
          <w:color w:val="000000" w:themeColor="text1"/>
          <w:sz w:val="24"/>
          <w:szCs w:val="24"/>
        </w:rPr>
        <w:t>、饮食</w:t>
      </w:r>
      <w:r w:rsidR="00683A4D" w:rsidRPr="005528AF">
        <w:rPr>
          <w:rFonts w:ascii="Times New Roman" w:hAnsi="Times New Roman" w:cs="Times New Roman"/>
          <w:color w:val="000000" w:themeColor="text1"/>
          <w:sz w:val="24"/>
          <w:szCs w:val="24"/>
        </w:rPr>
        <w:fldChar w:fldCharType="begin">
          <w:fldData xml:space="preserve">PEVuZE5vdGU+PENpdGU+PEF1dGhvcj5EYXZpZDwvQXV0aG9yPjxZZWFyPjIwMTQ8L1llYXI+PFJl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</w:fldData>
        </w:fldChar>
      </w:r>
      <w:r w:rsidR="009C1927">
        <w:rPr>
          <w:rFonts w:ascii="Times New Roman" w:hAnsi="Times New Roman" w:cs="Times New Roman"/>
          <w:color w:val="000000" w:themeColor="text1"/>
          <w:sz w:val="24"/>
          <w:szCs w:val="24"/>
        </w:rPr>
        <w:instrText xml:space="preserve"> ADDIN EN.CITE </w:instrText>
      </w:r>
      <w:r w:rsidR="009C1927">
        <w:rPr>
          <w:rFonts w:ascii="Times New Roman" w:hAnsi="Times New Roman" w:cs="Times New Roman"/>
          <w:color w:val="000000" w:themeColor="text1"/>
          <w:sz w:val="24"/>
          <w:szCs w:val="24"/>
        </w:rPr>
        <w:fldChar w:fldCharType="begin">
          <w:fldData xml:space="preserve">PEVuZE5vdGU+PENpdGU+PEF1dGhvcj5EYXZpZDwvQXV0aG9yPjxZZWFyPjIwMTQ8L1llYXI+PFJl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</w:fldData>
        </w:fldChar>
      </w:r>
      <w:r w:rsidR="009C1927">
        <w:rPr>
          <w:rFonts w:ascii="Times New Roman" w:hAnsi="Times New Roman" w:cs="Times New Roman"/>
          <w:color w:val="000000" w:themeColor="text1"/>
          <w:sz w:val="24"/>
          <w:szCs w:val="24"/>
        </w:rPr>
        <w:instrText xml:space="preserve"> ADDIN EN.CITE.DATA </w:instrText>
      </w:r>
      <w:r w:rsidR="009C1927">
        <w:rPr>
          <w:rFonts w:ascii="Times New Roman" w:hAnsi="Times New Roman" w:cs="Times New Roman"/>
          <w:color w:val="000000" w:themeColor="text1"/>
          <w:sz w:val="24"/>
          <w:szCs w:val="24"/>
        </w:rPr>
      </w:r>
      <w:r w:rsidR="009C1927">
        <w:rPr>
          <w:rFonts w:ascii="Times New Roman" w:hAnsi="Times New Roman" w:cs="Times New Roman"/>
          <w:color w:val="000000" w:themeColor="text1"/>
          <w:sz w:val="24"/>
          <w:szCs w:val="24"/>
        </w:rPr>
        <w:fldChar w:fldCharType="end"/>
      </w:r>
      <w:r w:rsidR="00683A4D" w:rsidRPr="005528AF">
        <w:rPr>
          <w:rFonts w:ascii="Times New Roman" w:hAnsi="Times New Roman" w:cs="Times New Roman"/>
          <w:color w:val="000000" w:themeColor="text1"/>
          <w:sz w:val="24"/>
          <w:szCs w:val="24"/>
        </w:rPr>
      </w:r>
      <w:r w:rsidR="00683A4D" w:rsidRPr="005528AF">
        <w:rPr>
          <w:rFonts w:ascii="Times New Roman" w:hAnsi="Times New Roman" w:cs="Times New Roman"/>
          <w:color w:val="000000" w:themeColor="text1"/>
          <w:sz w:val="24"/>
          <w:szCs w:val="24"/>
        </w:rPr>
        <w:fldChar w:fldCharType="separate"/>
      </w:r>
      <w:r w:rsidR="009C1927" w:rsidRPr="009C1927">
        <w:rPr>
          <w:rFonts w:ascii="Times New Roman" w:hAnsi="Times New Roman" w:cs="Times New Roman"/>
          <w:noProof/>
          <w:color w:val="000000" w:themeColor="text1"/>
          <w:sz w:val="24"/>
          <w:szCs w:val="24"/>
          <w:vertAlign w:val="superscript"/>
        </w:rPr>
        <w:t>[</w:t>
      </w:r>
      <w:hyperlink w:anchor="_ENREF_47" w:tooltip="David, 2014 #111" w:history="1">
        <w:r w:rsidR="0000551E" w:rsidRPr="009C1927">
          <w:rPr>
            <w:rFonts w:ascii="Times New Roman" w:hAnsi="Times New Roman" w:cs="Times New Roman"/>
            <w:noProof/>
            <w:color w:val="000000" w:themeColor="text1"/>
            <w:sz w:val="24"/>
            <w:szCs w:val="24"/>
            <w:vertAlign w:val="superscript"/>
          </w:rPr>
          <w:t>47</w:t>
        </w:r>
      </w:hyperlink>
      <w:r w:rsidR="009C1927" w:rsidRPr="009C1927">
        <w:rPr>
          <w:rFonts w:ascii="Times New Roman" w:hAnsi="Times New Roman" w:cs="Times New Roman"/>
          <w:noProof/>
          <w:color w:val="000000" w:themeColor="text1"/>
          <w:sz w:val="24"/>
          <w:szCs w:val="24"/>
          <w:vertAlign w:val="superscript"/>
        </w:rPr>
        <w:t>]</w:t>
      </w:r>
      <w:r w:rsidR="00683A4D" w:rsidRPr="005528AF">
        <w:rPr>
          <w:rFonts w:ascii="Times New Roman" w:hAnsi="Times New Roman" w:cs="Times New Roman"/>
          <w:color w:val="000000" w:themeColor="text1"/>
          <w:sz w:val="24"/>
          <w:szCs w:val="24"/>
        </w:rPr>
        <w:fldChar w:fldCharType="end"/>
      </w:r>
      <w:r w:rsidR="00B96A34">
        <w:rPr>
          <w:rFonts w:ascii="Times New Roman" w:hAnsi="Times New Roman" w:cs="Times New Roman" w:hint="eastAsia"/>
          <w:color w:val="000000" w:themeColor="text1"/>
          <w:sz w:val="24"/>
          <w:szCs w:val="24"/>
        </w:rPr>
        <w:t>、季节因素</w:t>
      </w:r>
      <w:r w:rsidR="00683A4D" w:rsidRPr="005528AF">
        <w:rPr>
          <w:rFonts w:ascii="Times New Roman" w:hAnsi="Times New Roman" w:cs="Times New Roman"/>
          <w:color w:val="000000" w:themeColor="text1"/>
          <w:sz w:val="24"/>
          <w:szCs w:val="24"/>
        </w:rPr>
        <w:fldChar w:fldCharType="begin"/>
      </w:r>
      <w:r w:rsidR="009C1927">
        <w:rPr>
          <w:rFonts w:ascii="Times New Roman" w:hAnsi="Times New Roman" w:cs="Times New Roman"/>
          <w:color w:val="000000" w:themeColor="text1"/>
          <w:sz w:val="24"/>
          <w:szCs w:val="24"/>
        </w:rPr>
        <w:instrText xml:space="preserve"> ADDIN EN.CITE &lt;EndNote&gt;&lt;Cite&gt;&lt;Author&gt;Davenport&lt;/Author&gt;&lt;Year&gt;2014&lt;/Year&gt;&lt;RecNum&gt;197&lt;/RecNum&gt;&lt;DisplayText&gt;&lt;style face="superscript"&gt;[39]&lt;/style&gt;&lt;/DisplayText&gt;&lt;record&gt;&lt;rec-number&gt;197&lt;/rec-number&gt;&lt;foreign-keys&gt;&lt;key app="EN" db-id="awdrrxf56w52whedwtpvwtxhd09sdzew02vt" timestamp="1575186298"&gt;197&lt;/key&gt;&lt;/foreign-keys&gt;&lt;ref-type name="Journal Article"&gt;17&lt;/ref-type&gt;&lt;contributors&gt;&lt;authors&gt;&lt;author&gt;Davenport, E. R.&lt;/author&gt;&lt;author&gt;Mizrahi-Man, O.&lt;/author&gt;&lt;author&gt;Michelini, K.&lt;/author&gt;&lt;author&gt;Barreiro, L. B.&lt;/author&gt;&lt;author&gt;Ober, C.&lt;/author&gt;&lt;author&gt;Gilad, Y.&lt;/author&gt;&lt;/authors&gt;&lt;/contributors&gt;&lt;auth-address&gt;Department of Human Genetics, University of Chicago, Chicago, Illinois, United States of America.&lt;/auth-address&gt;&lt;titles&gt;&lt;title&gt;Seasonal variation in human gut microbiome composition&lt;/title&gt;&lt;secondary-title&gt;PLoS One&lt;/secondary-title&gt;&lt;/titles&gt;&lt;periodical&gt;&lt;full-title&gt;PLoS One&lt;/full-title&gt;&lt;/periodical&gt;&lt;pages&gt;e90731&lt;/pages&gt;&lt;volume&gt;9&lt;/volume&gt;&lt;number&gt;3&lt;/number&gt;&lt;edition&gt;2014/03/13&lt;/edition&gt;&lt;keywords&gt;&lt;keyword&gt;Age Factors&lt;/keyword&gt;&lt;keyword&gt;Biodiversity&lt;/keyword&gt;&lt;keyword&gt;Feces/microbiology&lt;/keyword&gt;&lt;keyword&gt;Female&lt;/keyword&gt;&lt;keyword&gt;Gastrointestinal Tract/*microbiology&lt;/keyword&gt;&lt;keyword&gt;Humans&lt;/keyword&gt;&lt;keyword&gt;Male&lt;/keyword&gt;&lt;keyword&gt;*Metagenome&lt;/keyword&gt;&lt;keyword&gt;*Microbiota&lt;/keyword&gt;&lt;keyword&gt;*Seasons&lt;/keyword&gt;&lt;/keywords&gt;&lt;dates&gt;&lt;year&gt;2014&lt;/year&gt;&lt;/dates&gt;&lt;isbn&gt;1932-6203 (Electronic)&amp;#xD;1932-6203 (Linking)&lt;/isbn&gt;&lt;accession-num&gt;24618913&lt;/accession-num&gt;&lt;urls&gt;&lt;related-urls&gt;&lt;url&gt;https://www.ncbi.nlm.nih.gov/pubmed/24618913&lt;/url&gt;&lt;/related-urls&gt;&lt;/urls&gt;&lt;custom2&gt;PMC3949691&lt;/custom2&gt;&lt;electronic-resource-num&gt;10.1371/journal.pone.0090731&lt;/electronic-resource-num&gt;&lt;/record&gt;&lt;/Cite&gt;&lt;/EndNote&gt;</w:instrText>
      </w:r>
      <w:r w:rsidR="00683A4D" w:rsidRPr="005528AF">
        <w:rPr>
          <w:rFonts w:ascii="Times New Roman" w:hAnsi="Times New Roman" w:cs="Times New Roman"/>
          <w:color w:val="000000" w:themeColor="text1"/>
          <w:sz w:val="24"/>
          <w:szCs w:val="24"/>
        </w:rPr>
        <w:fldChar w:fldCharType="separate"/>
      </w:r>
      <w:r w:rsidR="009C1927" w:rsidRPr="009C1927">
        <w:rPr>
          <w:rFonts w:ascii="Times New Roman" w:hAnsi="Times New Roman" w:cs="Times New Roman"/>
          <w:noProof/>
          <w:color w:val="000000" w:themeColor="text1"/>
          <w:sz w:val="24"/>
          <w:szCs w:val="24"/>
          <w:vertAlign w:val="superscript"/>
        </w:rPr>
        <w:t>[</w:t>
      </w:r>
      <w:hyperlink w:anchor="_ENREF_39" w:tooltip="Davenport, 2014 #197" w:history="1">
        <w:r w:rsidR="0000551E" w:rsidRPr="009C1927">
          <w:rPr>
            <w:rFonts w:ascii="Times New Roman" w:hAnsi="Times New Roman" w:cs="Times New Roman"/>
            <w:noProof/>
            <w:color w:val="000000" w:themeColor="text1"/>
            <w:sz w:val="24"/>
            <w:szCs w:val="24"/>
            <w:vertAlign w:val="superscript"/>
          </w:rPr>
          <w:t>39</w:t>
        </w:r>
      </w:hyperlink>
      <w:r w:rsidR="009C1927" w:rsidRPr="009C1927">
        <w:rPr>
          <w:rFonts w:ascii="Times New Roman" w:hAnsi="Times New Roman" w:cs="Times New Roman"/>
          <w:noProof/>
          <w:color w:val="000000" w:themeColor="text1"/>
          <w:sz w:val="24"/>
          <w:szCs w:val="24"/>
          <w:vertAlign w:val="superscript"/>
        </w:rPr>
        <w:t>]</w:t>
      </w:r>
      <w:r w:rsidR="00683A4D" w:rsidRPr="005528AF">
        <w:rPr>
          <w:rFonts w:ascii="Times New Roman" w:hAnsi="Times New Roman" w:cs="Times New Roman"/>
          <w:color w:val="000000" w:themeColor="text1"/>
          <w:sz w:val="24"/>
          <w:szCs w:val="24"/>
        </w:rPr>
        <w:fldChar w:fldCharType="end"/>
      </w:r>
      <w:r w:rsidR="00B96A34">
        <w:rPr>
          <w:rFonts w:ascii="Times New Roman" w:hAnsi="Times New Roman" w:cs="Times New Roman" w:hint="eastAsia"/>
          <w:color w:val="000000" w:themeColor="text1"/>
          <w:sz w:val="24"/>
          <w:szCs w:val="24"/>
        </w:rPr>
        <w:t>、药物治疗</w:t>
      </w:r>
      <w:r w:rsidR="00CA4F99" w:rsidRPr="005528AF">
        <w:rPr>
          <w:rFonts w:ascii="Times New Roman" w:hAnsi="Times New Roman" w:cs="Times New Roman"/>
          <w:color w:val="000000" w:themeColor="text1"/>
          <w:sz w:val="24"/>
          <w:szCs w:val="24"/>
        </w:rPr>
        <w:fldChar w:fldCharType="begin">
          <w:fldData xml:space="preserve">PEVuZE5vdGU+PENpdGU+PEF1dGhvcj5XaWxsbWFubjwvQXV0aG9yPjxZZWFyPjIwMTk8L1llYXI+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</w:fldData>
        </w:fldChar>
      </w:r>
      <w:r w:rsidR="009C1927">
        <w:rPr>
          <w:rFonts w:ascii="Times New Roman" w:hAnsi="Times New Roman" w:cs="Times New Roman"/>
          <w:color w:val="000000" w:themeColor="text1"/>
          <w:sz w:val="24"/>
          <w:szCs w:val="24"/>
        </w:rPr>
        <w:instrText xml:space="preserve"> ADDIN EN.CITE </w:instrText>
      </w:r>
      <w:r w:rsidR="009C1927">
        <w:rPr>
          <w:rFonts w:ascii="Times New Roman" w:hAnsi="Times New Roman" w:cs="Times New Roman"/>
          <w:color w:val="000000" w:themeColor="text1"/>
          <w:sz w:val="24"/>
          <w:szCs w:val="24"/>
        </w:rPr>
        <w:fldChar w:fldCharType="begin">
          <w:fldData xml:space="preserve">PEVuZE5vdGU+PENpdGU+PEF1dGhvcj5XaWxsbWFubjwvQXV0aG9yPjxZZWFyPjIwMTk8L1llYXI+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</w:fldData>
        </w:fldChar>
      </w:r>
      <w:r w:rsidR="009C1927">
        <w:rPr>
          <w:rFonts w:ascii="Times New Roman" w:hAnsi="Times New Roman" w:cs="Times New Roman"/>
          <w:color w:val="000000" w:themeColor="text1"/>
          <w:sz w:val="24"/>
          <w:szCs w:val="24"/>
        </w:rPr>
        <w:instrText xml:space="preserve"> ADDIN EN.CITE.DATA </w:instrText>
      </w:r>
      <w:r w:rsidR="009C1927">
        <w:rPr>
          <w:rFonts w:ascii="Times New Roman" w:hAnsi="Times New Roman" w:cs="Times New Roman"/>
          <w:color w:val="000000" w:themeColor="text1"/>
          <w:sz w:val="24"/>
          <w:szCs w:val="24"/>
        </w:rPr>
      </w:r>
      <w:r w:rsidR="009C1927">
        <w:rPr>
          <w:rFonts w:ascii="Times New Roman" w:hAnsi="Times New Roman" w:cs="Times New Roman"/>
          <w:color w:val="000000" w:themeColor="text1"/>
          <w:sz w:val="24"/>
          <w:szCs w:val="24"/>
        </w:rPr>
        <w:fldChar w:fldCharType="end"/>
      </w:r>
      <w:r w:rsidR="00CA4F99" w:rsidRPr="005528AF">
        <w:rPr>
          <w:rFonts w:ascii="Times New Roman" w:hAnsi="Times New Roman" w:cs="Times New Roman"/>
          <w:color w:val="000000" w:themeColor="text1"/>
          <w:sz w:val="24"/>
          <w:szCs w:val="24"/>
        </w:rPr>
      </w:r>
      <w:r w:rsidR="00CA4F99" w:rsidRPr="005528AF">
        <w:rPr>
          <w:rFonts w:ascii="Times New Roman" w:hAnsi="Times New Roman" w:cs="Times New Roman"/>
          <w:color w:val="000000" w:themeColor="text1"/>
          <w:sz w:val="24"/>
          <w:szCs w:val="24"/>
        </w:rPr>
        <w:fldChar w:fldCharType="separate"/>
      </w:r>
      <w:r w:rsidR="009C1927" w:rsidRPr="009C1927">
        <w:rPr>
          <w:rFonts w:ascii="Times New Roman" w:hAnsi="Times New Roman" w:cs="Times New Roman"/>
          <w:noProof/>
          <w:color w:val="000000" w:themeColor="text1"/>
          <w:sz w:val="24"/>
          <w:szCs w:val="24"/>
          <w:vertAlign w:val="superscript"/>
        </w:rPr>
        <w:t>[</w:t>
      </w:r>
      <w:hyperlink w:anchor="_ENREF_40" w:tooltip="Willmann, 2019 #192" w:history="1">
        <w:r w:rsidR="0000551E" w:rsidRPr="009C1927">
          <w:rPr>
            <w:rFonts w:ascii="Times New Roman" w:hAnsi="Times New Roman" w:cs="Times New Roman"/>
            <w:noProof/>
            <w:color w:val="000000" w:themeColor="text1"/>
            <w:sz w:val="24"/>
            <w:szCs w:val="24"/>
            <w:vertAlign w:val="superscript"/>
          </w:rPr>
          <w:t>40</w:t>
        </w:r>
      </w:hyperlink>
      <w:r w:rsidR="009C1927" w:rsidRPr="009C1927">
        <w:rPr>
          <w:rFonts w:ascii="Times New Roman" w:hAnsi="Times New Roman" w:cs="Times New Roman"/>
          <w:noProof/>
          <w:color w:val="000000" w:themeColor="text1"/>
          <w:sz w:val="24"/>
          <w:szCs w:val="24"/>
          <w:vertAlign w:val="superscript"/>
        </w:rPr>
        <w:t xml:space="preserve">, </w:t>
      </w:r>
      <w:hyperlink w:anchor="_ENREF_41" w:tooltip="Maier, 2018 #196" w:history="1">
        <w:r w:rsidR="0000551E" w:rsidRPr="009C1927">
          <w:rPr>
            <w:rFonts w:ascii="Times New Roman" w:hAnsi="Times New Roman" w:cs="Times New Roman"/>
            <w:noProof/>
            <w:color w:val="000000" w:themeColor="text1"/>
            <w:sz w:val="24"/>
            <w:szCs w:val="24"/>
            <w:vertAlign w:val="superscript"/>
          </w:rPr>
          <w:t>41</w:t>
        </w:r>
      </w:hyperlink>
      <w:r w:rsidR="009C1927" w:rsidRPr="009C1927">
        <w:rPr>
          <w:rFonts w:ascii="Times New Roman" w:hAnsi="Times New Roman" w:cs="Times New Roman"/>
          <w:noProof/>
          <w:color w:val="000000" w:themeColor="text1"/>
          <w:sz w:val="24"/>
          <w:szCs w:val="24"/>
          <w:vertAlign w:val="superscript"/>
        </w:rPr>
        <w:t>]</w:t>
      </w:r>
      <w:r w:rsidR="00CA4F99" w:rsidRPr="005528AF">
        <w:rPr>
          <w:rFonts w:ascii="Times New Roman" w:hAnsi="Times New Roman" w:cs="Times New Roman"/>
          <w:color w:val="000000" w:themeColor="text1"/>
          <w:sz w:val="24"/>
          <w:szCs w:val="24"/>
        </w:rPr>
        <w:fldChar w:fldCharType="end"/>
      </w:r>
      <w:r w:rsidR="00B96A34">
        <w:rPr>
          <w:rFonts w:ascii="Times New Roman" w:hAnsi="Times New Roman" w:cs="Times New Roman" w:hint="eastAsia"/>
          <w:color w:val="000000" w:themeColor="text1"/>
          <w:sz w:val="24"/>
          <w:szCs w:val="24"/>
        </w:rPr>
        <w:t>、种族</w:t>
      </w:r>
      <w:r w:rsidR="00683A4D" w:rsidRPr="005528AF">
        <w:rPr>
          <w:rFonts w:ascii="Times New Roman" w:hAnsi="Times New Roman" w:cs="Times New Roman"/>
          <w:color w:val="000000" w:themeColor="text1"/>
          <w:sz w:val="24"/>
          <w:szCs w:val="24"/>
        </w:rPr>
        <w:fldChar w:fldCharType="begin">
          <w:fldData xml:space="preserve">PEVuZE5vdGU+PENpdGU+PEF1dGhvcj5EZXNjaGFzYXV4PC9BdXRob3I+PFllYXI+MjAxODwvWWVh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=
</w:fldData>
        </w:fldChar>
      </w:r>
      <w:r w:rsidR="009C1927">
        <w:rPr>
          <w:rFonts w:ascii="Times New Roman" w:hAnsi="Times New Roman" w:cs="Times New Roman"/>
          <w:color w:val="000000" w:themeColor="text1"/>
          <w:sz w:val="24"/>
          <w:szCs w:val="24"/>
        </w:rPr>
        <w:instrText xml:space="preserve"> ADDIN EN.CITE </w:instrText>
      </w:r>
      <w:r w:rsidR="009C1927">
        <w:rPr>
          <w:rFonts w:ascii="Times New Roman" w:hAnsi="Times New Roman" w:cs="Times New Roman"/>
          <w:color w:val="000000" w:themeColor="text1"/>
          <w:sz w:val="24"/>
          <w:szCs w:val="24"/>
        </w:rPr>
        <w:fldChar w:fldCharType="begin">
          <w:fldData xml:space="preserve">PEVuZE5vdGU+PENpdGU+PEF1dGhvcj5EZXNjaGFzYXV4PC9BdXRob3I+PFllYXI+MjAxODwvWWVh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=
</w:fldData>
        </w:fldChar>
      </w:r>
      <w:r w:rsidR="009C1927">
        <w:rPr>
          <w:rFonts w:ascii="Times New Roman" w:hAnsi="Times New Roman" w:cs="Times New Roman"/>
          <w:color w:val="000000" w:themeColor="text1"/>
          <w:sz w:val="24"/>
          <w:szCs w:val="24"/>
        </w:rPr>
        <w:instrText xml:space="preserve"> ADDIN EN.CITE.DATA </w:instrText>
      </w:r>
      <w:r w:rsidR="009C1927">
        <w:rPr>
          <w:rFonts w:ascii="Times New Roman" w:hAnsi="Times New Roman" w:cs="Times New Roman"/>
          <w:color w:val="000000" w:themeColor="text1"/>
          <w:sz w:val="24"/>
          <w:szCs w:val="24"/>
        </w:rPr>
      </w:r>
      <w:r w:rsidR="009C1927">
        <w:rPr>
          <w:rFonts w:ascii="Times New Roman" w:hAnsi="Times New Roman" w:cs="Times New Roman"/>
          <w:color w:val="000000" w:themeColor="text1"/>
          <w:sz w:val="24"/>
          <w:szCs w:val="24"/>
        </w:rPr>
        <w:fldChar w:fldCharType="end"/>
      </w:r>
      <w:r w:rsidR="00683A4D" w:rsidRPr="005528AF">
        <w:rPr>
          <w:rFonts w:ascii="Times New Roman" w:hAnsi="Times New Roman" w:cs="Times New Roman"/>
          <w:color w:val="000000" w:themeColor="text1"/>
          <w:sz w:val="24"/>
          <w:szCs w:val="24"/>
        </w:rPr>
      </w:r>
      <w:r w:rsidR="00683A4D" w:rsidRPr="005528AF">
        <w:rPr>
          <w:rFonts w:ascii="Times New Roman" w:hAnsi="Times New Roman" w:cs="Times New Roman"/>
          <w:color w:val="000000" w:themeColor="text1"/>
          <w:sz w:val="24"/>
          <w:szCs w:val="24"/>
        </w:rPr>
        <w:fldChar w:fldCharType="separate"/>
      </w:r>
      <w:r w:rsidR="009C1927" w:rsidRPr="009C1927">
        <w:rPr>
          <w:rFonts w:ascii="Times New Roman" w:hAnsi="Times New Roman" w:cs="Times New Roman"/>
          <w:noProof/>
          <w:color w:val="000000" w:themeColor="text1"/>
          <w:sz w:val="24"/>
          <w:szCs w:val="24"/>
          <w:vertAlign w:val="superscript"/>
        </w:rPr>
        <w:t>[</w:t>
      </w:r>
      <w:hyperlink w:anchor="_ENREF_48" w:tooltip="Deschasaux, 2018 #113" w:history="1">
        <w:r w:rsidR="0000551E" w:rsidRPr="009C1927">
          <w:rPr>
            <w:rFonts w:ascii="Times New Roman" w:hAnsi="Times New Roman" w:cs="Times New Roman"/>
            <w:noProof/>
            <w:color w:val="000000" w:themeColor="text1"/>
            <w:sz w:val="24"/>
            <w:szCs w:val="24"/>
            <w:vertAlign w:val="superscript"/>
          </w:rPr>
          <w:t>48</w:t>
        </w:r>
      </w:hyperlink>
      <w:r w:rsidR="009C1927" w:rsidRPr="009C1927">
        <w:rPr>
          <w:rFonts w:ascii="Times New Roman" w:hAnsi="Times New Roman" w:cs="Times New Roman"/>
          <w:noProof/>
          <w:color w:val="000000" w:themeColor="text1"/>
          <w:sz w:val="24"/>
          <w:szCs w:val="24"/>
          <w:vertAlign w:val="superscript"/>
        </w:rPr>
        <w:t>]</w:t>
      </w:r>
      <w:r w:rsidR="00683A4D" w:rsidRPr="005528AF">
        <w:rPr>
          <w:rFonts w:ascii="Times New Roman" w:hAnsi="Times New Roman" w:cs="Times New Roman"/>
          <w:color w:val="000000" w:themeColor="text1"/>
          <w:sz w:val="24"/>
          <w:szCs w:val="24"/>
        </w:rPr>
        <w:fldChar w:fldCharType="end"/>
      </w:r>
      <w:r w:rsidR="00B96A34">
        <w:rPr>
          <w:rFonts w:ascii="Times New Roman" w:hAnsi="Times New Roman" w:cs="Times New Roman" w:hint="eastAsia"/>
          <w:color w:val="000000" w:themeColor="text1"/>
          <w:sz w:val="24"/>
          <w:szCs w:val="24"/>
        </w:rPr>
        <w:t>、地理区域</w:t>
      </w:r>
      <w:r w:rsidR="00683A4D" w:rsidRPr="005528AF">
        <w:rPr>
          <w:rFonts w:ascii="Times New Roman" w:hAnsi="Times New Roman" w:cs="Times New Roman"/>
          <w:color w:val="000000" w:themeColor="text1"/>
          <w:sz w:val="24"/>
          <w:szCs w:val="24"/>
        </w:rPr>
        <w:fldChar w:fldCharType="begin">
          <w:fldData xml:space="preserve">PEVuZE5vdGU+PENpdGU+PEF1dGhvcj5ZYXRzdW5lbmtvPC9BdXRob3I+PFllYXI+MjAxMjwvWWVh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</w:fldData>
        </w:fldChar>
      </w:r>
      <w:r w:rsidR="009C1927">
        <w:rPr>
          <w:rFonts w:ascii="Times New Roman" w:hAnsi="Times New Roman" w:cs="Times New Roman"/>
          <w:color w:val="000000" w:themeColor="text1"/>
          <w:sz w:val="24"/>
          <w:szCs w:val="24"/>
        </w:rPr>
        <w:instrText xml:space="preserve"> ADDIN EN.CITE </w:instrText>
      </w:r>
      <w:r w:rsidR="009C1927">
        <w:rPr>
          <w:rFonts w:ascii="Times New Roman" w:hAnsi="Times New Roman" w:cs="Times New Roman"/>
          <w:color w:val="000000" w:themeColor="text1"/>
          <w:sz w:val="24"/>
          <w:szCs w:val="24"/>
        </w:rPr>
        <w:fldChar w:fldCharType="begin">
          <w:fldData xml:space="preserve">PEVuZE5vdGU+PENpdGU+PEF1dGhvcj5ZYXRzdW5lbmtvPC9BdXRob3I+PFllYXI+MjAxMjwvWWVh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</w:fldData>
        </w:fldChar>
      </w:r>
      <w:r w:rsidR="009C1927">
        <w:rPr>
          <w:rFonts w:ascii="Times New Roman" w:hAnsi="Times New Roman" w:cs="Times New Roman"/>
          <w:color w:val="000000" w:themeColor="text1"/>
          <w:sz w:val="24"/>
          <w:szCs w:val="24"/>
        </w:rPr>
        <w:instrText xml:space="preserve"> ADDIN EN.CITE.DATA </w:instrText>
      </w:r>
      <w:r w:rsidR="009C1927">
        <w:rPr>
          <w:rFonts w:ascii="Times New Roman" w:hAnsi="Times New Roman" w:cs="Times New Roman"/>
          <w:color w:val="000000" w:themeColor="text1"/>
          <w:sz w:val="24"/>
          <w:szCs w:val="24"/>
        </w:rPr>
      </w:r>
      <w:r w:rsidR="009C1927">
        <w:rPr>
          <w:rFonts w:ascii="Times New Roman" w:hAnsi="Times New Roman" w:cs="Times New Roman"/>
          <w:color w:val="000000" w:themeColor="text1"/>
          <w:sz w:val="24"/>
          <w:szCs w:val="24"/>
        </w:rPr>
        <w:fldChar w:fldCharType="end"/>
      </w:r>
      <w:r w:rsidR="00683A4D" w:rsidRPr="005528AF">
        <w:rPr>
          <w:rFonts w:ascii="Times New Roman" w:hAnsi="Times New Roman" w:cs="Times New Roman"/>
          <w:color w:val="000000" w:themeColor="text1"/>
          <w:sz w:val="24"/>
          <w:szCs w:val="24"/>
        </w:rPr>
      </w:r>
      <w:r w:rsidR="00683A4D" w:rsidRPr="005528AF">
        <w:rPr>
          <w:rFonts w:ascii="Times New Roman" w:hAnsi="Times New Roman" w:cs="Times New Roman"/>
          <w:color w:val="000000" w:themeColor="text1"/>
          <w:sz w:val="24"/>
          <w:szCs w:val="24"/>
        </w:rPr>
        <w:fldChar w:fldCharType="separate"/>
      </w:r>
      <w:r w:rsidR="009C1927" w:rsidRPr="009C1927">
        <w:rPr>
          <w:rFonts w:ascii="Times New Roman" w:hAnsi="Times New Roman" w:cs="Times New Roman"/>
          <w:noProof/>
          <w:color w:val="000000" w:themeColor="text1"/>
          <w:sz w:val="24"/>
          <w:szCs w:val="24"/>
          <w:vertAlign w:val="superscript"/>
        </w:rPr>
        <w:t>[</w:t>
      </w:r>
      <w:hyperlink w:anchor="_ENREF_45" w:tooltip="Yatsunenko, 2012 #28" w:history="1">
        <w:r w:rsidR="0000551E" w:rsidRPr="009C1927">
          <w:rPr>
            <w:rFonts w:ascii="Times New Roman" w:hAnsi="Times New Roman" w:cs="Times New Roman"/>
            <w:noProof/>
            <w:color w:val="000000" w:themeColor="text1"/>
            <w:sz w:val="24"/>
            <w:szCs w:val="24"/>
            <w:vertAlign w:val="superscript"/>
          </w:rPr>
          <w:t>45</w:t>
        </w:r>
      </w:hyperlink>
      <w:r w:rsidR="009C1927" w:rsidRPr="009C1927">
        <w:rPr>
          <w:rFonts w:ascii="Times New Roman" w:hAnsi="Times New Roman" w:cs="Times New Roman"/>
          <w:noProof/>
          <w:color w:val="000000" w:themeColor="text1"/>
          <w:sz w:val="24"/>
          <w:szCs w:val="24"/>
          <w:vertAlign w:val="superscript"/>
        </w:rPr>
        <w:t>]</w:t>
      </w:r>
      <w:r w:rsidR="00683A4D" w:rsidRPr="005528AF">
        <w:rPr>
          <w:rFonts w:ascii="Times New Roman" w:hAnsi="Times New Roman" w:cs="Times New Roman"/>
          <w:color w:val="000000" w:themeColor="text1"/>
          <w:sz w:val="24"/>
          <w:szCs w:val="24"/>
        </w:rPr>
        <w:fldChar w:fldCharType="end"/>
      </w:r>
      <w:r w:rsidR="00B96A34">
        <w:rPr>
          <w:rFonts w:ascii="Times New Roman" w:hAnsi="Times New Roman" w:cs="Times New Roman" w:hint="eastAsia"/>
          <w:color w:val="000000" w:themeColor="text1"/>
          <w:sz w:val="24"/>
          <w:szCs w:val="24"/>
        </w:rPr>
        <w:t>和共存疾病等</w:t>
      </w:r>
      <w:r w:rsidR="00683A4D" w:rsidRPr="005528AF">
        <w:rPr>
          <w:rFonts w:ascii="Times New Roman" w:hAnsi="Times New Roman" w:cs="Times New Roman"/>
          <w:color w:val="000000" w:themeColor="text1"/>
          <w:sz w:val="24"/>
          <w:szCs w:val="24"/>
        </w:rPr>
        <w:fldChar w:fldCharType="begin">
          <w:fldData xml:space="preserve">PEVuZE5vdGU+PENpdGU+PEF1dGhvcj5XYW5nPC9BdXRob3I+PFllYXI+MjAxOTwvWWVhcj48UmVj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</w:fldData>
        </w:fldChar>
      </w:r>
      <w:r w:rsidR="009C1927">
        <w:rPr>
          <w:rFonts w:ascii="Times New Roman" w:hAnsi="Times New Roman" w:cs="Times New Roman"/>
          <w:color w:val="000000" w:themeColor="text1"/>
          <w:sz w:val="24"/>
          <w:szCs w:val="24"/>
        </w:rPr>
        <w:instrText xml:space="preserve"> ADDIN EN.CITE </w:instrText>
      </w:r>
      <w:r w:rsidR="009C1927">
        <w:rPr>
          <w:rFonts w:ascii="Times New Roman" w:hAnsi="Times New Roman" w:cs="Times New Roman"/>
          <w:color w:val="000000" w:themeColor="text1"/>
          <w:sz w:val="24"/>
          <w:szCs w:val="24"/>
        </w:rPr>
        <w:fldChar w:fldCharType="begin">
          <w:fldData xml:space="preserve">PEVuZE5vdGU+PENpdGU+PEF1dGhvcj5XYW5nPC9BdXRob3I+PFllYXI+MjAxOTwvWWVhcj48UmVj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</w:fldData>
        </w:fldChar>
      </w:r>
      <w:r w:rsidR="009C1927">
        <w:rPr>
          <w:rFonts w:ascii="Times New Roman" w:hAnsi="Times New Roman" w:cs="Times New Roman"/>
          <w:color w:val="000000" w:themeColor="text1"/>
          <w:sz w:val="24"/>
          <w:szCs w:val="24"/>
        </w:rPr>
        <w:instrText xml:space="preserve"> ADDIN EN.CITE.DATA </w:instrText>
      </w:r>
      <w:r w:rsidR="009C1927">
        <w:rPr>
          <w:rFonts w:ascii="Times New Roman" w:hAnsi="Times New Roman" w:cs="Times New Roman"/>
          <w:color w:val="000000" w:themeColor="text1"/>
          <w:sz w:val="24"/>
          <w:szCs w:val="24"/>
        </w:rPr>
      </w:r>
      <w:r w:rsidR="009C1927">
        <w:rPr>
          <w:rFonts w:ascii="Times New Roman" w:hAnsi="Times New Roman" w:cs="Times New Roman"/>
          <w:color w:val="000000" w:themeColor="text1"/>
          <w:sz w:val="24"/>
          <w:szCs w:val="24"/>
        </w:rPr>
        <w:fldChar w:fldCharType="end"/>
      </w:r>
      <w:r w:rsidR="00683A4D" w:rsidRPr="005528AF">
        <w:rPr>
          <w:rFonts w:ascii="Times New Roman" w:hAnsi="Times New Roman" w:cs="Times New Roman"/>
          <w:color w:val="000000" w:themeColor="text1"/>
          <w:sz w:val="24"/>
          <w:szCs w:val="24"/>
        </w:rPr>
      </w:r>
      <w:r w:rsidR="00683A4D" w:rsidRPr="005528AF">
        <w:rPr>
          <w:rFonts w:ascii="Times New Roman" w:hAnsi="Times New Roman" w:cs="Times New Roman"/>
          <w:color w:val="000000" w:themeColor="text1"/>
          <w:sz w:val="24"/>
          <w:szCs w:val="24"/>
        </w:rPr>
        <w:fldChar w:fldCharType="separate"/>
      </w:r>
      <w:r w:rsidR="009C1927" w:rsidRPr="009C1927">
        <w:rPr>
          <w:rFonts w:ascii="Times New Roman" w:hAnsi="Times New Roman" w:cs="Times New Roman"/>
          <w:noProof/>
          <w:color w:val="000000" w:themeColor="text1"/>
          <w:sz w:val="24"/>
          <w:szCs w:val="24"/>
          <w:vertAlign w:val="superscript"/>
        </w:rPr>
        <w:t>[</w:t>
      </w:r>
      <w:hyperlink w:anchor="_ENREF_7" w:tooltip="Wang, 2019 #198" w:history="1">
        <w:r w:rsidR="0000551E" w:rsidRPr="009C1927">
          <w:rPr>
            <w:rFonts w:ascii="Times New Roman" w:hAnsi="Times New Roman" w:cs="Times New Roman"/>
            <w:noProof/>
            <w:color w:val="000000" w:themeColor="text1"/>
            <w:sz w:val="24"/>
            <w:szCs w:val="24"/>
            <w:vertAlign w:val="superscript"/>
          </w:rPr>
          <w:t>7</w:t>
        </w:r>
      </w:hyperlink>
      <w:r w:rsidR="009C1927" w:rsidRPr="009C1927">
        <w:rPr>
          <w:rFonts w:ascii="Times New Roman" w:hAnsi="Times New Roman" w:cs="Times New Roman"/>
          <w:noProof/>
          <w:color w:val="000000" w:themeColor="text1"/>
          <w:sz w:val="24"/>
          <w:szCs w:val="24"/>
          <w:vertAlign w:val="superscript"/>
        </w:rPr>
        <w:t>]</w:t>
      </w:r>
      <w:r w:rsidR="00683A4D" w:rsidRPr="005528AF">
        <w:rPr>
          <w:rFonts w:ascii="Times New Roman" w:hAnsi="Times New Roman" w:cs="Times New Roman"/>
          <w:color w:val="000000" w:themeColor="text1"/>
          <w:sz w:val="24"/>
          <w:szCs w:val="24"/>
        </w:rPr>
        <w:fldChar w:fldCharType="end"/>
      </w:r>
      <w:r w:rsidR="00B96A34">
        <w:rPr>
          <w:rFonts w:ascii="Times New Roman" w:hAnsi="Times New Roman" w:cs="Times New Roman" w:hint="eastAsia"/>
          <w:color w:val="000000" w:themeColor="text1"/>
          <w:sz w:val="24"/>
          <w:szCs w:val="24"/>
        </w:rPr>
        <w:t>。年龄可显著影响微生物组，对于那些小于</w:t>
      </w:r>
      <w:r w:rsidR="00B96A34">
        <w:rPr>
          <w:rFonts w:ascii="Times New Roman" w:hAnsi="Times New Roman" w:cs="Times New Roman" w:hint="eastAsia"/>
          <w:color w:val="000000" w:themeColor="text1"/>
          <w:sz w:val="24"/>
          <w:szCs w:val="24"/>
        </w:rPr>
        <w:t>1</w:t>
      </w:r>
      <w:r w:rsidR="00B96A34">
        <w:rPr>
          <w:rFonts w:ascii="Times New Roman" w:hAnsi="Times New Roman" w:cs="Times New Roman"/>
          <w:color w:val="000000" w:themeColor="text1"/>
          <w:sz w:val="24"/>
          <w:szCs w:val="24"/>
        </w:rPr>
        <w:t>6</w:t>
      </w:r>
      <w:r w:rsidR="00B96A34">
        <w:rPr>
          <w:rFonts w:ascii="Times New Roman" w:hAnsi="Times New Roman" w:cs="Times New Roman" w:hint="eastAsia"/>
          <w:color w:val="000000" w:themeColor="text1"/>
          <w:sz w:val="24"/>
          <w:szCs w:val="24"/>
        </w:rPr>
        <w:t>岁</w:t>
      </w:r>
      <w:r w:rsidR="00B96A34">
        <w:rPr>
          <w:rFonts w:ascii="Times New Roman" w:hAnsi="Times New Roman" w:cs="Times New Roman" w:hint="eastAsia"/>
          <w:color w:val="000000" w:themeColor="text1"/>
          <w:sz w:val="24"/>
          <w:szCs w:val="24"/>
        </w:rPr>
        <w:lastRenderedPageBreak/>
        <w:t>的</w:t>
      </w:r>
      <w:r w:rsidR="00676695">
        <w:rPr>
          <w:rFonts w:ascii="Times New Roman" w:hAnsi="Times New Roman" w:cs="Times New Roman" w:hint="eastAsia"/>
          <w:color w:val="000000" w:themeColor="text1"/>
          <w:sz w:val="24"/>
          <w:szCs w:val="24"/>
        </w:rPr>
        <w:t>人更是如此</w:t>
      </w:r>
      <w:r w:rsidR="00CA79A8" w:rsidRPr="005528AF">
        <w:rPr>
          <w:rFonts w:ascii="Times New Roman" w:hAnsi="Times New Roman" w:cs="Times New Roman"/>
          <w:color w:val="000000" w:themeColor="text1"/>
          <w:sz w:val="24"/>
          <w:szCs w:val="24"/>
        </w:rPr>
        <w:fldChar w:fldCharType="begin">
          <w:fldData xml:space="preserve">PEVuZE5vdGU+PENpdGU+PEF1dGhvcj5PZGFtYWtpPC9BdXRob3I+PFllYXI+MjAxNjwvWWVhcj48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</w:fldData>
        </w:fldChar>
      </w:r>
      <w:r w:rsidR="009C1927">
        <w:rPr>
          <w:rFonts w:ascii="Times New Roman" w:hAnsi="Times New Roman" w:cs="Times New Roman"/>
          <w:color w:val="000000" w:themeColor="text1"/>
          <w:sz w:val="24"/>
          <w:szCs w:val="24"/>
        </w:rPr>
        <w:instrText xml:space="preserve"> ADDIN EN.CITE </w:instrText>
      </w:r>
      <w:r w:rsidR="009C1927">
        <w:rPr>
          <w:rFonts w:ascii="Times New Roman" w:hAnsi="Times New Roman" w:cs="Times New Roman"/>
          <w:color w:val="000000" w:themeColor="text1"/>
          <w:sz w:val="24"/>
          <w:szCs w:val="24"/>
        </w:rPr>
        <w:fldChar w:fldCharType="begin">
          <w:fldData xml:space="preserve">PEVuZE5vdGU+PENpdGU+PEF1dGhvcj5PZGFtYWtpPC9BdXRob3I+PFllYXI+MjAxNjwvWWVhcj48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</w:fldData>
        </w:fldChar>
      </w:r>
      <w:r w:rsidR="009C1927">
        <w:rPr>
          <w:rFonts w:ascii="Times New Roman" w:hAnsi="Times New Roman" w:cs="Times New Roman"/>
          <w:color w:val="000000" w:themeColor="text1"/>
          <w:sz w:val="24"/>
          <w:szCs w:val="24"/>
        </w:rPr>
        <w:instrText xml:space="preserve"> ADDIN EN.CITE.DATA </w:instrText>
      </w:r>
      <w:r w:rsidR="009C1927">
        <w:rPr>
          <w:rFonts w:ascii="Times New Roman" w:hAnsi="Times New Roman" w:cs="Times New Roman"/>
          <w:color w:val="000000" w:themeColor="text1"/>
          <w:sz w:val="24"/>
          <w:szCs w:val="24"/>
        </w:rPr>
      </w:r>
      <w:r w:rsidR="009C1927">
        <w:rPr>
          <w:rFonts w:ascii="Times New Roman" w:hAnsi="Times New Roman" w:cs="Times New Roman"/>
          <w:color w:val="000000" w:themeColor="text1"/>
          <w:sz w:val="24"/>
          <w:szCs w:val="24"/>
        </w:rPr>
        <w:fldChar w:fldCharType="end"/>
      </w:r>
      <w:r w:rsidR="00CA79A8" w:rsidRPr="005528AF">
        <w:rPr>
          <w:rFonts w:ascii="Times New Roman" w:hAnsi="Times New Roman" w:cs="Times New Roman"/>
          <w:color w:val="000000" w:themeColor="text1"/>
          <w:sz w:val="24"/>
          <w:szCs w:val="24"/>
        </w:rPr>
      </w:r>
      <w:r w:rsidR="00CA79A8" w:rsidRPr="005528AF">
        <w:rPr>
          <w:rFonts w:ascii="Times New Roman" w:hAnsi="Times New Roman" w:cs="Times New Roman"/>
          <w:color w:val="000000" w:themeColor="text1"/>
          <w:sz w:val="24"/>
          <w:szCs w:val="24"/>
        </w:rPr>
        <w:fldChar w:fldCharType="separate"/>
      </w:r>
      <w:r w:rsidR="009C1927" w:rsidRPr="009C1927">
        <w:rPr>
          <w:rFonts w:ascii="Times New Roman" w:hAnsi="Times New Roman" w:cs="Times New Roman"/>
          <w:noProof/>
          <w:color w:val="000000" w:themeColor="text1"/>
          <w:sz w:val="24"/>
          <w:szCs w:val="24"/>
          <w:vertAlign w:val="superscript"/>
        </w:rPr>
        <w:t>[</w:t>
      </w:r>
      <w:hyperlink w:anchor="_ENREF_36" w:tooltip="Odamaki, 2016 #26" w:history="1">
        <w:r w:rsidR="0000551E" w:rsidRPr="009C1927">
          <w:rPr>
            <w:rFonts w:ascii="Times New Roman" w:hAnsi="Times New Roman" w:cs="Times New Roman"/>
            <w:noProof/>
            <w:color w:val="000000" w:themeColor="text1"/>
            <w:sz w:val="24"/>
            <w:szCs w:val="24"/>
            <w:vertAlign w:val="superscript"/>
          </w:rPr>
          <w:t>36</w:t>
        </w:r>
      </w:hyperlink>
      <w:r w:rsidR="009C1927" w:rsidRPr="009C1927">
        <w:rPr>
          <w:rFonts w:ascii="Times New Roman" w:hAnsi="Times New Roman" w:cs="Times New Roman"/>
          <w:noProof/>
          <w:color w:val="000000" w:themeColor="text1"/>
          <w:sz w:val="24"/>
          <w:szCs w:val="24"/>
          <w:vertAlign w:val="superscript"/>
        </w:rPr>
        <w:t xml:space="preserve">, </w:t>
      </w:r>
      <w:hyperlink w:anchor="_ENREF_45" w:tooltip="Yatsunenko, 2012 #28" w:history="1">
        <w:r w:rsidR="0000551E" w:rsidRPr="009C1927">
          <w:rPr>
            <w:rFonts w:ascii="Times New Roman" w:hAnsi="Times New Roman" w:cs="Times New Roman"/>
            <w:noProof/>
            <w:color w:val="000000" w:themeColor="text1"/>
            <w:sz w:val="24"/>
            <w:szCs w:val="24"/>
            <w:vertAlign w:val="superscript"/>
          </w:rPr>
          <w:t>45</w:t>
        </w:r>
      </w:hyperlink>
      <w:r w:rsidR="009C1927" w:rsidRPr="009C1927">
        <w:rPr>
          <w:rFonts w:ascii="Times New Roman" w:hAnsi="Times New Roman" w:cs="Times New Roman"/>
          <w:noProof/>
          <w:color w:val="000000" w:themeColor="text1"/>
          <w:sz w:val="24"/>
          <w:szCs w:val="24"/>
          <w:vertAlign w:val="superscript"/>
        </w:rPr>
        <w:t>]</w:t>
      </w:r>
      <w:r w:rsidR="00CA79A8" w:rsidRPr="005528AF">
        <w:rPr>
          <w:rFonts w:ascii="Times New Roman" w:hAnsi="Times New Roman" w:cs="Times New Roman"/>
          <w:color w:val="000000" w:themeColor="text1"/>
          <w:sz w:val="24"/>
          <w:szCs w:val="24"/>
        </w:rPr>
        <w:fldChar w:fldCharType="end"/>
      </w:r>
      <w:r w:rsidR="00676695">
        <w:rPr>
          <w:rFonts w:ascii="Times New Roman" w:hAnsi="Times New Roman" w:cs="Times New Roman" w:hint="eastAsia"/>
          <w:color w:val="000000" w:themeColor="text1"/>
          <w:sz w:val="24"/>
          <w:szCs w:val="24"/>
        </w:rPr>
        <w:t>。</w:t>
      </w:r>
      <w:r w:rsidR="004A194D">
        <w:rPr>
          <w:rFonts w:ascii="Times New Roman" w:hAnsi="Times New Roman" w:cs="Times New Roman" w:hint="eastAsia"/>
          <w:color w:val="000000" w:themeColor="text1"/>
          <w:sz w:val="24"/>
          <w:szCs w:val="24"/>
        </w:rPr>
        <w:t>因此，对于涉及儿童的研究，年龄必须很好地匹配。饮食是另一个对微生物组改变有影响的因素，所以也要进行匹配</w:t>
      </w:r>
      <w:r w:rsidR="00683A4D" w:rsidRPr="005528AF">
        <w:rPr>
          <w:rFonts w:ascii="Times New Roman" w:hAnsi="Times New Roman" w:cs="Times New Roman"/>
          <w:color w:val="000000" w:themeColor="text1"/>
          <w:sz w:val="24"/>
          <w:szCs w:val="24"/>
        </w:rPr>
        <w:fldChar w:fldCharType="begin">
          <w:fldData xml:space="preserve">PEVuZE5vdGU+PENpdGU+PEF1dGhvcj5EYXZpZDwvQXV0aG9yPjxZZWFyPjIwMTQ8L1llYXI+PFJl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</w:fldData>
        </w:fldChar>
      </w:r>
      <w:r w:rsidR="009C1927">
        <w:rPr>
          <w:rFonts w:ascii="Times New Roman" w:hAnsi="Times New Roman" w:cs="Times New Roman"/>
          <w:color w:val="000000" w:themeColor="text1"/>
          <w:sz w:val="24"/>
          <w:szCs w:val="24"/>
        </w:rPr>
        <w:instrText xml:space="preserve"> ADDIN EN.CITE </w:instrText>
      </w:r>
      <w:r w:rsidR="009C1927">
        <w:rPr>
          <w:rFonts w:ascii="Times New Roman" w:hAnsi="Times New Roman" w:cs="Times New Roman"/>
          <w:color w:val="000000" w:themeColor="text1"/>
          <w:sz w:val="24"/>
          <w:szCs w:val="24"/>
        </w:rPr>
        <w:fldChar w:fldCharType="begin">
          <w:fldData xml:space="preserve">PEVuZE5vdGU+PENpdGU+PEF1dGhvcj5EYXZpZDwvQXV0aG9yPjxZZWFyPjIwMTQ8L1llYXI+PFJl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</w:fldData>
        </w:fldChar>
      </w:r>
      <w:r w:rsidR="009C1927">
        <w:rPr>
          <w:rFonts w:ascii="Times New Roman" w:hAnsi="Times New Roman" w:cs="Times New Roman"/>
          <w:color w:val="000000" w:themeColor="text1"/>
          <w:sz w:val="24"/>
          <w:szCs w:val="24"/>
        </w:rPr>
        <w:instrText xml:space="preserve"> ADDIN EN.CITE.DATA </w:instrText>
      </w:r>
      <w:r w:rsidR="009C1927">
        <w:rPr>
          <w:rFonts w:ascii="Times New Roman" w:hAnsi="Times New Roman" w:cs="Times New Roman"/>
          <w:color w:val="000000" w:themeColor="text1"/>
          <w:sz w:val="24"/>
          <w:szCs w:val="24"/>
        </w:rPr>
      </w:r>
      <w:r w:rsidR="009C1927">
        <w:rPr>
          <w:rFonts w:ascii="Times New Roman" w:hAnsi="Times New Roman" w:cs="Times New Roman"/>
          <w:color w:val="000000" w:themeColor="text1"/>
          <w:sz w:val="24"/>
          <w:szCs w:val="24"/>
        </w:rPr>
        <w:fldChar w:fldCharType="end"/>
      </w:r>
      <w:r w:rsidR="00683A4D" w:rsidRPr="005528AF">
        <w:rPr>
          <w:rFonts w:ascii="Times New Roman" w:hAnsi="Times New Roman" w:cs="Times New Roman"/>
          <w:color w:val="000000" w:themeColor="text1"/>
          <w:sz w:val="24"/>
          <w:szCs w:val="24"/>
        </w:rPr>
      </w:r>
      <w:r w:rsidR="00683A4D" w:rsidRPr="005528AF">
        <w:rPr>
          <w:rFonts w:ascii="Times New Roman" w:hAnsi="Times New Roman" w:cs="Times New Roman"/>
          <w:color w:val="000000" w:themeColor="text1"/>
          <w:sz w:val="24"/>
          <w:szCs w:val="24"/>
        </w:rPr>
        <w:fldChar w:fldCharType="separate"/>
      </w:r>
      <w:r w:rsidR="009C1927" w:rsidRPr="009C1927">
        <w:rPr>
          <w:rFonts w:ascii="Times New Roman" w:hAnsi="Times New Roman" w:cs="Times New Roman"/>
          <w:noProof/>
          <w:color w:val="000000" w:themeColor="text1"/>
          <w:sz w:val="24"/>
          <w:szCs w:val="24"/>
          <w:vertAlign w:val="superscript"/>
        </w:rPr>
        <w:t>[</w:t>
      </w:r>
      <w:hyperlink w:anchor="_ENREF_47" w:tooltip="David, 2014 #111" w:history="1">
        <w:r w:rsidR="0000551E" w:rsidRPr="009C1927">
          <w:rPr>
            <w:rFonts w:ascii="Times New Roman" w:hAnsi="Times New Roman" w:cs="Times New Roman"/>
            <w:noProof/>
            <w:color w:val="000000" w:themeColor="text1"/>
            <w:sz w:val="24"/>
            <w:szCs w:val="24"/>
            <w:vertAlign w:val="superscript"/>
          </w:rPr>
          <w:t>47</w:t>
        </w:r>
      </w:hyperlink>
      <w:r w:rsidR="009C1927" w:rsidRPr="009C1927">
        <w:rPr>
          <w:rFonts w:ascii="Times New Roman" w:hAnsi="Times New Roman" w:cs="Times New Roman"/>
          <w:noProof/>
          <w:color w:val="000000" w:themeColor="text1"/>
          <w:sz w:val="24"/>
          <w:szCs w:val="24"/>
          <w:vertAlign w:val="superscript"/>
        </w:rPr>
        <w:t>]</w:t>
      </w:r>
      <w:r w:rsidR="00683A4D" w:rsidRPr="005528AF">
        <w:rPr>
          <w:rFonts w:ascii="Times New Roman" w:hAnsi="Times New Roman" w:cs="Times New Roman"/>
          <w:color w:val="000000" w:themeColor="text1"/>
          <w:sz w:val="24"/>
          <w:szCs w:val="24"/>
        </w:rPr>
        <w:fldChar w:fldCharType="end"/>
      </w:r>
      <w:r w:rsidR="004A194D">
        <w:rPr>
          <w:rFonts w:ascii="Times New Roman" w:hAnsi="Times New Roman" w:cs="Times New Roman" w:hint="eastAsia"/>
          <w:color w:val="000000" w:themeColor="text1"/>
          <w:sz w:val="24"/>
          <w:szCs w:val="24"/>
        </w:rPr>
        <w:t>。为了增加组间的可比性，地理区域因素在研究设计时也需要</w:t>
      </w:r>
      <w:r w:rsidR="004431D1">
        <w:rPr>
          <w:rFonts w:ascii="Times New Roman" w:hAnsi="Times New Roman" w:cs="Times New Roman" w:hint="eastAsia"/>
          <w:color w:val="000000" w:themeColor="text1"/>
          <w:sz w:val="24"/>
          <w:szCs w:val="24"/>
        </w:rPr>
        <w:t>考虑在内</w:t>
      </w:r>
      <w:r w:rsidR="00683A4D" w:rsidRPr="005528AF">
        <w:rPr>
          <w:rFonts w:ascii="Times New Roman" w:hAnsi="Times New Roman" w:cs="Times New Roman"/>
          <w:color w:val="000000" w:themeColor="text1"/>
          <w:sz w:val="24"/>
          <w:szCs w:val="24"/>
        </w:rPr>
        <w:fldChar w:fldCharType="begin">
          <w:fldData xml:space="preserve">PEVuZE5vdGU+PENpdGU+PEF1dGhvcj5ZYXRzdW5lbmtvPC9BdXRob3I+PFllYXI+MjAxMjwvWWVh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</w:fldData>
        </w:fldChar>
      </w:r>
      <w:r w:rsidR="009C1927">
        <w:rPr>
          <w:rFonts w:ascii="Times New Roman" w:hAnsi="Times New Roman" w:cs="Times New Roman"/>
          <w:color w:val="000000" w:themeColor="text1"/>
          <w:sz w:val="24"/>
          <w:szCs w:val="24"/>
        </w:rPr>
        <w:instrText xml:space="preserve"> ADDIN EN.CITE </w:instrText>
      </w:r>
      <w:r w:rsidR="009C1927">
        <w:rPr>
          <w:rFonts w:ascii="Times New Roman" w:hAnsi="Times New Roman" w:cs="Times New Roman"/>
          <w:color w:val="000000" w:themeColor="text1"/>
          <w:sz w:val="24"/>
          <w:szCs w:val="24"/>
        </w:rPr>
        <w:fldChar w:fldCharType="begin">
          <w:fldData xml:space="preserve">PEVuZE5vdGU+PENpdGU+PEF1dGhvcj5ZYXRzdW5lbmtvPC9BdXRob3I+PFllYXI+MjAxMjwvWWVh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</w:fldData>
        </w:fldChar>
      </w:r>
      <w:r w:rsidR="009C1927">
        <w:rPr>
          <w:rFonts w:ascii="Times New Roman" w:hAnsi="Times New Roman" w:cs="Times New Roman"/>
          <w:color w:val="000000" w:themeColor="text1"/>
          <w:sz w:val="24"/>
          <w:szCs w:val="24"/>
        </w:rPr>
        <w:instrText xml:space="preserve"> ADDIN EN.CITE.DATA </w:instrText>
      </w:r>
      <w:r w:rsidR="009C1927">
        <w:rPr>
          <w:rFonts w:ascii="Times New Roman" w:hAnsi="Times New Roman" w:cs="Times New Roman"/>
          <w:color w:val="000000" w:themeColor="text1"/>
          <w:sz w:val="24"/>
          <w:szCs w:val="24"/>
        </w:rPr>
      </w:r>
      <w:r w:rsidR="009C1927">
        <w:rPr>
          <w:rFonts w:ascii="Times New Roman" w:hAnsi="Times New Roman" w:cs="Times New Roman"/>
          <w:color w:val="000000" w:themeColor="text1"/>
          <w:sz w:val="24"/>
          <w:szCs w:val="24"/>
        </w:rPr>
        <w:fldChar w:fldCharType="end"/>
      </w:r>
      <w:r w:rsidR="00683A4D" w:rsidRPr="005528AF">
        <w:rPr>
          <w:rFonts w:ascii="Times New Roman" w:hAnsi="Times New Roman" w:cs="Times New Roman"/>
          <w:color w:val="000000" w:themeColor="text1"/>
          <w:sz w:val="24"/>
          <w:szCs w:val="24"/>
        </w:rPr>
      </w:r>
      <w:r w:rsidR="00683A4D" w:rsidRPr="005528AF">
        <w:rPr>
          <w:rFonts w:ascii="Times New Roman" w:hAnsi="Times New Roman" w:cs="Times New Roman"/>
          <w:color w:val="000000" w:themeColor="text1"/>
          <w:sz w:val="24"/>
          <w:szCs w:val="24"/>
        </w:rPr>
        <w:fldChar w:fldCharType="separate"/>
      </w:r>
      <w:r w:rsidR="009C1927" w:rsidRPr="009C1927">
        <w:rPr>
          <w:rFonts w:ascii="Times New Roman" w:hAnsi="Times New Roman" w:cs="Times New Roman"/>
          <w:noProof/>
          <w:color w:val="000000" w:themeColor="text1"/>
          <w:sz w:val="24"/>
          <w:szCs w:val="24"/>
          <w:vertAlign w:val="superscript"/>
        </w:rPr>
        <w:t>[</w:t>
      </w:r>
      <w:hyperlink w:anchor="_ENREF_45" w:tooltip="Yatsunenko, 2012 #28" w:history="1">
        <w:r w:rsidR="0000551E" w:rsidRPr="009C1927">
          <w:rPr>
            <w:rFonts w:ascii="Times New Roman" w:hAnsi="Times New Roman" w:cs="Times New Roman"/>
            <w:noProof/>
            <w:color w:val="000000" w:themeColor="text1"/>
            <w:sz w:val="24"/>
            <w:szCs w:val="24"/>
            <w:vertAlign w:val="superscript"/>
          </w:rPr>
          <w:t>45</w:t>
        </w:r>
      </w:hyperlink>
      <w:r w:rsidR="009C1927" w:rsidRPr="009C1927">
        <w:rPr>
          <w:rFonts w:ascii="Times New Roman" w:hAnsi="Times New Roman" w:cs="Times New Roman"/>
          <w:noProof/>
          <w:color w:val="000000" w:themeColor="text1"/>
          <w:sz w:val="24"/>
          <w:szCs w:val="24"/>
          <w:vertAlign w:val="superscript"/>
        </w:rPr>
        <w:t>]</w:t>
      </w:r>
      <w:r w:rsidR="00683A4D" w:rsidRPr="005528AF">
        <w:rPr>
          <w:rFonts w:ascii="Times New Roman" w:hAnsi="Times New Roman" w:cs="Times New Roman"/>
          <w:color w:val="000000" w:themeColor="text1"/>
          <w:sz w:val="24"/>
          <w:szCs w:val="24"/>
        </w:rPr>
        <w:fldChar w:fldCharType="end"/>
      </w:r>
      <w:bookmarkEnd w:id="26"/>
      <w:r w:rsidR="004431D1">
        <w:rPr>
          <w:rFonts w:ascii="Times New Roman" w:hAnsi="Times New Roman" w:cs="Times New Roman" w:hint="eastAsia"/>
          <w:color w:val="000000" w:themeColor="text1"/>
          <w:sz w:val="24"/>
          <w:szCs w:val="24"/>
        </w:rPr>
        <w:t>。由于药物治疗对于微生物组有显著影响，所以入组前数月内接受过药物治疗的患者应该排除在外</w:t>
      </w:r>
      <w:r w:rsidR="00044CDB" w:rsidRPr="005528AF">
        <w:rPr>
          <w:rFonts w:ascii="Times New Roman" w:hAnsi="Times New Roman" w:cs="Times New Roman"/>
          <w:color w:val="000000" w:themeColor="text1"/>
          <w:sz w:val="24"/>
          <w:szCs w:val="24"/>
        </w:rPr>
        <w:fldChar w:fldCharType="begin">
          <w:fldData xml:space="preserve">PEVuZE5vdGU+PENpdGU+PEF1dGhvcj5NYWllcjwvQXV0aG9yPjxZZWFyPjIwMTg8L1llYXI+PFJl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</w:fldData>
        </w:fldChar>
      </w:r>
      <w:r w:rsidR="009C1927">
        <w:rPr>
          <w:rFonts w:ascii="Times New Roman" w:hAnsi="Times New Roman" w:cs="Times New Roman"/>
          <w:color w:val="000000" w:themeColor="text1"/>
          <w:sz w:val="24"/>
          <w:szCs w:val="24"/>
        </w:rPr>
        <w:instrText xml:space="preserve"> ADDIN EN.CITE </w:instrText>
      </w:r>
      <w:r w:rsidR="009C1927">
        <w:rPr>
          <w:rFonts w:ascii="Times New Roman" w:hAnsi="Times New Roman" w:cs="Times New Roman"/>
          <w:color w:val="000000" w:themeColor="text1"/>
          <w:sz w:val="24"/>
          <w:szCs w:val="24"/>
        </w:rPr>
        <w:fldChar w:fldCharType="begin">
          <w:fldData xml:space="preserve">PEVuZE5vdGU+PENpdGU+PEF1dGhvcj5NYWllcjwvQXV0aG9yPjxZZWFyPjIwMTg8L1llYXI+PFJl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</w:fldData>
        </w:fldChar>
      </w:r>
      <w:r w:rsidR="009C1927">
        <w:rPr>
          <w:rFonts w:ascii="Times New Roman" w:hAnsi="Times New Roman" w:cs="Times New Roman"/>
          <w:color w:val="000000" w:themeColor="text1"/>
          <w:sz w:val="24"/>
          <w:szCs w:val="24"/>
        </w:rPr>
        <w:instrText xml:space="preserve"> ADDIN EN.CITE.DATA </w:instrText>
      </w:r>
      <w:r w:rsidR="009C1927">
        <w:rPr>
          <w:rFonts w:ascii="Times New Roman" w:hAnsi="Times New Roman" w:cs="Times New Roman"/>
          <w:color w:val="000000" w:themeColor="text1"/>
          <w:sz w:val="24"/>
          <w:szCs w:val="24"/>
        </w:rPr>
      </w:r>
      <w:r w:rsidR="009C1927">
        <w:rPr>
          <w:rFonts w:ascii="Times New Roman" w:hAnsi="Times New Roman" w:cs="Times New Roman"/>
          <w:color w:val="000000" w:themeColor="text1"/>
          <w:sz w:val="24"/>
          <w:szCs w:val="24"/>
        </w:rPr>
        <w:fldChar w:fldCharType="end"/>
      </w:r>
      <w:r w:rsidR="00044CDB" w:rsidRPr="005528AF">
        <w:rPr>
          <w:rFonts w:ascii="Times New Roman" w:hAnsi="Times New Roman" w:cs="Times New Roman"/>
          <w:color w:val="000000" w:themeColor="text1"/>
          <w:sz w:val="24"/>
          <w:szCs w:val="24"/>
        </w:rPr>
      </w:r>
      <w:r w:rsidR="00044CDB" w:rsidRPr="005528AF">
        <w:rPr>
          <w:rFonts w:ascii="Times New Roman" w:hAnsi="Times New Roman" w:cs="Times New Roman"/>
          <w:color w:val="000000" w:themeColor="text1"/>
          <w:sz w:val="24"/>
          <w:szCs w:val="24"/>
        </w:rPr>
        <w:fldChar w:fldCharType="separate"/>
      </w:r>
      <w:r w:rsidR="009C1927" w:rsidRPr="009C1927">
        <w:rPr>
          <w:rFonts w:ascii="Times New Roman" w:hAnsi="Times New Roman" w:cs="Times New Roman"/>
          <w:noProof/>
          <w:color w:val="000000" w:themeColor="text1"/>
          <w:sz w:val="24"/>
          <w:szCs w:val="24"/>
          <w:vertAlign w:val="superscript"/>
        </w:rPr>
        <w:t>[</w:t>
      </w:r>
      <w:hyperlink w:anchor="_ENREF_41" w:tooltip="Maier, 2018 #196" w:history="1">
        <w:r w:rsidR="0000551E" w:rsidRPr="009C1927">
          <w:rPr>
            <w:rFonts w:ascii="Times New Roman" w:hAnsi="Times New Roman" w:cs="Times New Roman"/>
            <w:noProof/>
            <w:color w:val="000000" w:themeColor="text1"/>
            <w:sz w:val="24"/>
            <w:szCs w:val="24"/>
            <w:vertAlign w:val="superscript"/>
          </w:rPr>
          <w:t>41</w:t>
        </w:r>
      </w:hyperlink>
      <w:r w:rsidR="009C1927" w:rsidRPr="009C1927">
        <w:rPr>
          <w:rFonts w:ascii="Times New Roman" w:hAnsi="Times New Roman" w:cs="Times New Roman"/>
          <w:noProof/>
          <w:color w:val="000000" w:themeColor="text1"/>
          <w:sz w:val="24"/>
          <w:szCs w:val="24"/>
          <w:vertAlign w:val="superscript"/>
        </w:rPr>
        <w:t xml:space="preserve">, </w:t>
      </w:r>
      <w:hyperlink w:anchor="_ENREF_49" w:tooltip="Marques, 2019 #191" w:history="1">
        <w:r w:rsidR="0000551E" w:rsidRPr="009C1927">
          <w:rPr>
            <w:rFonts w:ascii="Times New Roman" w:hAnsi="Times New Roman" w:cs="Times New Roman"/>
            <w:noProof/>
            <w:color w:val="000000" w:themeColor="text1"/>
            <w:sz w:val="24"/>
            <w:szCs w:val="24"/>
            <w:vertAlign w:val="superscript"/>
          </w:rPr>
          <w:t>49</w:t>
        </w:r>
      </w:hyperlink>
      <w:r w:rsidR="009C1927" w:rsidRPr="009C1927">
        <w:rPr>
          <w:rFonts w:ascii="Times New Roman" w:hAnsi="Times New Roman" w:cs="Times New Roman"/>
          <w:noProof/>
          <w:color w:val="000000" w:themeColor="text1"/>
          <w:sz w:val="24"/>
          <w:szCs w:val="24"/>
          <w:vertAlign w:val="superscript"/>
        </w:rPr>
        <w:t>]</w:t>
      </w:r>
      <w:r w:rsidR="00044CDB" w:rsidRPr="005528AF">
        <w:rPr>
          <w:rFonts w:ascii="Times New Roman" w:hAnsi="Times New Roman" w:cs="Times New Roman"/>
          <w:color w:val="000000" w:themeColor="text1"/>
          <w:sz w:val="24"/>
          <w:szCs w:val="24"/>
        </w:rPr>
        <w:fldChar w:fldCharType="end"/>
      </w:r>
      <w:r w:rsidR="004431D1">
        <w:rPr>
          <w:rFonts w:ascii="Times New Roman" w:hAnsi="Times New Roman" w:cs="Times New Roman" w:hint="eastAsia"/>
          <w:color w:val="000000" w:themeColor="text1"/>
          <w:sz w:val="24"/>
          <w:szCs w:val="24"/>
        </w:rPr>
        <w:t>，这里讲的数月通常指入组前</w:t>
      </w:r>
      <w:r w:rsidR="004431D1">
        <w:rPr>
          <w:rFonts w:ascii="Times New Roman" w:hAnsi="Times New Roman" w:cs="Times New Roman" w:hint="eastAsia"/>
          <w:color w:val="000000" w:themeColor="text1"/>
          <w:sz w:val="24"/>
          <w:szCs w:val="24"/>
        </w:rPr>
        <w:t>3~</w:t>
      </w:r>
      <w:r w:rsidR="004431D1">
        <w:rPr>
          <w:rFonts w:ascii="Times New Roman" w:hAnsi="Times New Roman" w:cs="Times New Roman"/>
          <w:color w:val="000000" w:themeColor="text1"/>
          <w:sz w:val="24"/>
          <w:szCs w:val="24"/>
        </w:rPr>
        <w:t>6</w:t>
      </w:r>
      <w:r w:rsidR="004431D1">
        <w:rPr>
          <w:rFonts w:ascii="Times New Roman" w:hAnsi="Times New Roman" w:cs="Times New Roman" w:hint="eastAsia"/>
          <w:color w:val="000000" w:themeColor="text1"/>
          <w:sz w:val="24"/>
          <w:szCs w:val="24"/>
        </w:rPr>
        <w:t>个月</w:t>
      </w:r>
      <w:r w:rsidR="00683A4D" w:rsidRPr="005528AF">
        <w:rPr>
          <w:rFonts w:ascii="Times New Roman" w:hAnsi="Times New Roman" w:cs="Times New Roman"/>
          <w:color w:val="000000" w:themeColor="text1"/>
          <w:sz w:val="24"/>
          <w:szCs w:val="24"/>
        </w:rPr>
        <w:fldChar w:fldCharType="begin">
          <w:fldData xml:space="preserve">PEVuZE5vdGU+PENpdGU+PEF1dGhvcj5NYXJxdWVzPC9BdXRob3I+PFllYXI+MjAxOTwvWWVhcj48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</w:fldData>
        </w:fldChar>
      </w:r>
      <w:r w:rsidR="009C1927">
        <w:rPr>
          <w:rFonts w:ascii="Times New Roman" w:hAnsi="Times New Roman" w:cs="Times New Roman"/>
          <w:color w:val="000000" w:themeColor="text1"/>
          <w:sz w:val="24"/>
          <w:szCs w:val="24"/>
        </w:rPr>
        <w:instrText xml:space="preserve"> ADDIN EN.CITE </w:instrText>
      </w:r>
      <w:r w:rsidR="009C1927">
        <w:rPr>
          <w:rFonts w:ascii="Times New Roman" w:hAnsi="Times New Roman" w:cs="Times New Roman"/>
          <w:color w:val="000000" w:themeColor="text1"/>
          <w:sz w:val="24"/>
          <w:szCs w:val="24"/>
        </w:rPr>
        <w:fldChar w:fldCharType="begin">
          <w:fldData xml:space="preserve">PEVuZE5vdGU+PENpdGU+PEF1dGhvcj5NYXJxdWVzPC9BdXRob3I+PFllYXI+MjAxOTwvWWVhcj48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</w:fldData>
        </w:fldChar>
      </w:r>
      <w:r w:rsidR="009C1927">
        <w:rPr>
          <w:rFonts w:ascii="Times New Roman" w:hAnsi="Times New Roman" w:cs="Times New Roman"/>
          <w:color w:val="000000" w:themeColor="text1"/>
          <w:sz w:val="24"/>
          <w:szCs w:val="24"/>
        </w:rPr>
        <w:instrText xml:space="preserve"> ADDIN EN.CITE.DATA </w:instrText>
      </w:r>
      <w:r w:rsidR="009C1927">
        <w:rPr>
          <w:rFonts w:ascii="Times New Roman" w:hAnsi="Times New Roman" w:cs="Times New Roman"/>
          <w:color w:val="000000" w:themeColor="text1"/>
          <w:sz w:val="24"/>
          <w:szCs w:val="24"/>
        </w:rPr>
      </w:r>
      <w:r w:rsidR="009C1927">
        <w:rPr>
          <w:rFonts w:ascii="Times New Roman" w:hAnsi="Times New Roman" w:cs="Times New Roman"/>
          <w:color w:val="000000" w:themeColor="text1"/>
          <w:sz w:val="24"/>
          <w:szCs w:val="24"/>
        </w:rPr>
        <w:fldChar w:fldCharType="end"/>
      </w:r>
      <w:r w:rsidR="00683A4D" w:rsidRPr="005528AF">
        <w:rPr>
          <w:rFonts w:ascii="Times New Roman" w:hAnsi="Times New Roman" w:cs="Times New Roman"/>
          <w:color w:val="000000" w:themeColor="text1"/>
          <w:sz w:val="24"/>
          <w:szCs w:val="24"/>
        </w:rPr>
      </w:r>
      <w:r w:rsidR="00683A4D" w:rsidRPr="005528AF">
        <w:rPr>
          <w:rFonts w:ascii="Times New Roman" w:hAnsi="Times New Roman" w:cs="Times New Roman"/>
          <w:color w:val="000000" w:themeColor="text1"/>
          <w:sz w:val="24"/>
          <w:szCs w:val="24"/>
        </w:rPr>
        <w:fldChar w:fldCharType="separate"/>
      </w:r>
      <w:r w:rsidR="009C1927" w:rsidRPr="009C1927">
        <w:rPr>
          <w:rFonts w:ascii="Times New Roman" w:hAnsi="Times New Roman" w:cs="Times New Roman"/>
          <w:noProof/>
          <w:color w:val="000000" w:themeColor="text1"/>
          <w:sz w:val="24"/>
          <w:szCs w:val="24"/>
          <w:vertAlign w:val="superscript"/>
        </w:rPr>
        <w:t>[</w:t>
      </w:r>
      <w:hyperlink w:anchor="_ENREF_49" w:tooltip="Marques, 2019 #191" w:history="1">
        <w:r w:rsidR="0000551E" w:rsidRPr="009C1927">
          <w:rPr>
            <w:rFonts w:ascii="Times New Roman" w:hAnsi="Times New Roman" w:cs="Times New Roman"/>
            <w:noProof/>
            <w:color w:val="000000" w:themeColor="text1"/>
            <w:sz w:val="24"/>
            <w:szCs w:val="24"/>
            <w:vertAlign w:val="superscript"/>
          </w:rPr>
          <w:t>49</w:t>
        </w:r>
      </w:hyperlink>
      <w:r w:rsidR="009C1927" w:rsidRPr="009C1927">
        <w:rPr>
          <w:rFonts w:ascii="Times New Roman" w:hAnsi="Times New Roman" w:cs="Times New Roman"/>
          <w:noProof/>
          <w:color w:val="000000" w:themeColor="text1"/>
          <w:sz w:val="24"/>
          <w:szCs w:val="24"/>
          <w:vertAlign w:val="superscript"/>
        </w:rPr>
        <w:t>]</w:t>
      </w:r>
      <w:r w:rsidR="00683A4D" w:rsidRPr="005528AF">
        <w:rPr>
          <w:rFonts w:ascii="Times New Roman" w:hAnsi="Times New Roman" w:cs="Times New Roman"/>
          <w:color w:val="000000" w:themeColor="text1"/>
          <w:sz w:val="24"/>
          <w:szCs w:val="24"/>
        </w:rPr>
        <w:fldChar w:fldCharType="end"/>
      </w:r>
      <w:r w:rsidR="004431D1">
        <w:rPr>
          <w:rFonts w:ascii="Times New Roman" w:hAnsi="Times New Roman" w:cs="Times New Roman" w:hint="eastAsia"/>
          <w:color w:val="000000" w:themeColor="text1"/>
          <w:sz w:val="24"/>
          <w:szCs w:val="24"/>
        </w:rPr>
        <w:t>。</w:t>
      </w:r>
    </w:p>
    <w:p w14:paraId="7235D38B" w14:textId="2DCCAA5F" w:rsidR="00F720F8" w:rsidRPr="00B96430" w:rsidRDefault="00D42E37" w:rsidP="007C51B5">
      <w:pPr>
        <w:pStyle w:val="2"/>
        <w:spacing w:before="0" w:after="0" w:line="360" w:lineRule="auto"/>
        <w:ind w:firstLineChars="200" w:firstLine="482"/>
        <w:rPr>
          <w:rStyle w:val="fontstyle01"/>
          <w:rFonts w:ascii="Times New Roman" w:hAnsi="Times New Roman" w:cs="Times New Roman"/>
          <w:color w:val="000000" w:themeColor="text1"/>
          <w:sz w:val="24"/>
          <w:szCs w:val="24"/>
        </w:rPr>
      </w:pPr>
      <w:r>
        <w:rPr>
          <w:rStyle w:val="fontstyle01"/>
          <w:rFonts w:ascii="Times New Roman" w:hAnsi="Times New Roman" w:cs="Times New Roman" w:hint="eastAsia"/>
          <w:color w:val="000000" w:themeColor="text1"/>
          <w:sz w:val="24"/>
          <w:szCs w:val="24"/>
        </w:rPr>
        <w:t>3</w:t>
      </w:r>
      <w:r>
        <w:rPr>
          <w:rStyle w:val="fontstyle01"/>
          <w:rFonts w:ascii="Times New Roman" w:hAnsi="Times New Roman" w:cs="Times New Roman"/>
          <w:color w:val="000000" w:themeColor="text1"/>
          <w:sz w:val="24"/>
          <w:szCs w:val="24"/>
        </w:rPr>
        <w:t xml:space="preserve">.3 </w:t>
      </w:r>
      <w:r w:rsidR="00B96430" w:rsidRPr="00B96430">
        <w:rPr>
          <w:rStyle w:val="fontstyle01"/>
          <w:rFonts w:ascii="Times New Roman" w:hAnsi="Times New Roman" w:cs="Times New Roman" w:hint="eastAsia"/>
          <w:color w:val="000000" w:themeColor="text1"/>
          <w:sz w:val="24"/>
          <w:szCs w:val="24"/>
        </w:rPr>
        <w:t>微生物组研究的样本量和检验效能计算</w:t>
      </w:r>
    </w:p>
    <w:p w14:paraId="43AEA67D" w14:textId="3C1FC227" w:rsidR="00675817" w:rsidRPr="005528AF" w:rsidRDefault="00823E96" w:rsidP="007C51B5">
      <w:pPr>
        <w:ind w:firstLineChars="200" w:firstLine="480"/>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在进行研究设计时</w:t>
      </w:r>
      <w:r w:rsidR="00B96430" w:rsidRPr="00B96430">
        <w:rPr>
          <w:rFonts w:ascii="Times New Roman" w:hAnsi="Times New Roman" w:cs="Times New Roman" w:hint="eastAsia"/>
          <w:color w:val="000000" w:themeColor="text1"/>
          <w:sz w:val="24"/>
          <w:szCs w:val="24"/>
        </w:rPr>
        <w:t>估计样本</w:t>
      </w:r>
      <w:r w:rsidR="00B96430">
        <w:rPr>
          <w:rFonts w:ascii="Times New Roman" w:hAnsi="Times New Roman" w:cs="Times New Roman" w:hint="eastAsia"/>
          <w:color w:val="000000" w:themeColor="text1"/>
          <w:sz w:val="24"/>
          <w:szCs w:val="24"/>
        </w:rPr>
        <w:t>量</w:t>
      </w:r>
      <w:r w:rsidR="00B96430" w:rsidRPr="00B96430">
        <w:rPr>
          <w:rFonts w:ascii="Times New Roman" w:hAnsi="Times New Roman" w:cs="Times New Roman" w:hint="eastAsia"/>
          <w:color w:val="000000" w:themeColor="text1"/>
          <w:sz w:val="24"/>
          <w:szCs w:val="24"/>
        </w:rPr>
        <w:t>大小非常重要。适当的样本量可使微生物组研究识别出组间的差异，并节省资源和时间。但是，样本量和</w:t>
      </w:r>
      <w:r w:rsidR="00B96430">
        <w:rPr>
          <w:rFonts w:ascii="Times New Roman" w:hAnsi="Times New Roman" w:cs="Times New Roman" w:hint="eastAsia"/>
          <w:color w:val="000000" w:themeColor="text1"/>
          <w:sz w:val="24"/>
          <w:szCs w:val="24"/>
        </w:rPr>
        <w:t>检验效能</w:t>
      </w:r>
      <w:r w:rsidR="00B96430" w:rsidRPr="00B96430">
        <w:rPr>
          <w:rFonts w:ascii="Times New Roman" w:hAnsi="Times New Roman" w:cs="Times New Roman" w:hint="eastAsia"/>
          <w:color w:val="000000" w:themeColor="text1"/>
          <w:sz w:val="24"/>
          <w:szCs w:val="24"/>
        </w:rPr>
        <w:t>计算</w:t>
      </w:r>
      <w:r w:rsidR="00B96430">
        <w:rPr>
          <w:rFonts w:ascii="Times New Roman" w:hAnsi="Times New Roman" w:cs="Times New Roman" w:hint="eastAsia"/>
          <w:color w:val="000000" w:themeColor="text1"/>
          <w:sz w:val="24"/>
          <w:szCs w:val="24"/>
        </w:rPr>
        <w:t>对于研究者来说</w:t>
      </w:r>
      <w:r w:rsidR="00B96430" w:rsidRPr="00B96430">
        <w:rPr>
          <w:rFonts w:ascii="Times New Roman" w:hAnsi="Times New Roman" w:cs="Times New Roman" w:hint="eastAsia"/>
          <w:color w:val="000000" w:themeColor="text1"/>
          <w:sz w:val="24"/>
          <w:szCs w:val="24"/>
        </w:rPr>
        <w:t>仍然是一个挑战</w:t>
      </w:r>
      <w:r w:rsidR="00CE5EC1" w:rsidRPr="005528AF">
        <w:rPr>
          <w:rFonts w:ascii="Times New Roman" w:hAnsi="Times New Roman" w:cs="Times New Roman"/>
          <w:color w:val="000000" w:themeColor="text1"/>
          <w:sz w:val="24"/>
          <w:szCs w:val="24"/>
        </w:rPr>
        <w:fldChar w:fldCharType="begin">
          <w:fldData xml:space="preserve">PEVuZE5vdGU+PENpdGU+PEF1dGhvcj5EZWJlbGl1czwvQXV0aG9yPjxZZWFyPjIwMTY8L1llYXI+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</w:fldData>
        </w:fldChar>
      </w:r>
      <w:r w:rsidR="00CE5EC1">
        <w:rPr>
          <w:rFonts w:ascii="Times New Roman" w:hAnsi="Times New Roman" w:cs="Times New Roman"/>
          <w:color w:val="000000" w:themeColor="text1"/>
          <w:sz w:val="24"/>
          <w:szCs w:val="24"/>
        </w:rPr>
        <w:instrText xml:space="preserve"> ADDIN EN.CITE </w:instrText>
      </w:r>
      <w:r w:rsidR="00CE5EC1">
        <w:rPr>
          <w:rFonts w:ascii="Times New Roman" w:hAnsi="Times New Roman" w:cs="Times New Roman"/>
          <w:color w:val="000000" w:themeColor="text1"/>
          <w:sz w:val="24"/>
          <w:szCs w:val="24"/>
        </w:rPr>
        <w:fldChar w:fldCharType="begin">
          <w:fldData xml:space="preserve">PEVuZE5vdGU+PENpdGU+PEF1dGhvcj5EZWJlbGl1czwvQXV0aG9yPjxZZWFyPjIwMTY8L1llYXI+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</w:fldData>
        </w:fldChar>
      </w:r>
      <w:r w:rsidR="00CE5EC1">
        <w:rPr>
          <w:rFonts w:ascii="Times New Roman" w:hAnsi="Times New Roman" w:cs="Times New Roman"/>
          <w:color w:val="000000" w:themeColor="text1"/>
          <w:sz w:val="24"/>
          <w:szCs w:val="24"/>
        </w:rPr>
        <w:instrText xml:space="preserve"> ADDIN EN.CITE.DATA </w:instrText>
      </w:r>
      <w:r w:rsidR="00CE5EC1">
        <w:rPr>
          <w:rFonts w:ascii="Times New Roman" w:hAnsi="Times New Roman" w:cs="Times New Roman"/>
          <w:color w:val="000000" w:themeColor="text1"/>
          <w:sz w:val="24"/>
          <w:szCs w:val="24"/>
        </w:rPr>
      </w:r>
      <w:r w:rsidR="00CE5EC1">
        <w:rPr>
          <w:rFonts w:ascii="Times New Roman" w:hAnsi="Times New Roman" w:cs="Times New Roman"/>
          <w:color w:val="000000" w:themeColor="text1"/>
          <w:sz w:val="24"/>
          <w:szCs w:val="24"/>
        </w:rPr>
        <w:fldChar w:fldCharType="end"/>
      </w:r>
      <w:r w:rsidR="00CE5EC1" w:rsidRPr="005528AF">
        <w:rPr>
          <w:rFonts w:ascii="Times New Roman" w:hAnsi="Times New Roman" w:cs="Times New Roman"/>
          <w:color w:val="000000" w:themeColor="text1"/>
          <w:sz w:val="24"/>
          <w:szCs w:val="24"/>
        </w:rPr>
      </w:r>
      <w:r w:rsidR="00CE5EC1" w:rsidRPr="005528AF">
        <w:rPr>
          <w:rFonts w:ascii="Times New Roman" w:hAnsi="Times New Roman" w:cs="Times New Roman"/>
          <w:color w:val="000000" w:themeColor="text1"/>
          <w:sz w:val="24"/>
          <w:szCs w:val="24"/>
        </w:rPr>
        <w:fldChar w:fldCharType="separate"/>
      </w:r>
      <w:r w:rsidR="00CE5EC1" w:rsidRPr="00CE5EC1">
        <w:rPr>
          <w:rFonts w:ascii="Times New Roman" w:hAnsi="Times New Roman" w:cs="Times New Roman"/>
          <w:noProof/>
          <w:color w:val="000000" w:themeColor="text1"/>
          <w:sz w:val="24"/>
          <w:szCs w:val="24"/>
          <w:vertAlign w:val="superscript"/>
        </w:rPr>
        <w:t>[</w:t>
      </w:r>
      <w:hyperlink w:anchor="_ENREF_50" w:tooltip="Debelius, 2016 #121" w:history="1">
        <w:r w:rsidR="0000551E" w:rsidRPr="00CE5EC1">
          <w:rPr>
            <w:rFonts w:ascii="Times New Roman" w:hAnsi="Times New Roman" w:cs="Times New Roman"/>
            <w:noProof/>
            <w:color w:val="000000" w:themeColor="text1"/>
            <w:sz w:val="24"/>
            <w:szCs w:val="24"/>
            <w:vertAlign w:val="superscript"/>
          </w:rPr>
          <w:t>50</w:t>
        </w:r>
      </w:hyperlink>
      <w:r w:rsidR="00CE5EC1" w:rsidRPr="00CE5EC1">
        <w:rPr>
          <w:rFonts w:ascii="Times New Roman" w:hAnsi="Times New Roman" w:cs="Times New Roman"/>
          <w:noProof/>
          <w:color w:val="000000" w:themeColor="text1"/>
          <w:sz w:val="24"/>
          <w:szCs w:val="24"/>
          <w:vertAlign w:val="superscript"/>
        </w:rPr>
        <w:t>]</w:t>
      </w:r>
      <w:r w:rsidR="00CE5EC1" w:rsidRPr="005528AF">
        <w:rPr>
          <w:rFonts w:ascii="Times New Roman" w:hAnsi="Times New Roman" w:cs="Times New Roman"/>
          <w:color w:val="000000" w:themeColor="text1"/>
          <w:sz w:val="24"/>
          <w:szCs w:val="24"/>
        </w:rPr>
        <w:fldChar w:fldCharType="end"/>
      </w:r>
      <w:r w:rsidR="00B96430" w:rsidRPr="00B96430">
        <w:rPr>
          <w:rFonts w:ascii="Times New Roman" w:hAnsi="Times New Roman" w:cs="Times New Roman" w:hint="eastAsia"/>
          <w:color w:val="000000" w:themeColor="text1"/>
          <w:sz w:val="24"/>
          <w:szCs w:val="24"/>
        </w:rPr>
        <w:t>。微生物组研究中最常用的样本量和</w:t>
      </w:r>
      <w:r w:rsidR="00B96430">
        <w:rPr>
          <w:rFonts w:ascii="Times New Roman" w:hAnsi="Times New Roman" w:cs="Times New Roman" w:hint="eastAsia"/>
          <w:color w:val="000000" w:themeColor="text1"/>
          <w:sz w:val="24"/>
          <w:szCs w:val="24"/>
        </w:rPr>
        <w:t>效能</w:t>
      </w:r>
      <w:r w:rsidR="00B96430" w:rsidRPr="00B96430">
        <w:rPr>
          <w:rFonts w:ascii="Times New Roman" w:hAnsi="Times New Roman" w:cs="Times New Roman" w:hint="eastAsia"/>
          <w:color w:val="000000" w:themeColor="text1"/>
          <w:sz w:val="24"/>
          <w:szCs w:val="24"/>
        </w:rPr>
        <w:t>计算方法</w:t>
      </w:r>
      <w:r w:rsidR="00B96430">
        <w:rPr>
          <w:rFonts w:ascii="Times New Roman" w:hAnsi="Times New Roman" w:cs="Times New Roman" w:hint="eastAsia"/>
          <w:color w:val="000000" w:themeColor="text1"/>
          <w:sz w:val="24"/>
          <w:szCs w:val="24"/>
        </w:rPr>
        <w:t>可以用</w:t>
      </w:r>
      <w:r w:rsidR="00B96430" w:rsidRPr="00B96430">
        <w:rPr>
          <w:rFonts w:ascii="Times New Roman" w:hAnsi="Times New Roman" w:cs="Times New Roman" w:hint="eastAsia"/>
          <w:color w:val="000000" w:themeColor="text1"/>
          <w:sz w:val="24"/>
          <w:szCs w:val="24"/>
        </w:rPr>
        <w:t>t</w:t>
      </w:r>
      <w:r w:rsidR="00B96430" w:rsidRPr="00B96430">
        <w:rPr>
          <w:rFonts w:ascii="Times New Roman" w:hAnsi="Times New Roman" w:cs="Times New Roman" w:hint="eastAsia"/>
          <w:color w:val="000000" w:themeColor="text1"/>
          <w:sz w:val="24"/>
          <w:szCs w:val="24"/>
        </w:rPr>
        <w:t>检验</w:t>
      </w:r>
      <w:r w:rsidR="00B96430">
        <w:rPr>
          <w:rFonts w:ascii="Times New Roman" w:hAnsi="Times New Roman" w:cs="Times New Roman" w:hint="eastAsia"/>
          <w:color w:val="000000" w:themeColor="text1"/>
          <w:sz w:val="24"/>
          <w:szCs w:val="24"/>
        </w:rPr>
        <w:t>、</w:t>
      </w:r>
      <w:r w:rsidR="00B96430" w:rsidRPr="00B96430">
        <w:rPr>
          <w:rFonts w:ascii="Times New Roman" w:hAnsi="Times New Roman" w:cs="Times New Roman" w:hint="eastAsia"/>
          <w:color w:val="000000" w:themeColor="text1"/>
          <w:sz w:val="24"/>
          <w:szCs w:val="24"/>
        </w:rPr>
        <w:t>方差分析</w:t>
      </w:r>
      <w:r w:rsidR="00B96430">
        <w:rPr>
          <w:rFonts w:ascii="Times New Roman" w:hAnsi="Times New Roman" w:cs="Times New Roman" w:hint="eastAsia"/>
          <w:color w:val="000000" w:themeColor="text1"/>
          <w:sz w:val="24"/>
          <w:szCs w:val="24"/>
        </w:rPr>
        <w:t>、</w:t>
      </w:r>
      <w:r w:rsidR="00B96430" w:rsidRPr="00B96430">
        <w:rPr>
          <w:rFonts w:ascii="Times New Roman" w:hAnsi="Times New Roman" w:cs="Times New Roman" w:hint="eastAsia"/>
          <w:color w:val="000000" w:themeColor="text1"/>
          <w:sz w:val="24"/>
          <w:szCs w:val="24"/>
        </w:rPr>
        <w:t>χ</w:t>
      </w:r>
      <w:r w:rsidR="00B96430" w:rsidRPr="00B96430">
        <w:rPr>
          <w:rFonts w:ascii="Times New Roman" w:hAnsi="Times New Roman" w:cs="Times New Roman" w:hint="eastAsia"/>
          <w:color w:val="000000" w:themeColor="text1"/>
          <w:sz w:val="24"/>
          <w:szCs w:val="24"/>
          <w:vertAlign w:val="superscript"/>
        </w:rPr>
        <w:t>2</w:t>
      </w:r>
      <w:r w:rsidR="00B96430" w:rsidRPr="00B96430">
        <w:rPr>
          <w:rFonts w:ascii="Times New Roman" w:hAnsi="Times New Roman" w:cs="Times New Roman" w:hint="eastAsia"/>
          <w:color w:val="000000" w:themeColor="text1"/>
          <w:sz w:val="24"/>
          <w:szCs w:val="24"/>
        </w:rPr>
        <w:t>检验和</w:t>
      </w:r>
      <w:r w:rsidR="00B96430" w:rsidRPr="00B96430">
        <w:rPr>
          <w:rFonts w:ascii="Times New Roman" w:hAnsi="Times New Roman" w:cs="Times New Roman" w:hint="eastAsia"/>
          <w:color w:val="000000" w:themeColor="text1"/>
          <w:sz w:val="24"/>
          <w:szCs w:val="24"/>
        </w:rPr>
        <w:t>Dirichlet</w:t>
      </w:r>
      <w:r w:rsidR="00B96430" w:rsidRPr="00B96430">
        <w:rPr>
          <w:rFonts w:ascii="Times New Roman" w:hAnsi="Times New Roman" w:cs="Times New Roman" w:hint="eastAsia"/>
          <w:color w:val="000000" w:themeColor="text1"/>
          <w:sz w:val="24"/>
          <w:szCs w:val="24"/>
        </w:rPr>
        <w:t>多项式模型</w:t>
      </w:r>
      <w:r w:rsidR="00CE5EC1" w:rsidRPr="005528AF">
        <w:rPr>
          <w:rFonts w:ascii="Times New Roman" w:hAnsi="Times New Roman" w:cs="Times New Roman"/>
          <w:color w:val="000000" w:themeColor="text1"/>
          <w:sz w:val="24"/>
          <w:szCs w:val="24"/>
        </w:rPr>
        <w:fldChar w:fldCharType="begin"/>
      </w:r>
      <w:r w:rsidR="00CE5EC1">
        <w:rPr>
          <w:rFonts w:ascii="Times New Roman" w:hAnsi="Times New Roman" w:cs="Times New Roman"/>
          <w:color w:val="000000" w:themeColor="text1"/>
          <w:sz w:val="24"/>
          <w:szCs w:val="24"/>
        </w:rPr>
        <w:instrText xml:space="preserve"> ADDIN EN.CITE &lt;EndNote&gt;&lt;Cite&gt;&lt;Author&gt;Xia&lt;/Author&gt;&lt;Year&gt;2018&lt;/Year&gt;&lt;RecNum&gt;117&lt;/RecNum&gt;&lt;DisplayText&gt;&lt;style face="superscript"&gt;[51]&lt;/style&gt;&lt;/DisplayText&gt;&lt;record&gt;&lt;rec-number&gt;117&lt;/rec-number&gt;&lt;foreign-keys&gt;&lt;key app="EN" db-id="awdrrxf56w52whedwtpvwtxhd09sdzew02vt" timestamp="1573567730"&gt;117&lt;/key&gt;&lt;/foreign-keys&gt;&lt;ref-type name="Book Section"&gt;5&lt;/ref-type&gt;&lt;contributors&gt;&lt;authors&gt;&lt;author&gt;Xia, Y.&lt;/author&gt;&lt;author&gt;Sun, J.&lt;/author&gt;&lt;author&gt;Chen, D.&lt;/author&gt;&lt;/authors&gt;&lt;secondary-authors&gt;&lt;author&gt;Xia, Y.&lt;/author&gt;&lt;author&gt;Sun, J.&lt;/author&gt;&lt;author&gt;Chen, D.&lt;/author&gt;&lt;/secondary-authors&gt;&lt;tertiary-authors&gt;&lt;author&gt;Chen, J.; Chen,  D.&lt;/author&gt;&lt;/tertiary-authors&gt;&lt;/contributors&gt;&lt;titles&gt;&lt;title&gt;Power and sample size calculations for microbiome data&lt;/title&gt;&lt;secondary-title&gt;Statistical Analysis of Microbiome Data with R&lt;/secondary-title&gt;&lt;tertiary-title&gt;ICSA Book Series in Statistics&lt;/tertiary-title&gt;&lt;/titles&gt;&lt;pages&gt;129-166&lt;/pages&gt;&lt;edition&gt;1&lt;/edition&gt;&lt;section&gt;5&lt;/section&gt;&lt;dates&gt;&lt;year&gt;2018&lt;/year&gt;&lt;/dates&gt;&lt;pub-location&gt;Singapore&lt;/pub-location&gt;&lt;publisher&gt;Springer Singapore&lt;/publisher&gt;&lt;isbn&gt;978-981-13-1534-3&lt;/isbn&gt;&lt;urls&gt;&lt;/urls&gt;&lt;electronic-resource-num&gt;doi: 10.1007/978-981-13-1534-3.&lt;/electronic-resource-num&gt;&lt;/record&gt;&lt;/Cite&gt;&lt;/EndNote&gt;</w:instrText>
      </w:r>
      <w:r w:rsidR="00CE5EC1" w:rsidRPr="005528AF">
        <w:rPr>
          <w:rFonts w:ascii="Times New Roman" w:hAnsi="Times New Roman" w:cs="Times New Roman"/>
          <w:color w:val="000000" w:themeColor="text1"/>
          <w:sz w:val="24"/>
          <w:szCs w:val="24"/>
        </w:rPr>
        <w:fldChar w:fldCharType="separate"/>
      </w:r>
      <w:r w:rsidR="00CE5EC1" w:rsidRPr="00CE5EC1">
        <w:rPr>
          <w:rFonts w:ascii="Times New Roman" w:hAnsi="Times New Roman" w:cs="Times New Roman"/>
          <w:noProof/>
          <w:color w:val="000000" w:themeColor="text1"/>
          <w:sz w:val="24"/>
          <w:szCs w:val="24"/>
          <w:vertAlign w:val="superscript"/>
        </w:rPr>
        <w:t>[</w:t>
      </w:r>
      <w:hyperlink w:anchor="_ENREF_51" w:tooltip="Xia, 2018 #117" w:history="1">
        <w:r w:rsidR="0000551E" w:rsidRPr="00CE5EC1">
          <w:rPr>
            <w:rFonts w:ascii="Times New Roman" w:hAnsi="Times New Roman" w:cs="Times New Roman"/>
            <w:noProof/>
            <w:color w:val="000000" w:themeColor="text1"/>
            <w:sz w:val="24"/>
            <w:szCs w:val="24"/>
            <w:vertAlign w:val="superscript"/>
          </w:rPr>
          <w:t>51</w:t>
        </w:r>
      </w:hyperlink>
      <w:r w:rsidR="00CE5EC1" w:rsidRPr="00CE5EC1">
        <w:rPr>
          <w:rFonts w:ascii="Times New Roman" w:hAnsi="Times New Roman" w:cs="Times New Roman"/>
          <w:noProof/>
          <w:color w:val="000000" w:themeColor="text1"/>
          <w:sz w:val="24"/>
          <w:szCs w:val="24"/>
          <w:vertAlign w:val="superscript"/>
        </w:rPr>
        <w:t>]</w:t>
      </w:r>
      <w:r w:rsidR="00CE5EC1" w:rsidRPr="005528AF">
        <w:rPr>
          <w:rFonts w:ascii="Times New Roman" w:hAnsi="Times New Roman" w:cs="Times New Roman"/>
          <w:color w:val="000000" w:themeColor="text1"/>
          <w:sz w:val="24"/>
          <w:szCs w:val="24"/>
        </w:rPr>
        <w:fldChar w:fldCharType="end"/>
      </w:r>
      <w:r w:rsidR="00B96430" w:rsidRPr="00B96430">
        <w:rPr>
          <w:rFonts w:ascii="Times New Roman" w:hAnsi="Times New Roman" w:cs="Times New Roman" w:hint="eastAsia"/>
          <w:color w:val="000000" w:themeColor="text1"/>
          <w:sz w:val="24"/>
          <w:szCs w:val="24"/>
        </w:rPr>
        <w:t>。以</w:t>
      </w:r>
      <w:r w:rsidR="00B96430" w:rsidRPr="00B96430">
        <w:rPr>
          <w:rFonts w:ascii="Times New Roman" w:hAnsi="Times New Roman" w:cs="Times New Roman" w:hint="eastAsia"/>
          <w:color w:val="000000" w:themeColor="text1"/>
          <w:sz w:val="24"/>
          <w:szCs w:val="24"/>
        </w:rPr>
        <w:t>t</w:t>
      </w:r>
      <w:r w:rsidR="00B96430" w:rsidRPr="00B96430">
        <w:rPr>
          <w:rFonts w:ascii="Times New Roman" w:hAnsi="Times New Roman" w:cs="Times New Roman" w:hint="eastAsia"/>
          <w:color w:val="000000" w:themeColor="text1"/>
          <w:sz w:val="24"/>
          <w:szCs w:val="24"/>
        </w:rPr>
        <w:t>检验为例，分</w:t>
      </w:r>
      <w:r w:rsidR="009A0020">
        <w:rPr>
          <w:rFonts w:ascii="Times New Roman" w:hAnsi="Times New Roman" w:cs="Times New Roman" w:hint="eastAsia"/>
          <w:color w:val="000000" w:themeColor="text1"/>
          <w:sz w:val="24"/>
          <w:szCs w:val="24"/>
        </w:rPr>
        <w:t>3</w:t>
      </w:r>
      <w:r w:rsidR="00B96430" w:rsidRPr="00B96430">
        <w:rPr>
          <w:rFonts w:ascii="Times New Roman" w:hAnsi="Times New Roman" w:cs="Times New Roman" w:hint="eastAsia"/>
          <w:color w:val="000000" w:themeColor="text1"/>
          <w:sz w:val="24"/>
          <w:szCs w:val="24"/>
        </w:rPr>
        <w:t>个步骤确定样本大小和</w:t>
      </w:r>
      <w:r w:rsidR="009A0020">
        <w:rPr>
          <w:rFonts w:ascii="Times New Roman" w:hAnsi="Times New Roman" w:cs="Times New Roman" w:hint="eastAsia"/>
          <w:color w:val="000000" w:themeColor="text1"/>
          <w:sz w:val="24"/>
          <w:szCs w:val="24"/>
        </w:rPr>
        <w:t>效能</w:t>
      </w:r>
      <w:r w:rsidR="00B96430" w:rsidRPr="00B96430">
        <w:rPr>
          <w:rFonts w:ascii="Times New Roman" w:hAnsi="Times New Roman" w:cs="Times New Roman" w:hint="eastAsia"/>
          <w:color w:val="000000" w:themeColor="text1"/>
          <w:sz w:val="24"/>
          <w:szCs w:val="24"/>
        </w:rPr>
        <w:t>计算。首先，通过初步实验获得少量扩增子数据。其次，使用</w:t>
      </w:r>
      <w:r w:rsidR="00B96430" w:rsidRPr="00B96430">
        <w:rPr>
          <w:rFonts w:ascii="Times New Roman" w:hAnsi="Times New Roman" w:cs="Times New Roman" w:hint="eastAsia"/>
          <w:color w:val="000000" w:themeColor="text1"/>
          <w:sz w:val="24"/>
          <w:szCs w:val="24"/>
        </w:rPr>
        <w:t>R</w:t>
      </w:r>
      <w:r w:rsidR="00B96430" w:rsidRPr="00B96430">
        <w:rPr>
          <w:rFonts w:ascii="Times New Roman" w:hAnsi="Times New Roman" w:cs="Times New Roman" w:hint="eastAsia"/>
          <w:color w:val="000000" w:themeColor="text1"/>
          <w:sz w:val="24"/>
          <w:szCs w:val="24"/>
        </w:rPr>
        <w:t>包</w:t>
      </w:r>
      <w:r w:rsidR="009A0020" w:rsidRPr="005528AF">
        <w:rPr>
          <w:rFonts w:ascii="Times New Roman" w:hAnsi="Times New Roman" w:cs="Times New Roman"/>
          <w:color w:val="000000" w:themeColor="text1"/>
          <w:sz w:val="24"/>
          <w:szCs w:val="24"/>
        </w:rPr>
        <w:t>vegan</w:t>
      </w:r>
      <w:r w:rsidR="009A0020">
        <w:rPr>
          <w:rFonts w:ascii="Times New Roman" w:hAnsi="Times New Roman" w:cs="Times New Roman" w:hint="eastAsia"/>
          <w:color w:val="000000" w:themeColor="text1"/>
          <w:sz w:val="24"/>
          <w:szCs w:val="24"/>
        </w:rPr>
        <w:t>计算出</w:t>
      </w:r>
      <w:r w:rsidR="00B96430" w:rsidRPr="00B96430">
        <w:rPr>
          <w:rFonts w:ascii="Times New Roman" w:hAnsi="Times New Roman" w:cs="Times New Roman" w:hint="eastAsia"/>
          <w:color w:val="000000" w:themeColor="text1"/>
          <w:sz w:val="24"/>
          <w:szCs w:val="24"/>
        </w:rPr>
        <w:t>每个样品的</w:t>
      </w:r>
      <w:r w:rsidR="009A0020">
        <w:rPr>
          <w:rFonts w:ascii="Times New Roman" w:hAnsi="Times New Roman" w:cs="Times New Roman" w:hint="eastAsia"/>
          <w:color w:val="000000" w:themeColor="text1"/>
          <w:sz w:val="24"/>
          <w:szCs w:val="24"/>
        </w:rPr>
        <w:t>香农指数</w:t>
      </w:r>
      <w:r w:rsidR="00CE5EC1" w:rsidRPr="005528AF">
        <w:rPr>
          <w:rFonts w:ascii="Times New Roman" w:hAnsi="Times New Roman" w:cs="Times New Roman"/>
          <w:color w:val="000000" w:themeColor="text1"/>
          <w:sz w:val="24"/>
          <w:szCs w:val="24"/>
        </w:rPr>
        <w:fldChar w:fldCharType="begin"/>
      </w:r>
      <w:r w:rsidR="00CE5EC1">
        <w:rPr>
          <w:rFonts w:ascii="Times New Roman" w:hAnsi="Times New Roman" w:cs="Times New Roman"/>
          <w:color w:val="000000" w:themeColor="text1"/>
          <w:sz w:val="24"/>
          <w:szCs w:val="24"/>
        </w:rPr>
        <w:instrText xml:space="preserve"> ADDIN EN.CITE &lt;EndNote&gt;&lt;Cite&gt;&lt;Author&gt;Oksanen&lt;/Author&gt;&lt;Year&gt;2019&lt;/Year&gt;&lt;RecNum&gt;58&lt;/RecNum&gt;&lt;DisplayText&gt;&lt;style face="superscript"&gt;[52]&lt;/style&gt;&lt;/DisplayText&gt;&lt;record&gt;&lt;rec-number&gt;58&lt;/rec-number&gt;&lt;foreign-keys&gt;&lt;key app="EN" db-id="awdrrxf56w52whedwtpvwtxhd09sdzew02vt" timestamp="1557913927"&gt;58&lt;/key&gt;&lt;/foreign-keys&gt;&lt;ref-type name="Web Page"&gt;12&lt;/ref-type&gt;&lt;contributors&gt;&lt;authors&gt;&lt;author&gt;Oksanen, J.&lt;/author&gt;&lt;author&gt;Blanchet, F. G.&lt;/author&gt;&lt;author&gt;Friendly, M.&lt;/author&gt;&lt;author&gt;Kindt, R.&lt;/author&gt;&lt;author&gt;Legendre, P.&lt;/author&gt;&lt;author&gt;McGlinn, D.&lt;/author&gt;&lt;author&gt;Minchin, P. R.&lt;/author&gt;&lt;author&gt;O&amp;apos;Hara, R. B.&lt;/author&gt;&lt;author&gt;Simpson, G. L.&lt;/author&gt;&lt;author&gt;Solymos, P.&lt;/author&gt;&lt;author&gt;Stevens, M. H.&lt;/author&gt;&lt;author&gt;Szoecs, E.&lt;/author&gt;&lt;author&gt;Wagner, H.&lt;/author&gt;&lt;/authors&gt;&lt;/contributors&gt;&lt;titles&gt;&lt;title&gt;vegan: Community Ecology Package&lt;/title&gt;&lt;/titles&gt;&lt;volume&gt;2020&lt;/volume&gt;&lt;number&gt;May 30,&lt;/number&gt;&lt;edition&gt;2.5-5&lt;/edition&gt;&lt;dates&gt;&lt;year&gt;2019&lt;/year&gt;&lt;/dates&gt;&lt;urls&gt;&lt;related-urls&gt;&lt;url&gt;https://cran.r-project.org/web/packages/vegan/index.html&lt;/url&gt;&lt;/related-urls&gt;&lt;/urls&gt;&lt;access-date&gt;20 Aug 2019&lt;/access-date&gt;&lt;/record&gt;&lt;/Cite&gt;&lt;/EndNote&gt;</w:instrText>
      </w:r>
      <w:r w:rsidR="00CE5EC1" w:rsidRPr="005528AF">
        <w:rPr>
          <w:rFonts w:ascii="Times New Roman" w:hAnsi="Times New Roman" w:cs="Times New Roman"/>
          <w:color w:val="000000" w:themeColor="text1"/>
          <w:sz w:val="24"/>
          <w:szCs w:val="24"/>
        </w:rPr>
        <w:fldChar w:fldCharType="separate"/>
      </w:r>
      <w:r w:rsidR="00CE5EC1" w:rsidRPr="009C1927">
        <w:rPr>
          <w:rFonts w:ascii="Times New Roman" w:hAnsi="Times New Roman" w:cs="Times New Roman"/>
          <w:noProof/>
          <w:color w:val="000000" w:themeColor="text1"/>
          <w:sz w:val="24"/>
          <w:szCs w:val="24"/>
          <w:vertAlign w:val="superscript"/>
        </w:rPr>
        <w:t>[</w:t>
      </w:r>
      <w:hyperlink w:anchor="_ENREF_52" w:tooltip="Oksanen, 2019 #58" w:history="1">
        <w:r w:rsidR="0000551E" w:rsidRPr="009C1927">
          <w:rPr>
            <w:rFonts w:ascii="Times New Roman" w:hAnsi="Times New Roman" w:cs="Times New Roman"/>
            <w:noProof/>
            <w:color w:val="000000" w:themeColor="text1"/>
            <w:sz w:val="24"/>
            <w:szCs w:val="24"/>
            <w:vertAlign w:val="superscript"/>
          </w:rPr>
          <w:t>52</w:t>
        </w:r>
      </w:hyperlink>
      <w:r w:rsidR="00CE5EC1" w:rsidRPr="009C1927">
        <w:rPr>
          <w:rFonts w:ascii="Times New Roman" w:hAnsi="Times New Roman" w:cs="Times New Roman"/>
          <w:noProof/>
          <w:color w:val="000000" w:themeColor="text1"/>
          <w:sz w:val="24"/>
          <w:szCs w:val="24"/>
          <w:vertAlign w:val="superscript"/>
        </w:rPr>
        <w:t>]</w:t>
      </w:r>
      <w:r w:rsidR="00CE5EC1" w:rsidRPr="005528AF">
        <w:rPr>
          <w:rFonts w:ascii="Times New Roman" w:hAnsi="Times New Roman" w:cs="Times New Roman"/>
          <w:color w:val="000000" w:themeColor="text1"/>
          <w:sz w:val="24"/>
          <w:szCs w:val="24"/>
        </w:rPr>
        <w:fldChar w:fldCharType="end"/>
      </w:r>
      <w:r w:rsidR="00B96430" w:rsidRPr="00B96430">
        <w:rPr>
          <w:rFonts w:ascii="Times New Roman" w:hAnsi="Times New Roman" w:cs="Times New Roman" w:hint="eastAsia"/>
          <w:color w:val="000000" w:themeColor="text1"/>
          <w:sz w:val="24"/>
          <w:szCs w:val="24"/>
        </w:rPr>
        <w:t>。最后一步是使用</w:t>
      </w:r>
      <w:r w:rsidR="00B96430" w:rsidRPr="00B96430">
        <w:rPr>
          <w:rFonts w:ascii="Times New Roman" w:hAnsi="Times New Roman" w:cs="Times New Roman" w:hint="eastAsia"/>
          <w:color w:val="000000" w:themeColor="text1"/>
          <w:sz w:val="24"/>
          <w:szCs w:val="24"/>
        </w:rPr>
        <w:t>R</w:t>
      </w:r>
      <w:r w:rsidR="00B96430" w:rsidRPr="00B96430">
        <w:rPr>
          <w:rFonts w:ascii="Times New Roman" w:hAnsi="Times New Roman" w:cs="Times New Roman" w:hint="eastAsia"/>
          <w:color w:val="000000" w:themeColor="text1"/>
          <w:sz w:val="24"/>
          <w:szCs w:val="24"/>
        </w:rPr>
        <w:t>软件包</w:t>
      </w:r>
      <w:proofErr w:type="spellStart"/>
      <w:r w:rsidR="00B96430" w:rsidRPr="00B96430">
        <w:rPr>
          <w:rFonts w:ascii="Times New Roman" w:hAnsi="Times New Roman" w:cs="Times New Roman" w:hint="eastAsia"/>
          <w:color w:val="000000" w:themeColor="text1"/>
          <w:sz w:val="24"/>
          <w:szCs w:val="24"/>
        </w:rPr>
        <w:t>pwr</w:t>
      </w:r>
      <w:proofErr w:type="spellEnd"/>
      <w:r w:rsidR="00B96430" w:rsidRPr="00B96430">
        <w:rPr>
          <w:rFonts w:ascii="Times New Roman" w:hAnsi="Times New Roman" w:cs="Times New Roman" w:hint="eastAsia"/>
          <w:color w:val="000000" w:themeColor="text1"/>
          <w:sz w:val="24"/>
          <w:szCs w:val="24"/>
        </w:rPr>
        <w:t>中的</w:t>
      </w:r>
      <w:proofErr w:type="spellStart"/>
      <w:r w:rsidR="00B96430" w:rsidRPr="00B96430">
        <w:rPr>
          <w:rFonts w:ascii="Times New Roman" w:hAnsi="Times New Roman" w:cs="Times New Roman" w:hint="eastAsia"/>
          <w:color w:val="000000" w:themeColor="text1"/>
          <w:sz w:val="24"/>
          <w:szCs w:val="24"/>
        </w:rPr>
        <w:t>power.t.test</w:t>
      </w:r>
      <w:proofErr w:type="spellEnd"/>
      <w:r w:rsidR="009A0020">
        <w:rPr>
          <w:rFonts w:ascii="Times New Roman" w:hAnsi="Times New Roman" w:cs="Times New Roman" w:hint="eastAsia"/>
          <w:color w:val="000000" w:themeColor="text1"/>
          <w:sz w:val="24"/>
          <w:szCs w:val="24"/>
        </w:rPr>
        <w:t>(</w:t>
      </w:r>
      <w:r w:rsidR="009A0020">
        <w:rPr>
          <w:rFonts w:ascii="Times New Roman" w:hAnsi="Times New Roman" w:cs="Times New Roman"/>
          <w:color w:val="000000" w:themeColor="text1"/>
          <w:sz w:val="24"/>
          <w:szCs w:val="24"/>
        </w:rPr>
        <w:t>)</w:t>
      </w:r>
      <w:r w:rsidR="00B96430" w:rsidRPr="00B96430">
        <w:rPr>
          <w:rFonts w:ascii="Times New Roman" w:hAnsi="Times New Roman" w:cs="Times New Roman" w:hint="eastAsia"/>
          <w:color w:val="000000" w:themeColor="text1"/>
          <w:sz w:val="24"/>
          <w:szCs w:val="24"/>
        </w:rPr>
        <w:t>函数计算样本</w:t>
      </w:r>
      <w:r w:rsidR="009A0020">
        <w:rPr>
          <w:rFonts w:ascii="Times New Roman" w:hAnsi="Times New Roman" w:cs="Times New Roman" w:hint="eastAsia"/>
          <w:color w:val="000000" w:themeColor="text1"/>
          <w:sz w:val="24"/>
          <w:szCs w:val="24"/>
        </w:rPr>
        <w:t>量</w:t>
      </w:r>
      <w:r w:rsidR="00B96430" w:rsidRPr="00B96430">
        <w:rPr>
          <w:rFonts w:ascii="Times New Roman" w:hAnsi="Times New Roman" w:cs="Times New Roman" w:hint="eastAsia"/>
          <w:color w:val="000000" w:themeColor="text1"/>
          <w:sz w:val="24"/>
          <w:szCs w:val="24"/>
        </w:rPr>
        <w:t>和</w:t>
      </w:r>
      <w:r w:rsidR="009A0020">
        <w:rPr>
          <w:rFonts w:ascii="Times New Roman" w:hAnsi="Times New Roman" w:cs="Times New Roman" w:hint="eastAsia"/>
          <w:color w:val="000000" w:themeColor="text1"/>
          <w:sz w:val="24"/>
          <w:szCs w:val="24"/>
        </w:rPr>
        <w:t>效能</w:t>
      </w:r>
      <w:r w:rsidR="00B96430" w:rsidRPr="00B96430">
        <w:rPr>
          <w:rFonts w:ascii="Times New Roman" w:hAnsi="Times New Roman" w:cs="Times New Roman" w:hint="eastAsia"/>
          <w:color w:val="000000" w:themeColor="text1"/>
          <w:sz w:val="24"/>
          <w:szCs w:val="24"/>
        </w:rPr>
        <w:t>。当研究</w:t>
      </w:r>
      <w:r w:rsidR="00565F6B">
        <w:rPr>
          <w:rFonts w:ascii="Times New Roman" w:hAnsi="Times New Roman" w:cs="Times New Roman" w:hint="eastAsia"/>
          <w:color w:val="000000" w:themeColor="text1"/>
          <w:sz w:val="24"/>
          <w:szCs w:val="24"/>
        </w:rPr>
        <w:t>者</w:t>
      </w:r>
      <w:r w:rsidR="00B96430" w:rsidRPr="00B96430">
        <w:rPr>
          <w:rFonts w:ascii="Times New Roman" w:hAnsi="Times New Roman" w:cs="Times New Roman" w:hint="eastAsia"/>
          <w:color w:val="000000" w:themeColor="text1"/>
          <w:sz w:val="24"/>
          <w:szCs w:val="24"/>
        </w:rPr>
        <w:t>仅关注两组之间物种多样性的差异时，可使用</w:t>
      </w:r>
      <w:r w:rsidR="00B96430" w:rsidRPr="00B96430">
        <w:rPr>
          <w:rFonts w:ascii="Times New Roman" w:hAnsi="Times New Roman" w:cs="Times New Roman" w:hint="eastAsia"/>
          <w:color w:val="000000" w:themeColor="text1"/>
          <w:sz w:val="24"/>
          <w:szCs w:val="24"/>
        </w:rPr>
        <w:t>t</w:t>
      </w:r>
      <w:r w:rsidR="00B96430" w:rsidRPr="00B96430">
        <w:rPr>
          <w:rFonts w:ascii="Times New Roman" w:hAnsi="Times New Roman" w:cs="Times New Roman" w:hint="eastAsia"/>
          <w:color w:val="000000" w:themeColor="text1"/>
          <w:sz w:val="24"/>
          <w:szCs w:val="24"/>
        </w:rPr>
        <w:t>检验计算样本量和</w:t>
      </w:r>
      <w:r w:rsidR="00CE5EC1">
        <w:rPr>
          <w:rFonts w:ascii="Times New Roman" w:hAnsi="Times New Roman" w:cs="Times New Roman" w:hint="eastAsia"/>
          <w:color w:val="000000" w:themeColor="text1"/>
          <w:sz w:val="24"/>
          <w:szCs w:val="24"/>
        </w:rPr>
        <w:t>效能</w:t>
      </w:r>
      <w:r w:rsidR="00B96430" w:rsidRPr="00B96430">
        <w:rPr>
          <w:rFonts w:ascii="Times New Roman" w:hAnsi="Times New Roman" w:cs="Times New Roman" w:hint="eastAsia"/>
          <w:color w:val="000000" w:themeColor="text1"/>
          <w:sz w:val="24"/>
          <w:szCs w:val="24"/>
        </w:rPr>
        <w:t>。在参考文献</w:t>
      </w:r>
      <w:r w:rsidR="00565F6B" w:rsidRPr="00565F6B">
        <w:rPr>
          <w:rFonts w:ascii="Times New Roman" w:hAnsi="Times New Roman" w:cs="Times New Roman"/>
          <w:color w:val="000000" w:themeColor="text1"/>
          <w:sz w:val="24"/>
          <w:szCs w:val="24"/>
        </w:rPr>
        <w:fldChar w:fldCharType="begin"/>
      </w:r>
      <w:r w:rsidR="00565F6B" w:rsidRPr="00565F6B">
        <w:rPr>
          <w:rFonts w:ascii="Times New Roman" w:hAnsi="Times New Roman" w:cs="Times New Roman"/>
          <w:color w:val="000000" w:themeColor="text1"/>
          <w:sz w:val="24"/>
          <w:szCs w:val="24"/>
        </w:rPr>
        <w:instrText xml:space="preserve"> ADDIN EN.CITE &lt;EndNote&gt;&lt;Cite&gt;&lt;Author&gt;Xia&lt;/Author&gt;&lt;Year&gt;2018&lt;/Year&gt;&lt;RecNum&gt;117&lt;/RecNum&gt;&lt;DisplayText&gt;&lt;style face="superscript"&gt;[51]&lt;/style&gt;&lt;/DisplayText&gt;&lt;record&gt;&lt;rec-number&gt;117&lt;/rec-number&gt;&lt;foreign-keys&gt;&lt;key app="EN" db-id="awdrrxf56w52whedwtpvwtxhd09sdzew02vt" timestamp="1573567730"&gt;117&lt;/key&gt;&lt;/foreign-keys&gt;&lt;ref-type name="Book Section"&gt;5&lt;/ref-type&gt;&lt;contributors&gt;&lt;authors&gt;&lt;author&gt;Xia, Y.&lt;/author&gt;&lt;author&gt;Sun, J.&lt;/author&gt;&lt;author&gt;Chen, D.&lt;/author&gt;&lt;/authors&gt;&lt;secondary-authors&gt;&lt;author&gt;Xia, Y.&lt;/author&gt;&lt;author&gt;Sun, J.&lt;/author&gt;&lt;author&gt;Chen, D.&lt;/author&gt;&lt;/secondary-authors&gt;&lt;tertiary-authors&gt;&lt;author&gt;Chen, J.; Chen,  D.&lt;/author&gt;&lt;/tertiary-authors&gt;&lt;/contributors&gt;&lt;titles&gt;&lt;title&gt;Power and sample size calculations for microbiome data&lt;/title&gt;&lt;secondary-title&gt;Statistical Analysis of Microbiome Data with R&lt;/secondary-title&gt;&lt;tertiary-title&gt;ICSA Book Series in Statistics&lt;/tertiary-title&gt;&lt;/titles&gt;&lt;pages&gt;129-166&lt;/pages&gt;&lt;edition&gt;1&lt;/edition&gt;&lt;section&gt;5&lt;/section&gt;&lt;dates&gt;&lt;year&gt;2018&lt;/year&gt;&lt;/dates&gt;&lt;pub-location&gt;Singapore&lt;/pub-location&gt;&lt;publisher&gt;Springer Singapore&lt;/publisher&gt;&lt;isbn&gt;978-981-13-1534-3&lt;/isbn&gt;&lt;urls&gt;&lt;/urls&gt;&lt;electronic-resource-num&gt;doi: 10.1007/978-981-13-1534-3.&lt;/electronic-resource-num&gt;&lt;/record&gt;&lt;/Cite&gt;&lt;/EndNote&gt;</w:instrText>
      </w:r>
      <w:r w:rsidR="00565F6B" w:rsidRPr="00565F6B">
        <w:rPr>
          <w:rFonts w:ascii="Times New Roman" w:hAnsi="Times New Roman" w:cs="Times New Roman"/>
          <w:color w:val="000000" w:themeColor="text1"/>
          <w:sz w:val="24"/>
          <w:szCs w:val="24"/>
        </w:rPr>
        <w:fldChar w:fldCharType="separate"/>
      </w:r>
      <w:r w:rsidR="00565F6B" w:rsidRPr="00565F6B">
        <w:rPr>
          <w:rFonts w:ascii="Times New Roman" w:hAnsi="Times New Roman" w:cs="Times New Roman"/>
          <w:noProof/>
          <w:color w:val="000000" w:themeColor="text1"/>
          <w:sz w:val="24"/>
          <w:szCs w:val="24"/>
        </w:rPr>
        <w:t>[</w:t>
      </w:r>
      <w:hyperlink w:anchor="_ENREF_51" w:tooltip="Xia, 2018 #117" w:history="1">
        <w:r w:rsidR="0000551E" w:rsidRPr="00565F6B">
          <w:rPr>
            <w:rFonts w:ascii="Times New Roman" w:hAnsi="Times New Roman" w:cs="Times New Roman"/>
            <w:noProof/>
            <w:color w:val="000000" w:themeColor="text1"/>
            <w:sz w:val="24"/>
            <w:szCs w:val="24"/>
          </w:rPr>
          <w:t>51</w:t>
        </w:r>
      </w:hyperlink>
      <w:r w:rsidR="00565F6B" w:rsidRPr="00565F6B">
        <w:rPr>
          <w:rFonts w:ascii="Times New Roman" w:hAnsi="Times New Roman" w:cs="Times New Roman"/>
          <w:noProof/>
          <w:color w:val="000000" w:themeColor="text1"/>
          <w:sz w:val="24"/>
          <w:szCs w:val="24"/>
        </w:rPr>
        <w:t>]</w:t>
      </w:r>
      <w:r w:rsidR="00565F6B" w:rsidRPr="00565F6B">
        <w:rPr>
          <w:rFonts w:ascii="Times New Roman" w:hAnsi="Times New Roman" w:cs="Times New Roman"/>
          <w:color w:val="000000" w:themeColor="text1"/>
          <w:sz w:val="24"/>
          <w:szCs w:val="24"/>
        </w:rPr>
        <w:fldChar w:fldCharType="end"/>
      </w:r>
      <w:r w:rsidR="00B96430" w:rsidRPr="00B96430">
        <w:rPr>
          <w:rFonts w:ascii="Times New Roman" w:hAnsi="Times New Roman" w:cs="Times New Roman" w:hint="eastAsia"/>
          <w:color w:val="000000" w:themeColor="text1"/>
          <w:sz w:val="24"/>
          <w:szCs w:val="24"/>
        </w:rPr>
        <w:t>中</w:t>
      </w:r>
      <w:r w:rsidR="00CE5EC1">
        <w:rPr>
          <w:rFonts w:ascii="Times New Roman" w:hAnsi="Times New Roman" w:cs="Times New Roman" w:hint="eastAsia"/>
          <w:color w:val="000000" w:themeColor="text1"/>
          <w:sz w:val="24"/>
          <w:szCs w:val="24"/>
        </w:rPr>
        <w:t>有样本量</w:t>
      </w:r>
      <w:r w:rsidR="00B96430" w:rsidRPr="00B96430">
        <w:rPr>
          <w:rFonts w:ascii="Times New Roman" w:hAnsi="Times New Roman" w:cs="Times New Roman" w:hint="eastAsia"/>
          <w:color w:val="000000" w:themeColor="text1"/>
          <w:sz w:val="24"/>
          <w:szCs w:val="24"/>
        </w:rPr>
        <w:t>和</w:t>
      </w:r>
      <w:r w:rsidR="00CE5EC1">
        <w:rPr>
          <w:rFonts w:ascii="Times New Roman" w:hAnsi="Times New Roman" w:cs="Times New Roman" w:hint="eastAsia"/>
          <w:color w:val="000000" w:themeColor="text1"/>
          <w:sz w:val="24"/>
          <w:szCs w:val="24"/>
        </w:rPr>
        <w:t>效能</w:t>
      </w:r>
      <w:r w:rsidR="00B96430" w:rsidRPr="00B96430">
        <w:rPr>
          <w:rFonts w:ascii="Times New Roman" w:hAnsi="Times New Roman" w:cs="Times New Roman" w:hint="eastAsia"/>
          <w:color w:val="000000" w:themeColor="text1"/>
          <w:sz w:val="24"/>
          <w:szCs w:val="24"/>
        </w:rPr>
        <w:t>计算的</w:t>
      </w:r>
      <w:r w:rsidR="00CE5EC1">
        <w:rPr>
          <w:rFonts w:ascii="Times New Roman" w:hAnsi="Times New Roman" w:cs="Times New Roman" w:hint="eastAsia"/>
          <w:color w:val="000000" w:themeColor="text1"/>
          <w:sz w:val="24"/>
          <w:szCs w:val="24"/>
        </w:rPr>
        <w:t>详细介绍</w:t>
      </w:r>
      <w:r w:rsidR="00B96430" w:rsidRPr="00B96430">
        <w:rPr>
          <w:rFonts w:ascii="Times New Roman" w:hAnsi="Times New Roman" w:cs="Times New Roman" w:hint="eastAsia"/>
          <w:color w:val="000000" w:themeColor="text1"/>
          <w:sz w:val="24"/>
          <w:szCs w:val="24"/>
        </w:rPr>
        <w:t>。</w:t>
      </w:r>
    </w:p>
    <w:p w14:paraId="725F1672" w14:textId="5E3E00B1" w:rsidR="00F720F8" w:rsidRPr="00CE4086" w:rsidRDefault="00D42E37" w:rsidP="007C51B5">
      <w:pPr>
        <w:pStyle w:val="2"/>
        <w:spacing w:before="0" w:after="0" w:line="360" w:lineRule="auto"/>
        <w:ind w:firstLineChars="200" w:firstLine="482"/>
        <w:rPr>
          <w:rStyle w:val="fontstyle01"/>
          <w:rFonts w:ascii="Times New Roman" w:hAnsi="Times New Roman" w:cs="Times New Roman"/>
          <w:color w:val="000000" w:themeColor="text1"/>
          <w:sz w:val="24"/>
          <w:szCs w:val="24"/>
        </w:rPr>
      </w:pPr>
      <w:r>
        <w:rPr>
          <w:rStyle w:val="fontstyle01"/>
          <w:rFonts w:ascii="Times New Roman" w:hAnsi="Times New Roman" w:cs="Times New Roman" w:hint="eastAsia"/>
          <w:color w:val="000000" w:themeColor="text1"/>
          <w:sz w:val="24"/>
          <w:szCs w:val="24"/>
        </w:rPr>
        <w:t>3</w:t>
      </w:r>
      <w:r>
        <w:rPr>
          <w:rStyle w:val="fontstyle01"/>
          <w:rFonts w:ascii="Times New Roman" w:hAnsi="Times New Roman" w:cs="Times New Roman"/>
          <w:color w:val="000000" w:themeColor="text1"/>
          <w:sz w:val="24"/>
          <w:szCs w:val="24"/>
        </w:rPr>
        <w:t xml:space="preserve">.4 </w:t>
      </w:r>
      <w:r w:rsidR="00CC53F1">
        <w:rPr>
          <w:rStyle w:val="fontstyle01"/>
          <w:rFonts w:ascii="Times New Roman" w:hAnsi="Times New Roman" w:cs="Times New Roman" w:hint="eastAsia"/>
          <w:color w:val="000000" w:themeColor="text1"/>
          <w:sz w:val="24"/>
          <w:szCs w:val="24"/>
        </w:rPr>
        <w:t>阴</w:t>
      </w:r>
      <w:r w:rsidR="00CE4086" w:rsidRPr="00CE4086">
        <w:rPr>
          <w:rStyle w:val="fontstyle01"/>
          <w:rFonts w:ascii="Times New Roman" w:hAnsi="Times New Roman" w:cs="Times New Roman" w:hint="eastAsia"/>
          <w:color w:val="000000" w:themeColor="text1"/>
          <w:sz w:val="24"/>
          <w:szCs w:val="24"/>
        </w:rPr>
        <w:t>性和</w:t>
      </w:r>
      <w:r w:rsidR="00CC53F1">
        <w:rPr>
          <w:rStyle w:val="fontstyle01"/>
          <w:rFonts w:ascii="Times New Roman" w:hAnsi="Times New Roman" w:cs="Times New Roman" w:hint="eastAsia"/>
          <w:color w:val="000000" w:themeColor="text1"/>
          <w:sz w:val="24"/>
          <w:szCs w:val="24"/>
        </w:rPr>
        <w:t>阳</w:t>
      </w:r>
      <w:r w:rsidR="00CE4086" w:rsidRPr="00CE4086">
        <w:rPr>
          <w:rStyle w:val="fontstyle01"/>
          <w:rFonts w:ascii="Times New Roman" w:hAnsi="Times New Roman" w:cs="Times New Roman" w:hint="eastAsia"/>
          <w:color w:val="000000" w:themeColor="text1"/>
          <w:sz w:val="24"/>
          <w:szCs w:val="24"/>
        </w:rPr>
        <w:t>性对照的重要性</w:t>
      </w:r>
    </w:p>
    <w:p w14:paraId="29E4D435" w14:textId="2665CDB3" w:rsidR="00CE4086" w:rsidRDefault="00CE4086" w:rsidP="007C51B5">
      <w:pPr>
        <w:ind w:firstLineChars="200" w:firstLine="480"/>
        <w:rPr>
          <w:rFonts w:ascii="Times New Roman" w:hAnsi="Times New Roman" w:cs="Times New Roman"/>
          <w:color w:val="000000" w:themeColor="text1"/>
          <w:sz w:val="24"/>
          <w:szCs w:val="24"/>
        </w:rPr>
      </w:pPr>
      <w:r w:rsidRPr="00CE4086">
        <w:rPr>
          <w:rFonts w:ascii="Times New Roman" w:hAnsi="Times New Roman" w:cs="Times New Roman" w:hint="eastAsia"/>
          <w:color w:val="000000" w:themeColor="text1"/>
          <w:sz w:val="24"/>
          <w:szCs w:val="24"/>
        </w:rPr>
        <w:t>微生物组研究的结果可能会受到多种因素的影响，例如</w:t>
      </w:r>
      <w:r w:rsidRPr="00CE4086">
        <w:rPr>
          <w:rFonts w:ascii="Times New Roman" w:hAnsi="Times New Roman" w:cs="Times New Roman" w:hint="eastAsia"/>
          <w:color w:val="000000" w:themeColor="text1"/>
          <w:sz w:val="24"/>
          <w:szCs w:val="24"/>
        </w:rPr>
        <w:t>DNA</w:t>
      </w:r>
      <w:r w:rsidRPr="00CE4086">
        <w:rPr>
          <w:rFonts w:ascii="Times New Roman" w:hAnsi="Times New Roman" w:cs="Times New Roman" w:hint="eastAsia"/>
          <w:color w:val="000000" w:themeColor="text1"/>
          <w:sz w:val="24"/>
          <w:szCs w:val="24"/>
        </w:rPr>
        <w:t>提取试剂盒</w:t>
      </w:r>
      <w:r w:rsidR="007632D5">
        <w:rPr>
          <w:rFonts w:ascii="Times New Roman" w:hAnsi="Times New Roman" w:cs="Times New Roman" w:hint="eastAsia"/>
          <w:color w:val="000000" w:themeColor="text1"/>
          <w:sz w:val="24"/>
          <w:szCs w:val="24"/>
        </w:rPr>
        <w:t>、</w:t>
      </w:r>
      <w:r w:rsidRPr="00CE4086">
        <w:rPr>
          <w:rFonts w:ascii="Times New Roman" w:hAnsi="Times New Roman" w:cs="Times New Roman" w:hint="eastAsia"/>
          <w:color w:val="000000" w:themeColor="text1"/>
          <w:sz w:val="24"/>
          <w:szCs w:val="24"/>
        </w:rPr>
        <w:t>采样方法</w:t>
      </w:r>
      <w:r w:rsidR="007632D5">
        <w:rPr>
          <w:rFonts w:ascii="Times New Roman" w:hAnsi="Times New Roman" w:cs="Times New Roman" w:hint="eastAsia"/>
          <w:color w:val="000000" w:themeColor="text1"/>
          <w:sz w:val="24"/>
          <w:szCs w:val="24"/>
        </w:rPr>
        <w:t>、</w:t>
      </w:r>
      <w:r w:rsidRPr="00CE4086">
        <w:rPr>
          <w:rFonts w:ascii="Times New Roman" w:hAnsi="Times New Roman" w:cs="Times New Roman" w:hint="eastAsia"/>
          <w:color w:val="000000" w:themeColor="text1"/>
          <w:sz w:val="24"/>
          <w:szCs w:val="24"/>
        </w:rPr>
        <w:t>污染和测序方法</w:t>
      </w:r>
      <w:r w:rsidR="007632D5">
        <w:rPr>
          <w:rFonts w:ascii="Times New Roman" w:hAnsi="Times New Roman" w:cs="Times New Roman" w:hint="eastAsia"/>
          <w:color w:val="000000" w:themeColor="text1"/>
          <w:sz w:val="24"/>
          <w:szCs w:val="24"/>
        </w:rPr>
        <w:t>等</w:t>
      </w:r>
      <w:r w:rsidR="008D71DA" w:rsidRPr="005528AF">
        <w:rPr>
          <w:rFonts w:ascii="Times New Roman" w:hAnsi="Times New Roman" w:cs="Times New Roman"/>
          <w:color w:val="000000" w:themeColor="text1"/>
          <w:sz w:val="24"/>
          <w:szCs w:val="24"/>
        </w:rPr>
        <w:fldChar w:fldCharType="begin"/>
      </w:r>
      <w:r w:rsidR="008D71DA">
        <w:rPr>
          <w:rFonts w:ascii="Times New Roman" w:hAnsi="Times New Roman" w:cs="Times New Roman"/>
          <w:color w:val="000000" w:themeColor="text1"/>
          <w:sz w:val="24"/>
          <w:szCs w:val="24"/>
        </w:rPr>
        <w:instrText xml:space="preserve"> ADDIN EN.CITE &lt;EndNote&gt;&lt;Cite&gt;&lt;Author&gt;Hornung&lt;/Author&gt;&lt;Year&gt;2019&lt;/Year&gt;&lt;RecNum&gt;120&lt;/RecNum&gt;&lt;DisplayText&gt;&lt;style face="superscript"&gt;[53]&lt;/style&gt;&lt;/DisplayText&gt;&lt;record&gt;&lt;rec-number&gt;120&lt;/rec-number&gt;&lt;foreign-keys&gt;&lt;key app="EN" db-id="awdrrxf56w52whedwtpvwtxhd09sdzew02vt" timestamp="1574082969"&gt;120&lt;/key&gt;&lt;/foreign-keys&gt;&lt;ref-type name="Journal Article"&gt;17&lt;/ref-type&gt;&lt;contributors&gt;&lt;authors&gt;&lt;author&gt;Hornung, B. V. H.&lt;/author&gt;&lt;author&gt;Zwittink, R. D.&lt;/author&gt;&lt;author&gt;Kuijper, E. J.&lt;/author&gt;&lt;/authors&gt;&lt;/contributors&gt;&lt;auth-address&gt;Department of Medical Microbiology, Leiden University Medical Center, PO Box 9600, 2300RC, Leiden, The Netherlands.&amp;#xD;Center for Microbiome Analyses and Therapeutics, Leiden University Medical Center, PO Box 9600, 2300RC, Leiden, The Netherlands.&amp;#xD;Netherlands Donor Feces Bank, Leiden University Medical Center, PO Box 9600, 2300RC, Leiden, The Netherlands.&lt;/auth-address&gt;&lt;titles&gt;&lt;title&gt;Issues and current standards of controls in microbiome research&lt;/title&gt;&lt;secondary-title&gt;FEMS Microbiol Ecol&lt;/secondary-title&gt;&lt;/titles&gt;&lt;periodical&gt;&lt;full-title&gt;FEMS Microbiol Ecol&lt;/full-title&gt;&lt;/periodical&gt;&lt;volume&gt;95&lt;/volume&gt;&lt;number&gt;5&lt;/number&gt;&lt;edition&gt;2019/04/19&lt;/edition&gt;&lt;keywords&gt;&lt;keyword&gt;best practices&lt;/keyword&gt;&lt;keyword&gt;contamination&lt;/keyword&gt;&lt;keyword&gt;metagenomics&lt;/keyword&gt;&lt;keyword&gt;microbiome&lt;/keyword&gt;&lt;keyword&gt;microbiota&lt;/keyword&gt;&lt;keyword&gt;negative control&lt;/keyword&gt;&lt;keyword&gt;positive control&lt;/keyword&gt;&lt;/keywords&gt;&lt;dates&gt;&lt;year&gt;2019&lt;/year&gt;&lt;pub-dates&gt;&lt;date&gt;May 1&lt;/date&gt;&lt;/pub-dates&gt;&lt;/dates&gt;&lt;isbn&gt;1574-6941 (Electronic)&amp;#xD;0168-6496 (Linking)&lt;/isbn&gt;&lt;accession-num&gt;30997495&lt;/accession-num&gt;&lt;urls&gt;&lt;related-urls&gt;&lt;url&gt;https://www.ncbi.nlm.nih.gov/pubmed/30997495&lt;/url&gt;&lt;/related-urls&gt;&lt;/urls&gt;&lt;custom2&gt;PMC6469980&lt;/custom2&gt;&lt;electronic-resource-num&gt;10.1093/femsec/fiz045&lt;/electronic-resource-num&gt;&lt;/record&gt;&lt;/Cite&gt;&lt;/EndNote&gt;</w:instrText>
      </w:r>
      <w:r w:rsidR="008D71DA" w:rsidRPr="005528AF">
        <w:rPr>
          <w:rFonts w:ascii="Times New Roman" w:hAnsi="Times New Roman" w:cs="Times New Roman"/>
          <w:color w:val="000000" w:themeColor="text1"/>
          <w:sz w:val="24"/>
          <w:szCs w:val="24"/>
        </w:rPr>
        <w:fldChar w:fldCharType="separate"/>
      </w:r>
      <w:r w:rsidR="008D71DA" w:rsidRPr="009C1927">
        <w:rPr>
          <w:rFonts w:ascii="Times New Roman" w:hAnsi="Times New Roman" w:cs="Times New Roman"/>
          <w:noProof/>
          <w:color w:val="000000" w:themeColor="text1"/>
          <w:sz w:val="24"/>
          <w:szCs w:val="24"/>
          <w:vertAlign w:val="superscript"/>
        </w:rPr>
        <w:t>[</w:t>
      </w:r>
      <w:hyperlink w:anchor="_ENREF_53" w:tooltip="Hornung, 2019 #120" w:history="1">
        <w:r w:rsidR="0000551E" w:rsidRPr="009C1927">
          <w:rPr>
            <w:rFonts w:ascii="Times New Roman" w:hAnsi="Times New Roman" w:cs="Times New Roman"/>
            <w:noProof/>
            <w:color w:val="000000" w:themeColor="text1"/>
            <w:sz w:val="24"/>
            <w:szCs w:val="24"/>
            <w:vertAlign w:val="superscript"/>
          </w:rPr>
          <w:t>53</w:t>
        </w:r>
      </w:hyperlink>
      <w:r w:rsidR="008D71DA" w:rsidRPr="009C1927">
        <w:rPr>
          <w:rFonts w:ascii="Times New Roman" w:hAnsi="Times New Roman" w:cs="Times New Roman"/>
          <w:noProof/>
          <w:color w:val="000000" w:themeColor="text1"/>
          <w:sz w:val="24"/>
          <w:szCs w:val="24"/>
          <w:vertAlign w:val="superscript"/>
        </w:rPr>
        <w:t>]</w:t>
      </w:r>
      <w:r w:rsidR="008D71DA" w:rsidRPr="005528AF">
        <w:rPr>
          <w:rFonts w:ascii="Times New Roman" w:hAnsi="Times New Roman" w:cs="Times New Roman"/>
          <w:color w:val="000000" w:themeColor="text1"/>
          <w:sz w:val="24"/>
          <w:szCs w:val="24"/>
        </w:rPr>
        <w:fldChar w:fldCharType="end"/>
      </w:r>
      <w:r w:rsidRPr="00CE4086">
        <w:rPr>
          <w:rFonts w:ascii="Times New Roman" w:hAnsi="Times New Roman" w:cs="Times New Roman" w:hint="eastAsia"/>
          <w:color w:val="000000" w:themeColor="text1"/>
          <w:sz w:val="24"/>
          <w:szCs w:val="24"/>
        </w:rPr>
        <w:t>，</w:t>
      </w:r>
      <w:r w:rsidR="007632D5">
        <w:rPr>
          <w:rFonts w:ascii="Times New Roman" w:hAnsi="Times New Roman" w:cs="Times New Roman" w:hint="eastAsia"/>
          <w:color w:val="000000" w:themeColor="text1"/>
          <w:sz w:val="24"/>
          <w:szCs w:val="24"/>
        </w:rPr>
        <w:t>不过</w:t>
      </w:r>
      <w:r w:rsidRPr="00CE4086">
        <w:rPr>
          <w:rFonts w:ascii="Times New Roman" w:hAnsi="Times New Roman" w:cs="Times New Roman" w:hint="eastAsia"/>
          <w:color w:val="000000" w:themeColor="text1"/>
          <w:sz w:val="24"/>
          <w:szCs w:val="24"/>
        </w:rPr>
        <w:t>可</w:t>
      </w:r>
      <w:r w:rsidR="00CC53F1">
        <w:rPr>
          <w:rFonts w:ascii="Times New Roman" w:hAnsi="Times New Roman" w:cs="Times New Roman" w:hint="eastAsia"/>
          <w:color w:val="000000" w:themeColor="text1"/>
          <w:sz w:val="24"/>
          <w:szCs w:val="24"/>
        </w:rPr>
        <w:t>以</w:t>
      </w:r>
      <w:r w:rsidRPr="00CE4086">
        <w:rPr>
          <w:rFonts w:ascii="Times New Roman" w:hAnsi="Times New Roman" w:cs="Times New Roman" w:hint="eastAsia"/>
          <w:color w:val="000000" w:themeColor="text1"/>
          <w:sz w:val="24"/>
          <w:szCs w:val="24"/>
        </w:rPr>
        <w:t>通过使用阴性和阳性对照来减少这些</w:t>
      </w:r>
      <w:r w:rsidR="007632D5">
        <w:rPr>
          <w:rFonts w:ascii="Times New Roman" w:hAnsi="Times New Roman" w:cs="Times New Roman" w:hint="eastAsia"/>
          <w:color w:val="000000" w:themeColor="text1"/>
          <w:sz w:val="24"/>
          <w:szCs w:val="24"/>
        </w:rPr>
        <w:t>影响</w:t>
      </w:r>
      <w:r w:rsidRPr="00CE4086">
        <w:rPr>
          <w:rFonts w:ascii="Times New Roman" w:hAnsi="Times New Roman" w:cs="Times New Roman" w:hint="eastAsia"/>
          <w:color w:val="000000" w:themeColor="text1"/>
          <w:sz w:val="24"/>
          <w:szCs w:val="24"/>
        </w:rPr>
        <w:t>。不幸的是，以前的研究中只有</w:t>
      </w:r>
      <w:r w:rsidRPr="00CE4086">
        <w:rPr>
          <w:rFonts w:ascii="Times New Roman" w:hAnsi="Times New Roman" w:cs="Times New Roman" w:hint="eastAsia"/>
          <w:color w:val="000000" w:themeColor="text1"/>
          <w:sz w:val="24"/>
          <w:szCs w:val="24"/>
        </w:rPr>
        <w:t>30</w:t>
      </w:r>
      <w:r w:rsidRPr="00CE4086">
        <w:rPr>
          <w:rFonts w:ascii="Times New Roman" w:hAnsi="Times New Roman" w:cs="Times New Roman" w:hint="eastAsia"/>
          <w:color w:val="000000" w:themeColor="text1"/>
          <w:sz w:val="24"/>
          <w:szCs w:val="24"/>
        </w:rPr>
        <w:t>％报告使用</w:t>
      </w:r>
      <w:r w:rsidR="007632D5">
        <w:rPr>
          <w:rFonts w:ascii="Times New Roman" w:hAnsi="Times New Roman" w:cs="Times New Roman" w:hint="eastAsia"/>
          <w:color w:val="000000" w:themeColor="text1"/>
          <w:sz w:val="24"/>
          <w:szCs w:val="24"/>
        </w:rPr>
        <w:t>了</w:t>
      </w:r>
      <w:r w:rsidRPr="00CE4086">
        <w:rPr>
          <w:rFonts w:ascii="Times New Roman" w:hAnsi="Times New Roman" w:cs="Times New Roman" w:hint="eastAsia"/>
          <w:color w:val="000000" w:themeColor="text1"/>
          <w:sz w:val="24"/>
          <w:szCs w:val="24"/>
        </w:rPr>
        <w:t>阴性对照，只有</w:t>
      </w:r>
      <w:r w:rsidRPr="00CE4086">
        <w:rPr>
          <w:rFonts w:ascii="Times New Roman" w:hAnsi="Times New Roman" w:cs="Times New Roman" w:hint="eastAsia"/>
          <w:color w:val="000000" w:themeColor="text1"/>
          <w:sz w:val="24"/>
          <w:szCs w:val="24"/>
        </w:rPr>
        <w:t>10</w:t>
      </w:r>
      <w:r w:rsidRPr="00CE4086">
        <w:rPr>
          <w:rFonts w:ascii="Times New Roman" w:hAnsi="Times New Roman" w:cs="Times New Roman" w:hint="eastAsia"/>
          <w:color w:val="000000" w:themeColor="text1"/>
          <w:sz w:val="24"/>
          <w:szCs w:val="24"/>
        </w:rPr>
        <w:t>％报告使用</w:t>
      </w:r>
      <w:r w:rsidR="007632D5">
        <w:rPr>
          <w:rFonts w:ascii="Times New Roman" w:hAnsi="Times New Roman" w:cs="Times New Roman" w:hint="eastAsia"/>
          <w:color w:val="000000" w:themeColor="text1"/>
          <w:sz w:val="24"/>
          <w:szCs w:val="24"/>
        </w:rPr>
        <w:t>了</w:t>
      </w:r>
      <w:r w:rsidRPr="00CE4086">
        <w:rPr>
          <w:rFonts w:ascii="Times New Roman" w:hAnsi="Times New Roman" w:cs="Times New Roman" w:hint="eastAsia"/>
          <w:color w:val="000000" w:themeColor="text1"/>
          <w:sz w:val="24"/>
          <w:szCs w:val="24"/>
        </w:rPr>
        <w:t>阳性对照</w:t>
      </w:r>
      <w:r w:rsidR="008D71DA" w:rsidRPr="005528AF">
        <w:rPr>
          <w:rFonts w:ascii="Times New Roman" w:hAnsi="Times New Roman" w:cs="Times New Roman"/>
          <w:color w:val="000000" w:themeColor="text1"/>
          <w:sz w:val="24"/>
          <w:szCs w:val="24"/>
        </w:rPr>
        <w:fldChar w:fldCharType="begin"/>
      </w:r>
      <w:r w:rsidR="008D71DA">
        <w:rPr>
          <w:rFonts w:ascii="Times New Roman" w:hAnsi="Times New Roman" w:cs="Times New Roman"/>
          <w:color w:val="000000" w:themeColor="text1"/>
          <w:sz w:val="24"/>
          <w:szCs w:val="24"/>
        </w:rPr>
        <w:instrText xml:space="preserve"> ADDIN EN.CITE &lt;EndNote&gt;&lt;Cite&gt;&lt;Author&gt;Hornung&lt;/Author&gt;&lt;Year&gt;2019&lt;/Year&gt;&lt;RecNum&gt;120&lt;/RecNum&gt;&lt;DisplayText&gt;&lt;style face="superscript"&gt;[53]&lt;/style&gt;&lt;/DisplayText&gt;&lt;record&gt;&lt;rec-number&gt;120&lt;/rec-number&gt;&lt;foreign-keys&gt;&lt;key app="EN" db-id="awdrrxf56w52whedwtpvwtxhd09sdzew02vt" timestamp="1574082969"&gt;120&lt;/key&gt;&lt;/foreign-keys&gt;&lt;ref-type name="Journal Article"&gt;17&lt;/ref-type&gt;&lt;contributors&gt;&lt;authors&gt;&lt;author&gt;Hornung, B. V. H.&lt;/author&gt;&lt;author&gt;Zwittink, R. D.&lt;/author&gt;&lt;author&gt;Kuijper, E. J.&lt;/author&gt;&lt;/authors&gt;&lt;/contributors&gt;&lt;auth-address&gt;Department of Medical Microbiology, Leiden University Medical Center, PO Box 9600, 2300RC, Leiden, The Netherlands.&amp;#xD;Center for Microbiome Analyses and Therapeutics, Leiden University Medical Center, PO Box 9600, 2300RC, Leiden, The Netherlands.&amp;#xD;Netherlands Donor Feces Bank, Leiden University Medical Center, PO Box 9600, 2300RC, Leiden, The Netherlands.&lt;/auth-address&gt;&lt;titles&gt;&lt;title&gt;Issues and current standards of controls in microbiome research&lt;/title&gt;&lt;secondary-title&gt;FEMS Microbiol Ecol&lt;/secondary-title&gt;&lt;/titles&gt;&lt;periodical&gt;&lt;full-title&gt;FEMS Microbiol Ecol&lt;/full-title&gt;&lt;/periodical&gt;&lt;volume&gt;95&lt;/volume&gt;&lt;number&gt;5&lt;/number&gt;&lt;edition&gt;2019/04/19&lt;/edition&gt;&lt;keywords&gt;&lt;keyword&gt;best practices&lt;/keyword&gt;&lt;keyword&gt;contamination&lt;/keyword&gt;&lt;keyword&gt;metagenomics&lt;/keyword&gt;&lt;keyword&gt;microbiome&lt;/keyword&gt;&lt;keyword&gt;microbiota&lt;/keyword&gt;&lt;keyword&gt;negative control&lt;/keyword&gt;&lt;keyword&gt;positive control&lt;/keyword&gt;&lt;/keywords&gt;&lt;dates&gt;&lt;year&gt;2019&lt;/year&gt;&lt;pub-dates&gt;&lt;date&gt;May 1&lt;/date&gt;&lt;/pub-dates&gt;&lt;/dates&gt;&lt;isbn&gt;1574-6941 (Electronic)&amp;#xD;0168-6496 (Linking)&lt;/isbn&gt;&lt;accession-num&gt;30997495&lt;/accession-num&gt;&lt;urls&gt;&lt;related-urls&gt;&lt;url&gt;https://www.ncbi.nlm.nih.gov/pubmed/30997495&lt;/url&gt;&lt;/related-urls&gt;&lt;/urls&gt;&lt;custom2&gt;PMC6469980&lt;/custom2&gt;&lt;electronic-resource-num&gt;10.1093/femsec/fiz045&lt;/electronic-resource-num&gt;&lt;/record&gt;&lt;/Cite&gt;&lt;/EndNote&gt;</w:instrText>
      </w:r>
      <w:r w:rsidR="008D71DA" w:rsidRPr="005528AF">
        <w:rPr>
          <w:rFonts w:ascii="Times New Roman" w:hAnsi="Times New Roman" w:cs="Times New Roman"/>
          <w:color w:val="000000" w:themeColor="text1"/>
          <w:sz w:val="24"/>
          <w:szCs w:val="24"/>
        </w:rPr>
        <w:fldChar w:fldCharType="separate"/>
      </w:r>
      <w:r w:rsidR="008D71DA" w:rsidRPr="009C1927">
        <w:rPr>
          <w:rFonts w:ascii="Times New Roman" w:hAnsi="Times New Roman" w:cs="Times New Roman"/>
          <w:noProof/>
          <w:color w:val="000000" w:themeColor="text1"/>
          <w:sz w:val="24"/>
          <w:szCs w:val="24"/>
          <w:vertAlign w:val="superscript"/>
        </w:rPr>
        <w:t>[</w:t>
      </w:r>
      <w:hyperlink w:anchor="_ENREF_53" w:tooltip="Hornung, 2019 #120" w:history="1">
        <w:r w:rsidR="0000551E" w:rsidRPr="009C1927">
          <w:rPr>
            <w:rFonts w:ascii="Times New Roman" w:hAnsi="Times New Roman" w:cs="Times New Roman"/>
            <w:noProof/>
            <w:color w:val="000000" w:themeColor="text1"/>
            <w:sz w:val="24"/>
            <w:szCs w:val="24"/>
            <w:vertAlign w:val="superscript"/>
          </w:rPr>
          <w:t>53</w:t>
        </w:r>
      </w:hyperlink>
      <w:r w:rsidR="008D71DA" w:rsidRPr="009C1927">
        <w:rPr>
          <w:rFonts w:ascii="Times New Roman" w:hAnsi="Times New Roman" w:cs="Times New Roman"/>
          <w:noProof/>
          <w:color w:val="000000" w:themeColor="text1"/>
          <w:sz w:val="24"/>
          <w:szCs w:val="24"/>
          <w:vertAlign w:val="superscript"/>
        </w:rPr>
        <w:t>]</w:t>
      </w:r>
      <w:r w:rsidR="008D71DA" w:rsidRPr="005528AF">
        <w:rPr>
          <w:rFonts w:ascii="Times New Roman" w:hAnsi="Times New Roman" w:cs="Times New Roman"/>
          <w:color w:val="000000" w:themeColor="text1"/>
          <w:sz w:val="24"/>
          <w:szCs w:val="24"/>
        </w:rPr>
        <w:fldChar w:fldCharType="end"/>
      </w:r>
      <w:r w:rsidRPr="00CE4086">
        <w:rPr>
          <w:rFonts w:ascii="Times New Roman" w:hAnsi="Times New Roman" w:cs="Times New Roman" w:hint="eastAsia"/>
          <w:color w:val="000000" w:themeColor="text1"/>
          <w:sz w:val="24"/>
          <w:szCs w:val="24"/>
        </w:rPr>
        <w:t>。使用对照对于</w:t>
      </w:r>
      <w:r w:rsidR="007632D5">
        <w:rPr>
          <w:rFonts w:ascii="Times New Roman" w:hAnsi="Times New Roman" w:cs="Times New Roman" w:hint="eastAsia"/>
          <w:color w:val="000000" w:themeColor="text1"/>
          <w:sz w:val="24"/>
          <w:szCs w:val="24"/>
        </w:rPr>
        <w:t>准确认识</w:t>
      </w:r>
      <w:r w:rsidRPr="00CE4086">
        <w:rPr>
          <w:rFonts w:ascii="Times New Roman" w:hAnsi="Times New Roman" w:cs="Times New Roman" w:hint="eastAsia"/>
          <w:color w:val="000000" w:themeColor="text1"/>
          <w:sz w:val="24"/>
          <w:szCs w:val="24"/>
        </w:rPr>
        <w:t>微生物组非常重要，尤其是当样</w:t>
      </w:r>
      <w:r w:rsidR="007632D5">
        <w:rPr>
          <w:rFonts w:ascii="Times New Roman" w:hAnsi="Times New Roman" w:cs="Times New Roman" w:hint="eastAsia"/>
          <w:color w:val="000000" w:themeColor="text1"/>
          <w:sz w:val="24"/>
          <w:szCs w:val="24"/>
        </w:rPr>
        <w:t>本</w:t>
      </w:r>
      <w:r w:rsidRPr="00CE4086">
        <w:rPr>
          <w:rFonts w:ascii="Times New Roman" w:hAnsi="Times New Roman" w:cs="Times New Roman" w:hint="eastAsia"/>
          <w:color w:val="000000" w:themeColor="text1"/>
          <w:sz w:val="24"/>
          <w:szCs w:val="24"/>
        </w:rPr>
        <w:t>的微生物</w:t>
      </w:r>
      <w:r w:rsidR="007632D5">
        <w:rPr>
          <w:rFonts w:ascii="Times New Roman" w:hAnsi="Times New Roman" w:cs="Times New Roman" w:hint="eastAsia"/>
          <w:color w:val="000000" w:themeColor="text1"/>
          <w:sz w:val="24"/>
          <w:szCs w:val="24"/>
        </w:rPr>
        <w:t>含</w:t>
      </w:r>
      <w:r w:rsidRPr="00CE4086">
        <w:rPr>
          <w:rFonts w:ascii="Times New Roman" w:hAnsi="Times New Roman" w:cs="Times New Roman" w:hint="eastAsia"/>
          <w:color w:val="000000" w:themeColor="text1"/>
          <w:sz w:val="24"/>
          <w:szCs w:val="24"/>
        </w:rPr>
        <w:t>量较低时。</w:t>
      </w:r>
      <w:r w:rsidR="007632D5">
        <w:rPr>
          <w:rFonts w:ascii="Times New Roman" w:hAnsi="Times New Roman" w:cs="Times New Roman" w:hint="eastAsia"/>
          <w:color w:val="000000" w:themeColor="text1"/>
          <w:sz w:val="24"/>
          <w:szCs w:val="24"/>
        </w:rPr>
        <w:t>以</w:t>
      </w:r>
      <w:r w:rsidRPr="00CE4086">
        <w:rPr>
          <w:rFonts w:ascii="Times New Roman" w:hAnsi="Times New Roman" w:cs="Times New Roman" w:hint="eastAsia"/>
          <w:color w:val="000000" w:themeColor="text1"/>
          <w:sz w:val="24"/>
          <w:szCs w:val="24"/>
        </w:rPr>
        <w:t>前的研究发现，过去被认为是无菌的标本</w:t>
      </w:r>
      <w:r w:rsidR="00CC53F1">
        <w:rPr>
          <w:rFonts w:ascii="Times New Roman" w:hAnsi="Times New Roman" w:cs="Times New Roman" w:hint="eastAsia"/>
          <w:color w:val="000000" w:themeColor="text1"/>
          <w:sz w:val="24"/>
          <w:szCs w:val="24"/>
        </w:rPr>
        <w:t>（</w:t>
      </w:r>
      <w:r w:rsidRPr="00CE4086">
        <w:rPr>
          <w:rFonts w:ascii="Times New Roman" w:hAnsi="Times New Roman" w:cs="Times New Roman" w:hint="eastAsia"/>
          <w:color w:val="000000" w:themeColor="text1"/>
          <w:sz w:val="24"/>
          <w:szCs w:val="24"/>
        </w:rPr>
        <w:t>例如胎盘和</w:t>
      </w:r>
      <w:r w:rsidR="007632D5">
        <w:rPr>
          <w:rFonts w:ascii="Times New Roman" w:hAnsi="Times New Roman" w:cs="Times New Roman" w:hint="eastAsia"/>
          <w:color w:val="000000" w:themeColor="text1"/>
          <w:sz w:val="24"/>
          <w:szCs w:val="24"/>
        </w:rPr>
        <w:t>关节液</w:t>
      </w:r>
      <w:r w:rsidR="00CC53F1">
        <w:rPr>
          <w:rFonts w:ascii="Times New Roman" w:hAnsi="Times New Roman" w:cs="Times New Roman" w:hint="eastAsia"/>
          <w:color w:val="000000" w:themeColor="text1"/>
          <w:sz w:val="24"/>
          <w:szCs w:val="24"/>
        </w:rPr>
        <w:t>）</w:t>
      </w:r>
      <w:r w:rsidRPr="00CE4086">
        <w:rPr>
          <w:rFonts w:ascii="Times New Roman" w:hAnsi="Times New Roman" w:cs="Times New Roman" w:hint="eastAsia"/>
          <w:color w:val="000000" w:themeColor="text1"/>
          <w:sz w:val="24"/>
          <w:szCs w:val="24"/>
        </w:rPr>
        <w:t>可能会被微生物定植</w:t>
      </w:r>
      <w:r w:rsidR="008D71DA" w:rsidRPr="005528AF">
        <w:rPr>
          <w:rFonts w:ascii="Times New Roman" w:hAnsi="Times New Roman" w:cs="Times New Roman"/>
          <w:color w:val="000000" w:themeColor="text1"/>
          <w:sz w:val="24"/>
          <w:szCs w:val="24"/>
        </w:rPr>
        <w:fldChar w:fldCharType="begin">
          <w:fldData xml:space="preserve">PEVuZE5vdGU+PENpdGU+PEF1dGhvcj5BYWdhYXJkPC9BdXRob3I+PFllYXI+MjAxNDwvWWVhcj48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</w:fldData>
        </w:fldChar>
      </w:r>
      <w:r w:rsidR="008D71DA">
        <w:rPr>
          <w:rFonts w:ascii="Times New Roman" w:hAnsi="Times New Roman" w:cs="Times New Roman"/>
          <w:color w:val="000000" w:themeColor="text1"/>
          <w:sz w:val="24"/>
          <w:szCs w:val="24"/>
        </w:rPr>
        <w:instrText xml:space="preserve"> ADDIN EN.CITE </w:instrText>
      </w:r>
      <w:r w:rsidR="008D71DA">
        <w:rPr>
          <w:rFonts w:ascii="Times New Roman" w:hAnsi="Times New Roman" w:cs="Times New Roman"/>
          <w:color w:val="000000" w:themeColor="text1"/>
          <w:sz w:val="24"/>
          <w:szCs w:val="24"/>
        </w:rPr>
        <w:fldChar w:fldCharType="begin">
          <w:fldData xml:space="preserve">PEVuZE5vdGU+PENpdGU+PEF1dGhvcj5BYWdhYXJkPC9BdXRob3I+PFllYXI+MjAxNDwvWWVhcj48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</w:fldData>
        </w:fldChar>
      </w:r>
      <w:r w:rsidR="008D71DA">
        <w:rPr>
          <w:rFonts w:ascii="Times New Roman" w:hAnsi="Times New Roman" w:cs="Times New Roman"/>
          <w:color w:val="000000" w:themeColor="text1"/>
          <w:sz w:val="24"/>
          <w:szCs w:val="24"/>
        </w:rPr>
        <w:instrText xml:space="preserve"> ADDIN EN.CITE.DATA </w:instrText>
      </w:r>
      <w:r w:rsidR="008D71DA">
        <w:rPr>
          <w:rFonts w:ascii="Times New Roman" w:hAnsi="Times New Roman" w:cs="Times New Roman"/>
          <w:color w:val="000000" w:themeColor="text1"/>
          <w:sz w:val="24"/>
          <w:szCs w:val="24"/>
        </w:rPr>
      </w:r>
      <w:r w:rsidR="008D71DA">
        <w:rPr>
          <w:rFonts w:ascii="Times New Roman" w:hAnsi="Times New Roman" w:cs="Times New Roman"/>
          <w:color w:val="000000" w:themeColor="text1"/>
          <w:sz w:val="24"/>
          <w:szCs w:val="24"/>
        </w:rPr>
        <w:fldChar w:fldCharType="end"/>
      </w:r>
      <w:r w:rsidR="008D71DA" w:rsidRPr="005528AF">
        <w:rPr>
          <w:rFonts w:ascii="Times New Roman" w:hAnsi="Times New Roman" w:cs="Times New Roman"/>
          <w:color w:val="000000" w:themeColor="text1"/>
          <w:sz w:val="24"/>
          <w:szCs w:val="24"/>
        </w:rPr>
      </w:r>
      <w:r w:rsidR="008D71DA" w:rsidRPr="005528AF">
        <w:rPr>
          <w:rFonts w:ascii="Times New Roman" w:hAnsi="Times New Roman" w:cs="Times New Roman"/>
          <w:color w:val="000000" w:themeColor="text1"/>
          <w:sz w:val="24"/>
          <w:szCs w:val="24"/>
        </w:rPr>
        <w:fldChar w:fldCharType="separate"/>
      </w:r>
      <w:r w:rsidR="008D71DA" w:rsidRPr="008D71DA">
        <w:rPr>
          <w:rFonts w:ascii="Times New Roman" w:hAnsi="Times New Roman" w:cs="Times New Roman"/>
          <w:noProof/>
          <w:color w:val="000000" w:themeColor="text1"/>
          <w:sz w:val="24"/>
          <w:szCs w:val="24"/>
          <w:vertAlign w:val="superscript"/>
        </w:rPr>
        <w:t>[</w:t>
      </w:r>
      <w:hyperlink w:anchor="_ENREF_54" w:tooltip="Aagaard, 2014 #193" w:history="1">
        <w:r w:rsidR="0000551E" w:rsidRPr="008D71DA">
          <w:rPr>
            <w:rFonts w:ascii="Times New Roman" w:hAnsi="Times New Roman" w:cs="Times New Roman"/>
            <w:noProof/>
            <w:color w:val="000000" w:themeColor="text1"/>
            <w:sz w:val="24"/>
            <w:szCs w:val="24"/>
            <w:vertAlign w:val="superscript"/>
          </w:rPr>
          <w:t>54</w:t>
        </w:r>
      </w:hyperlink>
      <w:r w:rsidR="008D71DA" w:rsidRPr="008D71DA">
        <w:rPr>
          <w:rFonts w:ascii="Times New Roman" w:hAnsi="Times New Roman" w:cs="Times New Roman"/>
          <w:noProof/>
          <w:color w:val="000000" w:themeColor="text1"/>
          <w:sz w:val="24"/>
          <w:szCs w:val="24"/>
          <w:vertAlign w:val="superscript"/>
        </w:rPr>
        <w:t>]</w:t>
      </w:r>
      <w:r w:rsidR="008D71DA" w:rsidRPr="005528AF">
        <w:rPr>
          <w:rFonts w:ascii="Times New Roman" w:hAnsi="Times New Roman" w:cs="Times New Roman"/>
          <w:color w:val="000000" w:themeColor="text1"/>
          <w:sz w:val="24"/>
          <w:szCs w:val="24"/>
        </w:rPr>
        <w:fldChar w:fldCharType="end"/>
      </w:r>
      <w:r w:rsidRPr="00CE4086">
        <w:rPr>
          <w:rFonts w:ascii="Times New Roman" w:hAnsi="Times New Roman" w:cs="Times New Roman" w:hint="eastAsia"/>
          <w:color w:val="000000" w:themeColor="text1"/>
          <w:sz w:val="24"/>
          <w:szCs w:val="24"/>
        </w:rPr>
        <w:t>。但是，这些</w:t>
      </w:r>
      <w:r w:rsidR="007632D5">
        <w:rPr>
          <w:rFonts w:ascii="Times New Roman" w:hAnsi="Times New Roman" w:cs="Times New Roman" w:hint="eastAsia"/>
          <w:color w:val="000000" w:themeColor="text1"/>
          <w:sz w:val="24"/>
          <w:szCs w:val="24"/>
        </w:rPr>
        <w:t>阳性</w:t>
      </w:r>
      <w:r w:rsidRPr="00CE4086">
        <w:rPr>
          <w:rFonts w:ascii="Times New Roman" w:hAnsi="Times New Roman" w:cs="Times New Roman" w:hint="eastAsia"/>
          <w:color w:val="000000" w:themeColor="text1"/>
          <w:sz w:val="24"/>
          <w:szCs w:val="24"/>
        </w:rPr>
        <w:t>的结果可能是由其他因素</w:t>
      </w:r>
      <w:r w:rsidR="007632D5">
        <w:rPr>
          <w:rFonts w:ascii="Times New Roman" w:hAnsi="Times New Roman" w:cs="Times New Roman" w:hint="eastAsia"/>
          <w:color w:val="000000" w:themeColor="text1"/>
          <w:sz w:val="24"/>
          <w:szCs w:val="24"/>
        </w:rPr>
        <w:t>导致</w:t>
      </w:r>
      <w:r w:rsidRPr="00CE4086">
        <w:rPr>
          <w:rFonts w:ascii="Times New Roman" w:hAnsi="Times New Roman" w:cs="Times New Roman" w:hint="eastAsia"/>
          <w:color w:val="000000" w:themeColor="text1"/>
          <w:sz w:val="24"/>
          <w:szCs w:val="24"/>
        </w:rPr>
        <w:t>的，例如污染。有趣的是，这些低生物</w:t>
      </w:r>
      <w:r w:rsidR="007632D5">
        <w:rPr>
          <w:rFonts w:ascii="Times New Roman" w:hAnsi="Times New Roman" w:cs="Times New Roman" w:hint="eastAsia"/>
          <w:color w:val="000000" w:themeColor="text1"/>
          <w:sz w:val="24"/>
          <w:szCs w:val="24"/>
        </w:rPr>
        <w:t>含</w:t>
      </w:r>
      <w:r w:rsidRPr="00CE4086">
        <w:rPr>
          <w:rFonts w:ascii="Times New Roman" w:hAnsi="Times New Roman" w:cs="Times New Roman" w:hint="eastAsia"/>
          <w:color w:val="000000" w:themeColor="text1"/>
          <w:sz w:val="24"/>
          <w:szCs w:val="24"/>
        </w:rPr>
        <w:t>量标本在采用阴性和</w:t>
      </w:r>
      <w:r w:rsidR="007632D5">
        <w:rPr>
          <w:rFonts w:ascii="Times New Roman" w:hAnsi="Times New Roman" w:cs="Times New Roman" w:hint="eastAsia"/>
          <w:color w:val="000000" w:themeColor="text1"/>
          <w:sz w:val="24"/>
          <w:szCs w:val="24"/>
        </w:rPr>
        <w:t>／</w:t>
      </w:r>
      <w:r w:rsidRPr="00CE4086">
        <w:rPr>
          <w:rFonts w:ascii="Times New Roman" w:hAnsi="Times New Roman" w:cs="Times New Roman" w:hint="eastAsia"/>
          <w:color w:val="000000" w:themeColor="text1"/>
          <w:sz w:val="24"/>
          <w:szCs w:val="24"/>
        </w:rPr>
        <w:t>或阳性对照</w:t>
      </w:r>
      <w:r w:rsidR="008D71DA">
        <w:rPr>
          <w:rFonts w:ascii="Times New Roman" w:hAnsi="Times New Roman" w:cs="Times New Roman" w:hint="eastAsia"/>
          <w:color w:val="000000" w:themeColor="text1"/>
          <w:sz w:val="24"/>
          <w:szCs w:val="24"/>
        </w:rPr>
        <w:t>后</w:t>
      </w:r>
      <w:r w:rsidRPr="00CE4086">
        <w:rPr>
          <w:rFonts w:ascii="Times New Roman" w:hAnsi="Times New Roman" w:cs="Times New Roman" w:hint="eastAsia"/>
          <w:color w:val="000000" w:themeColor="text1"/>
          <w:sz w:val="24"/>
          <w:szCs w:val="24"/>
        </w:rPr>
        <w:t>已被证明是无菌的</w:t>
      </w:r>
      <w:r w:rsidR="0098769F" w:rsidRPr="005528AF">
        <w:rPr>
          <w:rFonts w:ascii="Times New Roman" w:hAnsi="Times New Roman" w:cs="Times New Roman"/>
          <w:color w:val="000000" w:themeColor="text1"/>
          <w:sz w:val="24"/>
          <w:szCs w:val="24"/>
        </w:rPr>
        <w:fldChar w:fldCharType="begin">
          <w:fldData xml:space="preserve">PEVuZE5vdGU+PENpdGU+PEF1dGhvcj5kZSBHb2ZmYXU8L0F1dGhvcj48WWVhcj4yMDE5PC9ZZWFy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</w:fldData>
        </w:fldChar>
      </w:r>
      <w:r w:rsidR="0098769F">
        <w:rPr>
          <w:rFonts w:ascii="Times New Roman" w:hAnsi="Times New Roman" w:cs="Times New Roman"/>
          <w:color w:val="000000" w:themeColor="text1"/>
          <w:sz w:val="24"/>
          <w:szCs w:val="24"/>
        </w:rPr>
        <w:instrText xml:space="preserve"> ADDIN EN.CITE </w:instrText>
      </w:r>
      <w:r w:rsidR="0098769F">
        <w:rPr>
          <w:rFonts w:ascii="Times New Roman" w:hAnsi="Times New Roman" w:cs="Times New Roman"/>
          <w:color w:val="000000" w:themeColor="text1"/>
          <w:sz w:val="24"/>
          <w:szCs w:val="24"/>
        </w:rPr>
        <w:fldChar w:fldCharType="begin">
          <w:fldData xml:space="preserve">PEVuZE5vdGU+PENpdGU+PEF1dGhvcj5kZSBHb2ZmYXU8L0F1dGhvcj48WWVhcj4yMDE5PC9ZZWFy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</w:fldData>
        </w:fldChar>
      </w:r>
      <w:r w:rsidR="0098769F">
        <w:rPr>
          <w:rFonts w:ascii="Times New Roman" w:hAnsi="Times New Roman" w:cs="Times New Roman"/>
          <w:color w:val="000000" w:themeColor="text1"/>
          <w:sz w:val="24"/>
          <w:szCs w:val="24"/>
        </w:rPr>
        <w:instrText xml:space="preserve"> ADDIN EN.CITE.DATA </w:instrText>
      </w:r>
      <w:r w:rsidR="0098769F">
        <w:rPr>
          <w:rFonts w:ascii="Times New Roman" w:hAnsi="Times New Roman" w:cs="Times New Roman"/>
          <w:color w:val="000000" w:themeColor="text1"/>
          <w:sz w:val="24"/>
          <w:szCs w:val="24"/>
        </w:rPr>
      </w:r>
      <w:r w:rsidR="0098769F">
        <w:rPr>
          <w:rFonts w:ascii="Times New Roman" w:hAnsi="Times New Roman" w:cs="Times New Roman"/>
          <w:color w:val="000000" w:themeColor="text1"/>
          <w:sz w:val="24"/>
          <w:szCs w:val="24"/>
        </w:rPr>
        <w:fldChar w:fldCharType="end"/>
      </w:r>
      <w:r w:rsidR="0098769F" w:rsidRPr="005528AF">
        <w:rPr>
          <w:rFonts w:ascii="Times New Roman" w:hAnsi="Times New Roman" w:cs="Times New Roman"/>
          <w:color w:val="000000" w:themeColor="text1"/>
          <w:sz w:val="24"/>
          <w:szCs w:val="24"/>
        </w:rPr>
      </w:r>
      <w:r w:rsidR="0098769F" w:rsidRPr="005528AF">
        <w:rPr>
          <w:rFonts w:ascii="Times New Roman" w:hAnsi="Times New Roman" w:cs="Times New Roman"/>
          <w:color w:val="000000" w:themeColor="text1"/>
          <w:sz w:val="24"/>
          <w:szCs w:val="24"/>
        </w:rPr>
        <w:fldChar w:fldCharType="separate"/>
      </w:r>
      <w:r w:rsidR="0098769F" w:rsidRPr="0098769F">
        <w:rPr>
          <w:rFonts w:ascii="Times New Roman" w:hAnsi="Times New Roman" w:cs="Times New Roman"/>
          <w:noProof/>
          <w:color w:val="000000" w:themeColor="text1"/>
          <w:sz w:val="24"/>
          <w:szCs w:val="24"/>
          <w:vertAlign w:val="superscript"/>
        </w:rPr>
        <w:t>[</w:t>
      </w:r>
      <w:hyperlink w:anchor="_ENREF_55" w:tooltip="de Goffau, 2019 #124" w:history="1">
        <w:r w:rsidR="0000551E" w:rsidRPr="0098769F">
          <w:rPr>
            <w:rFonts w:ascii="Times New Roman" w:hAnsi="Times New Roman" w:cs="Times New Roman"/>
            <w:noProof/>
            <w:color w:val="000000" w:themeColor="text1"/>
            <w:sz w:val="24"/>
            <w:szCs w:val="24"/>
            <w:vertAlign w:val="superscript"/>
          </w:rPr>
          <w:t>55</w:t>
        </w:r>
      </w:hyperlink>
      <w:r w:rsidR="0098769F" w:rsidRPr="0098769F">
        <w:rPr>
          <w:rFonts w:ascii="Times New Roman" w:hAnsi="Times New Roman" w:cs="Times New Roman"/>
          <w:noProof/>
          <w:color w:val="000000" w:themeColor="text1"/>
          <w:sz w:val="24"/>
          <w:szCs w:val="24"/>
          <w:vertAlign w:val="superscript"/>
        </w:rPr>
        <w:t>]</w:t>
      </w:r>
      <w:r w:rsidR="0098769F" w:rsidRPr="005528AF">
        <w:rPr>
          <w:rFonts w:ascii="Times New Roman" w:hAnsi="Times New Roman" w:cs="Times New Roman"/>
          <w:color w:val="000000" w:themeColor="text1"/>
          <w:sz w:val="24"/>
          <w:szCs w:val="24"/>
        </w:rPr>
        <w:fldChar w:fldCharType="end"/>
      </w:r>
      <w:r w:rsidRPr="00CE4086">
        <w:rPr>
          <w:rFonts w:ascii="Times New Roman" w:hAnsi="Times New Roman" w:cs="Times New Roman" w:hint="eastAsia"/>
          <w:color w:val="000000" w:themeColor="text1"/>
          <w:sz w:val="24"/>
          <w:szCs w:val="24"/>
        </w:rPr>
        <w:t>。因此，我们建议当样本为低生物</w:t>
      </w:r>
      <w:r w:rsidR="005D2640">
        <w:rPr>
          <w:rFonts w:ascii="Times New Roman" w:hAnsi="Times New Roman" w:cs="Times New Roman" w:hint="eastAsia"/>
          <w:color w:val="000000" w:themeColor="text1"/>
          <w:sz w:val="24"/>
          <w:szCs w:val="24"/>
        </w:rPr>
        <w:t>含</w:t>
      </w:r>
      <w:r w:rsidRPr="00CE4086">
        <w:rPr>
          <w:rFonts w:ascii="Times New Roman" w:hAnsi="Times New Roman" w:cs="Times New Roman" w:hint="eastAsia"/>
          <w:color w:val="000000" w:themeColor="text1"/>
          <w:sz w:val="24"/>
          <w:szCs w:val="24"/>
        </w:rPr>
        <w:t>量样本（例如血液</w:t>
      </w:r>
      <w:r w:rsidR="005D2640">
        <w:rPr>
          <w:rFonts w:ascii="Times New Roman" w:hAnsi="Times New Roman" w:cs="Times New Roman" w:hint="eastAsia"/>
          <w:color w:val="000000" w:themeColor="text1"/>
          <w:sz w:val="24"/>
          <w:szCs w:val="24"/>
        </w:rPr>
        <w:t>、</w:t>
      </w:r>
      <w:r w:rsidRPr="00CE4086">
        <w:rPr>
          <w:rFonts w:ascii="Times New Roman" w:hAnsi="Times New Roman" w:cs="Times New Roman" w:hint="eastAsia"/>
          <w:color w:val="000000" w:themeColor="text1"/>
          <w:sz w:val="24"/>
          <w:szCs w:val="24"/>
        </w:rPr>
        <w:t>羊水</w:t>
      </w:r>
      <w:r w:rsidR="005D2640">
        <w:rPr>
          <w:rFonts w:ascii="Times New Roman" w:hAnsi="Times New Roman" w:cs="Times New Roman" w:hint="eastAsia"/>
          <w:color w:val="000000" w:themeColor="text1"/>
          <w:sz w:val="24"/>
          <w:szCs w:val="24"/>
        </w:rPr>
        <w:t>、</w:t>
      </w:r>
      <w:r w:rsidRPr="00CE4086">
        <w:rPr>
          <w:rFonts w:ascii="Times New Roman" w:hAnsi="Times New Roman" w:cs="Times New Roman" w:hint="eastAsia"/>
          <w:color w:val="000000" w:themeColor="text1"/>
          <w:sz w:val="24"/>
          <w:szCs w:val="24"/>
        </w:rPr>
        <w:t>脑脊液</w:t>
      </w:r>
      <w:r w:rsidR="005D2640">
        <w:rPr>
          <w:rFonts w:ascii="Times New Roman" w:hAnsi="Times New Roman" w:cs="Times New Roman" w:hint="eastAsia"/>
          <w:color w:val="000000" w:themeColor="text1"/>
          <w:sz w:val="24"/>
          <w:szCs w:val="24"/>
        </w:rPr>
        <w:t>、关节液</w:t>
      </w:r>
      <w:r w:rsidRPr="00CE4086">
        <w:rPr>
          <w:rFonts w:ascii="Times New Roman" w:hAnsi="Times New Roman" w:cs="Times New Roman" w:hint="eastAsia"/>
          <w:color w:val="000000" w:themeColor="text1"/>
          <w:sz w:val="24"/>
          <w:szCs w:val="24"/>
        </w:rPr>
        <w:t>和胎盘</w:t>
      </w:r>
      <w:r w:rsidR="00FA5261">
        <w:rPr>
          <w:rFonts w:ascii="Times New Roman" w:hAnsi="Times New Roman" w:cs="Times New Roman" w:hint="eastAsia"/>
          <w:color w:val="000000" w:themeColor="text1"/>
          <w:sz w:val="24"/>
          <w:szCs w:val="24"/>
        </w:rPr>
        <w:t>等</w:t>
      </w:r>
      <w:r w:rsidRPr="00CE4086">
        <w:rPr>
          <w:rFonts w:ascii="Times New Roman" w:hAnsi="Times New Roman" w:cs="Times New Roman" w:hint="eastAsia"/>
          <w:color w:val="000000" w:themeColor="text1"/>
          <w:sz w:val="24"/>
          <w:szCs w:val="24"/>
        </w:rPr>
        <w:t>）时，应考虑</w:t>
      </w:r>
      <w:r w:rsidR="005D2640">
        <w:rPr>
          <w:rFonts w:ascii="Times New Roman" w:hAnsi="Times New Roman" w:cs="Times New Roman" w:hint="eastAsia"/>
          <w:color w:val="000000" w:themeColor="text1"/>
          <w:sz w:val="24"/>
          <w:szCs w:val="24"/>
        </w:rPr>
        <w:t>使用</w:t>
      </w:r>
      <w:r w:rsidRPr="00CE4086">
        <w:rPr>
          <w:rFonts w:ascii="Times New Roman" w:hAnsi="Times New Roman" w:cs="Times New Roman" w:hint="eastAsia"/>
          <w:color w:val="000000" w:themeColor="text1"/>
          <w:sz w:val="24"/>
          <w:szCs w:val="24"/>
        </w:rPr>
        <w:t>阴性和阳性对照。值得注意的是，阴性对照和阳性对照在病毒学研究中也很重要，因为病毒和</w:t>
      </w:r>
      <w:r w:rsidR="005D2640">
        <w:rPr>
          <w:rFonts w:ascii="Times New Roman" w:hAnsi="Times New Roman" w:cs="Times New Roman" w:hint="eastAsia"/>
          <w:color w:val="000000" w:themeColor="text1"/>
          <w:sz w:val="24"/>
          <w:szCs w:val="24"/>
        </w:rPr>
        <w:t>细菌</w:t>
      </w:r>
      <w:r w:rsidRPr="00CE4086">
        <w:rPr>
          <w:rFonts w:ascii="Times New Roman" w:hAnsi="Times New Roman" w:cs="Times New Roman" w:hint="eastAsia"/>
          <w:color w:val="000000" w:themeColor="text1"/>
          <w:sz w:val="24"/>
          <w:szCs w:val="24"/>
        </w:rPr>
        <w:t>通常是同时进行</w:t>
      </w:r>
      <w:r w:rsidR="005D2640">
        <w:rPr>
          <w:rFonts w:ascii="Times New Roman" w:hAnsi="Times New Roman" w:cs="Times New Roman" w:hint="eastAsia"/>
          <w:color w:val="000000" w:themeColor="text1"/>
          <w:sz w:val="24"/>
          <w:szCs w:val="24"/>
        </w:rPr>
        <w:t>检测</w:t>
      </w:r>
      <w:r w:rsidRPr="00CE4086">
        <w:rPr>
          <w:rFonts w:ascii="Times New Roman" w:hAnsi="Times New Roman" w:cs="Times New Roman" w:hint="eastAsia"/>
          <w:color w:val="000000" w:themeColor="text1"/>
          <w:sz w:val="24"/>
          <w:szCs w:val="24"/>
        </w:rPr>
        <w:t>的</w:t>
      </w:r>
      <w:r w:rsidR="0098769F" w:rsidRPr="005528AF">
        <w:rPr>
          <w:rFonts w:ascii="Times New Roman" w:hAnsi="Times New Roman" w:cs="Times New Roman"/>
          <w:color w:val="000000" w:themeColor="text1"/>
          <w:sz w:val="24"/>
          <w:szCs w:val="24"/>
        </w:rPr>
        <w:fldChar w:fldCharType="begin"/>
      </w:r>
      <w:r w:rsidR="0098769F">
        <w:rPr>
          <w:rFonts w:ascii="Times New Roman" w:hAnsi="Times New Roman" w:cs="Times New Roman"/>
          <w:color w:val="000000" w:themeColor="text1"/>
          <w:sz w:val="24"/>
          <w:szCs w:val="24"/>
        </w:rPr>
        <w:instrText xml:space="preserve"> ADDIN EN.CITE &lt;EndNote&gt;&lt;Cite&gt;&lt;Author&gt;Santiago-Rodriguez&lt;/Author&gt;&lt;Year&gt;2019&lt;/Year&gt;&lt;RecNum&gt;234&lt;/RecNum&gt;&lt;DisplayText&gt;&lt;style face="superscript"&gt;[16]&lt;/style&gt;&lt;/DisplayText&gt;&lt;record&gt;&lt;rec-number&gt;234&lt;/rec-number&gt;&lt;foreign-keys&gt;&lt;key app="EN" db-id="awdrrxf56w52whedwtpvwtxhd09sdzew02vt" timestamp="1585121003"&gt;234&lt;/key&gt;&lt;/foreign-keys&gt;&lt;ref-type name="Journal Article"&gt;17&lt;/ref-type&gt;&lt;contributors&gt;&lt;authors&gt;&lt;author&gt;Santiago-Rodriguez, T. M.&lt;/author&gt;&lt;author&gt;Hollister, E. B.&lt;/author&gt;&lt;/authors&gt;&lt;/contributors&gt;&lt;auth-address&gt;Diversigen Inc., 2450 Holcombe Blvd, Suite BCMA, 77021 Houston, TX, USA. trodriguez@diversigen.com.&amp;#xD;Diversigen Inc., 2450 Holcombe Blvd, Suite BCMA, 77021 Houston, TX, USA. ehollister@diversigen.com.&lt;/auth-address&gt;&lt;titles&gt;&lt;title&gt;Human Virome and Disease: High-Throughput Sequencing for Virus Discovery, Identification of Phage-Bacteria Dysbiosis and Development of Therapeutic Approaches with Emphasis on the Human Gut&lt;/title&gt;&lt;secondary-title&gt;Viruses&lt;/secondary-title&gt;&lt;/titles&gt;&lt;periodical&gt;&lt;full-title&gt;Viruses&lt;/full-title&gt;&lt;/periodical&gt;&lt;volume&gt;11&lt;/volume&gt;&lt;number&gt;7&lt;/number&gt;&lt;edition&gt;2019/07/22&lt;/edition&gt;&lt;keywords&gt;&lt;keyword&gt;microbiome&lt;/keyword&gt;&lt;keyword&gt;phage therapy&lt;/keyword&gt;&lt;keyword&gt;viral mock communities&lt;/keyword&gt;&lt;keyword&gt;virome&lt;/keyword&gt;&lt;/keywords&gt;&lt;dates&gt;&lt;year&gt;2019&lt;/year&gt;&lt;pub-dates&gt;&lt;date&gt;Jul 18&lt;/date&gt;&lt;/pub-dates&gt;&lt;/dates&gt;&lt;isbn&gt;1999-4915 (Electronic)&amp;#xD;1999-4915 (Linking)&lt;/isbn&gt;&lt;accession-num&gt;31323792&lt;/accession-num&gt;&lt;urls&gt;&lt;related-urls&gt;&lt;url&gt;https://www.ncbi.nlm.nih.gov/pubmed/31323792&lt;/url&gt;&lt;/related-urls&gt;&lt;/urls&gt;&lt;custom2&gt;PMC6669467&lt;/custom2&gt;&lt;electronic-resource-num&gt;10.3390/v11070656&lt;/electronic-resource-num&gt;&lt;/record&gt;&lt;/Cite&gt;&lt;/EndNote&gt;</w:instrText>
      </w:r>
      <w:r w:rsidR="0098769F" w:rsidRPr="005528AF">
        <w:rPr>
          <w:rFonts w:ascii="Times New Roman" w:hAnsi="Times New Roman" w:cs="Times New Roman"/>
          <w:color w:val="000000" w:themeColor="text1"/>
          <w:sz w:val="24"/>
          <w:szCs w:val="24"/>
        </w:rPr>
        <w:fldChar w:fldCharType="separate"/>
      </w:r>
      <w:r w:rsidR="0098769F" w:rsidRPr="009C1927">
        <w:rPr>
          <w:rFonts w:ascii="Times New Roman" w:hAnsi="Times New Roman" w:cs="Times New Roman"/>
          <w:noProof/>
          <w:color w:val="000000" w:themeColor="text1"/>
          <w:sz w:val="24"/>
          <w:szCs w:val="24"/>
          <w:vertAlign w:val="superscript"/>
        </w:rPr>
        <w:t>[</w:t>
      </w:r>
      <w:hyperlink w:anchor="_ENREF_16" w:tooltip="Santiago-Rodriguez, 2019 #234" w:history="1">
        <w:r w:rsidR="0000551E" w:rsidRPr="009C1927">
          <w:rPr>
            <w:rFonts w:ascii="Times New Roman" w:hAnsi="Times New Roman" w:cs="Times New Roman"/>
            <w:noProof/>
            <w:color w:val="000000" w:themeColor="text1"/>
            <w:sz w:val="24"/>
            <w:szCs w:val="24"/>
            <w:vertAlign w:val="superscript"/>
          </w:rPr>
          <w:t>16</w:t>
        </w:r>
      </w:hyperlink>
      <w:r w:rsidR="0098769F" w:rsidRPr="009C1927">
        <w:rPr>
          <w:rFonts w:ascii="Times New Roman" w:hAnsi="Times New Roman" w:cs="Times New Roman"/>
          <w:noProof/>
          <w:color w:val="000000" w:themeColor="text1"/>
          <w:sz w:val="24"/>
          <w:szCs w:val="24"/>
          <w:vertAlign w:val="superscript"/>
        </w:rPr>
        <w:t>]</w:t>
      </w:r>
      <w:r w:rsidR="0098769F" w:rsidRPr="005528AF">
        <w:rPr>
          <w:rFonts w:ascii="Times New Roman" w:hAnsi="Times New Roman" w:cs="Times New Roman"/>
          <w:color w:val="000000" w:themeColor="text1"/>
          <w:sz w:val="24"/>
          <w:szCs w:val="24"/>
        </w:rPr>
        <w:fldChar w:fldCharType="end"/>
      </w:r>
      <w:r w:rsidRPr="00CE4086">
        <w:rPr>
          <w:rFonts w:ascii="Times New Roman" w:hAnsi="Times New Roman" w:cs="Times New Roman" w:hint="eastAsia"/>
          <w:color w:val="000000" w:themeColor="text1"/>
          <w:sz w:val="24"/>
          <w:szCs w:val="24"/>
        </w:rPr>
        <w:t>。此外，</w:t>
      </w:r>
      <w:r w:rsidRPr="00CE4086">
        <w:rPr>
          <w:rFonts w:ascii="Times New Roman" w:hAnsi="Times New Roman" w:cs="Times New Roman" w:hint="eastAsia"/>
          <w:color w:val="000000" w:themeColor="text1"/>
          <w:sz w:val="24"/>
          <w:szCs w:val="24"/>
        </w:rPr>
        <w:t>R</w:t>
      </w:r>
      <w:r w:rsidRPr="00CE4086">
        <w:rPr>
          <w:rFonts w:ascii="Times New Roman" w:hAnsi="Times New Roman" w:cs="Times New Roman" w:hint="eastAsia"/>
          <w:color w:val="000000" w:themeColor="text1"/>
          <w:sz w:val="24"/>
          <w:szCs w:val="24"/>
        </w:rPr>
        <w:t>包</w:t>
      </w:r>
      <w:proofErr w:type="spellStart"/>
      <w:r w:rsidR="005D2640" w:rsidRPr="005528AF">
        <w:rPr>
          <w:rFonts w:ascii="Times New Roman" w:hAnsi="Times New Roman" w:cs="Times New Roman"/>
          <w:i/>
          <w:iCs/>
          <w:color w:val="000000" w:themeColor="text1"/>
          <w:sz w:val="24"/>
          <w:szCs w:val="24"/>
        </w:rPr>
        <w:t>decontam</w:t>
      </w:r>
      <w:proofErr w:type="spellEnd"/>
      <w:r w:rsidRPr="00CE4086">
        <w:rPr>
          <w:rFonts w:ascii="Times New Roman" w:hAnsi="Times New Roman" w:cs="Times New Roman" w:hint="eastAsia"/>
          <w:color w:val="000000" w:themeColor="text1"/>
          <w:sz w:val="24"/>
          <w:szCs w:val="24"/>
        </w:rPr>
        <w:t>可用于鉴定和去除</w:t>
      </w:r>
      <w:r w:rsidR="00A52BD5">
        <w:rPr>
          <w:rFonts w:ascii="Times New Roman" w:hAnsi="Times New Roman" w:cs="Times New Roman" w:hint="eastAsia"/>
          <w:color w:val="000000" w:themeColor="text1"/>
          <w:sz w:val="24"/>
          <w:szCs w:val="24"/>
        </w:rPr>
        <w:t>扩增子</w:t>
      </w:r>
      <w:r w:rsidRPr="00CE4086">
        <w:rPr>
          <w:rFonts w:ascii="Times New Roman" w:hAnsi="Times New Roman" w:cs="Times New Roman" w:hint="eastAsia"/>
          <w:color w:val="000000" w:themeColor="text1"/>
          <w:sz w:val="24"/>
          <w:szCs w:val="24"/>
        </w:rPr>
        <w:t>和宏基因组学数据中的污染物序列</w:t>
      </w:r>
      <w:r w:rsidR="0098769F" w:rsidRPr="005528AF">
        <w:rPr>
          <w:rFonts w:ascii="Times New Roman" w:hAnsi="Times New Roman" w:cs="Times New Roman"/>
          <w:color w:val="000000" w:themeColor="text1"/>
          <w:sz w:val="24"/>
          <w:szCs w:val="24"/>
        </w:rPr>
        <w:fldChar w:fldCharType="begin">
          <w:fldData xml:space="preserve">PEVuZE5vdGU+PENpdGU+PEF1dGhvcj5EYXZpczwvQXV0aG9yPjxZZWFyPjIwMTg8L1llYXI+PFJl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</w:fldData>
        </w:fldChar>
      </w:r>
      <w:r w:rsidR="0098769F">
        <w:rPr>
          <w:rFonts w:ascii="Times New Roman" w:hAnsi="Times New Roman" w:cs="Times New Roman"/>
          <w:color w:val="000000" w:themeColor="text1"/>
          <w:sz w:val="24"/>
          <w:szCs w:val="24"/>
        </w:rPr>
        <w:instrText xml:space="preserve"> ADDIN EN.CITE </w:instrText>
      </w:r>
      <w:r w:rsidR="0098769F">
        <w:rPr>
          <w:rFonts w:ascii="Times New Roman" w:hAnsi="Times New Roman" w:cs="Times New Roman"/>
          <w:color w:val="000000" w:themeColor="text1"/>
          <w:sz w:val="24"/>
          <w:szCs w:val="24"/>
        </w:rPr>
        <w:fldChar w:fldCharType="begin">
          <w:fldData xml:space="preserve">PEVuZE5vdGU+PENpdGU+PEF1dGhvcj5EYXZpczwvQXV0aG9yPjxZZWFyPjIwMTg8L1llYXI+PFJl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</w:fldData>
        </w:fldChar>
      </w:r>
      <w:r w:rsidR="0098769F">
        <w:rPr>
          <w:rFonts w:ascii="Times New Roman" w:hAnsi="Times New Roman" w:cs="Times New Roman"/>
          <w:color w:val="000000" w:themeColor="text1"/>
          <w:sz w:val="24"/>
          <w:szCs w:val="24"/>
        </w:rPr>
        <w:instrText xml:space="preserve"> ADDIN EN.CITE.DATA </w:instrText>
      </w:r>
      <w:r w:rsidR="0098769F">
        <w:rPr>
          <w:rFonts w:ascii="Times New Roman" w:hAnsi="Times New Roman" w:cs="Times New Roman"/>
          <w:color w:val="000000" w:themeColor="text1"/>
          <w:sz w:val="24"/>
          <w:szCs w:val="24"/>
        </w:rPr>
      </w:r>
      <w:r w:rsidR="0098769F">
        <w:rPr>
          <w:rFonts w:ascii="Times New Roman" w:hAnsi="Times New Roman" w:cs="Times New Roman"/>
          <w:color w:val="000000" w:themeColor="text1"/>
          <w:sz w:val="24"/>
          <w:szCs w:val="24"/>
        </w:rPr>
        <w:fldChar w:fldCharType="end"/>
      </w:r>
      <w:r w:rsidR="0098769F" w:rsidRPr="005528AF">
        <w:rPr>
          <w:rFonts w:ascii="Times New Roman" w:hAnsi="Times New Roman" w:cs="Times New Roman"/>
          <w:color w:val="000000" w:themeColor="text1"/>
          <w:sz w:val="24"/>
          <w:szCs w:val="24"/>
        </w:rPr>
      </w:r>
      <w:r w:rsidR="0098769F" w:rsidRPr="005528AF">
        <w:rPr>
          <w:rFonts w:ascii="Times New Roman" w:hAnsi="Times New Roman" w:cs="Times New Roman"/>
          <w:color w:val="000000" w:themeColor="text1"/>
          <w:sz w:val="24"/>
          <w:szCs w:val="24"/>
        </w:rPr>
        <w:fldChar w:fldCharType="separate"/>
      </w:r>
      <w:r w:rsidR="0098769F" w:rsidRPr="0098769F">
        <w:rPr>
          <w:rFonts w:ascii="Times New Roman" w:hAnsi="Times New Roman" w:cs="Times New Roman"/>
          <w:noProof/>
          <w:color w:val="000000" w:themeColor="text1"/>
          <w:sz w:val="24"/>
          <w:szCs w:val="24"/>
          <w:vertAlign w:val="superscript"/>
        </w:rPr>
        <w:t>[</w:t>
      </w:r>
      <w:hyperlink w:anchor="_ENREF_56" w:tooltip="Davis, 2018 #205" w:history="1">
        <w:r w:rsidR="0000551E" w:rsidRPr="0098769F">
          <w:rPr>
            <w:rFonts w:ascii="Times New Roman" w:hAnsi="Times New Roman" w:cs="Times New Roman"/>
            <w:noProof/>
            <w:color w:val="000000" w:themeColor="text1"/>
            <w:sz w:val="24"/>
            <w:szCs w:val="24"/>
            <w:vertAlign w:val="superscript"/>
          </w:rPr>
          <w:t>56</w:t>
        </w:r>
      </w:hyperlink>
      <w:r w:rsidR="0098769F" w:rsidRPr="0098769F">
        <w:rPr>
          <w:rFonts w:ascii="Times New Roman" w:hAnsi="Times New Roman" w:cs="Times New Roman"/>
          <w:noProof/>
          <w:color w:val="000000" w:themeColor="text1"/>
          <w:sz w:val="24"/>
          <w:szCs w:val="24"/>
          <w:vertAlign w:val="superscript"/>
        </w:rPr>
        <w:t>]</w:t>
      </w:r>
      <w:r w:rsidR="0098769F" w:rsidRPr="005528AF">
        <w:rPr>
          <w:rFonts w:ascii="Times New Roman" w:hAnsi="Times New Roman" w:cs="Times New Roman"/>
          <w:color w:val="000000" w:themeColor="text1"/>
          <w:sz w:val="24"/>
          <w:szCs w:val="24"/>
        </w:rPr>
        <w:fldChar w:fldCharType="end"/>
      </w:r>
      <w:r w:rsidRPr="00CE4086">
        <w:rPr>
          <w:rFonts w:ascii="Times New Roman" w:hAnsi="Times New Roman" w:cs="Times New Roman" w:hint="eastAsia"/>
          <w:color w:val="000000" w:themeColor="text1"/>
          <w:sz w:val="24"/>
          <w:szCs w:val="24"/>
        </w:rPr>
        <w:t>。</w:t>
      </w:r>
    </w:p>
    <w:p w14:paraId="560773DF" w14:textId="792A4572" w:rsidR="00E80CF7" w:rsidRPr="002E0339" w:rsidRDefault="00D42E37" w:rsidP="007C51B5">
      <w:pPr>
        <w:pStyle w:val="2"/>
        <w:spacing w:before="0" w:after="0" w:line="360" w:lineRule="auto"/>
        <w:ind w:firstLineChars="200" w:firstLine="482"/>
        <w:rPr>
          <w:rStyle w:val="fontstyle01"/>
          <w:rFonts w:ascii="Times New Roman" w:hAnsi="Times New Roman" w:cs="Times New Roman"/>
          <w:color w:val="000000" w:themeColor="text1"/>
          <w:sz w:val="24"/>
          <w:szCs w:val="24"/>
        </w:rPr>
      </w:pPr>
      <w:r>
        <w:rPr>
          <w:rStyle w:val="fontstyle01"/>
          <w:rFonts w:ascii="Times New Roman" w:hAnsi="Times New Roman" w:cs="Times New Roman" w:hint="eastAsia"/>
          <w:color w:val="000000" w:themeColor="text1"/>
          <w:sz w:val="24"/>
          <w:szCs w:val="24"/>
        </w:rPr>
        <w:t>3</w:t>
      </w:r>
      <w:r>
        <w:rPr>
          <w:rStyle w:val="fontstyle01"/>
          <w:rFonts w:ascii="Times New Roman" w:hAnsi="Times New Roman" w:cs="Times New Roman"/>
          <w:color w:val="000000" w:themeColor="text1"/>
          <w:sz w:val="24"/>
          <w:szCs w:val="24"/>
        </w:rPr>
        <w:t xml:space="preserve">.5 </w:t>
      </w:r>
      <w:r w:rsidR="002E0339" w:rsidRPr="002E0339">
        <w:rPr>
          <w:rStyle w:val="fontstyle01"/>
          <w:rFonts w:ascii="Times New Roman" w:hAnsi="Times New Roman" w:cs="Times New Roman" w:hint="eastAsia"/>
          <w:color w:val="000000" w:themeColor="text1"/>
          <w:sz w:val="24"/>
          <w:szCs w:val="24"/>
        </w:rPr>
        <w:t>测序方法的选择</w:t>
      </w:r>
    </w:p>
    <w:p w14:paraId="2CD61489" w14:textId="6BC47BCA" w:rsidR="00B62155" w:rsidRPr="005528AF" w:rsidRDefault="002E0339" w:rsidP="007C51B5">
      <w:pPr>
        <w:ind w:firstLineChars="200" w:firstLine="480"/>
        <w:rPr>
          <w:rFonts w:ascii="Times New Roman" w:hAnsi="Times New Roman" w:cs="Times New Roman"/>
          <w:color w:val="000000" w:themeColor="text1"/>
          <w:sz w:val="24"/>
          <w:szCs w:val="24"/>
        </w:rPr>
      </w:pPr>
      <w:r w:rsidRPr="002E0339">
        <w:rPr>
          <w:rFonts w:ascii="Times New Roman" w:hAnsi="Times New Roman" w:cs="Times New Roman" w:hint="eastAsia"/>
          <w:color w:val="000000" w:themeColor="text1"/>
          <w:sz w:val="24"/>
          <w:szCs w:val="24"/>
        </w:rPr>
        <w:t>微生物组研究中使用的测序方法包括扩增子测序</w:t>
      </w:r>
      <w:r>
        <w:rPr>
          <w:rFonts w:ascii="Times New Roman" w:hAnsi="Times New Roman" w:cs="Times New Roman" w:hint="eastAsia"/>
          <w:color w:val="000000" w:themeColor="text1"/>
          <w:sz w:val="24"/>
          <w:szCs w:val="24"/>
        </w:rPr>
        <w:t>、</w:t>
      </w:r>
      <w:r w:rsidRPr="002E0339">
        <w:rPr>
          <w:rFonts w:ascii="Times New Roman" w:hAnsi="Times New Roman" w:cs="Times New Roman" w:hint="eastAsia"/>
          <w:color w:val="000000" w:themeColor="text1"/>
          <w:sz w:val="24"/>
          <w:szCs w:val="24"/>
        </w:rPr>
        <w:t>宏基因组测序和转录组测序。扩增子测序</w:t>
      </w:r>
      <w:r w:rsidR="0038584C">
        <w:rPr>
          <w:rFonts w:ascii="Times New Roman" w:hAnsi="Times New Roman" w:cs="Times New Roman" w:hint="eastAsia"/>
          <w:color w:val="000000" w:themeColor="text1"/>
          <w:sz w:val="24"/>
          <w:szCs w:val="24"/>
        </w:rPr>
        <w:t>包括</w:t>
      </w:r>
      <w:r w:rsidR="004C4EB5">
        <w:rPr>
          <w:rFonts w:ascii="Times New Roman" w:hAnsi="Times New Roman" w:cs="Times New Roman" w:hint="eastAsia"/>
          <w:color w:val="000000" w:themeColor="text1"/>
          <w:sz w:val="24"/>
          <w:szCs w:val="24"/>
        </w:rPr>
        <w:t>适用于</w:t>
      </w:r>
      <w:r w:rsidRPr="002E0339">
        <w:rPr>
          <w:rFonts w:ascii="Times New Roman" w:hAnsi="Times New Roman" w:cs="Times New Roman" w:hint="eastAsia"/>
          <w:color w:val="000000" w:themeColor="text1"/>
          <w:sz w:val="24"/>
          <w:szCs w:val="24"/>
        </w:rPr>
        <w:t>细菌和古菌的</w:t>
      </w:r>
      <w:r w:rsidRPr="002E0339">
        <w:rPr>
          <w:rFonts w:ascii="Times New Roman" w:hAnsi="Times New Roman" w:cs="Times New Roman" w:hint="eastAsia"/>
          <w:color w:val="000000" w:themeColor="text1"/>
          <w:sz w:val="24"/>
          <w:szCs w:val="24"/>
        </w:rPr>
        <w:t>16S rDNA</w:t>
      </w:r>
      <w:r w:rsidRPr="002E0339">
        <w:rPr>
          <w:rFonts w:ascii="Times New Roman" w:hAnsi="Times New Roman" w:cs="Times New Roman" w:hint="eastAsia"/>
          <w:color w:val="000000" w:themeColor="text1"/>
          <w:sz w:val="24"/>
          <w:szCs w:val="24"/>
        </w:rPr>
        <w:t>测序以及</w:t>
      </w:r>
      <w:r w:rsidR="004C4EB5">
        <w:rPr>
          <w:rFonts w:ascii="Times New Roman" w:hAnsi="Times New Roman" w:cs="Times New Roman" w:hint="eastAsia"/>
          <w:color w:val="000000" w:themeColor="text1"/>
          <w:sz w:val="24"/>
          <w:szCs w:val="24"/>
        </w:rPr>
        <w:t>适用于</w:t>
      </w:r>
      <w:r w:rsidRPr="002E0339">
        <w:rPr>
          <w:rFonts w:ascii="Times New Roman" w:hAnsi="Times New Roman" w:cs="Times New Roman" w:hint="eastAsia"/>
          <w:color w:val="000000" w:themeColor="text1"/>
          <w:sz w:val="24"/>
          <w:szCs w:val="24"/>
        </w:rPr>
        <w:t>真菌的内部转录间隔区（</w:t>
      </w:r>
      <w:r w:rsidR="00C07EDB" w:rsidRPr="00EE4CDA">
        <w:rPr>
          <w:rFonts w:ascii="Times New Roman" w:hAnsi="Times New Roman" w:cs="Times New Roman"/>
          <w:sz w:val="24"/>
          <w:szCs w:val="24"/>
        </w:rPr>
        <w:t>internal transcribed spacer</w:t>
      </w:r>
      <w:r w:rsidR="00C07EDB">
        <w:rPr>
          <w:rFonts w:ascii="Times New Roman" w:hAnsi="Times New Roman" w:cs="Times New Roman"/>
          <w:color w:val="000000" w:themeColor="text1"/>
          <w:sz w:val="24"/>
          <w:szCs w:val="24"/>
        </w:rPr>
        <w:t xml:space="preserve">, </w:t>
      </w:r>
      <w:r w:rsidRPr="002E0339">
        <w:rPr>
          <w:rFonts w:ascii="Times New Roman" w:hAnsi="Times New Roman" w:cs="Times New Roman" w:hint="eastAsia"/>
          <w:color w:val="000000" w:themeColor="text1"/>
          <w:sz w:val="24"/>
          <w:szCs w:val="24"/>
        </w:rPr>
        <w:t>ITS</w:t>
      </w:r>
      <w:r w:rsidRPr="002E0339">
        <w:rPr>
          <w:rFonts w:ascii="Times New Roman" w:hAnsi="Times New Roman" w:cs="Times New Roman" w:hint="eastAsia"/>
          <w:color w:val="000000" w:themeColor="text1"/>
          <w:sz w:val="24"/>
          <w:szCs w:val="24"/>
        </w:rPr>
        <w:t>）测序。每种测序方法</w:t>
      </w:r>
      <w:r w:rsidR="004C4EB5">
        <w:rPr>
          <w:rFonts w:ascii="Times New Roman" w:hAnsi="Times New Roman" w:cs="Times New Roman" w:hint="eastAsia"/>
          <w:color w:val="000000" w:themeColor="text1"/>
          <w:sz w:val="24"/>
          <w:szCs w:val="24"/>
        </w:rPr>
        <w:t>的</w:t>
      </w:r>
      <w:r w:rsidRPr="002E0339">
        <w:rPr>
          <w:rFonts w:ascii="Times New Roman" w:hAnsi="Times New Roman" w:cs="Times New Roman" w:hint="eastAsia"/>
          <w:color w:val="000000" w:themeColor="text1"/>
          <w:sz w:val="24"/>
          <w:szCs w:val="24"/>
        </w:rPr>
        <w:t>优缺点在</w:t>
      </w:r>
      <w:r w:rsidR="004C4EB5">
        <w:rPr>
          <w:rFonts w:ascii="Times New Roman" w:hAnsi="Times New Roman" w:cs="Times New Roman" w:hint="eastAsia"/>
          <w:color w:val="000000" w:themeColor="text1"/>
          <w:sz w:val="24"/>
          <w:szCs w:val="24"/>
        </w:rPr>
        <w:t>这</w:t>
      </w:r>
      <w:r w:rsidR="004C4EB5">
        <w:rPr>
          <w:rFonts w:ascii="Times New Roman" w:hAnsi="Times New Roman" w:cs="Times New Roman" w:hint="eastAsia"/>
          <w:color w:val="000000" w:themeColor="text1"/>
          <w:sz w:val="24"/>
          <w:szCs w:val="24"/>
        </w:rPr>
        <w:t>2</w:t>
      </w:r>
      <w:r w:rsidR="004C4EB5">
        <w:rPr>
          <w:rFonts w:ascii="Times New Roman" w:hAnsi="Times New Roman" w:cs="Times New Roman" w:hint="eastAsia"/>
          <w:color w:val="000000" w:themeColor="text1"/>
          <w:sz w:val="24"/>
          <w:szCs w:val="24"/>
        </w:rPr>
        <w:t>篇</w:t>
      </w:r>
      <w:r w:rsidRPr="002E0339">
        <w:rPr>
          <w:rFonts w:ascii="Times New Roman" w:hAnsi="Times New Roman" w:cs="Times New Roman" w:hint="eastAsia"/>
          <w:color w:val="000000" w:themeColor="text1"/>
          <w:sz w:val="24"/>
          <w:szCs w:val="24"/>
        </w:rPr>
        <w:t>参考文献中</w:t>
      </w:r>
      <w:r w:rsidR="004C4EB5">
        <w:rPr>
          <w:rFonts w:ascii="Times New Roman" w:hAnsi="Times New Roman" w:cs="Times New Roman" w:hint="eastAsia"/>
          <w:color w:val="000000" w:themeColor="text1"/>
          <w:sz w:val="24"/>
          <w:szCs w:val="24"/>
        </w:rPr>
        <w:t>有</w:t>
      </w:r>
      <w:r w:rsidRPr="002E0339">
        <w:rPr>
          <w:rFonts w:ascii="Times New Roman" w:hAnsi="Times New Roman" w:cs="Times New Roman" w:hint="eastAsia"/>
          <w:color w:val="000000" w:themeColor="text1"/>
          <w:sz w:val="24"/>
          <w:szCs w:val="24"/>
        </w:rPr>
        <w:t>详细讨论</w:t>
      </w:r>
      <w:r w:rsidR="004C4EB5" w:rsidRPr="005528AF">
        <w:rPr>
          <w:rFonts w:ascii="Times New Roman" w:hAnsi="Times New Roman" w:cs="Times New Roman"/>
          <w:color w:val="000000" w:themeColor="text1"/>
          <w:sz w:val="24"/>
          <w:szCs w:val="24"/>
        </w:rPr>
        <w:fldChar w:fldCharType="begin">
          <w:fldData xml:space="preserve">PEVuZE5vdGU+PENpdGU+PEF1dGhvcj5LbmlnaHQ8L0F1dGhvcj48WWVhcj4yMDE4PC9ZZWFyPjxS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</w:fldData>
        </w:fldChar>
      </w:r>
      <w:r w:rsidR="004C4EB5">
        <w:rPr>
          <w:rFonts w:ascii="Times New Roman" w:hAnsi="Times New Roman" w:cs="Times New Roman"/>
          <w:color w:val="000000" w:themeColor="text1"/>
          <w:sz w:val="24"/>
          <w:szCs w:val="24"/>
        </w:rPr>
        <w:instrText xml:space="preserve"> ADDIN EN.CITE </w:instrText>
      </w:r>
      <w:r w:rsidR="004C4EB5">
        <w:rPr>
          <w:rFonts w:ascii="Times New Roman" w:hAnsi="Times New Roman" w:cs="Times New Roman"/>
          <w:color w:val="000000" w:themeColor="text1"/>
          <w:sz w:val="24"/>
          <w:szCs w:val="24"/>
        </w:rPr>
        <w:fldChar w:fldCharType="begin">
          <w:fldData xml:space="preserve">PEVuZE5vdGU+PENpdGU+PEF1dGhvcj5LbmlnaHQ8L0F1dGhvcj48WWVhcj4yMDE4PC9ZZWFyPjxS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</w:fldData>
        </w:fldChar>
      </w:r>
      <w:r w:rsidR="004C4EB5">
        <w:rPr>
          <w:rFonts w:ascii="Times New Roman" w:hAnsi="Times New Roman" w:cs="Times New Roman"/>
          <w:color w:val="000000" w:themeColor="text1"/>
          <w:sz w:val="24"/>
          <w:szCs w:val="24"/>
        </w:rPr>
        <w:instrText xml:space="preserve"> ADDIN EN.CITE.DATA </w:instrText>
      </w:r>
      <w:r w:rsidR="004C4EB5">
        <w:rPr>
          <w:rFonts w:ascii="Times New Roman" w:hAnsi="Times New Roman" w:cs="Times New Roman"/>
          <w:color w:val="000000" w:themeColor="text1"/>
          <w:sz w:val="24"/>
          <w:szCs w:val="24"/>
        </w:rPr>
      </w:r>
      <w:r w:rsidR="004C4EB5">
        <w:rPr>
          <w:rFonts w:ascii="Times New Roman" w:hAnsi="Times New Roman" w:cs="Times New Roman"/>
          <w:color w:val="000000" w:themeColor="text1"/>
          <w:sz w:val="24"/>
          <w:szCs w:val="24"/>
        </w:rPr>
        <w:fldChar w:fldCharType="end"/>
      </w:r>
      <w:r w:rsidR="004C4EB5" w:rsidRPr="005528AF">
        <w:rPr>
          <w:rFonts w:ascii="Times New Roman" w:hAnsi="Times New Roman" w:cs="Times New Roman"/>
          <w:color w:val="000000" w:themeColor="text1"/>
          <w:sz w:val="24"/>
          <w:szCs w:val="24"/>
        </w:rPr>
      </w:r>
      <w:r w:rsidR="004C4EB5" w:rsidRPr="005528AF">
        <w:rPr>
          <w:rFonts w:ascii="Times New Roman" w:hAnsi="Times New Roman" w:cs="Times New Roman"/>
          <w:color w:val="000000" w:themeColor="text1"/>
          <w:sz w:val="24"/>
          <w:szCs w:val="24"/>
        </w:rPr>
        <w:fldChar w:fldCharType="separate"/>
      </w:r>
      <w:r w:rsidR="004C4EB5" w:rsidRPr="00122B86">
        <w:rPr>
          <w:rFonts w:ascii="Times New Roman" w:hAnsi="Times New Roman" w:cs="Times New Roman"/>
          <w:noProof/>
          <w:color w:val="000000" w:themeColor="text1"/>
          <w:sz w:val="24"/>
          <w:szCs w:val="24"/>
          <w:vertAlign w:val="superscript"/>
        </w:rPr>
        <w:t>[</w:t>
      </w:r>
      <w:hyperlink w:anchor="_ENREF_17" w:tooltip="Knight, 2018 #88" w:history="1">
        <w:r w:rsidR="0000551E" w:rsidRPr="00122B86">
          <w:rPr>
            <w:rFonts w:ascii="Times New Roman" w:hAnsi="Times New Roman" w:cs="Times New Roman"/>
            <w:noProof/>
            <w:color w:val="000000" w:themeColor="text1"/>
            <w:sz w:val="24"/>
            <w:szCs w:val="24"/>
            <w:vertAlign w:val="superscript"/>
          </w:rPr>
          <w:t>17</w:t>
        </w:r>
      </w:hyperlink>
      <w:r w:rsidR="004C4EB5" w:rsidRPr="00122B86">
        <w:rPr>
          <w:rFonts w:ascii="Times New Roman" w:hAnsi="Times New Roman" w:cs="Times New Roman"/>
          <w:noProof/>
          <w:color w:val="000000" w:themeColor="text1"/>
          <w:sz w:val="24"/>
          <w:szCs w:val="24"/>
          <w:vertAlign w:val="superscript"/>
        </w:rPr>
        <w:t xml:space="preserve">, </w:t>
      </w:r>
      <w:hyperlink w:anchor="_ENREF_57" w:tooltip="Rausch, 2019 #128" w:history="1">
        <w:r w:rsidR="0000551E" w:rsidRPr="00122B86">
          <w:rPr>
            <w:rFonts w:ascii="Times New Roman" w:hAnsi="Times New Roman" w:cs="Times New Roman"/>
            <w:noProof/>
            <w:color w:val="000000" w:themeColor="text1"/>
            <w:sz w:val="24"/>
            <w:szCs w:val="24"/>
            <w:vertAlign w:val="superscript"/>
          </w:rPr>
          <w:t>57</w:t>
        </w:r>
      </w:hyperlink>
      <w:r w:rsidR="004C4EB5" w:rsidRPr="00122B86">
        <w:rPr>
          <w:rFonts w:ascii="Times New Roman" w:hAnsi="Times New Roman" w:cs="Times New Roman"/>
          <w:noProof/>
          <w:color w:val="000000" w:themeColor="text1"/>
          <w:sz w:val="24"/>
          <w:szCs w:val="24"/>
          <w:vertAlign w:val="superscript"/>
        </w:rPr>
        <w:t>]</w:t>
      </w:r>
      <w:r w:rsidR="004C4EB5" w:rsidRPr="005528AF">
        <w:rPr>
          <w:rFonts w:ascii="Times New Roman" w:hAnsi="Times New Roman" w:cs="Times New Roman"/>
          <w:color w:val="000000" w:themeColor="text1"/>
          <w:sz w:val="24"/>
          <w:szCs w:val="24"/>
        </w:rPr>
        <w:fldChar w:fldCharType="end"/>
      </w:r>
      <w:r w:rsidRPr="002E0339">
        <w:rPr>
          <w:rFonts w:ascii="Times New Roman" w:hAnsi="Times New Roman" w:cs="Times New Roman" w:hint="eastAsia"/>
          <w:color w:val="000000" w:themeColor="text1"/>
          <w:sz w:val="24"/>
          <w:szCs w:val="24"/>
        </w:rPr>
        <w:t>。简而言之，扩增子测序很便宜，可应用于受宿主</w:t>
      </w:r>
      <w:r w:rsidRPr="002E0339">
        <w:rPr>
          <w:rFonts w:ascii="Times New Roman" w:hAnsi="Times New Roman" w:cs="Times New Roman" w:hint="eastAsia"/>
          <w:color w:val="000000" w:themeColor="text1"/>
          <w:sz w:val="24"/>
          <w:szCs w:val="24"/>
        </w:rPr>
        <w:t>DNA</w:t>
      </w:r>
      <w:r w:rsidRPr="002E0339">
        <w:rPr>
          <w:rFonts w:ascii="Times New Roman" w:hAnsi="Times New Roman" w:cs="Times New Roman" w:hint="eastAsia"/>
          <w:color w:val="000000" w:themeColor="text1"/>
          <w:sz w:val="24"/>
          <w:szCs w:val="24"/>
        </w:rPr>
        <w:t>污染的低生物</w:t>
      </w:r>
      <w:r w:rsidR="004C4EB5">
        <w:rPr>
          <w:rFonts w:ascii="Times New Roman" w:hAnsi="Times New Roman" w:cs="Times New Roman" w:hint="eastAsia"/>
          <w:color w:val="000000" w:themeColor="text1"/>
          <w:sz w:val="24"/>
          <w:szCs w:val="24"/>
        </w:rPr>
        <w:t>含</w:t>
      </w:r>
      <w:r w:rsidRPr="002E0339">
        <w:rPr>
          <w:rFonts w:ascii="Times New Roman" w:hAnsi="Times New Roman" w:cs="Times New Roman" w:hint="eastAsia"/>
          <w:color w:val="000000" w:themeColor="text1"/>
          <w:sz w:val="24"/>
          <w:szCs w:val="24"/>
        </w:rPr>
        <w:t>量标本，但</w:t>
      </w:r>
      <w:r w:rsidR="004C4EB5">
        <w:rPr>
          <w:rFonts w:ascii="Times New Roman" w:hAnsi="Times New Roman" w:cs="Times New Roman" w:hint="eastAsia"/>
          <w:color w:val="000000" w:themeColor="text1"/>
          <w:sz w:val="24"/>
          <w:szCs w:val="24"/>
        </w:rPr>
        <w:t>一般</w:t>
      </w:r>
      <w:r w:rsidRPr="002E0339">
        <w:rPr>
          <w:rFonts w:ascii="Times New Roman" w:hAnsi="Times New Roman" w:cs="Times New Roman" w:hint="eastAsia"/>
          <w:color w:val="000000" w:themeColor="text1"/>
          <w:sz w:val="24"/>
          <w:szCs w:val="24"/>
        </w:rPr>
        <w:t>仅</w:t>
      </w:r>
      <w:r w:rsidR="004C4EB5">
        <w:rPr>
          <w:rFonts w:ascii="Times New Roman" w:hAnsi="Times New Roman" w:cs="Times New Roman" w:hint="eastAsia"/>
          <w:color w:val="000000" w:themeColor="text1"/>
          <w:sz w:val="24"/>
          <w:szCs w:val="24"/>
        </w:rPr>
        <w:t>能注释到“</w:t>
      </w:r>
      <w:r w:rsidRPr="002E0339">
        <w:rPr>
          <w:rFonts w:ascii="Times New Roman" w:hAnsi="Times New Roman" w:cs="Times New Roman" w:hint="eastAsia"/>
          <w:color w:val="000000" w:themeColor="text1"/>
          <w:sz w:val="24"/>
          <w:szCs w:val="24"/>
        </w:rPr>
        <w:t>属</w:t>
      </w:r>
      <w:r w:rsidR="004C4EB5">
        <w:rPr>
          <w:rFonts w:ascii="Times New Roman" w:hAnsi="Times New Roman" w:cs="Times New Roman" w:hint="eastAsia"/>
          <w:color w:val="000000" w:themeColor="text1"/>
          <w:sz w:val="24"/>
          <w:szCs w:val="24"/>
        </w:rPr>
        <w:t>”层级</w:t>
      </w:r>
      <w:r w:rsidRPr="002E0339">
        <w:rPr>
          <w:rFonts w:ascii="Times New Roman" w:hAnsi="Times New Roman" w:cs="Times New Roman" w:hint="eastAsia"/>
          <w:color w:val="000000" w:themeColor="text1"/>
          <w:sz w:val="24"/>
          <w:szCs w:val="24"/>
        </w:rPr>
        <w:t>，并且易受某些固有</w:t>
      </w:r>
      <w:r w:rsidR="004C4EB5">
        <w:rPr>
          <w:rFonts w:ascii="Times New Roman" w:hAnsi="Times New Roman" w:cs="Times New Roman" w:hint="eastAsia"/>
          <w:color w:val="000000" w:themeColor="text1"/>
          <w:sz w:val="24"/>
          <w:szCs w:val="24"/>
        </w:rPr>
        <w:t>偏倚</w:t>
      </w:r>
      <w:r w:rsidRPr="002E0339">
        <w:rPr>
          <w:rFonts w:ascii="Times New Roman" w:hAnsi="Times New Roman" w:cs="Times New Roman" w:hint="eastAsia"/>
          <w:color w:val="000000" w:themeColor="text1"/>
          <w:sz w:val="24"/>
          <w:szCs w:val="24"/>
        </w:rPr>
        <w:t>来源的影响，例如</w:t>
      </w:r>
      <w:r w:rsidRPr="002E0339">
        <w:rPr>
          <w:rFonts w:ascii="Times New Roman" w:hAnsi="Times New Roman" w:cs="Times New Roman" w:hint="eastAsia"/>
          <w:color w:val="000000" w:themeColor="text1"/>
          <w:sz w:val="24"/>
          <w:szCs w:val="24"/>
        </w:rPr>
        <w:t>PCR</w:t>
      </w:r>
      <w:r w:rsidRPr="002E0339">
        <w:rPr>
          <w:rFonts w:ascii="Times New Roman" w:hAnsi="Times New Roman" w:cs="Times New Roman" w:hint="eastAsia"/>
          <w:color w:val="000000" w:themeColor="text1"/>
          <w:sz w:val="24"/>
          <w:szCs w:val="24"/>
        </w:rPr>
        <w:t>循环数</w:t>
      </w:r>
      <w:r w:rsidR="001A5E2C" w:rsidRPr="005528AF">
        <w:rPr>
          <w:rFonts w:ascii="Times New Roman" w:hAnsi="Times New Roman" w:cs="Times New Roman"/>
          <w:color w:val="000000" w:themeColor="text1"/>
          <w:sz w:val="24"/>
          <w:szCs w:val="24"/>
        </w:rPr>
        <w:fldChar w:fldCharType="begin"/>
      </w:r>
      <w:r w:rsidR="001A5E2C">
        <w:rPr>
          <w:rFonts w:ascii="Times New Roman" w:hAnsi="Times New Roman" w:cs="Times New Roman"/>
          <w:color w:val="000000" w:themeColor="text1"/>
          <w:sz w:val="24"/>
          <w:szCs w:val="24"/>
        </w:rPr>
        <w:instrText xml:space="preserve"> ADDIN EN.CITE &lt;EndNote&gt;&lt;Cite&gt;&lt;Author&gt;Sze&lt;/Author&gt;&lt;Year&gt;2019&lt;/Year&gt;&lt;RecNum&gt;126&lt;/RecNum&gt;&lt;DisplayText&gt;&lt;style face="superscript"&gt;[58]&lt;/style&gt;&lt;/DisplayText&gt;&lt;record&gt;&lt;rec-number&gt;126&lt;/rec-number&gt;&lt;foreign-keys&gt;&lt;key app="EN" db-id="awdrrxf56w52whedwtpvwtxhd09sdzew02vt" timestamp="1574217851"&gt;126&lt;/key&gt;&lt;/foreign-keys&gt;&lt;ref-type name="Journal Article"&gt;17&lt;/ref-type&gt;&lt;contributors&gt;&lt;authors&gt;&lt;author&gt;Sze, M. A.&lt;/author&gt;&lt;author&gt;Schloss, P. D.&lt;/author&gt;&lt;/authors&gt;&lt;/contributors&gt;&lt;auth-address&gt;Department of Microbiology and Immunology, University of Michigan, Ann Arbor, Michigan, USA.&amp;#xD;Department of Microbiology and Immunology, University of Michigan, Ann Arbor, Michigan, USA pschloss@umich.edu.&lt;/auth-address&gt;&lt;titles&gt;&lt;title&gt;The Impact of DNA Polymerase and Number of Rounds of Amplification in PCR on 16S rRNA Gene Sequence Data&lt;/title&gt;&lt;secondary-title&gt;mSphere&lt;/secondary-title&gt;&lt;/titles&gt;&lt;periodical&gt;&lt;full-title&gt;mSphere&lt;/full-title&gt;&lt;/periodical&gt;&lt;volume&gt;4&lt;/volume&gt;&lt;number&gt;3&lt;/number&gt;&lt;edition&gt;2019/05/24&lt;/edition&gt;&lt;keywords&gt;&lt;keyword&gt;*16S rRNA gene&lt;/keyword&gt;&lt;keyword&gt;*pcr&lt;/keyword&gt;&lt;keyword&gt;*bias&lt;/keyword&gt;&lt;keyword&gt;*environmental microbiology&lt;/keyword&gt;&lt;keyword&gt;*microbial ecology&lt;/keyword&gt;&lt;keyword&gt;*microbiome&lt;/keyword&gt;&lt;keyword&gt;*polymerase&lt;/keyword&gt;&lt;keyword&gt;*sequence analysis&lt;/keyword&gt;&lt;/keywords&gt;&lt;dates&gt;&lt;year&gt;2019&lt;/year&gt;&lt;pub-dates&gt;&lt;date&gt;May 22&lt;/date&gt;&lt;/pub-dates&gt;&lt;/dates&gt;&lt;isbn&gt;2379-5042 (Electronic)&amp;#xD;2379-5042 (Linking)&lt;/isbn&gt;&lt;accession-num&gt;31118299&lt;/accession-num&gt;&lt;urls&gt;&lt;related-urls&gt;&lt;url&gt;https://www.ncbi.nlm.nih.gov/pubmed/31118299&lt;/url&gt;&lt;/related-urls&gt;&lt;/urls&gt;&lt;custom2&gt;PMC6531881&lt;/custom2&gt;&lt;electronic-resource-num&gt;10.1128/mSphere.00163-19&lt;/electronic-resource-num&gt;&lt;/record&gt;&lt;/Cite&gt;&lt;/EndNote&gt;</w:instrText>
      </w:r>
      <w:r w:rsidR="001A5E2C" w:rsidRPr="005528AF">
        <w:rPr>
          <w:rFonts w:ascii="Times New Roman" w:hAnsi="Times New Roman" w:cs="Times New Roman"/>
          <w:color w:val="000000" w:themeColor="text1"/>
          <w:sz w:val="24"/>
          <w:szCs w:val="24"/>
        </w:rPr>
        <w:fldChar w:fldCharType="separate"/>
      </w:r>
      <w:r w:rsidR="001A5E2C" w:rsidRPr="00122B86">
        <w:rPr>
          <w:rFonts w:ascii="Times New Roman" w:hAnsi="Times New Roman" w:cs="Times New Roman"/>
          <w:noProof/>
          <w:color w:val="000000" w:themeColor="text1"/>
          <w:sz w:val="24"/>
          <w:szCs w:val="24"/>
          <w:vertAlign w:val="superscript"/>
        </w:rPr>
        <w:t>[</w:t>
      </w:r>
      <w:hyperlink w:anchor="_ENREF_58" w:tooltip="Sze, 2019 #126" w:history="1">
        <w:r w:rsidR="0000551E" w:rsidRPr="00122B86">
          <w:rPr>
            <w:rFonts w:ascii="Times New Roman" w:hAnsi="Times New Roman" w:cs="Times New Roman"/>
            <w:noProof/>
            <w:color w:val="000000" w:themeColor="text1"/>
            <w:sz w:val="24"/>
            <w:szCs w:val="24"/>
            <w:vertAlign w:val="superscript"/>
          </w:rPr>
          <w:t>58</w:t>
        </w:r>
      </w:hyperlink>
      <w:r w:rsidR="001A5E2C" w:rsidRPr="00122B86">
        <w:rPr>
          <w:rFonts w:ascii="Times New Roman" w:hAnsi="Times New Roman" w:cs="Times New Roman"/>
          <w:noProof/>
          <w:color w:val="000000" w:themeColor="text1"/>
          <w:sz w:val="24"/>
          <w:szCs w:val="24"/>
          <w:vertAlign w:val="superscript"/>
        </w:rPr>
        <w:t>]</w:t>
      </w:r>
      <w:r w:rsidR="001A5E2C" w:rsidRPr="005528AF">
        <w:rPr>
          <w:rFonts w:ascii="Times New Roman" w:hAnsi="Times New Roman" w:cs="Times New Roman"/>
          <w:color w:val="000000" w:themeColor="text1"/>
          <w:sz w:val="24"/>
          <w:szCs w:val="24"/>
        </w:rPr>
        <w:fldChar w:fldCharType="end"/>
      </w:r>
      <w:r w:rsidRPr="002E0339">
        <w:rPr>
          <w:rFonts w:ascii="Times New Roman" w:hAnsi="Times New Roman" w:cs="Times New Roman" w:hint="eastAsia"/>
          <w:color w:val="000000" w:themeColor="text1"/>
          <w:sz w:val="24"/>
          <w:szCs w:val="24"/>
        </w:rPr>
        <w:t>。宏基因组测序方法对样品中存在的所有</w:t>
      </w:r>
      <w:r w:rsidRPr="002E0339">
        <w:rPr>
          <w:rFonts w:ascii="Times New Roman" w:hAnsi="Times New Roman" w:cs="Times New Roman" w:hint="eastAsia"/>
          <w:color w:val="000000" w:themeColor="text1"/>
          <w:sz w:val="24"/>
          <w:szCs w:val="24"/>
        </w:rPr>
        <w:t>DNA</w:t>
      </w:r>
      <w:r w:rsidRPr="002E0339">
        <w:rPr>
          <w:rFonts w:ascii="Times New Roman" w:hAnsi="Times New Roman" w:cs="Times New Roman" w:hint="eastAsia"/>
          <w:color w:val="000000" w:themeColor="text1"/>
          <w:sz w:val="24"/>
          <w:szCs w:val="24"/>
        </w:rPr>
        <w:t>进行测序，包括细菌</w:t>
      </w:r>
      <w:r w:rsidR="001A5E2C">
        <w:rPr>
          <w:rFonts w:ascii="Times New Roman" w:hAnsi="Times New Roman" w:cs="Times New Roman" w:hint="eastAsia"/>
          <w:color w:val="000000" w:themeColor="text1"/>
          <w:sz w:val="24"/>
          <w:szCs w:val="24"/>
        </w:rPr>
        <w:t>、</w:t>
      </w:r>
      <w:r w:rsidRPr="002E0339">
        <w:rPr>
          <w:rFonts w:ascii="Times New Roman" w:hAnsi="Times New Roman" w:cs="Times New Roman" w:hint="eastAsia"/>
          <w:color w:val="000000" w:themeColor="text1"/>
          <w:sz w:val="24"/>
          <w:szCs w:val="24"/>
        </w:rPr>
        <w:t>病毒</w:t>
      </w:r>
      <w:r w:rsidR="001A5E2C">
        <w:rPr>
          <w:rFonts w:ascii="Times New Roman" w:hAnsi="Times New Roman" w:cs="Times New Roman" w:hint="eastAsia"/>
          <w:color w:val="000000" w:themeColor="text1"/>
          <w:sz w:val="24"/>
          <w:szCs w:val="24"/>
        </w:rPr>
        <w:t>、</w:t>
      </w:r>
      <w:r w:rsidRPr="002E0339">
        <w:rPr>
          <w:rFonts w:ascii="Times New Roman" w:hAnsi="Times New Roman" w:cs="Times New Roman" w:hint="eastAsia"/>
          <w:color w:val="000000" w:themeColor="text1"/>
          <w:sz w:val="24"/>
          <w:szCs w:val="24"/>
        </w:rPr>
        <w:t>真核生物和宿主</w:t>
      </w:r>
      <w:r w:rsidR="001A5E2C">
        <w:rPr>
          <w:rFonts w:ascii="Times New Roman" w:hAnsi="Times New Roman" w:cs="Times New Roman" w:hint="eastAsia"/>
          <w:color w:val="000000" w:themeColor="text1"/>
          <w:sz w:val="24"/>
          <w:szCs w:val="24"/>
        </w:rPr>
        <w:t>的</w:t>
      </w:r>
      <w:r w:rsidR="001A5E2C">
        <w:rPr>
          <w:rFonts w:ascii="Times New Roman" w:hAnsi="Times New Roman" w:cs="Times New Roman" w:hint="eastAsia"/>
          <w:color w:val="000000" w:themeColor="text1"/>
          <w:sz w:val="24"/>
          <w:szCs w:val="24"/>
        </w:rPr>
        <w:t>D</w:t>
      </w:r>
      <w:r w:rsidR="001A5E2C">
        <w:rPr>
          <w:rFonts w:ascii="Times New Roman" w:hAnsi="Times New Roman" w:cs="Times New Roman"/>
          <w:color w:val="000000" w:themeColor="text1"/>
          <w:sz w:val="24"/>
          <w:szCs w:val="24"/>
        </w:rPr>
        <w:t>NA</w:t>
      </w:r>
      <w:r w:rsidRPr="002E0339">
        <w:rPr>
          <w:rFonts w:ascii="Times New Roman" w:hAnsi="Times New Roman" w:cs="Times New Roman" w:hint="eastAsia"/>
          <w:color w:val="000000" w:themeColor="text1"/>
          <w:sz w:val="24"/>
          <w:szCs w:val="24"/>
        </w:rPr>
        <w:t>。它不仅将其分类学分辨率扩展到</w:t>
      </w:r>
      <w:r w:rsidR="00351D98">
        <w:rPr>
          <w:rFonts w:ascii="Times New Roman" w:hAnsi="Times New Roman" w:cs="Times New Roman" w:hint="eastAsia"/>
          <w:color w:val="000000" w:themeColor="text1"/>
          <w:sz w:val="24"/>
          <w:szCs w:val="24"/>
        </w:rPr>
        <w:t>“</w:t>
      </w:r>
      <w:r w:rsidRPr="002E0339">
        <w:rPr>
          <w:rFonts w:ascii="Times New Roman" w:hAnsi="Times New Roman" w:cs="Times New Roman" w:hint="eastAsia"/>
          <w:color w:val="000000" w:themeColor="text1"/>
          <w:sz w:val="24"/>
          <w:szCs w:val="24"/>
        </w:rPr>
        <w:t>种</w:t>
      </w:r>
      <w:r w:rsidR="00351D98">
        <w:rPr>
          <w:rFonts w:ascii="Times New Roman" w:hAnsi="Times New Roman" w:cs="Times New Roman" w:hint="eastAsia"/>
          <w:color w:val="000000" w:themeColor="text1"/>
          <w:sz w:val="24"/>
          <w:szCs w:val="24"/>
        </w:rPr>
        <w:t>”</w:t>
      </w:r>
      <w:r w:rsidRPr="002E0339">
        <w:rPr>
          <w:rFonts w:ascii="Times New Roman" w:hAnsi="Times New Roman" w:cs="Times New Roman" w:hint="eastAsia"/>
          <w:color w:val="000000" w:themeColor="text1"/>
          <w:sz w:val="24"/>
          <w:szCs w:val="24"/>
        </w:rPr>
        <w:t>或</w:t>
      </w:r>
      <w:r w:rsidR="00351D98">
        <w:rPr>
          <w:rFonts w:ascii="Times New Roman" w:hAnsi="Times New Roman" w:cs="Times New Roman" w:hint="eastAsia"/>
          <w:color w:val="000000" w:themeColor="text1"/>
          <w:sz w:val="24"/>
          <w:szCs w:val="24"/>
        </w:rPr>
        <w:t>“株”的</w:t>
      </w:r>
      <w:r w:rsidRPr="002E0339">
        <w:rPr>
          <w:rFonts w:ascii="Times New Roman" w:hAnsi="Times New Roman" w:cs="Times New Roman" w:hint="eastAsia"/>
          <w:color w:val="000000" w:themeColor="text1"/>
          <w:sz w:val="24"/>
          <w:szCs w:val="24"/>
        </w:rPr>
        <w:t>水平，而且还提供了潜在功能</w:t>
      </w:r>
      <w:r w:rsidR="00351D98">
        <w:rPr>
          <w:rFonts w:ascii="Times New Roman" w:hAnsi="Times New Roman" w:cs="Times New Roman" w:hint="eastAsia"/>
          <w:color w:val="000000" w:themeColor="text1"/>
          <w:sz w:val="24"/>
          <w:szCs w:val="24"/>
        </w:rPr>
        <w:t>信息</w:t>
      </w:r>
      <w:r w:rsidR="003B3155" w:rsidRPr="005528AF">
        <w:rPr>
          <w:rFonts w:ascii="Times New Roman" w:hAnsi="Times New Roman" w:cs="Times New Roman"/>
          <w:color w:val="000000" w:themeColor="text1"/>
          <w:sz w:val="24"/>
          <w:szCs w:val="24"/>
        </w:rPr>
        <w:fldChar w:fldCharType="begin">
          <w:fldData xml:space="preserve">PEVuZE5vdGU+PENpdGU+PEF1dGhvcj5LbmlnaHQ8L0F1dGhvcj48WWVhcj4yMDE4PC9ZZWFyPjxS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</w:fldData>
        </w:fldChar>
      </w:r>
      <w:r w:rsidR="003B3155">
        <w:rPr>
          <w:rFonts w:ascii="Times New Roman" w:hAnsi="Times New Roman" w:cs="Times New Roman"/>
          <w:color w:val="000000" w:themeColor="text1"/>
          <w:sz w:val="24"/>
          <w:szCs w:val="24"/>
        </w:rPr>
        <w:instrText xml:space="preserve"> ADDIN EN.CITE </w:instrText>
      </w:r>
      <w:r w:rsidR="003B3155">
        <w:rPr>
          <w:rFonts w:ascii="Times New Roman" w:hAnsi="Times New Roman" w:cs="Times New Roman"/>
          <w:color w:val="000000" w:themeColor="text1"/>
          <w:sz w:val="24"/>
          <w:szCs w:val="24"/>
        </w:rPr>
        <w:fldChar w:fldCharType="begin">
          <w:fldData xml:space="preserve">PEVuZE5vdGU+PENpdGU+PEF1dGhvcj5LbmlnaHQ8L0F1dGhvcj48WWVhcj4yMDE4PC9ZZWFyPjxS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</w:fldData>
        </w:fldChar>
      </w:r>
      <w:r w:rsidR="003B3155">
        <w:rPr>
          <w:rFonts w:ascii="Times New Roman" w:hAnsi="Times New Roman" w:cs="Times New Roman"/>
          <w:color w:val="000000" w:themeColor="text1"/>
          <w:sz w:val="24"/>
          <w:szCs w:val="24"/>
        </w:rPr>
        <w:instrText xml:space="preserve"> ADDIN EN.CITE.DATA </w:instrText>
      </w:r>
      <w:r w:rsidR="003B3155">
        <w:rPr>
          <w:rFonts w:ascii="Times New Roman" w:hAnsi="Times New Roman" w:cs="Times New Roman"/>
          <w:color w:val="000000" w:themeColor="text1"/>
          <w:sz w:val="24"/>
          <w:szCs w:val="24"/>
        </w:rPr>
      </w:r>
      <w:r w:rsidR="003B3155">
        <w:rPr>
          <w:rFonts w:ascii="Times New Roman" w:hAnsi="Times New Roman" w:cs="Times New Roman"/>
          <w:color w:val="000000" w:themeColor="text1"/>
          <w:sz w:val="24"/>
          <w:szCs w:val="24"/>
        </w:rPr>
        <w:fldChar w:fldCharType="end"/>
      </w:r>
      <w:r w:rsidR="003B3155" w:rsidRPr="005528AF">
        <w:rPr>
          <w:rFonts w:ascii="Times New Roman" w:hAnsi="Times New Roman" w:cs="Times New Roman"/>
          <w:color w:val="000000" w:themeColor="text1"/>
          <w:sz w:val="24"/>
          <w:szCs w:val="24"/>
        </w:rPr>
      </w:r>
      <w:r w:rsidR="003B3155" w:rsidRPr="005528AF">
        <w:rPr>
          <w:rFonts w:ascii="Times New Roman" w:hAnsi="Times New Roman" w:cs="Times New Roman"/>
          <w:color w:val="000000" w:themeColor="text1"/>
          <w:sz w:val="24"/>
          <w:szCs w:val="24"/>
        </w:rPr>
        <w:fldChar w:fldCharType="separate"/>
      </w:r>
      <w:r w:rsidR="003B3155" w:rsidRPr="009C1927">
        <w:rPr>
          <w:rFonts w:ascii="Times New Roman" w:hAnsi="Times New Roman" w:cs="Times New Roman"/>
          <w:noProof/>
          <w:color w:val="000000" w:themeColor="text1"/>
          <w:sz w:val="24"/>
          <w:szCs w:val="24"/>
          <w:vertAlign w:val="superscript"/>
        </w:rPr>
        <w:t>[</w:t>
      </w:r>
      <w:hyperlink w:anchor="_ENREF_17" w:tooltip="Knight, 2018 #88" w:history="1">
        <w:r w:rsidR="0000551E" w:rsidRPr="009C1927">
          <w:rPr>
            <w:rFonts w:ascii="Times New Roman" w:hAnsi="Times New Roman" w:cs="Times New Roman"/>
            <w:noProof/>
            <w:color w:val="000000" w:themeColor="text1"/>
            <w:sz w:val="24"/>
            <w:szCs w:val="24"/>
            <w:vertAlign w:val="superscript"/>
          </w:rPr>
          <w:t>17</w:t>
        </w:r>
      </w:hyperlink>
      <w:r w:rsidR="003B3155" w:rsidRPr="009C1927">
        <w:rPr>
          <w:rFonts w:ascii="Times New Roman" w:hAnsi="Times New Roman" w:cs="Times New Roman"/>
          <w:noProof/>
          <w:color w:val="000000" w:themeColor="text1"/>
          <w:sz w:val="24"/>
          <w:szCs w:val="24"/>
          <w:vertAlign w:val="superscript"/>
        </w:rPr>
        <w:t>]</w:t>
      </w:r>
      <w:r w:rsidR="003B3155" w:rsidRPr="005528AF">
        <w:rPr>
          <w:rFonts w:ascii="Times New Roman" w:hAnsi="Times New Roman" w:cs="Times New Roman"/>
          <w:color w:val="000000" w:themeColor="text1"/>
          <w:sz w:val="24"/>
          <w:szCs w:val="24"/>
        </w:rPr>
        <w:fldChar w:fldCharType="end"/>
      </w:r>
      <w:r w:rsidRPr="002E0339">
        <w:rPr>
          <w:rFonts w:ascii="Times New Roman" w:hAnsi="Times New Roman" w:cs="Times New Roman" w:hint="eastAsia"/>
          <w:color w:val="000000" w:themeColor="text1"/>
          <w:sz w:val="24"/>
          <w:szCs w:val="24"/>
        </w:rPr>
        <w:t>。但是，扩增子和宏基因组测序方法都无法区分死微生物或活微生物</w:t>
      </w:r>
      <w:r w:rsidR="003B3155" w:rsidRPr="005528AF">
        <w:rPr>
          <w:rFonts w:ascii="Times New Roman" w:hAnsi="Times New Roman" w:cs="Times New Roman"/>
          <w:color w:val="000000" w:themeColor="text1"/>
          <w:sz w:val="24"/>
          <w:szCs w:val="24"/>
        </w:rPr>
        <w:fldChar w:fldCharType="begin">
          <w:fldData xml:space="preserve">PEVuZE5vdGU+PENpdGU+PEF1dGhvcj5LbmlnaHQ8L0F1dGhvcj48WWVhcj4yMDE4PC9ZZWFyPjxS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</w:fldData>
        </w:fldChar>
      </w:r>
      <w:r w:rsidR="003B3155">
        <w:rPr>
          <w:rFonts w:ascii="Times New Roman" w:hAnsi="Times New Roman" w:cs="Times New Roman"/>
          <w:color w:val="000000" w:themeColor="text1"/>
          <w:sz w:val="24"/>
          <w:szCs w:val="24"/>
        </w:rPr>
        <w:instrText xml:space="preserve"> ADDIN EN.CITE </w:instrText>
      </w:r>
      <w:r w:rsidR="003B3155">
        <w:rPr>
          <w:rFonts w:ascii="Times New Roman" w:hAnsi="Times New Roman" w:cs="Times New Roman"/>
          <w:color w:val="000000" w:themeColor="text1"/>
          <w:sz w:val="24"/>
          <w:szCs w:val="24"/>
        </w:rPr>
        <w:fldChar w:fldCharType="begin">
          <w:fldData xml:space="preserve">PEVuZE5vdGU+PENpdGU+PEF1dGhvcj5LbmlnaHQ8L0F1dGhvcj48WWVhcj4yMDE4PC9ZZWFyPjxS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</w:fldData>
        </w:fldChar>
      </w:r>
      <w:r w:rsidR="003B3155">
        <w:rPr>
          <w:rFonts w:ascii="Times New Roman" w:hAnsi="Times New Roman" w:cs="Times New Roman"/>
          <w:color w:val="000000" w:themeColor="text1"/>
          <w:sz w:val="24"/>
          <w:szCs w:val="24"/>
        </w:rPr>
        <w:instrText xml:space="preserve"> ADDIN EN.CITE.DATA </w:instrText>
      </w:r>
      <w:r w:rsidR="003B3155">
        <w:rPr>
          <w:rFonts w:ascii="Times New Roman" w:hAnsi="Times New Roman" w:cs="Times New Roman"/>
          <w:color w:val="000000" w:themeColor="text1"/>
          <w:sz w:val="24"/>
          <w:szCs w:val="24"/>
        </w:rPr>
      </w:r>
      <w:r w:rsidR="003B3155">
        <w:rPr>
          <w:rFonts w:ascii="Times New Roman" w:hAnsi="Times New Roman" w:cs="Times New Roman"/>
          <w:color w:val="000000" w:themeColor="text1"/>
          <w:sz w:val="24"/>
          <w:szCs w:val="24"/>
        </w:rPr>
        <w:fldChar w:fldCharType="end"/>
      </w:r>
      <w:r w:rsidR="003B3155" w:rsidRPr="005528AF">
        <w:rPr>
          <w:rFonts w:ascii="Times New Roman" w:hAnsi="Times New Roman" w:cs="Times New Roman"/>
          <w:color w:val="000000" w:themeColor="text1"/>
          <w:sz w:val="24"/>
          <w:szCs w:val="24"/>
        </w:rPr>
      </w:r>
      <w:r w:rsidR="003B3155" w:rsidRPr="005528AF">
        <w:rPr>
          <w:rFonts w:ascii="Times New Roman" w:hAnsi="Times New Roman" w:cs="Times New Roman"/>
          <w:color w:val="000000" w:themeColor="text1"/>
          <w:sz w:val="24"/>
          <w:szCs w:val="24"/>
        </w:rPr>
        <w:fldChar w:fldCharType="separate"/>
      </w:r>
      <w:r w:rsidR="003B3155" w:rsidRPr="009C1927">
        <w:rPr>
          <w:rFonts w:ascii="Times New Roman" w:hAnsi="Times New Roman" w:cs="Times New Roman"/>
          <w:noProof/>
          <w:color w:val="000000" w:themeColor="text1"/>
          <w:sz w:val="24"/>
          <w:szCs w:val="24"/>
          <w:vertAlign w:val="superscript"/>
        </w:rPr>
        <w:t>[</w:t>
      </w:r>
      <w:hyperlink w:anchor="_ENREF_17" w:tooltip="Knight, 2018 #88" w:history="1">
        <w:r w:rsidR="0000551E" w:rsidRPr="009C1927">
          <w:rPr>
            <w:rFonts w:ascii="Times New Roman" w:hAnsi="Times New Roman" w:cs="Times New Roman"/>
            <w:noProof/>
            <w:color w:val="000000" w:themeColor="text1"/>
            <w:sz w:val="24"/>
            <w:szCs w:val="24"/>
            <w:vertAlign w:val="superscript"/>
          </w:rPr>
          <w:t>17</w:t>
        </w:r>
      </w:hyperlink>
      <w:r w:rsidR="003B3155" w:rsidRPr="009C1927">
        <w:rPr>
          <w:rFonts w:ascii="Times New Roman" w:hAnsi="Times New Roman" w:cs="Times New Roman"/>
          <w:noProof/>
          <w:color w:val="000000" w:themeColor="text1"/>
          <w:sz w:val="24"/>
          <w:szCs w:val="24"/>
          <w:vertAlign w:val="superscript"/>
        </w:rPr>
        <w:t>]</w:t>
      </w:r>
      <w:r w:rsidR="003B3155" w:rsidRPr="005528AF">
        <w:rPr>
          <w:rFonts w:ascii="Times New Roman" w:hAnsi="Times New Roman" w:cs="Times New Roman"/>
          <w:color w:val="000000" w:themeColor="text1"/>
          <w:sz w:val="24"/>
          <w:szCs w:val="24"/>
        </w:rPr>
        <w:fldChar w:fldCharType="end"/>
      </w:r>
      <w:r w:rsidRPr="002E0339">
        <w:rPr>
          <w:rFonts w:ascii="Times New Roman" w:hAnsi="Times New Roman" w:cs="Times New Roman" w:hint="eastAsia"/>
          <w:color w:val="000000" w:themeColor="text1"/>
          <w:sz w:val="24"/>
          <w:szCs w:val="24"/>
        </w:rPr>
        <w:t>。转录组测序仅产生</w:t>
      </w:r>
      <w:r w:rsidR="003C497B">
        <w:rPr>
          <w:rFonts w:ascii="Times New Roman" w:hAnsi="Times New Roman" w:cs="Times New Roman" w:hint="eastAsia"/>
          <w:color w:val="000000" w:themeColor="text1"/>
          <w:sz w:val="24"/>
          <w:szCs w:val="24"/>
        </w:rPr>
        <w:t>群落</w:t>
      </w:r>
      <w:r w:rsidRPr="002E0339">
        <w:rPr>
          <w:rFonts w:ascii="Times New Roman" w:hAnsi="Times New Roman" w:cs="Times New Roman" w:hint="eastAsia"/>
          <w:color w:val="000000" w:themeColor="text1"/>
          <w:sz w:val="24"/>
          <w:szCs w:val="24"/>
        </w:rPr>
        <w:t>的活跃功能信息。鉴于这些测序方法的优缺点不同，建议将多</w:t>
      </w:r>
      <w:r w:rsidR="002A67A4">
        <w:rPr>
          <w:rFonts w:ascii="Times New Roman" w:hAnsi="Times New Roman" w:cs="Times New Roman" w:hint="eastAsia"/>
          <w:color w:val="000000" w:themeColor="text1"/>
          <w:sz w:val="24"/>
          <w:szCs w:val="24"/>
        </w:rPr>
        <w:t>种</w:t>
      </w:r>
      <w:r w:rsidRPr="002E0339">
        <w:rPr>
          <w:rFonts w:ascii="Times New Roman" w:hAnsi="Times New Roman" w:cs="Times New Roman" w:hint="eastAsia"/>
          <w:color w:val="000000" w:themeColor="text1"/>
          <w:sz w:val="24"/>
          <w:szCs w:val="24"/>
        </w:rPr>
        <w:t>测序方法整合在一起以优化研究设计。简而言之，测序方法的选择主要取决于实验成本和样</w:t>
      </w:r>
      <w:r w:rsidR="003C497B">
        <w:rPr>
          <w:rFonts w:ascii="Times New Roman" w:hAnsi="Times New Roman" w:cs="Times New Roman" w:hint="eastAsia"/>
          <w:color w:val="000000" w:themeColor="text1"/>
          <w:sz w:val="24"/>
          <w:szCs w:val="24"/>
        </w:rPr>
        <w:t>本</w:t>
      </w:r>
      <w:r w:rsidRPr="002E0339">
        <w:rPr>
          <w:rFonts w:ascii="Times New Roman" w:hAnsi="Times New Roman" w:cs="Times New Roman" w:hint="eastAsia"/>
          <w:color w:val="000000" w:themeColor="text1"/>
          <w:sz w:val="24"/>
          <w:szCs w:val="24"/>
        </w:rPr>
        <w:t>质量。扩增子测序通常用于获得微生物群落的概况</w:t>
      </w:r>
      <w:r w:rsidR="002301DF" w:rsidRPr="005528AF">
        <w:rPr>
          <w:rFonts w:ascii="Times New Roman" w:hAnsi="Times New Roman" w:cs="Times New Roman"/>
          <w:color w:val="000000" w:themeColor="text1"/>
          <w:sz w:val="24"/>
          <w:szCs w:val="24"/>
        </w:rPr>
        <w:fldChar w:fldCharType="begin">
          <w:fldData xml:space="preserve">PEVuZE5vdGU+PENpdGU+PEF1dGhvcj5XYW5nPC9BdXRob3I+PFllYXI+MjAxODwvWWVhcj48UmVj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</w:fldData>
        </w:fldChar>
      </w:r>
      <w:r w:rsidR="002301DF">
        <w:rPr>
          <w:rFonts w:ascii="Times New Roman" w:hAnsi="Times New Roman" w:cs="Times New Roman"/>
          <w:color w:val="000000" w:themeColor="text1"/>
          <w:sz w:val="24"/>
          <w:szCs w:val="24"/>
        </w:rPr>
        <w:instrText xml:space="preserve"> ADDIN EN.CITE </w:instrText>
      </w:r>
      <w:r w:rsidR="002301DF">
        <w:rPr>
          <w:rFonts w:ascii="Times New Roman" w:hAnsi="Times New Roman" w:cs="Times New Roman"/>
          <w:color w:val="000000" w:themeColor="text1"/>
          <w:sz w:val="24"/>
          <w:szCs w:val="24"/>
        </w:rPr>
        <w:fldChar w:fldCharType="begin">
          <w:fldData xml:space="preserve">PEVuZE5vdGU+PENpdGU+PEF1dGhvcj5XYW5nPC9BdXRob3I+PFllYXI+MjAxODwvWWVhcj48UmVj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</w:fldData>
        </w:fldChar>
      </w:r>
      <w:r w:rsidR="002301DF">
        <w:rPr>
          <w:rFonts w:ascii="Times New Roman" w:hAnsi="Times New Roman" w:cs="Times New Roman"/>
          <w:color w:val="000000" w:themeColor="text1"/>
          <w:sz w:val="24"/>
          <w:szCs w:val="24"/>
        </w:rPr>
        <w:instrText xml:space="preserve"> ADDIN EN.CITE.DATA </w:instrText>
      </w:r>
      <w:r w:rsidR="002301DF">
        <w:rPr>
          <w:rFonts w:ascii="Times New Roman" w:hAnsi="Times New Roman" w:cs="Times New Roman"/>
          <w:color w:val="000000" w:themeColor="text1"/>
          <w:sz w:val="24"/>
          <w:szCs w:val="24"/>
        </w:rPr>
      </w:r>
      <w:r w:rsidR="002301DF">
        <w:rPr>
          <w:rFonts w:ascii="Times New Roman" w:hAnsi="Times New Roman" w:cs="Times New Roman"/>
          <w:color w:val="000000" w:themeColor="text1"/>
          <w:sz w:val="24"/>
          <w:szCs w:val="24"/>
        </w:rPr>
        <w:fldChar w:fldCharType="end"/>
      </w:r>
      <w:r w:rsidR="002301DF" w:rsidRPr="005528AF">
        <w:rPr>
          <w:rFonts w:ascii="Times New Roman" w:hAnsi="Times New Roman" w:cs="Times New Roman"/>
          <w:color w:val="000000" w:themeColor="text1"/>
          <w:sz w:val="24"/>
          <w:szCs w:val="24"/>
        </w:rPr>
      </w:r>
      <w:r w:rsidR="002301DF" w:rsidRPr="005528AF">
        <w:rPr>
          <w:rFonts w:ascii="Times New Roman" w:hAnsi="Times New Roman" w:cs="Times New Roman"/>
          <w:color w:val="000000" w:themeColor="text1"/>
          <w:sz w:val="24"/>
          <w:szCs w:val="24"/>
        </w:rPr>
        <w:fldChar w:fldCharType="separate"/>
      </w:r>
      <w:r w:rsidR="002301DF" w:rsidRPr="00122B86">
        <w:rPr>
          <w:rFonts w:ascii="Times New Roman" w:hAnsi="Times New Roman" w:cs="Times New Roman"/>
          <w:noProof/>
          <w:color w:val="000000" w:themeColor="text1"/>
          <w:sz w:val="24"/>
          <w:szCs w:val="24"/>
          <w:vertAlign w:val="superscript"/>
        </w:rPr>
        <w:t>[</w:t>
      </w:r>
      <w:hyperlink w:anchor="_ENREF_59" w:tooltip="Wang, 2018 #240" w:history="1">
        <w:r w:rsidR="0000551E" w:rsidRPr="00122B86">
          <w:rPr>
            <w:rFonts w:ascii="Times New Roman" w:hAnsi="Times New Roman" w:cs="Times New Roman"/>
            <w:noProof/>
            <w:color w:val="000000" w:themeColor="text1"/>
            <w:sz w:val="24"/>
            <w:szCs w:val="24"/>
            <w:vertAlign w:val="superscript"/>
          </w:rPr>
          <w:t>59</w:t>
        </w:r>
      </w:hyperlink>
      <w:r w:rsidR="002301DF" w:rsidRPr="00122B86">
        <w:rPr>
          <w:rFonts w:ascii="Times New Roman" w:hAnsi="Times New Roman" w:cs="Times New Roman"/>
          <w:noProof/>
          <w:color w:val="000000" w:themeColor="text1"/>
          <w:sz w:val="24"/>
          <w:szCs w:val="24"/>
          <w:vertAlign w:val="superscript"/>
        </w:rPr>
        <w:t>]</w:t>
      </w:r>
      <w:r w:rsidR="002301DF" w:rsidRPr="005528AF">
        <w:rPr>
          <w:rFonts w:ascii="Times New Roman" w:hAnsi="Times New Roman" w:cs="Times New Roman"/>
          <w:color w:val="000000" w:themeColor="text1"/>
          <w:sz w:val="24"/>
          <w:szCs w:val="24"/>
        </w:rPr>
        <w:fldChar w:fldCharType="end"/>
      </w:r>
      <w:r w:rsidRPr="002E0339">
        <w:rPr>
          <w:rFonts w:ascii="Times New Roman" w:hAnsi="Times New Roman" w:cs="Times New Roman" w:hint="eastAsia"/>
          <w:color w:val="000000" w:themeColor="text1"/>
          <w:sz w:val="24"/>
          <w:szCs w:val="24"/>
        </w:rPr>
        <w:t>，并且通常适用于大规模研究</w:t>
      </w:r>
      <w:r w:rsidR="002301DF" w:rsidRPr="005528AF">
        <w:rPr>
          <w:rFonts w:ascii="Times New Roman" w:hAnsi="Times New Roman" w:cs="Times New Roman"/>
          <w:color w:val="000000" w:themeColor="text1"/>
          <w:sz w:val="24"/>
          <w:szCs w:val="24"/>
        </w:rPr>
        <w:fldChar w:fldCharType="begin">
          <w:fldData xml:space="preserve">PEVuZE5vdGU+PENpdGU+PEF1dGhvcj5XYW5nPC9BdXRob3I+PFllYXI+MjAxNjwvWWVhcj48UmVj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</w:fldData>
        </w:fldChar>
      </w:r>
      <w:r w:rsidR="002301DF">
        <w:rPr>
          <w:rFonts w:ascii="Times New Roman" w:hAnsi="Times New Roman" w:cs="Times New Roman"/>
          <w:color w:val="000000" w:themeColor="text1"/>
          <w:sz w:val="24"/>
          <w:szCs w:val="24"/>
        </w:rPr>
        <w:instrText xml:space="preserve"> ADDIN EN.CITE </w:instrText>
      </w:r>
      <w:r w:rsidR="002301DF">
        <w:rPr>
          <w:rFonts w:ascii="Times New Roman" w:hAnsi="Times New Roman" w:cs="Times New Roman"/>
          <w:color w:val="000000" w:themeColor="text1"/>
          <w:sz w:val="24"/>
          <w:szCs w:val="24"/>
        </w:rPr>
        <w:fldChar w:fldCharType="begin">
          <w:fldData xml:space="preserve">PEVuZE5vdGU+PENpdGU+PEF1dGhvcj5XYW5nPC9BdXRob3I+PFllYXI+MjAxNjwvWWVhcj48UmVj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</w:fldData>
        </w:fldChar>
      </w:r>
      <w:r w:rsidR="002301DF">
        <w:rPr>
          <w:rFonts w:ascii="Times New Roman" w:hAnsi="Times New Roman" w:cs="Times New Roman"/>
          <w:color w:val="000000" w:themeColor="text1"/>
          <w:sz w:val="24"/>
          <w:szCs w:val="24"/>
        </w:rPr>
        <w:instrText xml:space="preserve"> ADDIN EN.CITE.DATA </w:instrText>
      </w:r>
      <w:r w:rsidR="002301DF">
        <w:rPr>
          <w:rFonts w:ascii="Times New Roman" w:hAnsi="Times New Roman" w:cs="Times New Roman"/>
          <w:color w:val="000000" w:themeColor="text1"/>
          <w:sz w:val="24"/>
          <w:szCs w:val="24"/>
        </w:rPr>
      </w:r>
      <w:r w:rsidR="002301DF">
        <w:rPr>
          <w:rFonts w:ascii="Times New Roman" w:hAnsi="Times New Roman" w:cs="Times New Roman"/>
          <w:color w:val="000000" w:themeColor="text1"/>
          <w:sz w:val="24"/>
          <w:szCs w:val="24"/>
        </w:rPr>
        <w:fldChar w:fldCharType="end"/>
      </w:r>
      <w:r w:rsidR="002301DF" w:rsidRPr="005528AF">
        <w:rPr>
          <w:rFonts w:ascii="Times New Roman" w:hAnsi="Times New Roman" w:cs="Times New Roman"/>
          <w:color w:val="000000" w:themeColor="text1"/>
          <w:sz w:val="24"/>
          <w:szCs w:val="24"/>
        </w:rPr>
      </w:r>
      <w:r w:rsidR="002301DF" w:rsidRPr="005528AF">
        <w:rPr>
          <w:rFonts w:ascii="Times New Roman" w:hAnsi="Times New Roman" w:cs="Times New Roman"/>
          <w:color w:val="000000" w:themeColor="text1"/>
          <w:sz w:val="24"/>
          <w:szCs w:val="24"/>
        </w:rPr>
        <w:fldChar w:fldCharType="separate"/>
      </w:r>
      <w:r w:rsidR="002301DF" w:rsidRPr="00122B86">
        <w:rPr>
          <w:rFonts w:ascii="Times New Roman" w:hAnsi="Times New Roman" w:cs="Times New Roman"/>
          <w:noProof/>
          <w:color w:val="000000" w:themeColor="text1"/>
          <w:sz w:val="24"/>
          <w:szCs w:val="24"/>
          <w:vertAlign w:val="superscript"/>
        </w:rPr>
        <w:t>[</w:t>
      </w:r>
      <w:hyperlink w:anchor="_ENREF_6" w:tooltip="Wang, 2016 #208" w:history="1">
        <w:r w:rsidR="0000551E" w:rsidRPr="00122B86">
          <w:rPr>
            <w:rFonts w:ascii="Times New Roman" w:hAnsi="Times New Roman" w:cs="Times New Roman"/>
            <w:noProof/>
            <w:color w:val="000000" w:themeColor="text1"/>
            <w:sz w:val="24"/>
            <w:szCs w:val="24"/>
            <w:vertAlign w:val="superscript"/>
          </w:rPr>
          <w:t>6</w:t>
        </w:r>
      </w:hyperlink>
      <w:r w:rsidR="002301DF" w:rsidRPr="00122B86">
        <w:rPr>
          <w:rFonts w:ascii="Times New Roman" w:hAnsi="Times New Roman" w:cs="Times New Roman"/>
          <w:noProof/>
          <w:color w:val="000000" w:themeColor="text1"/>
          <w:sz w:val="24"/>
          <w:szCs w:val="24"/>
          <w:vertAlign w:val="superscript"/>
        </w:rPr>
        <w:t xml:space="preserve">, </w:t>
      </w:r>
      <w:hyperlink w:anchor="_ENREF_60" w:tooltip="He, 2018 #241" w:history="1">
        <w:r w:rsidR="0000551E" w:rsidRPr="00122B86">
          <w:rPr>
            <w:rFonts w:ascii="Times New Roman" w:hAnsi="Times New Roman" w:cs="Times New Roman"/>
            <w:noProof/>
            <w:color w:val="000000" w:themeColor="text1"/>
            <w:sz w:val="24"/>
            <w:szCs w:val="24"/>
            <w:vertAlign w:val="superscript"/>
          </w:rPr>
          <w:t>60</w:t>
        </w:r>
      </w:hyperlink>
      <w:r w:rsidR="002301DF" w:rsidRPr="00122B86">
        <w:rPr>
          <w:rFonts w:ascii="Times New Roman" w:hAnsi="Times New Roman" w:cs="Times New Roman"/>
          <w:noProof/>
          <w:color w:val="000000" w:themeColor="text1"/>
          <w:sz w:val="24"/>
          <w:szCs w:val="24"/>
          <w:vertAlign w:val="superscript"/>
        </w:rPr>
        <w:t>]</w:t>
      </w:r>
      <w:r w:rsidR="002301DF" w:rsidRPr="005528AF">
        <w:rPr>
          <w:rFonts w:ascii="Times New Roman" w:hAnsi="Times New Roman" w:cs="Times New Roman"/>
          <w:color w:val="000000" w:themeColor="text1"/>
          <w:sz w:val="24"/>
          <w:szCs w:val="24"/>
        </w:rPr>
        <w:fldChar w:fldCharType="end"/>
      </w:r>
      <w:r w:rsidRPr="002E0339">
        <w:rPr>
          <w:rFonts w:ascii="Times New Roman" w:hAnsi="Times New Roman" w:cs="Times New Roman" w:hint="eastAsia"/>
          <w:color w:val="000000" w:themeColor="text1"/>
          <w:sz w:val="24"/>
          <w:szCs w:val="24"/>
        </w:rPr>
        <w:t>。如果您有足够的项目资金，并且想要获得菌株水平的分辨率和潜在功能，甚至想要恢复整个基因组，宏基因组测序是一种首选方法</w:t>
      </w:r>
      <w:r w:rsidR="002301DF" w:rsidRPr="005528AF">
        <w:rPr>
          <w:rFonts w:ascii="Times New Roman" w:hAnsi="Times New Roman" w:cs="Times New Roman"/>
          <w:color w:val="000000" w:themeColor="text1"/>
          <w:sz w:val="24"/>
          <w:szCs w:val="24"/>
        </w:rPr>
        <w:fldChar w:fldCharType="begin">
          <w:fldData xml:space="preserve">PEVuZE5vdGU+PENpdGU+PEF1dGhvcj5TbWl0czwvQXV0aG9yPjxZZWFyPjIwMTc8L1llYXI+PFJl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</w:fldData>
        </w:fldChar>
      </w:r>
      <w:r w:rsidR="0000551E">
        <w:rPr>
          <w:rFonts w:ascii="Times New Roman" w:hAnsi="Times New Roman" w:cs="Times New Roman"/>
          <w:color w:val="000000" w:themeColor="text1"/>
          <w:sz w:val="24"/>
          <w:szCs w:val="24"/>
        </w:rPr>
        <w:instrText xml:space="preserve"> ADDIN EN.CITE </w:instrText>
      </w:r>
      <w:r w:rsidR="0000551E">
        <w:rPr>
          <w:rFonts w:ascii="Times New Roman" w:hAnsi="Times New Roman" w:cs="Times New Roman"/>
          <w:color w:val="000000" w:themeColor="text1"/>
          <w:sz w:val="24"/>
          <w:szCs w:val="24"/>
        </w:rPr>
        <w:fldChar w:fldCharType="begin">
          <w:fldData xml:space="preserve">PEVuZE5vdGU+PENpdGU+PEF1dGhvcj5TbWl0czwvQXV0aG9yPjxZZWFyPjIwMTc8L1llYXI+PFJl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</w:fldData>
        </w:fldChar>
      </w:r>
      <w:r w:rsidR="0000551E">
        <w:rPr>
          <w:rFonts w:ascii="Times New Roman" w:hAnsi="Times New Roman" w:cs="Times New Roman"/>
          <w:color w:val="000000" w:themeColor="text1"/>
          <w:sz w:val="24"/>
          <w:szCs w:val="24"/>
        </w:rPr>
        <w:instrText xml:space="preserve"> ADDIN EN.CITE.DATA </w:instrText>
      </w:r>
      <w:r w:rsidR="0000551E">
        <w:rPr>
          <w:rFonts w:ascii="Times New Roman" w:hAnsi="Times New Roman" w:cs="Times New Roman"/>
          <w:color w:val="000000" w:themeColor="text1"/>
          <w:sz w:val="24"/>
          <w:szCs w:val="24"/>
        </w:rPr>
      </w:r>
      <w:r w:rsidR="0000551E">
        <w:rPr>
          <w:rFonts w:ascii="Times New Roman" w:hAnsi="Times New Roman" w:cs="Times New Roman"/>
          <w:color w:val="000000" w:themeColor="text1"/>
          <w:sz w:val="24"/>
          <w:szCs w:val="24"/>
        </w:rPr>
        <w:fldChar w:fldCharType="end"/>
      </w:r>
      <w:r w:rsidR="002301DF" w:rsidRPr="005528AF">
        <w:rPr>
          <w:rFonts w:ascii="Times New Roman" w:hAnsi="Times New Roman" w:cs="Times New Roman"/>
          <w:color w:val="000000" w:themeColor="text1"/>
          <w:sz w:val="24"/>
          <w:szCs w:val="24"/>
        </w:rPr>
      </w:r>
      <w:r w:rsidR="002301DF" w:rsidRPr="005528AF">
        <w:rPr>
          <w:rFonts w:ascii="Times New Roman" w:hAnsi="Times New Roman" w:cs="Times New Roman"/>
          <w:color w:val="000000" w:themeColor="text1"/>
          <w:sz w:val="24"/>
          <w:szCs w:val="24"/>
        </w:rPr>
        <w:fldChar w:fldCharType="separate"/>
      </w:r>
      <w:r w:rsidR="002301DF" w:rsidRPr="00122B86">
        <w:rPr>
          <w:rFonts w:ascii="Times New Roman" w:hAnsi="Times New Roman" w:cs="Times New Roman"/>
          <w:noProof/>
          <w:color w:val="000000" w:themeColor="text1"/>
          <w:sz w:val="24"/>
          <w:szCs w:val="24"/>
          <w:vertAlign w:val="superscript"/>
        </w:rPr>
        <w:t>[</w:t>
      </w:r>
      <w:hyperlink w:anchor="_ENREF_61" w:tooltip="Smits, 2017 #242" w:history="1">
        <w:r w:rsidR="0000551E" w:rsidRPr="00122B86">
          <w:rPr>
            <w:rFonts w:ascii="Times New Roman" w:hAnsi="Times New Roman" w:cs="Times New Roman"/>
            <w:noProof/>
            <w:color w:val="000000" w:themeColor="text1"/>
            <w:sz w:val="24"/>
            <w:szCs w:val="24"/>
            <w:vertAlign w:val="superscript"/>
          </w:rPr>
          <w:t>61-65</w:t>
        </w:r>
      </w:hyperlink>
      <w:r w:rsidR="002301DF" w:rsidRPr="00122B86">
        <w:rPr>
          <w:rFonts w:ascii="Times New Roman" w:hAnsi="Times New Roman" w:cs="Times New Roman"/>
          <w:noProof/>
          <w:color w:val="000000" w:themeColor="text1"/>
          <w:sz w:val="24"/>
          <w:szCs w:val="24"/>
          <w:vertAlign w:val="superscript"/>
        </w:rPr>
        <w:t>]</w:t>
      </w:r>
      <w:r w:rsidR="002301DF" w:rsidRPr="005528AF">
        <w:rPr>
          <w:rFonts w:ascii="Times New Roman" w:hAnsi="Times New Roman" w:cs="Times New Roman"/>
          <w:color w:val="000000" w:themeColor="text1"/>
          <w:sz w:val="24"/>
          <w:szCs w:val="24"/>
        </w:rPr>
        <w:fldChar w:fldCharType="end"/>
      </w:r>
      <w:r w:rsidRPr="002E0339">
        <w:rPr>
          <w:rFonts w:ascii="Times New Roman" w:hAnsi="Times New Roman" w:cs="Times New Roman" w:hint="eastAsia"/>
          <w:color w:val="000000" w:themeColor="text1"/>
          <w:sz w:val="24"/>
          <w:szCs w:val="24"/>
        </w:rPr>
        <w:t>。</w:t>
      </w:r>
    </w:p>
    <w:p w14:paraId="73725CC8" w14:textId="759FC464" w:rsidR="00F720F8" w:rsidRPr="002F4ED2" w:rsidRDefault="00D42E37" w:rsidP="007C51B5">
      <w:pPr>
        <w:pStyle w:val="2"/>
        <w:spacing w:before="0" w:after="0" w:line="360" w:lineRule="auto"/>
        <w:ind w:firstLineChars="200" w:firstLine="482"/>
        <w:rPr>
          <w:rStyle w:val="fontstyle01"/>
          <w:rFonts w:ascii="Times New Roman" w:hAnsi="Times New Roman" w:cs="Times New Roman"/>
          <w:color w:val="000000" w:themeColor="text1"/>
          <w:sz w:val="24"/>
          <w:szCs w:val="24"/>
        </w:rPr>
      </w:pPr>
      <w:bookmarkStart w:id="27" w:name="_Toc27078229"/>
      <w:bookmarkStart w:id="28" w:name="_Hlk25781457"/>
      <w:r>
        <w:rPr>
          <w:rStyle w:val="fontstyle01"/>
          <w:rFonts w:ascii="Times New Roman" w:hAnsi="Times New Roman" w:cs="Times New Roman" w:hint="eastAsia"/>
          <w:color w:val="000000" w:themeColor="text1"/>
          <w:sz w:val="24"/>
          <w:szCs w:val="24"/>
        </w:rPr>
        <w:lastRenderedPageBreak/>
        <w:t>3</w:t>
      </w:r>
      <w:r>
        <w:rPr>
          <w:rStyle w:val="fontstyle01"/>
          <w:rFonts w:ascii="Times New Roman" w:hAnsi="Times New Roman" w:cs="Times New Roman"/>
          <w:color w:val="000000" w:themeColor="text1"/>
          <w:sz w:val="24"/>
          <w:szCs w:val="24"/>
        </w:rPr>
        <w:t xml:space="preserve">.6 </w:t>
      </w:r>
      <w:r w:rsidR="002F4ED2" w:rsidRPr="002F4ED2">
        <w:rPr>
          <w:rStyle w:val="fontstyle01"/>
          <w:rFonts w:ascii="Times New Roman" w:hAnsi="Times New Roman" w:cs="Times New Roman" w:hint="eastAsia"/>
          <w:color w:val="000000" w:themeColor="text1"/>
          <w:sz w:val="24"/>
          <w:szCs w:val="24"/>
        </w:rPr>
        <w:t>提高研究可靠性</w:t>
      </w:r>
      <w:r w:rsidR="002F4ED2">
        <w:rPr>
          <w:rStyle w:val="fontstyle01"/>
          <w:rFonts w:ascii="Times New Roman" w:hAnsi="Times New Roman" w:cs="Times New Roman" w:hint="eastAsia"/>
          <w:color w:val="000000" w:themeColor="text1"/>
          <w:sz w:val="24"/>
          <w:szCs w:val="24"/>
        </w:rPr>
        <w:t>的</w:t>
      </w:r>
      <w:r w:rsidR="002F4ED2" w:rsidRPr="002F4ED2">
        <w:rPr>
          <w:rStyle w:val="fontstyle01"/>
          <w:rFonts w:ascii="Times New Roman" w:hAnsi="Times New Roman" w:cs="Times New Roman" w:hint="eastAsia"/>
          <w:color w:val="000000" w:themeColor="text1"/>
          <w:sz w:val="24"/>
          <w:szCs w:val="24"/>
        </w:rPr>
        <w:t>方法</w:t>
      </w:r>
      <w:bookmarkEnd w:id="27"/>
    </w:p>
    <w:bookmarkEnd w:id="28"/>
    <w:p w14:paraId="24B1C6CA" w14:textId="67FCAA14" w:rsidR="00FF6DAF" w:rsidRDefault="00FF6DAF" w:rsidP="007C51B5">
      <w:pPr>
        <w:ind w:firstLineChars="200" w:firstLine="480"/>
        <w:rPr>
          <w:rFonts w:ascii="Times New Roman" w:hAnsi="Times New Roman" w:cs="Times New Roman"/>
          <w:color w:val="000000" w:themeColor="text1"/>
          <w:sz w:val="24"/>
          <w:szCs w:val="24"/>
        </w:rPr>
      </w:pPr>
      <w:r w:rsidRPr="00FF6DAF">
        <w:rPr>
          <w:rFonts w:ascii="Times New Roman" w:hAnsi="Times New Roman" w:cs="Times New Roman" w:hint="eastAsia"/>
          <w:color w:val="000000" w:themeColor="text1"/>
          <w:sz w:val="24"/>
          <w:szCs w:val="24"/>
        </w:rPr>
        <w:t>简单的横断面研究在微生物组研究中的意义有限。在本</w:t>
      </w:r>
      <w:r>
        <w:rPr>
          <w:rFonts w:ascii="Times New Roman" w:hAnsi="Times New Roman" w:cs="Times New Roman" w:hint="eastAsia"/>
          <w:color w:val="000000" w:themeColor="text1"/>
          <w:sz w:val="24"/>
          <w:szCs w:val="24"/>
        </w:rPr>
        <w:t>小</w:t>
      </w:r>
      <w:r w:rsidRPr="00FF6DAF">
        <w:rPr>
          <w:rFonts w:ascii="Times New Roman" w:hAnsi="Times New Roman" w:cs="Times New Roman" w:hint="eastAsia"/>
          <w:color w:val="000000" w:themeColor="text1"/>
          <w:sz w:val="24"/>
          <w:szCs w:val="24"/>
        </w:rPr>
        <w:t>节中我们讨论了提高研究可靠性的方法。首先，首选纵向研究或</w:t>
      </w:r>
      <w:r w:rsidRPr="00FF6DAF">
        <w:rPr>
          <w:rFonts w:ascii="Times New Roman" w:hAnsi="Times New Roman" w:cs="Times New Roman" w:hint="eastAsia"/>
          <w:color w:val="000000" w:themeColor="text1"/>
          <w:sz w:val="24"/>
          <w:szCs w:val="24"/>
        </w:rPr>
        <w:t>RCT</w:t>
      </w:r>
      <w:r w:rsidRPr="00FF6DAF">
        <w:rPr>
          <w:rFonts w:ascii="Times New Roman" w:hAnsi="Times New Roman" w:cs="Times New Roman" w:hint="eastAsia"/>
          <w:color w:val="000000" w:themeColor="text1"/>
          <w:sz w:val="24"/>
          <w:szCs w:val="24"/>
        </w:rPr>
        <w:t>研究，而不是横断面研究或病例对照研究</w:t>
      </w:r>
      <w:r w:rsidR="00656654" w:rsidRPr="005528AF">
        <w:rPr>
          <w:rFonts w:ascii="Times New Roman" w:hAnsi="Times New Roman" w:cs="Times New Roman"/>
          <w:color w:val="000000" w:themeColor="text1"/>
          <w:sz w:val="24"/>
          <w:szCs w:val="24"/>
        </w:rPr>
        <w:fldChar w:fldCharType="begin">
          <w:fldData xml:space="preserve">PEVuZE5vdGU+PENpdGU+PEF1dGhvcj5LbmlnaHQ8L0F1dGhvcj48WWVhcj4yMDE4PC9ZZWFyPjxS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</w:fldData>
        </w:fldChar>
      </w:r>
      <w:r w:rsidR="00656654">
        <w:rPr>
          <w:rFonts w:ascii="Times New Roman" w:hAnsi="Times New Roman" w:cs="Times New Roman"/>
          <w:color w:val="000000" w:themeColor="text1"/>
          <w:sz w:val="24"/>
          <w:szCs w:val="24"/>
        </w:rPr>
        <w:instrText xml:space="preserve"> ADDIN EN.CITE </w:instrText>
      </w:r>
      <w:r w:rsidR="00656654">
        <w:rPr>
          <w:rFonts w:ascii="Times New Roman" w:hAnsi="Times New Roman" w:cs="Times New Roman"/>
          <w:color w:val="000000" w:themeColor="text1"/>
          <w:sz w:val="24"/>
          <w:szCs w:val="24"/>
        </w:rPr>
        <w:fldChar w:fldCharType="begin">
          <w:fldData xml:space="preserve">PEVuZE5vdGU+PENpdGU+PEF1dGhvcj5LbmlnaHQ8L0F1dGhvcj48WWVhcj4yMDE4PC9ZZWFyPjxS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</w:fldData>
        </w:fldChar>
      </w:r>
      <w:r w:rsidR="00656654">
        <w:rPr>
          <w:rFonts w:ascii="Times New Roman" w:hAnsi="Times New Roman" w:cs="Times New Roman"/>
          <w:color w:val="000000" w:themeColor="text1"/>
          <w:sz w:val="24"/>
          <w:szCs w:val="24"/>
        </w:rPr>
        <w:instrText xml:space="preserve"> ADDIN EN.CITE.DATA </w:instrText>
      </w:r>
      <w:r w:rsidR="00656654">
        <w:rPr>
          <w:rFonts w:ascii="Times New Roman" w:hAnsi="Times New Roman" w:cs="Times New Roman"/>
          <w:color w:val="000000" w:themeColor="text1"/>
          <w:sz w:val="24"/>
          <w:szCs w:val="24"/>
        </w:rPr>
      </w:r>
      <w:r w:rsidR="00656654">
        <w:rPr>
          <w:rFonts w:ascii="Times New Roman" w:hAnsi="Times New Roman" w:cs="Times New Roman"/>
          <w:color w:val="000000" w:themeColor="text1"/>
          <w:sz w:val="24"/>
          <w:szCs w:val="24"/>
        </w:rPr>
        <w:fldChar w:fldCharType="end"/>
      </w:r>
      <w:r w:rsidR="00656654" w:rsidRPr="005528AF">
        <w:rPr>
          <w:rFonts w:ascii="Times New Roman" w:hAnsi="Times New Roman" w:cs="Times New Roman"/>
          <w:color w:val="000000" w:themeColor="text1"/>
          <w:sz w:val="24"/>
          <w:szCs w:val="24"/>
        </w:rPr>
      </w:r>
      <w:r w:rsidR="00656654" w:rsidRPr="005528AF">
        <w:rPr>
          <w:rFonts w:ascii="Times New Roman" w:hAnsi="Times New Roman" w:cs="Times New Roman"/>
          <w:color w:val="000000" w:themeColor="text1"/>
          <w:sz w:val="24"/>
          <w:szCs w:val="24"/>
        </w:rPr>
        <w:fldChar w:fldCharType="separate"/>
      </w:r>
      <w:r w:rsidR="00656654" w:rsidRPr="00122B86">
        <w:rPr>
          <w:rFonts w:ascii="Times New Roman" w:hAnsi="Times New Roman" w:cs="Times New Roman"/>
          <w:noProof/>
          <w:color w:val="000000" w:themeColor="text1"/>
          <w:sz w:val="24"/>
          <w:szCs w:val="24"/>
          <w:vertAlign w:val="superscript"/>
        </w:rPr>
        <w:t>[</w:t>
      </w:r>
      <w:hyperlink w:anchor="_ENREF_17" w:tooltip="Knight, 2018 #88" w:history="1">
        <w:r w:rsidR="0000551E" w:rsidRPr="00122B86">
          <w:rPr>
            <w:rFonts w:ascii="Times New Roman" w:hAnsi="Times New Roman" w:cs="Times New Roman"/>
            <w:noProof/>
            <w:color w:val="000000" w:themeColor="text1"/>
            <w:sz w:val="24"/>
            <w:szCs w:val="24"/>
            <w:vertAlign w:val="superscript"/>
          </w:rPr>
          <w:t>17</w:t>
        </w:r>
      </w:hyperlink>
      <w:r w:rsidR="00656654" w:rsidRPr="00122B86">
        <w:rPr>
          <w:rFonts w:ascii="Times New Roman" w:hAnsi="Times New Roman" w:cs="Times New Roman"/>
          <w:noProof/>
          <w:color w:val="000000" w:themeColor="text1"/>
          <w:sz w:val="24"/>
          <w:szCs w:val="24"/>
          <w:vertAlign w:val="superscript"/>
        </w:rPr>
        <w:t xml:space="preserve">, </w:t>
      </w:r>
      <w:hyperlink w:anchor="_ENREF_66" w:tooltip="Quince, 2017 #127" w:history="1">
        <w:r w:rsidR="0000551E" w:rsidRPr="00122B86">
          <w:rPr>
            <w:rFonts w:ascii="Times New Roman" w:hAnsi="Times New Roman" w:cs="Times New Roman"/>
            <w:noProof/>
            <w:color w:val="000000" w:themeColor="text1"/>
            <w:sz w:val="24"/>
            <w:szCs w:val="24"/>
            <w:vertAlign w:val="superscript"/>
          </w:rPr>
          <w:t>66</w:t>
        </w:r>
      </w:hyperlink>
      <w:r w:rsidR="00656654" w:rsidRPr="00122B86">
        <w:rPr>
          <w:rFonts w:ascii="Times New Roman" w:hAnsi="Times New Roman" w:cs="Times New Roman"/>
          <w:noProof/>
          <w:color w:val="000000" w:themeColor="text1"/>
          <w:sz w:val="24"/>
          <w:szCs w:val="24"/>
          <w:vertAlign w:val="superscript"/>
        </w:rPr>
        <w:t>]</w:t>
      </w:r>
      <w:r w:rsidR="00656654" w:rsidRPr="005528AF">
        <w:rPr>
          <w:rFonts w:ascii="Times New Roman" w:hAnsi="Times New Roman" w:cs="Times New Roman"/>
          <w:color w:val="000000" w:themeColor="text1"/>
          <w:sz w:val="24"/>
          <w:szCs w:val="24"/>
        </w:rPr>
        <w:fldChar w:fldCharType="end"/>
      </w:r>
      <w:r w:rsidRPr="00FF6DAF">
        <w:rPr>
          <w:rFonts w:ascii="Times New Roman" w:hAnsi="Times New Roman" w:cs="Times New Roman" w:hint="eastAsia"/>
          <w:color w:val="000000" w:themeColor="text1"/>
          <w:sz w:val="24"/>
          <w:szCs w:val="24"/>
        </w:rPr>
        <w:t>。其次，应计算样本量</w:t>
      </w:r>
      <w:r w:rsidR="00656654" w:rsidRPr="005528AF">
        <w:rPr>
          <w:rFonts w:ascii="Times New Roman" w:hAnsi="Times New Roman" w:cs="Times New Roman"/>
          <w:color w:val="000000" w:themeColor="text1"/>
          <w:sz w:val="24"/>
          <w:szCs w:val="24"/>
        </w:rPr>
        <w:fldChar w:fldCharType="begin"/>
      </w:r>
      <w:r w:rsidR="00656654">
        <w:rPr>
          <w:rFonts w:ascii="Times New Roman" w:hAnsi="Times New Roman" w:cs="Times New Roman"/>
          <w:color w:val="000000" w:themeColor="text1"/>
          <w:sz w:val="24"/>
          <w:szCs w:val="24"/>
        </w:rPr>
        <w:instrText xml:space="preserve"> ADDIN EN.CITE &lt;EndNote&gt;&lt;Cite&gt;&lt;Author&gt;Xia&lt;/Author&gt;&lt;Year&gt;2018&lt;/Year&gt;&lt;RecNum&gt;117&lt;/RecNum&gt;&lt;DisplayText&gt;&lt;style face="superscript"&gt;[51]&lt;/style&gt;&lt;/DisplayText&gt;&lt;record&gt;&lt;rec-number&gt;117&lt;/rec-number&gt;&lt;foreign-keys&gt;&lt;key app="EN" db-id="awdrrxf56w52whedwtpvwtxhd09sdzew02vt" timestamp="1573567730"&gt;117&lt;/key&gt;&lt;/foreign-keys&gt;&lt;ref-type name="Book Section"&gt;5&lt;/ref-type&gt;&lt;contributors&gt;&lt;authors&gt;&lt;author&gt;Xia, Y.&lt;/author&gt;&lt;author&gt;Sun, J.&lt;/author&gt;&lt;author&gt;Chen, D.&lt;/author&gt;&lt;/authors&gt;&lt;secondary-authors&gt;&lt;author&gt;Xia, Y.&lt;/author&gt;&lt;author&gt;Sun, J.&lt;/author&gt;&lt;author&gt;Chen, D.&lt;/author&gt;&lt;/secondary-authors&gt;&lt;tertiary-authors&gt;&lt;author&gt;Chen, J.; Chen,  D.&lt;/author&gt;&lt;/tertiary-authors&gt;&lt;/contributors&gt;&lt;titles&gt;&lt;title&gt;Power and sample size calculations for microbiome data&lt;/title&gt;&lt;secondary-title&gt;Statistical Analysis of Microbiome Data with R&lt;/secondary-title&gt;&lt;tertiary-title&gt;ICSA Book Series in Statistics&lt;/tertiary-title&gt;&lt;/titles&gt;&lt;pages&gt;129-166&lt;/pages&gt;&lt;edition&gt;1&lt;/edition&gt;&lt;section&gt;5&lt;/section&gt;&lt;dates&gt;&lt;year&gt;2018&lt;/year&gt;&lt;/dates&gt;&lt;pub-location&gt;Singapore&lt;/pub-location&gt;&lt;publisher&gt;Springer Singapore&lt;/publisher&gt;&lt;isbn&gt;978-981-13-1534-3&lt;/isbn&gt;&lt;urls&gt;&lt;/urls&gt;&lt;electronic-resource-num&gt;doi: 10.1007/978-981-13-1534-3.&lt;/electronic-resource-num&gt;&lt;/record&gt;&lt;/Cite&gt;&lt;/EndNote&gt;</w:instrText>
      </w:r>
      <w:r w:rsidR="00656654" w:rsidRPr="005528AF">
        <w:rPr>
          <w:rFonts w:ascii="Times New Roman" w:hAnsi="Times New Roman" w:cs="Times New Roman"/>
          <w:color w:val="000000" w:themeColor="text1"/>
          <w:sz w:val="24"/>
          <w:szCs w:val="24"/>
        </w:rPr>
        <w:fldChar w:fldCharType="separate"/>
      </w:r>
      <w:r w:rsidR="00656654" w:rsidRPr="00CE5EC1">
        <w:rPr>
          <w:rFonts w:ascii="Times New Roman" w:hAnsi="Times New Roman" w:cs="Times New Roman"/>
          <w:noProof/>
          <w:color w:val="000000" w:themeColor="text1"/>
          <w:sz w:val="24"/>
          <w:szCs w:val="24"/>
          <w:vertAlign w:val="superscript"/>
        </w:rPr>
        <w:t>[</w:t>
      </w:r>
      <w:hyperlink w:anchor="_ENREF_51" w:tooltip="Xia, 2018 #117" w:history="1">
        <w:r w:rsidR="0000551E" w:rsidRPr="00CE5EC1">
          <w:rPr>
            <w:rFonts w:ascii="Times New Roman" w:hAnsi="Times New Roman" w:cs="Times New Roman"/>
            <w:noProof/>
            <w:color w:val="000000" w:themeColor="text1"/>
            <w:sz w:val="24"/>
            <w:szCs w:val="24"/>
            <w:vertAlign w:val="superscript"/>
          </w:rPr>
          <w:t>51</w:t>
        </w:r>
      </w:hyperlink>
      <w:r w:rsidR="00656654" w:rsidRPr="00CE5EC1">
        <w:rPr>
          <w:rFonts w:ascii="Times New Roman" w:hAnsi="Times New Roman" w:cs="Times New Roman"/>
          <w:noProof/>
          <w:color w:val="000000" w:themeColor="text1"/>
          <w:sz w:val="24"/>
          <w:szCs w:val="24"/>
          <w:vertAlign w:val="superscript"/>
        </w:rPr>
        <w:t>]</w:t>
      </w:r>
      <w:r w:rsidR="00656654" w:rsidRPr="005528AF">
        <w:rPr>
          <w:rFonts w:ascii="Times New Roman" w:hAnsi="Times New Roman" w:cs="Times New Roman"/>
          <w:color w:val="000000" w:themeColor="text1"/>
          <w:sz w:val="24"/>
          <w:szCs w:val="24"/>
        </w:rPr>
        <w:fldChar w:fldCharType="end"/>
      </w:r>
      <w:r w:rsidRPr="00FF6DAF">
        <w:rPr>
          <w:rFonts w:ascii="Times New Roman" w:hAnsi="Times New Roman" w:cs="Times New Roman" w:hint="eastAsia"/>
          <w:color w:val="000000" w:themeColor="text1"/>
          <w:sz w:val="24"/>
          <w:szCs w:val="24"/>
        </w:rPr>
        <w:t>。第三，混淆因素应匹配，元数据</w:t>
      </w:r>
      <w:r w:rsidR="00656654">
        <w:rPr>
          <w:rFonts w:ascii="Times New Roman" w:hAnsi="Times New Roman" w:cs="Times New Roman" w:hint="eastAsia"/>
          <w:color w:val="000000" w:themeColor="text1"/>
          <w:sz w:val="24"/>
          <w:szCs w:val="24"/>
        </w:rPr>
        <w:t>（即各种临床指标</w:t>
      </w:r>
      <w:r w:rsidR="00FB04C9">
        <w:rPr>
          <w:rFonts w:ascii="Times New Roman" w:hAnsi="Times New Roman" w:cs="Times New Roman" w:hint="eastAsia"/>
          <w:color w:val="000000" w:themeColor="text1"/>
          <w:sz w:val="24"/>
          <w:szCs w:val="24"/>
        </w:rPr>
        <w:t>等信息</w:t>
      </w:r>
      <w:r w:rsidR="00656654">
        <w:rPr>
          <w:rFonts w:ascii="Times New Roman" w:hAnsi="Times New Roman" w:cs="Times New Roman" w:hint="eastAsia"/>
          <w:color w:val="000000" w:themeColor="text1"/>
          <w:sz w:val="24"/>
          <w:szCs w:val="24"/>
        </w:rPr>
        <w:t>）</w:t>
      </w:r>
      <w:r w:rsidRPr="00FF6DAF">
        <w:rPr>
          <w:rFonts w:ascii="Times New Roman" w:hAnsi="Times New Roman" w:cs="Times New Roman" w:hint="eastAsia"/>
          <w:color w:val="000000" w:themeColor="text1"/>
          <w:sz w:val="24"/>
          <w:szCs w:val="24"/>
        </w:rPr>
        <w:t>应仔细收集。第四，应详细定义纳入和排除标准。例如，</w:t>
      </w:r>
      <w:r w:rsidR="00FB04C9">
        <w:rPr>
          <w:rFonts w:ascii="Times New Roman" w:hAnsi="Times New Roman" w:cs="Times New Roman" w:hint="eastAsia"/>
          <w:color w:val="000000" w:themeColor="text1"/>
          <w:sz w:val="24"/>
          <w:szCs w:val="24"/>
        </w:rPr>
        <w:t>幼年特发性关节炎</w:t>
      </w:r>
      <w:r w:rsidRPr="00FF6DAF">
        <w:rPr>
          <w:rFonts w:ascii="Times New Roman" w:hAnsi="Times New Roman" w:cs="Times New Roman" w:hint="eastAsia"/>
          <w:color w:val="000000" w:themeColor="text1"/>
          <w:sz w:val="24"/>
          <w:szCs w:val="24"/>
        </w:rPr>
        <w:t>有几种亚型，每种亚型可能代表不同的疾病</w:t>
      </w:r>
      <w:r w:rsidR="00FB04C9" w:rsidRPr="005528AF">
        <w:rPr>
          <w:rFonts w:ascii="Times New Roman" w:hAnsi="Times New Roman" w:cs="Times New Roman"/>
          <w:color w:val="000000" w:themeColor="text1"/>
          <w:sz w:val="24"/>
          <w:szCs w:val="24"/>
        </w:rPr>
        <w:fldChar w:fldCharType="begin"/>
      </w:r>
      <w:r w:rsidR="00FB04C9">
        <w:rPr>
          <w:rFonts w:ascii="Times New Roman" w:hAnsi="Times New Roman" w:cs="Times New Roman"/>
          <w:color w:val="000000" w:themeColor="text1"/>
          <w:sz w:val="24"/>
          <w:szCs w:val="24"/>
        </w:rPr>
        <w:instrText xml:space="preserve"> ADDIN EN.CITE &lt;EndNote&gt;&lt;Cite&gt;&lt;Author&gt;Wu&lt;/Author&gt;&lt;Year&gt;2015&lt;/Year&gt;&lt;RecNum&gt;70&lt;/RecNum&gt;&lt;DisplayText&gt;&lt;style face="superscript"&gt;[67]&lt;/style&gt;&lt;/DisplayText&gt;&lt;record&gt;&lt;rec-number&gt;70&lt;/rec-number&gt;&lt;foreign-keys&gt;&lt;key app="EN" db-id="awdrrxf56w52whedwtpvwtxhd09sdzew02vt" timestamp="1561465203"&gt;70&lt;/key&gt;&lt;/foreign-keys&gt;&lt;ref-type name="Book Section"&gt;5&lt;/ref-type&gt;&lt;contributors&gt;&lt;authors&gt;&lt;author&gt;Wu, E.Y. &lt;/author&gt;&lt;author&gt;Bryan, A.R. &lt;/author&gt;&lt;author&gt;Rabinovich, C. E.&lt;/author&gt;&lt;/authors&gt;&lt;secondary-authors&gt;&lt;author&gt;Kliegman, R.M.&lt;/author&gt;&lt;author&gt;Stanton, B.F. &lt;/author&gt;&lt;author&gt;St Geme III, J.W. &lt;/author&gt;&lt;author&gt;Schor, N.F. &lt;/author&gt;&lt;/secondary-authors&gt;&lt;/contributors&gt;&lt;titles&gt;&lt;title&gt;&lt;style face="normal" font="default" size="100%"&gt;Juvenile&lt;/style&gt;&lt;style face="normal" font="default" charset="134" size="100%"&gt; &lt;/style&gt;&lt;style face="normal" font="default" size="100%"&gt;Idiopathic&lt;/style&gt;&lt;style face="normal" font="default" charset="134" size="100%"&gt; &lt;/style&gt;&lt;style face="normal" font="default" size="100%"&gt;Arthritis&lt;/style&gt;&lt;/title&gt;&lt;secondary-title&gt;Nelson Textbook of Pediatrics&lt;/secondary-title&gt;&lt;/titles&gt;&lt;pages&gt;1160-1170&lt;/pages&gt;&lt;edition&gt;20th Edition&lt;/edition&gt;&lt;section&gt;155&lt;/section&gt;&lt;dates&gt;&lt;year&gt;2015&lt;/year&gt;&lt;pub-dates&gt;&lt;date&gt;Apr. 22&lt;/date&gt;&lt;/pub-dates&gt;&lt;/dates&gt;&lt;pub-location&gt;the United States&lt;/pub-location&gt;&lt;publisher&gt;Elsevier&lt;/publisher&gt;&lt;isbn&gt;9781455775668&lt;/isbn&gt;&lt;urls&gt;&lt;related-urls&gt;&lt;url&gt;https://www.us.elsevierhealth.com/nelson-textbook-of-pediatrics-2-volume-set-9781455775668.html&lt;/url&gt;&lt;/related-urls&gt;&lt;/urls&gt;&lt;/record&gt;&lt;/Cite&gt;&lt;/EndNote&gt;</w:instrText>
      </w:r>
      <w:r w:rsidR="00FB04C9" w:rsidRPr="005528AF">
        <w:rPr>
          <w:rFonts w:ascii="Times New Roman" w:hAnsi="Times New Roman" w:cs="Times New Roman"/>
          <w:color w:val="000000" w:themeColor="text1"/>
          <w:sz w:val="24"/>
          <w:szCs w:val="24"/>
        </w:rPr>
        <w:fldChar w:fldCharType="separate"/>
      </w:r>
      <w:r w:rsidR="00FB04C9" w:rsidRPr="00122B86">
        <w:rPr>
          <w:rFonts w:ascii="Times New Roman" w:hAnsi="Times New Roman" w:cs="Times New Roman"/>
          <w:noProof/>
          <w:color w:val="000000" w:themeColor="text1"/>
          <w:sz w:val="24"/>
          <w:szCs w:val="24"/>
          <w:vertAlign w:val="superscript"/>
        </w:rPr>
        <w:t>[</w:t>
      </w:r>
      <w:hyperlink w:anchor="_ENREF_67" w:tooltip="Wu, 2015 #70" w:history="1">
        <w:r w:rsidR="0000551E" w:rsidRPr="00122B86">
          <w:rPr>
            <w:rFonts w:ascii="Times New Roman" w:hAnsi="Times New Roman" w:cs="Times New Roman"/>
            <w:noProof/>
            <w:color w:val="000000" w:themeColor="text1"/>
            <w:sz w:val="24"/>
            <w:szCs w:val="24"/>
            <w:vertAlign w:val="superscript"/>
          </w:rPr>
          <w:t>67</w:t>
        </w:r>
      </w:hyperlink>
      <w:r w:rsidR="00FB04C9" w:rsidRPr="00122B86">
        <w:rPr>
          <w:rFonts w:ascii="Times New Roman" w:hAnsi="Times New Roman" w:cs="Times New Roman"/>
          <w:noProof/>
          <w:color w:val="000000" w:themeColor="text1"/>
          <w:sz w:val="24"/>
          <w:szCs w:val="24"/>
          <w:vertAlign w:val="superscript"/>
        </w:rPr>
        <w:t>]</w:t>
      </w:r>
      <w:r w:rsidR="00FB04C9" w:rsidRPr="005528AF">
        <w:rPr>
          <w:rFonts w:ascii="Times New Roman" w:hAnsi="Times New Roman" w:cs="Times New Roman"/>
          <w:color w:val="000000" w:themeColor="text1"/>
          <w:sz w:val="24"/>
          <w:szCs w:val="24"/>
        </w:rPr>
        <w:fldChar w:fldCharType="end"/>
      </w:r>
      <w:r w:rsidRPr="00FF6DAF">
        <w:rPr>
          <w:rFonts w:ascii="Times New Roman" w:hAnsi="Times New Roman" w:cs="Times New Roman" w:hint="eastAsia"/>
          <w:color w:val="000000" w:themeColor="text1"/>
          <w:sz w:val="24"/>
          <w:szCs w:val="24"/>
        </w:rPr>
        <w:t>。研究</w:t>
      </w:r>
      <w:r w:rsidR="00FB04C9">
        <w:rPr>
          <w:rFonts w:ascii="Times New Roman" w:hAnsi="Times New Roman" w:cs="Times New Roman" w:hint="eastAsia"/>
          <w:color w:val="000000" w:themeColor="text1"/>
          <w:sz w:val="24"/>
          <w:szCs w:val="24"/>
        </w:rPr>
        <w:t>者</w:t>
      </w:r>
      <w:r w:rsidRPr="00FF6DAF">
        <w:rPr>
          <w:rFonts w:ascii="Times New Roman" w:hAnsi="Times New Roman" w:cs="Times New Roman" w:hint="eastAsia"/>
          <w:color w:val="000000" w:themeColor="text1"/>
          <w:sz w:val="24"/>
          <w:szCs w:val="24"/>
        </w:rPr>
        <w:t>应确定患者组中是否包括所有亚型。第五，最好考虑</w:t>
      </w:r>
      <w:r w:rsidR="00FB04C9">
        <w:rPr>
          <w:rFonts w:ascii="Times New Roman" w:hAnsi="Times New Roman" w:cs="Times New Roman" w:hint="eastAsia"/>
          <w:color w:val="000000" w:themeColor="text1"/>
          <w:sz w:val="24"/>
          <w:szCs w:val="24"/>
        </w:rPr>
        <w:t>使用阴性</w:t>
      </w:r>
      <w:r w:rsidRPr="00FF6DAF">
        <w:rPr>
          <w:rFonts w:ascii="Times New Roman" w:hAnsi="Times New Roman" w:cs="Times New Roman" w:hint="eastAsia"/>
          <w:color w:val="000000" w:themeColor="text1"/>
          <w:sz w:val="24"/>
          <w:szCs w:val="24"/>
        </w:rPr>
        <w:t>和</w:t>
      </w:r>
      <w:r w:rsidRPr="00FF6DAF">
        <w:rPr>
          <w:rFonts w:ascii="Times New Roman" w:hAnsi="Times New Roman" w:cs="Times New Roman" w:hint="eastAsia"/>
          <w:color w:val="000000" w:themeColor="text1"/>
          <w:sz w:val="24"/>
          <w:szCs w:val="24"/>
        </w:rPr>
        <w:t>/</w:t>
      </w:r>
      <w:r w:rsidRPr="00FF6DAF">
        <w:rPr>
          <w:rFonts w:ascii="Times New Roman" w:hAnsi="Times New Roman" w:cs="Times New Roman" w:hint="eastAsia"/>
          <w:color w:val="000000" w:themeColor="text1"/>
          <w:sz w:val="24"/>
          <w:szCs w:val="24"/>
        </w:rPr>
        <w:t>或</w:t>
      </w:r>
      <w:r w:rsidR="00FB04C9">
        <w:rPr>
          <w:rFonts w:ascii="Times New Roman" w:hAnsi="Times New Roman" w:cs="Times New Roman" w:hint="eastAsia"/>
          <w:color w:val="000000" w:themeColor="text1"/>
          <w:sz w:val="24"/>
          <w:szCs w:val="24"/>
        </w:rPr>
        <w:t>阳性对照</w:t>
      </w:r>
      <w:r w:rsidR="00FB04C9" w:rsidRPr="005528AF">
        <w:rPr>
          <w:rFonts w:ascii="Times New Roman" w:hAnsi="Times New Roman" w:cs="Times New Roman"/>
          <w:color w:val="000000" w:themeColor="text1"/>
          <w:sz w:val="24"/>
          <w:szCs w:val="24"/>
        </w:rPr>
        <w:fldChar w:fldCharType="begin">
          <w:fldData xml:space="preserve">PEVuZE5vdGU+PENpdGU+PEF1dGhvcj5FaXNlbmhvZmVyPC9BdXRob3I+PFllYXI+MjAxOTwvWWVh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</w:fldData>
        </w:fldChar>
      </w:r>
      <w:r w:rsidR="00FB04C9">
        <w:rPr>
          <w:rFonts w:ascii="Times New Roman" w:hAnsi="Times New Roman" w:cs="Times New Roman"/>
          <w:color w:val="000000" w:themeColor="text1"/>
          <w:sz w:val="24"/>
          <w:szCs w:val="24"/>
        </w:rPr>
        <w:instrText xml:space="preserve"> ADDIN EN.CITE </w:instrText>
      </w:r>
      <w:r w:rsidR="00FB04C9">
        <w:rPr>
          <w:rFonts w:ascii="Times New Roman" w:hAnsi="Times New Roman" w:cs="Times New Roman"/>
          <w:color w:val="000000" w:themeColor="text1"/>
          <w:sz w:val="24"/>
          <w:szCs w:val="24"/>
        </w:rPr>
        <w:fldChar w:fldCharType="begin">
          <w:fldData xml:space="preserve">PEVuZE5vdGU+PENpdGU+PEF1dGhvcj5FaXNlbmhvZmVyPC9BdXRob3I+PFllYXI+MjAxOTwvWWVh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</w:fldData>
        </w:fldChar>
      </w:r>
      <w:r w:rsidR="00FB04C9">
        <w:rPr>
          <w:rFonts w:ascii="Times New Roman" w:hAnsi="Times New Roman" w:cs="Times New Roman"/>
          <w:color w:val="000000" w:themeColor="text1"/>
          <w:sz w:val="24"/>
          <w:szCs w:val="24"/>
        </w:rPr>
        <w:instrText xml:space="preserve"> ADDIN EN.CITE.DATA </w:instrText>
      </w:r>
      <w:r w:rsidR="00FB04C9">
        <w:rPr>
          <w:rFonts w:ascii="Times New Roman" w:hAnsi="Times New Roman" w:cs="Times New Roman"/>
          <w:color w:val="000000" w:themeColor="text1"/>
          <w:sz w:val="24"/>
          <w:szCs w:val="24"/>
        </w:rPr>
      </w:r>
      <w:r w:rsidR="00FB04C9">
        <w:rPr>
          <w:rFonts w:ascii="Times New Roman" w:hAnsi="Times New Roman" w:cs="Times New Roman"/>
          <w:color w:val="000000" w:themeColor="text1"/>
          <w:sz w:val="24"/>
          <w:szCs w:val="24"/>
        </w:rPr>
        <w:fldChar w:fldCharType="end"/>
      </w:r>
      <w:r w:rsidR="00FB04C9" w:rsidRPr="005528AF">
        <w:rPr>
          <w:rFonts w:ascii="Times New Roman" w:hAnsi="Times New Roman" w:cs="Times New Roman"/>
          <w:color w:val="000000" w:themeColor="text1"/>
          <w:sz w:val="24"/>
          <w:szCs w:val="24"/>
        </w:rPr>
      </w:r>
      <w:r w:rsidR="00FB04C9" w:rsidRPr="005528AF">
        <w:rPr>
          <w:rFonts w:ascii="Times New Roman" w:hAnsi="Times New Roman" w:cs="Times New Roman"/>
          <w:color w:val="000000" w:themeColor="text1"/>
          <w:sz w:val="24"/>
          <w:szCs w:val="24"/>
        </w:rPr>
        <w:fldChar w:fldCharType="separate"/>
      </w:r>
      <w:r w:rsidR="00FB04C9" w:rsidRPr="00122B86">
        <w:rPr>
          <w:rFonts w:ascii="Times New Roman" w:hAnsi="Times New Roman" w:cs="Times New Roman"/>
          <w:noProof/>
          <w:color w:val="000000" w:themeColor="text1"/>
          <w:sz w:val="24"/>
          <w:szCs w:val="24"/>
          <w:vertAlign w:val="superscript"/>
        </w:rPr>
        <w:t>[</w:t>
      </w:r>
      <w:hyperlink w:anchor="_ENREF_68" w:tooltip="Eisenhofer, 2019 #119" w:history="1">
        <w:r w:rsidR="0000551E" w:rsidRPr="00122B86">
          <w:rPr>
            <w:rFonts w:ascii="Times New Roman" w:hAnsi="Times New Roman" w:cs="Times New Roman"/>
            <w:noProof/>
            <w:color w:val="000000" w:themeColor="text1"/>
            <w:sz w:val="24"/>
            <w:szCs w:val="24"/>
            <w:vertAlign w:val="superscript"/>
          </w:rPr>
          <w:t>68</w:t>
        </w:r>
      </w:hyperlink>
      <w:r w:rsidR="00FB04C9" w:rsidRPr="00122B86">
        <w:rPr>
          <w:rFonts w:ascii="Times New Roman" w:hAnsi="Times New Roman" w:cs="Times New Roman"/>
          <w:noProof/>
          <w:color w:val="000000" w:themeColor="text1"/>
          <w:sz w:val="24"/>
          <w:szCs w:val="24"/>
          <w:vertAlign w:val="superscript"/>
        </w:rPr>
        <w:t>]</w:t>
      </w:r>
      <w:r w:rsidR="00FB04C9" w:rsidRPr="005528AF">
        <w:rPr>
          <w:rFonts w:ascii="Times New Roman" w:hAnsi="Times New Roman" w:cs="Times New Roman"/>
          <w:color w:val="000000" w:themeColor="text1"/>
          <w:sz w:val="24"/>
          <w:szCs w:val="24"/>
        </w:rPr>
        <w:fldChar w:fldCharType="end"/>
      </w:r>
      <w:r w:rsidRPr="00FF6DAF">
        <w:rPr>
          <w:rFonts w:ascii="Times New Roman" w:hAnsi="Times New Roman" w:cs="Times New Roman" w:hint="eastAsia"/>
          <w:color w:val="000000" w:themeColor="text1"/>
          <w:sz w:val="24"/>
          <w:szCs w:val="24"/>
        </w:rPr>
        <w:t>。第六，整合其他组学方法，例如代谢组学</w:t>
      </w:r>
      <w:r w:rsidR="002D7ED7">
        <w:rPr>
          <w:rFonts w:ascii="Times New Roman" w:hAnsi="Times New Roman" w:cs="Times New Roman" w:hint="eastAsia"/>
          <w:color w:val="000000" w:themeColor="text1"/>
          <w:sz w:val="24"/>
          <w:szCs w:val="24"/>
        </w:rPr>
        <w:t>、</w:t>
      </w:r>
      <w:r w:rsidRPr="00FF6DAF">
        <w:rPr>
          <w:rFonts w:ascii="Times New Roman" w:hAnsi="Times New Roman" w:cs="Times New Roman" w:hint="eastAsia"/>
          <w:color w:val="000000" w:themeColor="text1"/>
          <w:sz w:val="24"/>
          <w:szCs w:val="24"/>
        </w:rPr>
        <w:t>转录组学和蛋白质组学，</w:t>
      </w:r>
      <w:r w:rsidR="002D7ED7">
        <w:rPr>
          <w:rFonts w:ascii="Times New Roman" w:hAnsi="Times New Roman" w:cs="Times New Roman" w:hint="eastAsia"/>
          <w:color w:val="000000" w:themeColor="text1"/>
          <w:sz w:val="24"/>
          <w:szCs w:val="24"/>
        </w:rPr>
        <w:t>这</w:t>
      </w:r>
      <w:r w:rsidRPr="00FF6DAF">
        <w:rPr>
          <w:rFonts w:ascii="Times New Roman" w:hAnsi="Times New Roman" w:cs="Times New Roman" w:hint="eastAsia"/>
          <w:color w:val="000000" w:themeColor="text1"/>
          <w:sz w:val="24"/>
          <w:szCs w:val="24"/>
        </w:rPr>
        <w:t>对于全面了解微生物群落的结构和功能至关重要</w:t>
      </w:r>
      <w:r w:rsidR="002D7ED7" w:rsidRPr="005528AF">
        <w:rPr>
          <w:rFonts w:ascii="Times New Roman" w:hAnsi="Times New Roman" w:cs="Times New Roman"/>
          <w:color w:val="000000" w:themeColor="text1"/>
          <w:sz w:val="24"/>
          <w:szCs w:val="24"/>
        </w:rPr>
        <w:fldChar w:fldCharType="begin">
          <w:fldData xml:space="preserve">PEVuZE5vdGU+PENpdGU+PEF1dGhvcj5LbmlnaHQ8L0F1dGhvcj48WWVhcj4yMDE4PC9ZZWFyPjxS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</w:fldData>
        </w:fldChar>
      </w:r>
      <w:r w:rsidR="002D7ED7">
        <w:rPr>
          <w:rFonts w:ascii="Times New Roman" w:hAnsi="Times New Roman" w:cs="Times New Roman"/>
          <w:color w:val="000000" w:themeColor="text1"/>
          <w:sz w:val="24"/>
          <w:szCs w:val="24"/>
        </w:rPr>
        <w:instrText xml:space="preserve"> ADDIN EN.CITE </w:instrText>
      </w:r>
      <w:r w:rsidR="002D7ED7">
        <w:rPr>
          <w:rFonts w:ascii="Times New Roman" w:hAnsi="Times New Roman" w:cs="Times New Roman"/>
          <w:color w:val="000000" w:themeColor="text1"/>
          <w:sz w:val="24"/>
          <w:szCs w:val="24"/>
        </w:rPr>
        <w:fldChar w:fldCharType="begin">
          <w:fldData xml:space="preserve">PEVuZE5vdGU+PENpdGU+PEF1dGhvcj5LbmlnaHQ8L0F1dGhvcj48WWVhcj4yMDE4PC9ZZWFyPjxS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</w:fldData>
        </w:fldChar>
      </w:r>
      <w:r w:rsidR="002D7ED7">
        <w:rPr>
          <w:rFonts w:ascii="Times New Roman" w:hAnsi="Times New Roman" w:cs="Times New Roman"/>
          <w:color w:val="000000" w:themeColor="text1"/>
          <w:sz w:val="24"/>
          <w:szCs w:val="24"/>
        </w:rPr>
        <w:instrText xml:space="preserve"> ADDIN EN.CITE.DATA </w:instrText>
      </w:r>
      <w:r w:rsidR="002D7ED7">
        <w:rPr>
          <w:rFonts w:ascii="Times New Roman" w:hAnsi="Times New Roman" w:cs="Times New Roman"/>
          <w:color w:val="000000" w:themeColor="text1"/>
          <w:sz w:val="24"/>
          <w:szCs w:val="24"/>
        </w:rPr>
      </w:r>
      <w:r w:rsidR="002D7ED7">
        <w:rPr>
          <w:rFonts w:ascii="Times New Roman" w:hAnsi="Times New Roman" w:cs="Times New Roman"/>
          <w:color w:val="000000" w:themeColor="text1"/>
          <w:sz w:val="24"/>
          <w:szCs w:val="24"/>
        </w:rPr>
        <w:fldChar w:fldCharType="end"/>
      </w:r>
      <w:r w:rsidR="002D7ED7" w:rsidRPr="005528AF">
        <w:rPr>
          <w:rFonts w:ascii="Times New Roman" w:hAnsi="Times New Roman" w:cs="Times New Roman"/>
          <w:color w:val="000000" w:themeColor="text1"/>
          <w:sz w:val="24"/>
          <w:szCs w:val="24"/>
        </w:rPr>
      </w:r>
      <w:r w:rsidR="002D7ED7" w:rsidRPr="005528AF">
        <w:rPr>
          <w:rFonts w:ascii="Times New Roman" w:hAnsi="Times New Roman" w:cs="Times New Roman"/>
          <w:color w:val="000000" w:themeColor="text1"/>
          <w:sz w:val="24"/>
          <w:szCs w:val="24"/>
        </w:rPr>
        <w:fldChar w:fldCharType="separate"/>
      </w:r>
      <w:r w:rsidR="002D7ED7" w:rsidRPr="009C1927">
        <w:rPr>
          <w:rFonts w:ascii="Times New Roman" w:hAnsi="Times New Roman" w:cs="Times New Roman"/>
          <w:noProof/>
          <w:color w:val="000000" w:themeColor="text1"/>
          <w:sz w:val="24"/>
          <w:szCs w:val="24"/>
          <w:vertAlign w:val="superscript"/>
        </w:rPr>
        <w:t>[</w:t>
      </w:r>
      <w:hyperlink w:anchor="_ENREF_17" w:tooltip="Knight, 2018 #88" w:history="1">
        <w:r w:rsidR="0000551E" w:rsidRPr="009C1927">
          <w:rPr>
            <w:rFonts w:ascii="Times New Roman" w:hAnsi="Times New Roman" w:cs="Times New Roman"/>
            <w:noProof/>
            <w:color w:val="000000" w:themeColor="text1"/>
            <w:sz w:val="24"/>
            <w:szCs w:val="24"/>
            <w:vertAlign w:val="superscript"/>
          </w:rPr>
          <w:t>17</w:t>
        </w:r>
      </w:hyperlink>
      <w:r w:rsidR="002D7ED7" w:rsidRPr="009C1927">
        <w:rPr>
          <w:rFonts w:ascii="Times New Roman" w:hAnsi="Times New Roman" w:cs="Times New Roman"/>
          <w:noProof/>
          <w:color w:val="000000" w:themeColor="text1"/>
          <w:sz w:val="24"/>
          <w:szCs w:val="24"/>
          <w:vertAlign w:val="superscript"/>
        </w:rPr>
        <w:t>]</w:t>
      </w:r>
      <w:r w:rsidR="002D7ED7" w:rsidRPr="005528AF">
        <w:rPr>
          <w:rFonts w:ascii="Times New Roman" w:hAnsi="Times New Roman" w:cs="Times New Roman"/>
          <w:color w:val="000000" w:themeColor="text1"/>
          <w:sz w:val="24"/>
          <w:szCs w:val="24"/>
        </w:rPr>
        <w:fldChar w:fldCharType="end"/>
      </w:r>
      <w:r w:rsidRPr="00FF6DAF">
        <w:rPr>
          <w:rFonts w:ascii="Times New Roman" w:hAnsi="Times New Roman" w:cs="Times New Roman" w:hint="eastAsia"/>
          <w:color w:val="000000" w:themeColor="text1"/>
          <w:sz w:val="24"/>
          <w:szCs w:val="24"/>
        </w:rPr>
        <w:t>。因此，应考虑获取微生物群落代谢物概况和</w:t>
      </w:r>
      <w:r w:rsidR="002D7ED7">
        <w:rPr>
          <w:rFonts w:ascii="Times New Roman" w:hAnsi="Times New Roman" w:cs="Times New Roman" w:hint="eastAsia"/>
          <w:color w:val="000000" w:themeColor="text1"/>
          <w:sz w:val="24"/>
          <w:szCs w:val="24"/>
        </w:rPr>
        <w:t>／</w:t>
      </w:r>
      <w:r w:rsidRPr="00FF6DAF">
        <w:rPr>
          <w:rFonts w:ascii="Times New Roman" w:hAnsi="Times New Roman" w:cs="Times New Roman" w:hint="eastAsia"/>
          <w:color w:val="000000" w:themeColor="text1"/>
          <w:sz w:val="24"/>
          <w:szCs w:val="24"/>
        </w:rPr>
        <w:t>或其他多组学数据。目前，仅探索微生物群落结构的研究不被视为</w:t>
      </w:r>
      <w:r w:rsidR="00DB742F">
        <w:rPr>
          <w:rFonts w:ascii="Times New Roman" w:hAnsi="Times New Roman" w:cs="Times New Roman" w:hint="eastAsia"/>
          <w:color w:val="000000" w:themeColor="text1"/>
          <w:sz w:val="24"/>
          <w:szCs w:val="24"/>
        </w:rPr>
        <w:t>论证效率强</w:t>
      </w:r>
      <w:r w:rsidRPr="00FF6DAF">
        <w:rPr>
          <w:rFonts w:ascii="Times New Roman" w:hAnsi="Times New Roman" w:cs="Times New Roman" w:hint="eastAsia"/>
          <w:color w:val="000000" w:themeColor="text1"/>
          <w:sz w:val="24"/>
          <w:szCs w:val="24"/>
        </w:rPr>
        <w:t>的研究设计</w:t>
      </w:r>
      <w:r w:rsidR="00DB742F" w:rsidRPr="005528AF">
        <w:rPr>
          <w:rFonts w:ascii="Times New Roman" w:hAnsi="Times New Roman" w:cs="Times New Roman"/>
          <w:color w:val="000000" w:themeColor="text1"/>
          <w:sz w:val="24"/>
          <w:szCs w:val="24"/>
        </w:rPr>
        <w:fldChar w:fldCharType="begin">
          <w:fldData xml:space="preserve">PEVuZE5vdGU+PENpdGU+PEF1dGhvcj5LbmlnaHQ8L0F1dGhvcj48WWVhcj4yMDE4PC9ZZWFyPjxS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</w:fldData>
        </w:fldChar>
      </w:r>
      <w:r w:rsidR="00DB742F">
        <w:rPr>
          <w:rFonts w:ascii="Times New Roman" w:hAnsi="Times New Roman" w:cs="Times New Roman"/>
          <w:color w:val="000000" w:themeColor="text1"/>
          <w:sz w:val="24"/>
          <w:szCs w:val="24"/>
        </w:rPr>
        <w:instrText xml:space="preserve"> ADDIN EN.CITE </w:instrText>
      </w:r>
      <w:r w:rsidR="00DB742F">
        <w:rPr>
          <w:rFonts w:ascii="Times New Roman" w:hAnsi="Times New Roman" w:cs="Times New Roman"/>
          <w:color w:val="000000" w:themeColor="text1"/>
          <w:sz w:val="24"/>
          <w:szCs w:val="24"/>
        </w:rPr>
        <w:fldChar w:fldCharType="begin">
          <w:fldData xml:space="preserve">PEVuZE5vdGU+PENpdGU+PEF1dGhvcj5LbmlnaHQ8L0F1dGhvcj48WWVhcj4yMDE4PC9ZZWFyPjxS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</w:fldData>
        </w:fldChar>
      </w:r>
      <w:r w:rsidR="00DB742F">
        <w:rPr>
          <w:rFonts w:ascii="Times New Roman" w:hAnsi="Times New Roman" w:cs="Times New Roman"/>
          <w:color w:val="000000" w:themeColor="text1"/>
          <w:sz w:val="24"/>
          <w:szCs w:val="24"/>
        </w:rPr>
        <w:instrText xml:space="preserve"> ADDIN EN.CITE.DATA </w:instrText>
      </w:r>
      <w:r w:rsidR="00DB742F">
        <w:rPr>
          <w:rFonts w:ascii="Times New Roman" w:hAnsi="Times New Roman" w:cs="Times New Roman"/>
          <w:color w:val="000000" w:themeColor="text1"/>
          <w:sz w:val="24"/>
          <w:szCs w:val="24"/>
        </w:rPr>
      </w:r>
      <w:r w:rsidR="00DB742F">
        <w:rPr>
          <w:rFonts w:ascii="Times New Roman" w:hAnsi="Times New Roman" w:cs="Times New Roman"/>
          <w:color w:val="000000" w:themeColor="text1"/>
          <w:sz w:val="24"/>
          <w:szCs w:val="24"/>
        </w:rPr>
        <w:fldChar w:fldCharType="end"/>
      </w:r>
      <w:r w:rsidR="00DB742F" w:rsidRPr="005528AF">
        <w:rPr>
          <w:rFonts w:ascii="Times New Roman" w:hAnsi="Times New Roman" w:cs="Times New Roman"/>
          <w:color w:val="000000" w:themeColor="text1"/>
          <w:sz w:val="24"/>
          <w:szCs w:val="24"/>
        </w:rPr>
      </w:r>
      <w:r w:rsidR="00DB742F" w:rsidRPr="005528AF">
        <w:rPr>
          <w:rFonts w:ascii="Times New Roman" w:hAnsi="Times New Roman" w:cs="Times New Roman"/>
          <w:color w:val="000000" w:themeColor="text1"/>
          <w:sz w:val="24"/>
          <w:szCs w:val="24"/>
        </w:rPr>
        <w:fldChar w:fldCharType="separate"/>
      </w:r>
      <w:r w:rsidR="00DB742F" w:rsidRPr="009C1927">
        <w:rPr>
          <w:rFonts w:ascii="Times New Roman" w:hAnsi="Times New Roman" w:cs="Times New Roman"/>
          <w:noProof/>
          <w:color w:val="000000" w:themeColor="text1"/>
          <w:sz w:val="24"/>
          <w:szCs w:val="24"/>
          <w:vertAlign w:val="superscript"/>
        </w:rPr>
        <w:t>[</w:t>
      </w:r>
      <w:hyperlink w:anchor="_ENREF_17" w:tooltip="Knight, 2018 #88" w:history="1">
        <w:r w:rsidR="0000551E" w:rsidRPr="009C1927">
          <w:rPr>
            <w:rFonts w:ascii="Times New Roman" w:hAnsi="Times New Roman" w:cs="Times New Roman"/>
            <w:noProof/>
            <w:color w:val="000000" w:themeColor="text1"/>
            <w:sz w:val="24"/>
            <w:szCs w:val="24"/>
            <w:vertAlign w:val="superscript"/>
          </w:rPr>
          <w:t>17</w:t>
        </w:r>
      </w:hyperlink>
      <w:r w:rsidR="00DB742F" w:rsidRPr="009C1927">
        <w:rPr>
          <w:rFonts w:ascii="Times New Roman" w:hAnsi="Times New Roman" w:cs="Times New Roman"/>
          <w:noProof/>
          <w:color w:val="000000" w:themeColor="text1"/>
          <w:sz w:val="24"/>
          <w:szCs w:val="24"/>
          <w:vertAlign w:val="superscript"/>
        </w:rPr>
        <w:t>]</w:t>
      </w:r>
      <w:r w:rsidR="00DB742F" w:rsidRPr="005528AF">
        <w:rPr>
          <w:rFonts w:ascii="Times New Roman" w:hAnsi="Times New Roman" w:cs="Times New Roman"/>
          <w:color w:val="000000" w:themeColor="text1"/>
          <w:sz w:val="24"/>
          <w:szCs w:val="24"/>
        </w:rPr>
        <w:fldChar w:fldCharType="end"/>
      </w:r>
      <w:r w:rsidRPr="00FF6DAF">
        <w:rPr>
          <w:rFonts w:ascii="Times New Roman" w:hAnsi="Times New Roman" w:cs="Times New Roman" w:hint="eastAsia"/>
          <w:color w:val="000000" w:themeColor="text1"/>
          <w:sz w:val="24"/>
          <w:szCs w:val="24"/>
        </w:rPr>
        <w:t>。最后，建议在动物模型中验证从临床</w:t>
      </w:r>
      <w:r w:rsidR="00B54A86">
        <w:rPr>
          <w:rFonts w:ascii="Times New Roman" w:hAnsi="Times New Roman" w:cs="Times New Roman" w:hint="eastAsia"/>
          <w:color w:val="000000" w:themeColor="text1"/>
          <w:sz w:val="24"/>
          <w:szCs w:val="24"/>
        </w:rPr>
        <w:t>试验</w:t>
      </w:r>
      <w:r w:rsidRPr="00FF6DAF">
        <w:rPr>
          <w:rFonts w:ascii="Times New Roman" w:hAnsi="Times New Roman" w:cs="Times New Roman" w:hint="eastAsia"/>
          <w:color w:val="000000" w:themeColor="text1"/>
          <w:sz w:val="24"/>
          <w:szCs w:val="24"/>
        </w:rPr>
        <w:t>获得的初步结果。</w:t>
      </w:r>
    </w:p>
    <w:p w14:paraId="75D80F44" w14:textId="12376AE5" w:rsidR="000E53BE" w:rsidRPr="005528AF" w:rsidRDefault="007A7F6D" w:rsidP="007C51B5">
      <w:pPr>
        <w:ind w:firstLineChars="200" w:firstLine="480"/>
        <w:rPr>
          <w:rFonts w:ascii="Times New Roman" w:hAnsi="Times New Roman" w:cs="Times New Roman"/>
          <w:color w:val="000000" w:themeColor="text1"/>
          <w:sz w:val="24"/>
          <w:szCs w:val="24"/>
        </w:rPr>
      </w:pPr>
      <w:r w:rsidRPr="007A7F6D">
        <w:rPr>
          <w:rFonts w:ascii="Times New Roman" w:hAnsi="Times New Roman" w:cs="Times New Roman" w:hint="eastAsia"/>
          <w:color w:val="000000" w:themeColor="text1"/>
          <w:sz w:val="24"/>
          <w:szCs w:val="24"/>
        </w:rPr>
        <w:t>表</w:t>
      </w:r>
      <w:r w:rsidRPr="007A7F6D">
        <w:rPr>
          <w:rFonts w:ascii="Times New Roman" w:hAnsi="Times New Roman" w:cs="Times New Roman" w:hint="eastAsia"/>
          <w:color w:val="000000" w:themeColor="text1"/>
          <w:sz w:val="24"/>
          <w:szCs w:val="24"/>
        </w:rPr>
        <w:t>2</w:t>
      </w:r>
      <w:r w:rsidRPr="007A7F6D">
        <w:rPr>
          <w:rFonts w:ascii="Times New Roman" w:hAnsi="Times New Roman" w:cs="Times New Roman" w:hint="eastAsia"/>
          <w:color w:val="000000" w:themeColor="text1"/>
          <w:sz w:val="24"/>
          <w:szCs w:val="24"/>
        </w:rPr>
        <w:t>列出了设计临床微生物组研究</w:t>
      </w:r>
      <w:r>
        <w:rPr>
          <w:rFonts w:ascii="Times New Roman" w:hAnsi="Times New Roman" w:cs="Times New Roman" w:hint="eastAsia"/>
          <w:color w:val="000000" w:themeColor="text1"/>
          <w:sz w:val="24"/>
          <w:szCs w:val="24"/>
        </w:rPr>
        <w:t>需要</w:t>
      </w:r>
      <w:r w:rsidRPr="007A7F6D">
        <w:rPr>
          <w:rFonts w:ascii="Times New Roman" w:hAnsi="Times New Roman" w:cs="Times New Roman" w:hint="eastAsia"/>
          <w:color w:val="000000" w:themeColor="text1"/>
          <w:sz w:val="24"/>
          <w:szCs w:val="24"/>
        </w:rPr>
        <w:t>考虑</w:t>
      </w:r>
      <w:r>
        <w:rPr>
          <w:rFonts w:ascii="Times New Roman" w:hAnsi="Times New Roman" w:cs="Times New Roman" w:hint="eastAsia"/>
          <w:color w:val="000000" w:themeColor="text1"/>
          <w:sz w:val="24"/>
          <w:szCs w:val="24"/>
        </w:rPr>
        <w:t>的</w:t>
      </w:r>
      <w:r w:rsidRPr="007A7F6D">
        <w:rPr>
          <w:rFonts w:ascii="Times New Roman" w:hAnsi="Times New Roman" w:cs="Times New Roman" w:hint="eastAsia"/>
          <w:color w:val="000000" w:themeColor="text1"/>
          <w:sz w:val="24"/>
          <w:szCs w:val="24"/>
        </w:rPr>
        <w:t>因素，图</w:t>
      </w:r>
      <w:r w:rsidRPr="007A7F6D">
        <w:rPr>
          <w:rFonts w:ascii="Times New Roman" w:hAnsi="Times New Roman" w:cs="Times New Roman" w:hint="eastAsia"/>
          <w:color w:val="000000" w:themeColor="text1"/>
          <w:sz w:val="24"/>
          <w:szCs w:val="24"/>
        </w:rPr>
        <w:t>2</w:t>
      </w:r>
      <w:r>
        <w:rPr>
          <w:rFonts w:ascii="Times New Roman" w:hAnsi="Times New Roman" w:cs="Times New Roman" w:hint="eastAsia"/>
          <w:color w:val="000000" w:themeColor="text1"/>
          <w:sz w:val="24"/>
          <w:szCs w:val="24"/>
        </w:rPr>
        <w:t>展示</w:t>
      </w:r>
      <w:r w:rsidRPr="007A7F6D">
        <w:rPr>
          <w:rFonts w:ascii="Times New Roman" w:hAnsi="Times New Roman" w:cs="Times New Roman" w:hint="eastAsia"/>
          <w:color w:val="000000" w:themeColor="text1"/>
          <w:sz w:val="24"/>
          <w:szCs w:val="24"/>
        </w:rPr>
        <w:t>了典型的工作流程。实验研究</w:t>
      </w:r>
      <w:r>
        <w:rPr>
          <w:rFonts w:ascii="Times New Roman" w:hAnsi="Times New Roman" w:cs="Times New Roman" w:hint="eastAsia"/>
          <w:color w:val="000000" w:themeColor="text1"/>
          <w:sz w:val="24"/>
          <w:szCs w:val="24"/>
        </w:rPr>
        <w:t>需要</w:t>
      </w:r>
      <w:r w:rsidRPr="007A7F6D">
        <w:rPr>
          <w:rFonts w:ascii="Times New Roman" w:hAnsi="Times New Roman" w:cs="Times New Roman" w:hint="eastAsia"/>
          <w:color w:val="000000" w:themeColor="text1"/>
          <w:sz w:val="24"/>
          <w:szCs w:val="24"/>
        </w:rPr>
        <w:t>考虑</w:t>
      </w:r>
      <w:r>
        <w:rPr>
          <w:rFonts w:ascii="Times New Roman" w:hAnsi="Times New Roman" w:cs="Times New Roman" w:hint="eastAsia"/>
          <w:color w:val="000000" w:themeColor="text1"/>
          <w:sz w:val="24"/>
          <w:szCs w:val="24"/>
        </w:rPr>
        <w:t>的</w:t>
      </w:r>
      <w:r w:rsidRPr="007A7F6D">
        <w:rPr>
          <w:rFonts w:ascii="Times New Roman" w:hAnsi="Times New Roman" w:cs="Times New Roman" w:hint="eastAsia"/>
          <w:color w:val="000000" w:themeColor="text1"/>
          <w:sz w:val="24"/>
          <w:szCs w:val="24"/>
        </w:rPr>
        <w:t>因素</w:t>
      </w:r>
      <w:r>
        <w:rPr>
          <w:rFonts w:ascii="Times New Roman" w:hAnsi="Times New Roman" w:cs="Times New Roman" w:hint="eastAsia"/>
          <w:color w:val="000000" w:themeColor="text1"/>
          <w:sz w:val="24"/>
          <w:szCs w:val="24"/>
        </w:rPr>
        <w:t>见</w:t>
      </w:r>
      <w:r w:rsidRPr="007A7F6D">
        <w:rPr>
          <w:rFonts w:ascii="Times New Roman" w:hAnsi="Times New Roman" w:cs="Times New Roman" w:hint="eastAsia"/>
          <w:color w:val="000000" w:themeColor="text1"/>
          <w:sz w:val="24"/>
          <w:szCs w:val="24"/>
        </w:rPr>
        <w:t>参考文献</w:t>
      </w:r>
      <w:r w:rsidRPr="00B54A86">
        <w:rPr>
          <w:rFonts w:ascii="Times New Roman" w:hAnsi="Times New Roman" w:cs="Times New Roman"/>
          <w:color w:val="000000" w:themeColor="text1"/>
          <w:sz w:val="24"/>
          <w:szCs w:val="24"/>
        </w:rPr>
        <w:fldChar w:fldCharType="begin">
          <w:fldData xml:space="preserve">PEVuZE5vdGU+PENpdGU+PEF1dGhvcj5NYXJxdWVzPC9BdXRob3I+PFllYXI+MjAxOTwvWWVhcj48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</w:fldData>
        </w:fldChar>
      </w:r>
      <w:r w:rsidRPr="00B54A86">
        <w:rPr>
          <w:rFonts w:ascii="Times New Roman" w:hAnsi="Times New Roman" w:cs="Times New Roman"/>
          <w:color w:val="000000" w:themeColor="text1"/>
          <w:sz w:val="24"/>
          <w:szCs w:val="24"/>
        </w:rPr>
        <w:instrText xml:space="preserve"> ADDIN EN.CITE </w:instrText>
      </w:r>
      <w:r w:rsidRPr="00B54A86">
        <w:rPr>
          <w:rFonts w:ascii="Times New Roman" w:hAnsi="Times New Roman" w:cs="Times New Roman"/>
          <w:color w:val="000000" w:themeColor="text1"/>
          <w:sz w:val="24"/>
          <w:szCs w:val="24"/>
        </w:rPr>
        <w:fldChar w:fldCharType="begin">
          <w:fldData xml:space="preserve">PEVuZE5vdGU+PENpdGU+PEF1dGhvcj5NYXJxdWVzPC9BdXRob3I+PFllYXI+MjAxOTwvWWVhcj48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</w:fldData>
        </w:fldChar>
      </w:r>
      <w:r w:rsidRPr="00B54A86">
        <w:rPr>
          <w:rFonts w:ascii="Times New Roman" w:hAnsi="Times New Roman" w:cs="Times New Roman"/>
          <w:color w:val="000000" w:themeColor="text1"/>
          <w:sz w:val="24"/>
          <w:szCs w:val="24"/>
        </w:rPr>
        <w:instrText xml:space="preserve"> ADDIN EN.CITE.DATA </w:instrText>
      </w:r>
      <w:r w:rsidRPr="00B54A86">
        <w:rPr>
          <w:rFonts w:ascii="Times New Roman" w:hAnsi="Times New Roman" w:cs="Times New Roman"/>
          <w:color w:val="000000" w:themeColor="text1"/>
          <w:sz w:val="24"/>
          <w:szCs w:val="24"/>
        </w:rPr>
      </w:r>
      <w:r w:rsidRPr="00B54A86">
        <w:rPr>
          <w:rFonts w:ascii="Times New Roman" w:hAnsi="Times New Roman" w:cs="Times New Roman"/>
          <w:color w:val="000000" w:themeColor="text1"/>
          <w:sz w:val="24"/>
          <w:szCs w:val="24"/>
        </w:rPr>
        <w:fldChar w:fldCharType="end"/>
      </w:r>
      <w:r w:rsidRPr="00B54A86">
        <w:rPr>
          <w:rFonts w:ascii="Times New Roman" w:hAnsi="Times New Roman" w:cs="Times New Roman"/>
          <w:color w:val="000000" w:themeColor="text1"/>
          <w:sz w:val="24"/>
          <w:szCs w:val="24"/>
        </w:rPr>
      </w:r>
      <w:r w:rsidRPr="00B54A86">
        <w:rPr>
          <w:rFonts w:ascii="Times New Roman" w:hAnsi="Times New Roman" w:cs="Times New Roman"/>
          <w:color w:val="000000" w:themeColor="text1"/>
          <w:sz w:val="24"/>
          <w:szCs w:val="24"/>
        </w:rPr>
        <w:fldChar w:fldCharType="separate"/>
      </w:r>
      <w:r w:rsidRPr="00B54A86">
        <w:rPr>
          <w:rFonts w:ascii="Times New Roman" w:hAnsi="Times New Roman" w:cs="Times New Roman"/>
          <w:noProof/>
          <w:color w:val="000000" w:themeColor="text1"/>
          <w:sz w:val="24"/>
          <w:szCs w:val="24"/>
        </w:rPr>
        <w:t>[</w:t>
      </w:r>
      <w:hyperlink w:anchor="_ENREF_49" w:tooltip="Marques, 2019 #191" w:history="1">
        <w:r w:rsidR="0000551E" w:rsidRPr="00B54A86">
          <w:rPr>
            <w:rFonts w:ascii="Times New Roman" w:hAnsi="Times New Roman" w:cs="Times New Roman"/>
            <w:noProof/>
            <w:color w:val="000000" w:themeColor="text1"/>
            <w:sz w:val="24"/>
            <w:szCs w:val="24"/>
          </w:rPr>
          <w:t>49</w:t>
        </w:r>
      </w:hyperlink>
      <w:r w:rsidRPr="00B54A86">
        <w:rPr>
          <w:rFonts w:ascii="Times New Roman" w:hAnsi="Times New Roman" w:cs="Times New Roman"/>
          <w:noProof/>
          <w:color w:val="000000" w:themeColor="text1"/>
          <w:sz w:val="24"/>
          <w:szCs w:val="24"/>
        </w:rPr>
        <w:t>]</w:t>
      </w:r>
      <w:r w:rsidRPr="00B54A86">
        <w:rPr>
          <w:rFonts w:ascii="Times New Roman" w:hAnsi="Times New Roman" w:cs="Times New Roman"/>
          <w:color w:val="000000" w:themeColor="text1"/>
          <w:sz w:val="24"/>
          <w:szCs w:val="24"/>
        </w:rPr>
        <w:fldChar w:fldCharType="end"/>
      </w:r>
      <w:r w:rsidRPr="007A7F6D">
        <w:rPr>
          <w:rFonts w:ascii="Times New Roman" w:hAnsi="Times New Roman" w:cs="Times New Roman" w:hint="eastAsia"/>
          <w:color w:val="000000" w:themeColor="text1"/>
          <w:sz w:val="24"/>
          <w:szCs w:val="24"/>
        </w:rPr>
        <w:t>。</w:t>
      </w:r>
    </w:p>
    <w:tbl>
      <w:tblPr>
        <w:tblStyle w:val="a4"/>
        <w:tblW w:w="5000" w:type="pct"/>
        <w:jc w:val="center"/>
        <w:tblBorders>
          <w:left w:val="none" w:sz="0" w:space="0" w:color="auto"/>
          <w:right w:val="none" w:sz="0" w:space="0" w:color="auto"/>
          <w:insideV w:val="none" w:sz="0" w:space="0" w:color="auto"/>
        </w:tblBorders>
        <w:tblLook w:val="04A0" w:firstRow="1" w:lastRow="0" w:firstColumn="1" w:lastColumn="0" w:noHBand="0" w:noVBand="1"/>
      </w:tblPr>
      <w:tblGrid>
        <w:gridCol w:w="2222"/>
        <w:gridCol w:w="6396"/>
      </w:tblGrid>
      <w:tr w:rsidR="005528AF" w:rsidRPr="009E5BA8" w14:paraId="281E6438" w14:textId="77777777" w:rsidTr="009364E7">
        <w:trPr>
          <w:jc w:val="center"/>
        </w:trPr>
        <w:tc>
          <w:tcPr>
            <w:tcW w:w="5000" w:type="pct"/>
            <w:gridSpan w:val="2"/>
            <w:tcBorders>
              <w:top w:val="single" w:sz="12" w:space="0" w:color="808080" w:themeColor="background1" w:themeShade="80"/>
              <w:bottom w:val="single" w:sz="12" w:space="0" w:color="808080" w:themeColor="background1" w:themeShade="80"/>
            </w:tcBorders>
            <w:shd w:val="clear" w:color="auto" w:fill="E2EFD9" w:themeFill="accent6" w:themeFillTint="33"/>
          </w:tcPr>
          <w:p w14:paraId="005DC36A" w14:textId="1E3D13C0" w:rsidR="000D3274" w:rsidRPr="009E5BA8" w:rsidRDefault="007A7F6D" w:rsidP="007A7F6D">
            <w:pPr>
              <w:jc w:val="left"/>
              <w:rPr>
                <w:rFonts w:ascii="宋体" w:eastAsia="宋体" w:hAnsi="宋体" w:cs="Times New Roman"/>
                <w:b/>
                <w:bCs/>
                <w:color w:val="000000" w:themeColor="text1"/>
              </w:rPr>
            </w:pPr>
            <w:r w:rsidRPr="009E5BA8">
              <w:rPr>
                <w:rFonts w:ascii="宋体" w:eastAsia="宋体" w:hAnsi="宋体" w:cs="Times New Roman" w:hint="eastAsia"/>
                <w:b/>
                <w:bCs/>
                <w:color w:val="000000" w:themeColor="text1"/>
              </w:rPr>
              <w:t>表</w:t>
            </w:r>
            <w:r w:rsidR="000D3274" w:rsidRPr="009E5BA8">
              <w:rPr>
                <w:rFonts w:ascii="宋体" w:eastAsia="宋体" w:hAnsi="宋体" w:cs="Times New Roman"/>
                <w:b/>
                <w:bCs/>
                <w:color w:val="000000" w:themeColor="text1"/>
              </w:rPr>
              <w:t xml:space="preserve"> 2: </w:t>
            </w:r>
            <w:r w:rsidRPr="009E5BA8">
              <w:rPr>
                <w:rFonts w:ascii="宋体" w:eastAsia="宋体" w:hAnsi="宋体" w:cs="Times New Roman"/>
                <w:b/>
                <w:bCs/>
                <w:color w:val="000000" w:themeColor="text1"/>
              </w:rPr>
              <w:t>临床微生物组研究设计需要考虑的</w:t>
            </w:r>
            <w:r w:rsidRPr="009E5BA8">
              <w:rPr>
                <w:rFonts w:ascii="宋体" w:eastAsia="宋体" w:hAnsi="宋体" w:cs="Times New Roman" w:hint="eastAsia"/>
                <w:b/>
                <w:bCs/>
                <w:color w:val="000000" w:themeColor="text1"/>
              </w:rPr>
              <w:t>要素</w:t>
            </w:r>
            <w:r w:rsidRPr="009E5BA8">
              <w:rPr>
                <w:rFonts w:ascii="宋体" w:eastAsia="宋体" w:hAnsi="宋体" w:cs="Times New Roman"/>
                <w:b/>
                <w:bCs/>
                <w:color w:val="000000" w:themeColor="text1"/>
              </w:rPr>
              <w:t>核</w:t>
            </w:r>
            <w:r w:rsidRPr="009E5BA8">
              <w:rPr>
                <w:rFonts w:ascii="宋体" w:eastAsia="宋体" w:hAnsi="宋体" w:cs="Times New Roman" w:hint="eastAsia"/>
                <w:b/>
                <w:bCs/>
                <w:color w:val="000000" w:themeColor="text1"/>
              </w:rPr>
              <w:t>对</w:t>
            </w:r>
            <w:r w:rsidRPr="009E5BA8">
              <w:rPr>
                <w:rFonts w:ascii="宋体" w:eastAsia="宋体" w:hAnsi="宋体" w:cs="Times New Roman"/>
                <w:b/>
                <w:bCs/>
                <w:color w:val="000000" w:themeColor="text1"/>
              </w:rPr>
              <w:t>表</w:t>
            </w:r>
          </w:p>
        </w:tc>
      </w:tr>
      <w:tr w:rsidR="005528AF" w:rsidRPr="009E5BA8" w14:paraId="07E57BF9" w14:textId="77777777" w:rsidTr="00FB11E4">
        <w:trPr>
          <w:jc w:val="center"/>
        </w:trPr>
        <w:tc>
          <w:tcPr>
            <w:tcW w:w="1289" w:type="pct"/>
            <w:tcBorders>
              <w:top w:val="single" w:sz="12" w:space="0" w:color="808080" w:themeColor="background1" w:themeShade="80"/>
              <w:bottom w:val="single" w:sz="4" w:space="0" w:color="auto"/>
            </w:tcBorders>
            <w:vAlign w:val="center"/>
          </w:tcPr>
          <w:p w14:paraId="30F7805A" w14:textId="5DC005E4" w:rsidR="000D3274" w:rsidRPr="009E5BA8" w:rsidRDefault="007A7F6D" w:rsidP="00D5154A">
            <w:pPr>
              <w:jc w:val="center"/>
              <w:rPr>
                <w:rFonts w:ascii="宋体" w:eastAsia="宋体" w:hAnsi="宋体" w:cs="Times New Roman"/>
                <w:color w:val="000000" w:themeColor="text1"/>
              </w:rPr>
            </w:pPr>
            <w:r w:rsidRPr="009E5BA8">
              <w:rPr>
                <w:rFonts w:ascii="宋体" w:eastAsia="宋体" w:hAnsi="宋体" w:cs="Times New Roman" w:hint="eastAsia"/>
                <w:color w:val="000000" w:themeColor="text1"/>
              </w:rPr>
              <w:t>需要</w:t>
            </w:r>
            <w:r w:rsidRPr="009E5BA8">
              <w:rPr>
                <w:rFonts w:ascii="宋体" w:eastAsia="宋体" w:hAnsi="宋体" w:cs="Times New Roman"/>
                <w:color w:val="000000" w:themeColor="text1"/>
              </w:rPr>
              <w:t>考虑的要素</w:t>
            </w:r>
          </w:p>
        </w:tc>
        <w:tc>
          <w:tcPr>
            <w:tcW w:w="3711" w:type="pct"/>
            <w:tcBorders>
              <w:top w:val="single" w:sz="12" w:space="0" w:color="808080" w:themeColor="background1" w:themeShade="80"/>
              <w:bottom w:val="single" w:sz="4" w:space="0" w:color="auto"/>
            </w:tcBorders>
            <w:vAlign w:val="center"/>
          </w:tcPr>
          <w:p w14:paraId="2203D3EA" w14:textId="7EB23DEC" w:rsidR="000D3274" w:rsidRPr="009E5BA8" w:rsidRDefault="007A7F6D" w:rsidP="00D5154A">
            <w:pPr>
              <w:jc w:val="center"/>
              <w:rPr>
                <w:rFonts w:ascii="宋体" w:eastAsia="宋体" w:hAnsi="宋体" w:cs="Times New Roman"/>
                <w:color w:val="000000" w:themeColor="text1"/>
              </w:rPr>
            </w:pPr>
            <w:r w:rsidRPr="009E5BA8">
              <w:rPr>
                <w:rFonts w:ascii="宋体" w:eastAsia="宋体" w:hAnsi="宋体" w:cs="Times New Roman" w:hint="eastAsia"/>
                <w:color w:val="000000" w:themeColor="text1"/>
              </w:rPr>
              <w:t>核对</w:t>
            </w:r>
            <w:r w:rsidRPr="009E5BA8">
              <w:rPr>
                <w:rFonts w:ascii="宋体" w:eastAsia="宋体" w:hAnsi="宋体" w:cs="Times New Roman"/>
                <w:color w:val="000000" w:themeColor="text1"/>
              </w:rPr>
              <w:t>详情</w:t>
            </w:r>
          </w:p>
        </w:tc>
      </w:tr>
      <w:tr w:rsidR="005528AF" w:rsidRPr="009E5BA8" w14:paraId="766A21A1" w14:textId="77777777" w:rsidTr="00536F91">
        <w:trPr>
          <w:jc w:val="center"/>
        </w:trPr>
        <w:tc>
          <w:tcPr>
            <w:tcW w:w="1289" w:type="pct"/>
            <w:tcBorders>
              <w:top w:val="single" w:sz="4" w:space="0" w:color="auto"/>
              <w:bottom w:val="nil"/>
            </w:tcBorders>
            <w:shd w:val="clear" w:color="auto" w:fill="F2F2F2" w:themeFill="background1" w:themeFillShade="F2"/>
            <w:vAlign w:val="center"/>
          </w:tcPr>
          <w:p w14:paraId="09D1A945" w14:textId="538C452B" w:rsidR="000D3274" w:rsidRPr="009E5BA8" w:rsidRDefault="007A7F6D" w:rsidP="00E14E8B">
            <w:pPr>
              <w:jc w:val="left"/>
              <w:rPr>
                <w:rFonts w:ascii="宋体" w:eastAsia="宋体" w:hAnsi="宋体" w:cs="Times New Roman"/>
                <w:color w:val="000000" w:themeColor="text1"/>
              </w:rPr>
            </w:pPr>
            <w:r w:rsidRPr="009E5BA8">
              <w:rPr>
                <w:rFonts w:ascii="宋体" w:eastAsia="宋体" w:hAnsi="宋体" w:cs="Times New Roman" w:hint="eastAsia"/>
                <w:color w:val="000000" w:themeColor="text1"/>
              </w:rPr>
              <w:t>研究</w:t>
            </w:r>
            <w:r w:rsidRPr="009E5BA8">
              <w:rPr>
                <w:rFonts w:ascii="宋体" w:eastAsia="宋体" w:hAnsi="宋体" w:cs="Times New Roman"/>
                <w:color w:val="000000" w:themeColor="text1"/>
              </w:rPr>
              <w:t>设计类型</w:t>
            </w:r>
          </w:p>
        </w:tc>
        <w:tc>
          <w:tcPr>
            <w:tcW w:w="3711" w:type="pct"/>
            <w:tcBorders>
              <w:top w:val="single" w:sz="4" w:space="0" w:color="auto"/>
              <w:bottom w:val="nil"/>
            </w:tcBorders>
            <w:shd w:val="clear" w:color="auto" w:fill="F2F2F2" w:themeFill="background1" w:themeFillShade="F2"/>
            <w:vAlign w:val="center"/>
          </w:tcPr>
          <w:p w14:paraId="4B577D2E" w14:textId="5BE759AE" w:rsidR="00DF6FAE" w:rsidRPr="009E5BA8" w:rsidRDefault="00C95829" w:rsidP="007A7F6D">
            <w:pPr>
              <w:rPr>
                <w:rFonts w:ascii="宋体" w:eastAsia="宋体" w:hAnsi="宋体" w:cs="Times New Roman"/>
                <w:color w:val="000000" w:themeColor="text1"/>
              </w:rPr>
            </w:pPr>
            <w:r w:rsidRPr="009E5BA8">
              <w:rPr>
                <w:rFonts w:ascii="宋体" w:eastAsia="宋体" w:hAnsi="宋体" w:cs="Times New Roman"/>
                <w:color w:val="000000" w:themeColor="text1"/>
              </w:rPr>
              <w:t>□</w:t>
            </w:r>
            <w:r w:rsidR="007A7F6D" w:rsidRPr="009E5BA8">
              <w:rPr>
                <w:rFonts w:ascii="宋体" w:eastAsia="宋体" w:hAnsi="宋体" w:cs="Times New Roman" w:hint="eastAsia"/>
                <w:color w:val="000000" w:themeColor="text1"/>
              </w:rPr>
              <w:t>横断面</w:t>
            </w:r>
            <w:r w:rsidR="007A7F6D" w:rsidRPr="009E5BA8">
              <w:rPr>
                <w:rFonts w:ascii="宋体" w:eastAsia="宋体" w:hAnsi="宋体" w:cs="Times New Roman"/>
                <w:color w:val="000000" w:themeColor="text1"/>
              </w:rPr>
              <w:t>研究</w:t>
            </w:r>
            <w:r w:rsidR="005253C1" w:rsidRPr="009E5BA8">
              <w:rPr>
                <w:rFonts w:ascii="宋体" w:eastAsia="宋体" w:hAnsi="宋体" w:cs="Times New Roman"/>
                <w:color w:val="000000" w:themeColor="text1"/>
              </w:rPr>
              <w:t xml:space="preserve">  □</w:t>
            </w:r>
            <w:r w:rsidR="007A7F6D" w:rsidRPr="009E5BA8">
              <w:rPr>
                <w:rFonts w:ascii="宋体" w:eastAsia="宋体" w:hAnsi="宋体" w:cs="Times New Roman" w:hint="eastAsia"/>
                <w:color w:val="000000" w:themeColor="text1"/>
              </w:rPr>
              <w:t>病例对照研究</w:t>
            </w:r>
            <w:r w:rsidR="005253C1" w:rsidRPr="009E5BA8">
              <w:rPr>
                <w:rFonts w:ascii="宋体" w:eastAsia="宋体" w:hAnsi="宋体" w:cs="Times New Roman"/>
                <w:color w:val="000000" w:themeColor="text1"/>
              </w:rPr>
              <w:t xml:space="preserve"> </w:t>
            </w:r>
            <w:r w:rsidRPr="009E5BA8">
              <w:rPr>
                <w:rFonts w:ascii="宋体" w:eastAsia="宋体" w:hAnsi="宋体" w:cs="Times New Roman"/>
                <w:color w:val="000000" w:themeColor="text1"/>
              </w:rPr>
              <w:t xml:space="preserve"> </w:t>
            </w:r>
            <w:r w:rsidR="005253C1" w:rsidRPr="009E5BA8">
              <w:rPr>
                <w:rFonts w:ascii="宋体" w:eastAsia="宋体" w:hAnsi="宋体" w:cs="Times New Roman"/>
                <w:color w:val="000000" w:themeColor="text1"/>
              </w:rPr>
              <w:t>□</w:t>
            </w:r>
            <w:r w:rsidR="007A7F6D" w:rsidRPr="009E5BA8">
              <w:rPr>
                <w:rFonts w:ascii="宋体" w:eastAsia="宋体" w:hAnsi="宋体" w:cs="Times New Roman" w:hint="eastAsia"/>
                <w:color w:val="000000" w:themeColor="text1"/>
              </w:rPr>
              <w:t>队列</w:t>
            </w:r>
            <w:r w:rsidR="007A7F6D" w:rsidRPr="009E5BA8">
              <w:rPr>
                <w:rFonts w:ascii="宋体" w:eastAsia="宋体" w:hAnsi="宋体" w:cs="Times New Roman"/>
                <w:color w:val="000000" w:themeColor="text1"/>
              </w:rPr>
              <w:t>研究</w:t>
            </w:r>
            <w:r w:rsidR="00DF6FAE" w:rsidRPr="009E5BA8">
              <w:rPr>
                <w:rFonts w:ascii="宋体" w:eastAsia="宋体" w:hAnsi="宋体" w:cs="Times New Roman"/>
                <w:color w:val="000000" w:themeColor="text1"/>
              </w:rPr>
              <w:t xml:space="preserve">  </w:t>
            </w:r>
            <w:r w:rsidR="00B848C6" w:rsidRPr="009E5BA8">
              <w:rPr>
                <w:rFonts w:ascii="宋体" w:eastAsia="宋体" w:hAnsi="宋体" w:cs="Times New Roman"/>
                <w:color w:val="000000" w:themeColor="text1"/>
              </w:rPr>
              <w:t>□RCT</w:t>
            </w:r>
            <w:r w:rsidR="00501C32" w:rsidRPr="009E5BA8">
              <w:rPr>
                <w:rFonts w:ascii="宋体" w:eastAsia="宋体" w:hAnsi="宋体" w:cs="Times New Roman"/>
                <w:color w:val="000000" w:themeColor="text1"/>
              </w:rPr>
              <w:t xml:space="preserve">  </w:t>
            </w:r>
            <w:r w:rsidR="00DF6FAE" w:rsidRPr="009E5BA8">
              <w:rPr>
                <w:rFonts w:ascii="宋体" w:eastAsia="宋体" w:hAnsi="宋体" w:cs="Times New Roman"/>
                <w:color w:val="000000" w:themeColor="text1"/>
              </w:rPr>
              <w:t>□</w:t>
            </w:r>
            <w:r w:rsidR="007A7F6D" w:rsidRPr="009E5BA8">
              <w:rPr>
                <w:rFonts w:ascii="宋体" w:eastAsia="宋体" w:hAnsi="宋体" w:cs="Times New Roman" w:hint="eastAsia"/>
                <w:color w:val="000000" w:themeColor="text1"/>
              </w:rPr>
              <w:t>其他：</w:t>
            </w:r>
          </w:p>
        </w:tc>
      </w:tr>
      <w:tr w:rsidR="005528AF" w:rsidRPr="009E5BA8" w14:paraId="2A57FC56" w14:textId="77777777" w:rsidTr="00536F91">
        <w:trPr>
          <w:jc w:val="center"/>
        </w:trPr>
        <w:tc>
          <w:tcPr>
            <w:tcW w:w="1289" w:type="pct"/>
            <w:tcBorders>
              <w:top w:val="nil"/>
              <w:bottom w:val="nil"/>
            </w:tcBorders>
            <w:shd w:val="clear" w:color="auto" w:fill="FFFFFF" w:themeFill="background1"/>
            <w:vAlign w:val="center"/>
          </w:tcPr>
          <w:p w14:paraId="74079FDD" w14:textId="27EE0240" w:rsidR="00CD53A9" w:rsidRPr="009E5BA8" w:rsidRDefault="007A7F6D" w:rsidP="00E14E8B">
            <w:pPr>
              <w:jc w:val="left"/>
              <w:rPr>
                <w:rFonts w:ascii="宋体" w:eastAsia="宋体" w:hAnsi="宋体" w:cs="Times New Roman"/>
                <w:color w:val="000000" w:themeColor="text1"/>
              </w:rPr>
            </w:pPr>
            <w:r w:rsidRPr="009E5BA8">
              <w:rPr>
                <w:rFonts w:ascii="宋体" w:eastAsia="宋体" w:hAnsi="宋体" w:cs="Times New Roman" w:hint="eastAsia"/>
                <w:color w:val="000000" w:themeColor="text1"/>
              </w:rPr>
              <w:t>性别</w:t>
            </w:r>
          </w:p>
        </w:tc>
        <w:tc>
          <w:tcPr>
            <w:tcW w:w="3711" w:type="pct"/>
            <w:tcBorders>
              <w:top w:val="nil"/>
              <w:bottom w:val="nil"/>
            </w:tcBorders>
            <w:shd w:val="clear" w:color="auto" w:fill="FFFFFF" w:themeFill="background1"/>
            <w:vAlign w:val="center"/>
          </w:tcPr>
          <w:p w14:paraId="638CC46A" w14:textId="580C51B6" w:rsidR="00CD53A9" w:rsidRPr="009E5BA8" w:rsidRDefault="00CD53A9" w:rsidP="00DF6FAE">
            <w:pPr>
              <w:rPr>
                <w:rFonts w:ascii="宋体" w:eastAsia="宋体" w:hAnsi="宋体" w:cs="Times New Roman"/>
                <w:color w:val="000000" w:themeColor="text1"/>
              </w:rPr>
            </w:pPr>
            <w:r w:rsidRPr="009E5BA8">
              <w:rPr>
                <w:rFonts w:ascii="宋体" w:eastAsia="宋体" w:hAnsi="宋体" w:cs="Times New Roman"/>
                <w:color w:val="000000" w:themeColor="text1"/>
              </w:rPr>
              <w:t>□</w:t>
            </w:r>
            <w:r w:rsidR="007A7F6D" w:rsidRPr="009E5BA8">
              <w:rPr>
                <w:rFonts w:ascii="宋体" w:eastAsia="宋体" w:hAnsi="宋体" w:cs="Times New Roman" w:hint="eastAsia"/>
                <w:color w:val="000000" w:themeColor="text1"/>
              </w:rPr>
              <w:t>已匹配</w:t>
            </w:r>
            <w:r w:rsidRPr="009E5BA8">
              <w:rPr>
                <w:rFonts w:ascii="宋体" w:eastAsia="宋体" w:hAnsi="宋体" w:cs="Times New Roman"/>
                <w:color w:val="000000" w:themeColor="text1"/>
              </w:rPr>
              <w:t xml:space="preserve">  □</w:t>
            </w:r>
            <w:r w:rsidR="007A7F6D" w:rsidRPr="009E5BA8">
              <w:rPr>
                <w:rFonts w:ascii="宋体" w:eastAsia="宋体" w:hAnsi="宋体" w:cs="Times New Roman" w:hint="eastAsia"/>
                <w:color w:val="000000" w:themeColor="text1"/>
              </w:rPr>
              <w:t>未</w:t>
            </w:r>
            <w:r w:rsidR="007A7F6D" w:rsidRPr="009E5BA8">
              <w:rPr>
                <w:rFonts w:ascii="宋体" w:eastAsia="宋体" w:hAnsi="宋体" w:cs="Times New Roman"/>
                <w:color w:val="000000" w:themeColor="text1"/>
              </w:rPr>
              <w:t>匹配</w:t>
            </w:r>
            <w:r w:rsidRPr="009E5BA8">
              <w:rPr>
                <w:rFonts w:ascii="宋体" w:eastAsia="宋体" w:hAnsi="宋体" w:cs="Times New Roman"/>
                <w:color w:val="000000" w:themeColor="text1"/>
              </w:rPr>
              <w:t xml:space="preserve">  □</w:t>
            </w:r>
            <w:r w:rsidR="007A7F6D" w:rsidRPr="009E5BA8">
              <w:rPr>
                <w:rFonts w:ascii="宋体" w:eastAsia="宋体" w:hAnsi="宋体" w:cs="Times New Roman" w:hint="eastAsia"/>
                <w:color w:val="000000" w:themeColor="text1"/>
              </w:rPr>
              <w:t>其他：</w:t>
            </w:r>
          </w:p>
        </w:tc>
      </w:tr>
      <w:tr w:rsidR="007A7F6D" w:rsidRPr="009E5BA8" w14:paraId="45D34935" w14:textId="77777777" w:rsidTr="00536F91">
        <w:trPr>
          <w:jc w:val="center"/>
        </w:trPr>
        <w:tc>
          <w:tcPr>
            <w:tcW w:w="1289" w:type="pct"/>
            <w:tcBorders>
              <w:top w:val="nil"/>
              <w:bottom w:val="nil"/>
            </w:tcBorders>
            <w:shd w:val="clear" w:color="auto" w:fill="F2F2F2" w:themeFill="background1" w:themeFillShade="F2"/>
            <w:vAlign w:val="center"/>
          </w:tcPr>
          <w:p w14:paraId="6099081C" w14:textId="3E949B08" w:rsidR="007A7F6D" w:rsidRPr="009E5BA8" w:rsidRDefault="007A7F6D" w:rsidP="007A7F6D">
            <w:pPr>
              <w:jc w:val="left"/>
              <w:rPr>
                <w:rFonts w:ascii="宋体" w:eastAsia="宋体" w:hAnsi="宋体" w:cs="Times New Roman"/>
                <w:color w:val="000000" w:themeColor="text1"/>
              </w:rPr>
            </w:pPr>
            <w:r w:rsidRPr="009E5BA8">
              <w:rPr>
                <w:rFonts w:ascii="宋体" w:eastAsia="宋体" w:hAnsi="宋体" w:cs="Times New Roman" w:hint="eastAsia"/>
                <w:color w:val="000000" w:themeColor="text1"/>
              </w:rPr>
              <w:t>年龄</w:t>
            </w:r>
          </w:p>
        </w:tc>
        <w:tc>
          <w:tcPr>
            <w:tcW w:w="3711" w:type="pct"/>
            <w:tcBorders>
              <w:top w:val="nil"/>
              <w:bottom w:val="nil"/>
            </w:tcBorders>
            <w:shd w:val="clear" w:color="auto" w:fill="F2F2F2" w:themeFill="background1" w:themeFillShade="F2"/>
            <w:vAlign w:val="center"/>
          </w:tcPr>
          <w:p w14:paraId="69D9064B" w14:textId="62A7849C" w:rsidR="007A7F6D" w:rsidRPr="009E5BA8" w:rsidRDefault="007A7F6D" w:rsidP="007A7F6D">
            <w:pPr>
              <w:rPr>
                <w:rFonts w:ascii="宋体" w:eastAsia="宋体" w:hAnsi="宋体" w:cs="Times New Roman"/>
                <w:color w:val="000000" w:themeColor="text1"/>
              </w:rPr>
            </w:pPr>
            <w:r w:rsidRPr="009E5BA8">
              <w:rPr>
                <w:rFonts w:ascii="宋体" w:eastAsia="宋体" w:hAnsi="宋体" w:cs="Times New Roman"/>
                <w:color w:val="000000" w:themeColor="text1"/>
              </w:rPr>
              <w:t>□</w:t>
            </w:r>
            <w:r w:rsidRPr="009E5BA8">
              <w:rPr>
                <w:rFonts w:ascii="宋体" w:eastAsia="宋体" w:hAnsi="宋体" w:cs="Times New Roman" w:hint="eastAsia"/>
                <w:color w:val="000000" w:themeColor="text1"/>
              </w:rPr>
              <w:t>已匹配</w:t>
            </w:r>
            <w:r w:rsidRPr="009E5BA8">
              <w:rPr>
                <w:rFonts w:ascii="宋体" w:eastAsia="宋体" w:hAnsi="宋体" w:cs="Times New Roman"/>
                <w:color w:val="000000" w:themeColor="text1"/>
              </w:rPr>
              <w:t xml:space="preserve">  □</w:t>
            </w:r>
            <w:r w:rsidRPr="009E5BA8">
              <w:rPr>
                <w:rFonts w:ascii="宋体" w:eastAsia="宋体" w:hAnsi="宋体" w:cs="Times New Roman" w:hint="eastAsia"/>
                <w:color w:val="000000" w:themeColor="text1"/>
              </w:rPr>
              <w:t>未</w:t>
            </w:r>
            <w:r w:rsidRPr="009E5BA8">
              <w:rPr>
                <w:rFonts w:ascii="宋体" w:eastAsia="宋体" w:hAnsi="宋体" w:cs="Times New Roman"/>
                <w:color w:val="000000" w:themeColor="text1"/>
              </w:rPr>
              <w:t>匹配  □</w:t>
            </w:r>
            <w:r w:rsidRPr="009E5BA8">
              <w:rPr>
                <w:rFonts w:ascii="宋体" w:eastAsia="宋体" w:hAnsi="宋体" w:cs="Times New Roman" w:hint="eastAsia"/>
                <w:color w:val="000000" w:themeColor="text1"/>
              </w:rPr>
              <w:t>其他：</w:t>
            </w:r>
          </w:p>
        </w:tc>
      </w:tr>
      <w:tr w:rsidR="007A7F6D" w:rsidRPr="009E5BA8" w14:paraId="6FCE002E" w14:textId="77777777" w:rsidTr="00536F91">
        <w:trPr>
          <w:jc w:val="center"/>
        </w:trPr>
        <w:tc>
          <w:tcPr>
            <w:tcW w:w="1289" w:type="pct"/>
            <w:tcBorders>
              <w:top w:val="nil"/>
              <w:bottom w:val="nil"/>
            </w:tcBorders>
            <w:shd w:val="clear" w:color="auto" w:fill="FFFFFF" w:themeFill="background1"/>
            <w:vAlign w:val="center"/>
          </w:tcPr>
          <w:p w14:paraId="55AC478D" w14:textId="381E7713" w:rsidR="007A7F6D" w:rsidRPr="009E5BA8" w:rsidRDefault="007A7F6D" w:rsidP="007A7F6D">
            <w:pPr>
              <w:jc w:val="left"/>
              <w:rPr>
                <w:rFonts w:ascii="宋体" w:eastAsia="宋体" w:hAnsi="宋体" w:cs="Times New Roman"/>
                <w:color w:val="000000" w:themeColor="text1"/>
              </w:rPr>
            </w:pPr>
            <w:r w:rsidRPr="009E5BA8">
              <w:rPr>
                <w:rFonts w:ascii="宋体" w:eastAsia="宋体" w:hAnsi="宋体" w:cs="Times New Roman"/>
                <w:color w:val="000000" w:themeColor="text1"/>
              </w:rPr>
              <w:t>BMI</w:t>
            </w:r>
          </w:p>
        </w:tc>
        <w:tc>
          <w:tcPr>
            <w:tcW w:w="3711" w:type="pct"/>
            <w:tcBorders>
              <w:top w:val="nil"/>
              <w:bottom w:val="nil"/>
            </w:tcBorders>
            <w:shd w:val="clear" w:color="auto" w:fill="FFFFFF" w:themeFill="background1"/>
            <w:vAlign w:val="center"/>
          </w:tcPr>
          <w:p w14:paraId="4D41C922" w14:textId="79A5FDCE" w:rsidR="007A7F6D" w:rsidRPr="009E5BA8" w:rsidRDefault="007A7F6D" w:rsidP="007A7F6D">
            <w:pPr>
              <w:rPr>
                <w:rFonts w:ascii="宋体" w:eastAsia="宋体" w:hAnsi="宋体" w:cs="Times New Roman"/>
                <w:color w:val="000000" w:themeColor="text1"/>
              </w:rPr>
            </w:pPr>
            <w:r w:rsidRPr="009E5BA8">
              <w:rPr>
                <w:rFonts w:ascii="宋体" w:eastAsia="宋体" w:hAnsi="宋体" w:cs="Times New Roman"/>
                <w:color w:val="000000" w:themeColor="text1"/>
              </w:rPr>
              <w:t>□</w:t>
            </w:r>
            <w:r w:rsidRPr="009E5BA8">
              <w:rPr>
                <w:rFonts w:ascii="宋体" w:eastAsia="宋体" w:hAnsi="宋体" w:cs="Times New Roman" w:hint="eastAsia"/>
                <w:color w:val="000000" w:themeColor="text1"/>
              </w:rPr>
              <w:t>已匹配</w:t>
            </w:r>
            <w:r w:rsidRPr="009E5BA8">
              <w:rPr>
                <w:rFonts w:ascii="宋体" w:eastAsia="宋体" w:hAnsi="宋体" w:cs="Times New Roman"/>
                <w:color w:val="000000" w:themeColor="text1"/>
              </w:rPr>
              <w:t xml:space="preserve">  □</w:t>
            </w:r>
            <w:r w:rsidRPr="009E5BA8">
              <w:rPr>
                <w:rFonts w:ascii="宋体" w:eastAsia="宋体" w:hAnsi="宋体" w:cs="Times New Roman" w:hint="eastAsia"/>
                <w:color w:val="000000" w:themeColor="text1"/>
              </w:rPr>
              <w:t>未</w:t>
            </w:r>
            <w:r w:rsidRPr="009E5BA8">
              <w:rPr>
                <w:rFonts w:ascii="宋体" w:eastAsia="宋体" w:hAnsi="宋体" w:cs="Times New Roman"/>
                <w:color w:val="000000" w:themeColor="text1"/>
              </w:rPr>
              <w:t>匹配  □</w:t>
            </w:r>
            <w:r w:rsidRPr="009E5BA8">
              <w:rPr>
                <w:rFonts w:ascii="宋体" w:eastAsia="宋体" w:hAnsi="宋体" w:cs="Times New Roman" w:hint="eastAsia"/>
                <w:color w:val="000000" w:themeColor="text1"/>
              </w:rPr>
              <w:t>其他：</w:t>
            </w:r>
          </w:p>
        </w:tc>
      </w:tr>
      <w:tr w:rsidR="007A7F6D" w:rsidRPr="009E5BA8" w14:paraId="037FAFA2" w14:textId="77777777" w:rsidTr="00536F91">
        <w:trPr>
          <w:jc w:val="center"/>
        </w:trPr>
        <w:tc>
          <w:tcPr>
            <w:tcW w:w="1289" w:type="pct"/>
            <w:tcBorders>
              <w:top w:val="nil"/>
              <w:bottom w:val="nil"/>
            </w:tcBorders>
            <w:shd w:val="clear" w:color="auto" w:fill="F2F2F2" w:themeFill="background1" w:themeFillShade="F2"/>
            <w:vAlign w:val="center"/>
          </w:tcPr>
          <w:p w14:paraId="4CE9D4F4" w14:textId="388038BC" w:rsidR="007A7F6D" w:rsidRPr="009E5BA8" w:rsidRDefault="007A7F6D" w:rsidP="007A7F6D">
            <w:pPr>
              <w:jc w:val="left"/>
              <w:rPr>
                <w:rFonts w:ascii="宋体" w:eastAsia="宋体" w:hAnsi="宋体" w:cs="Times New Roman"/>
                <w:color w:val="000000" w:themeColor="text1"/>
              </w:rPr>
            </w:pPr>
            <w:r w:rsidRPr="009E5BA8">
              <w:rPr>
                <w:rFonts w:ascii="宋体" w:eastAsia="宋体" w:hAnsi="宋体" w:cs="Times New Roman" w:hint="eastAsia"/>
                <w:color w:val="000000" w:themeColor="text1"/>
              </w:rPr>
              <w:t>种族</w:t>
            </w:r>
          </w:p>
        </w:tc>
        <w:tc>
          <w:tcPr>
            <w:tcW w:w="3711" w:type="pct"/>
            <w:tcBorders>
              <w:top w:val="nil"/>
              <w:bottom w:val="nil"/>
            </w:tcBorders>
            <w:shd w:val="clear" w:color="auto" w:fill="F2F2F2" w:themeFill="background1" w:themeFillShade="F2"/>
            <w:vAlign w:val="center"/>
          </w:tcPr>
          <w:p w14:paraId="419B7260" w14:textId="4E99C05D" w:rsidR="007A7F6D" w:rsidRPr="009E5BA8" w:rsidRDefault="007A7F6D" w:rsidP="007A7F6D">
            <w:pPr>
              <w:rPr>
                <w:rFonts w:ascii="宋体" w:eastAsia="宋体" w:hAnsi="宋体" w:cs="Times New Roman"/>
                <w:color w:val="000000" w:themeColor="text1"/>
              </w:rPr>
            </w:pPr>
            <w:r w:rsidRPr="009E5BA8">
              <w:rPr>
                <w:rFonts w:ascii="宋体" w:eastAsia="宋体" w:hAnsi="宋体" w:cs="Times New Roman"/>
                <w:color w:val="000000" w:themeColor="text1"/>
              </w:rPr>
              <w:t>□</w:t>
            </w:r>
            <w:r w:rsidRPr="009E5BA8">
              <w:rPr>
                <w:rFonts w:ascii="宋体" w:eastAsia="宋体" w:hAnsi="宋体" w:cs="Times New Roman" w:hint="eastAsia"/>
                <w:color w:val="000000" w:themeColor="text1"/>
              </w:rPr>
              <w:t>已匹配</w:t>
            </w:r>
            <w:r w:rsidRPr="009E5BA8">
              <w:rPr>
                <w:rFonts w:ascii="宋体" w:eastAsia="宋体" w:hAnsi="宋体" w:cs="Times New Roman"/>
                <w:color w:val="000000" w:themeColor="text1"/>
              </w:rPr>
              <w:t xml:space="preserve">  □</w:t>
            </w:r>
            <w:r w:rsidRPr="009E5BA8">
              <w:rPr>
                <w:rFonts w:ascii="宋体" w:eastAsia="宋体" w:hAnsi="宋体" w:cs="Times New Roman" w:hint="eastAsia"/>
                <w:color w:val="000000" w:themeColor="text1"/>
              </w:rPr>
              <w:t>未</w:t>
            </w:r>
            <w:r w:rsidRPr="009E5BA8">
              <w:rPr>
                <w:rFonts w:ascii="宋体" w:eastAsia="宋体" w:hAnsi="宋体" w:cs="Times New Roman"/>
                <w:color w:val="000000" w:themeColor="text1"/>
              </w:rPr>
              <w:t>匹配  □</w:t>
            </w:r>
            <w:r w:rsidRPr="009E5BA8">
              <w:rPr>
                <w:rFonts w:ascii="宋体" w:eastAsia="宋体" w:hAnsi="宋体" w:cs="Times New Roman" w:hint="eastAsia"/>
                <w:color w:val="000000" w:themeColor="text1"/>
              </w:rPr>
              <w:t>其他：</w:t>
            </w:r>
          </w:p>
        </w:tc>
      </w:tr>
      <w:tr w:rsidR="007A7F6D" w:rsidRPr="009E5BA8" w14:paraId="2738BD4E" w14:textId="77777777" w:rsidTr="00536F91">
        <w:trPr>
          <w:jc w:val="center"/>
        </w:trPr>
        <w:tc>
          <w:tcPr>
            <w:tcW w:w="1289" w:type="pct"/>
            <w:tcBorders>
              <w:top w:val="nil"/>
              <w:bottom w:val="nil"/>
            </w:tcBorders>
            <w:shd w:val="clear" w:color="auto" w:fill="FFFFFF" w:themeFill="background1"/>
            <w:vAlign w:val="center"/>
          </w:tcPr>
          <w:p w14:paraId="54819CC3" w14:textId="31D4216C" w:rsidR="007A7F6D" w:rsidRPr="009E5BA8" w:rsidRDefault="007A7F6D" w:rsidP="007A7F6D">
            <w:pPr>
              <w:jc w:val="left"/>
              <w:rPr>
                <w:rFonts w:ascii="宋体" w:eastAsia="宋体" w:hAnsi="宋体" w:cs="Times New Roman"/>
                <w:color w:val="000000" w:themeColor="text1"/>
              </w:rPr>
            </w:pPr>
            <w:r w:rsidRPr="009E5BA8">
              <w:rPr>
                <w:rFonts w:ascii="宋体" w:eastAsia="宋体" w:hAnsi="宋体" w:cs="Times New Roman" w:hint="eastAsia"/>
                <w:color w:val="000000" w:themeColor="text1"/>
              </w:rPr>
              <w:t>地理</w:t>
            </w:r>
            <w:r w:rsidRPr="009E5BA8">
              <w:rPr>
                <w:rFonts w:ascii="宋体" w:eastAsia="宋体" w:hAnsi="宋体" w:cs="Times New Roman"/>
                <w:color w:val="000000" w:themeColor="text1"/>
              </w:rPr>
              <w:t>区域</w:t>
            </w:r>
          </w:p>
        </w:tc>
        <w:tc>
          <w:tcPr>
            <w:tcW w:w="3711" w:type="pct"/>
            <w:tcBorders>
              <w:top w:val="nil"/>
              <w:bottom w:val="nil"/>
            </w:tcBorders>
            <w:shd w:val="clear" w:color="auto" w:fill="FFFFFF" w:themeFill="background1"/>
            <w:vAlign w:val="center"/>
          </w:tcPr>
          <w:p w14:paraId="0B67C68D" w14:textId="6705529B" w:rsidR="007A7F6D" w:rsidRPr="009E5BA8" w:rsidRDefault="007A7F6D" w:rsidP="007A7F6D">
            <w:pPr>
              <w:rPr>
                <w:rFonts w:ascii="宋体" w:eastAsia="宋体" w:hAnsi="宋体" w:cs="Times New Roman"/>
                <w:color w:val="000000" w:themeColor="text1"/>
              </w:rPr>
            </w:pPr>
            <w:r w:rsidRPr="009E5BA8">
              <w:rPr>
                <w:rFonts w:ascii="宋体" w:eastAsia="宋体" w:hAnsi="宋体" w:cs="Times New Roman"/>
                <w:color w:val="000000" w:themeColor="text1"/>
              </w:rPr>
              <w:t>□</w:t>
            </w:r>
            <w:r w:rsidRPr="009E5BA8">
              <w:rPr>
                <w:rFonts w:ascii="宋体" w:eastAsia="宋体" w:hAnsi="宋体" w:cs="Times New Roman" w:hint="eastAsia"/>
                <w:color w:val="000000" w:themeColor="text1"/>
              </w:rPr>
              <w:t>已匹配</w:t>
            </w:r>
            <w:r w:rsidRPr="009E5BA8">
              <w:rPr>
                <w:rFonts w:ascii="宋体" w:eastAsia="宋体" w:hAnsi="宋体" w:cs="Times New Roman"/>
                <w:color w:val="000000" w:themeColor="text1"/>
              </w:rPr>
              <w:t xml:space="preserve">  □</w:t>
            </w:r>
            <w:r w:rsidRPr="009E5BA8">
              <w:rPr>
                <w:rFonts w:ascii="宋体" w:eastAsia="宋体" w:hAnsi="宋体" w:cs="Times New Roman" w:hint="eastAsia"/>
                <w:color w:val="000000" w:themeColor="text1"/>
              </w:rPr>
              <w:t>未</w:t>
            </w:r>
            <w:r w:rsidRPr="009E5BA8">
              <w:rPr>
                <w:rFonts w:ascii="宋体" w:eastAsia="宋体" w:hAnsi="宋体" w:cs="Times New Roman"/>
                <w:color w:val="000000" w:themeColor="text1"/>
              </w:rPr>
              <w:t>匹配  □</w:t>
            </w:r>
            <w:r w:rsidRPr="009E5BA8">
              <w:rPr>
                <w:rFonts w:ascii="宋体" w:eastAsia="宋体" w:hAnsi="宋体" w:cs="Times New Roman" w:hint="eastAsia"/>
                <w:color w:val="000000" w:themeColor="text1"/>
              </w:rPr>
              <w:t>其他：</w:t>
            </w:r>
          </w:p>
        </w:tc>
      </w:tr>
      <w:tr w:rsidR="005528AF" w:rsidRPr="009E5BA8" w14:paraId="1831BCD6" w14:textId="77777777" w:rsidTr="00536F91">
        <w:trPr>
          <w:jc w:val="center"/>
        </w:trPr>
        <w:tc>
          <w:tcPr>
            <w:tcW w:w="1289" w:type="pct"/>
            <w:tcBorders>
              <w:top w:val="nil"/>
              <w:bottom w:val="nil"/>
            </w:tcBorders>
            <w:shd w:val="clear" w:color="auto" w:fill="F2F2F2" w:themeFill="background1" w:themeFillShade="F2"/>
            <w:vAlign w:val="center"/>
          </w:tcPr>
          <w:p w14:paraId="5CE9FD7C" w14:textId="1C568AC0" w:rsidR="00ED6553" w:rsidRPr="009E5BA8" w:rsidRDefault="007A7F6D" w:rsidP="00ED6553">
            <w:pPr>
              <w:jc w:val="left"/>
              <w:rPr>
                <w:rFonts w:ascii="宋体" w:eastAsia="宋体" w:hAnsi="宋体" w:cs="Times New Roman"/>
                <w:color w:val="000000" w:themeColor="text1"/>
              </w:rPr>
            </w:pPr>
            <w:r w:rsidRPr="009E5BA8">
              <w:rPr>
                <w:rFonts w:ascii="宋体" w:eastAsia="宋体" w:hAnsi="宋体" w:cs="Times New Roman" w:hint="eastAsia"/>
                <w:color w:val="000000" w:themeColor="text1"/>
              </w:rPr>
              <w:t>饮食</w:t>
            </w:r>
          </w:p>
        </w:tc>
        <w:tc>
          <w:tcPr>
            <w:tcW w:w="3711" w:type="pct"/>
            <w:tcBorders>
              <w:top w:val="nil"/>
              <w:bottom w:val="nil"/>
            </w:tcBorders>
            <w:shd w:val="clear" w:color="auto" w:fill="F2F2F2" w:themeFill="background1" w:themeFillShade="F2"/>
            <w:vAlign w:val="center"/>
          </w:tcPr>
          <w:p w14:paraId="1A4F8261" w14:textId="200EA244" w:rsidR="00ED6553" w:rsidRPr="009E5BA8" w:rsidRDefault="00ED6553" w:rsidP="00ED6553">
            <w:pPr>
              <w:rPr>
                <w:rFonts w:ascii="宋体" w:eastAsia="宋体" w:hAnsi="宋体" w:cs="Times New Roman"/>
                <w:color w:val="000000" w:themeColor="text1"/>
              </w:rPr>
            </w:pPr>
            <w:r w:rsidRPr="009E5BA8">
              <w:rPr>
                <w:rFonts w:ascii="宋体" w:eastAsia="宋体" w:hAnsi="宋体" w:cs="Times New Roman"/>
                <w:color w:val="000000" w:themeColor="text1"/>
              </w:rPr>
              <w:t>□</w:t>
            </w:r>
            <w:r w:rsidR="007B63EA" w:rsidRPr="009E5BA8">
              <w:rPr>
                <w:rFonts w:ascii="宋体" w:eastAsia="宋体" w:hAnsi="宋体" w:cs="Times New Roman"/>
                <w:color w:val="000000" w:themeColor="text1"/>
              </w:rPr>
              <w:t>组间已经均衡并</w:t>
            </w:r>
            <w:r w:rsidR="007B63EA" w:rsidRPr="009E5BA8">
              <w:rPr>
                <w:rFonts w:ascii="宋体" w:eastAsia="宋体" w:hAnsi="宋体" w:cs="Times New Roman" w:hint="eastAsia"/>
                <w:color w:val="000000" w:themeColor="text1"/>
              </w:rPr>
              <w:t>已</w:t>
            </w:r>
            <w:r w:rsidR="007B63EA" w:rsidRPr="009E5BA8">
              <w:rPr>
                <w:rFonts w:ascii="宋体" w:eastAsia="宋体" w:hAnsi="宋体" w:cs="Times New Roman"/>
                <w:color w:val="000000" w:themeColor="text1"/>
              </w:rPr>
              <w:t>记录</w:t>
            </w:r>
            <w:r w:rsidR="007B63EA" w:rsidRPr="009E5BA8">
              <w:rPr>
                <w:rFonts w:ascii="宋体" w:eastAsia="宋体" w:hAnsi="宋体" w:cs="Times New Roman" w:hint="eastAsia"/>
                <w:color w:val="000000" w:themeColor="text1"/>
              </w:rPr>
              <w:t>：列出</w:t>
            </w:r>
            <w:r w:rsidR="007B63EA" w:rsidRPr="009E5BA8">
              <w:rPr>
                <w:rFonts w:ascii="宋体" w:eastAsia="宋体" w:hAnsi="宋体" w:cs="Times New Roman"/>
                <w:color w:val="000000" w:themeColor="text1"/>
              </w:rPr>
              <w:t>详细信息</w:t>
            </w:r>
          </w:p>
          <w:p w14:paraId="17AE63A7" w14:textId="1EF2BF7D" w:rsidR="00ED6553" w:rsidRPr="009E5BA8" w:rsidRDefault="00ED6553" w:rsidP="00ED6553">
            <w:pPr>
              <w:rPr>
                <w:rFonts w:ascii="宋体" w:eastAsia="宋体" w:hAnsi="宋体" w:cs="Times New Roman"/>
                <w:color w:val="000000" w:themeColor="text1"/>
              </w:rPr>
            </w:pPr>
            <w:r w:rsidRPr="009E5BA8">
              <w:rPr>
                <w:rFonts w:ascii="宋体" w:eastAsia="宋体" w:hAnsi="宋体" w:cs="Times New Roman"/>
                <w:color w:val="000000" w:themeColor="text1"/>
              </w:rPr>
              <w:t>□</w:t>
            </w:r>
            <w:r w:rsidR="007B63EA" w:rsidRPr="009E5BA8">
              <w:rPr>
                <w:rFonts w:ascii="宋体" w:eastAsia="宋体" w:hAnsi="宋体" w:cs="Times New Roman" w:hint="eastAsia"/>
                <w:color w:val="000000" w:themeColor="text1"/>
              </w:rPr>
              <w:t>未</w:t>
            </w:r>
            <w:r w:rsidR="007B63EA" w:rsidRPr="009E5BA8">
              <w:rPr>
                <w:rFonts w:ascii="宋体" w:eastAsia="宋体" w:hAnsi="宋体" w:cs="Times New Roman"/>
                <w:color w:val="000000" w:themeColor="text1"/>
              </w:rPr>
              <w:t>记录</w:t>
            </w:r>
          </w:p>
        </w:tc>
      </w:tr>
      <w:tr w:rsidR="005528AF" w:rsidRPr="009E5BA8" w14:paraId="6A36C1D6" w14:textId="77777777" w:rsidTr="00536F91">
        <w:trPr>
          <w:jc w:val="center"/>
        </w:trPr>
        <w:tc>
          <w:tcPr>
            <w:tcW w:w="1289" w:type="pct"/>
            <w:tcBorders>
              <w:top w:val="nil"/>
              <w:bottom w:val="nil"/>
            </w:tcBorders>
            <w:shd w:val="clear" w:color="auto" w:fill="FFFFFF" w:themeFill="background1"/>
            <w:vAlign w:val="center"/>
          </w:tcPr>
          <w:p w14:paraId="3D9C0792" w14:textId="6CB91DD9" w:rsidR="00ED6553" w:rsidRPr="009E5BA8" w:rsidRDefault="007B63EA" w:rsidP="00ED6553">
            <w:pPr>
              <w:jc w:val="left"/>
              <w:rPr>
                <w:rFonts w:ascii="宋体" w:eastAsia="宋体" w:hAnsi="宋体" w:cs="Times New Roman"/>
                <w:color w:val="000000" w:themeColor="text1"/>
              </w:rPr>
            </w:pPr>
            <w:r w:rsidRPr="009E5BA8">
              <w:rPr>
                <w:rFonts w:ascii="宋体" w:eastAsia="宋体" w:hAnsi="宋体" w:cs="Times New Roman" w:hint="eastAsia"/>
                <w:color w:val="000000" w:themeColor="text1"/>
              </w:rPr>
              <w:t>季节</w:t>
            </w:r>
            <w:r w:rsidRPr="009E5BA8">
              <w:rPr>
                <w:rFonts w:ascii="宋体" w:eastAsia="宋体" w:hAnsi="宋体" w:cs="Times New Roman"/>
                <w:color w:val="000000" w:themeColor="text1"/>
              </w:rPr>
              <w:t>因素</w:t>
            </w:r>
          </w:p>
        </w:tc>
        <w:tc>
          <w:tcPr>
            <w:tcW w:w="3711" w:type="pct"/>
            <w:tcBorders>
              <w:top w:val="nil"/>
              <w:bottom w:val="nil"/>
            </w:tcBorders>
            <w:shd w:val="clear" w:color="auto" w:fill="FFFFFF" w:themeFill="background1"/>
            <w:vAlign w:val="center"/>
          </w:tcPr>
          <w:p w14:paraId="4487BCE2" w14:textId="208C8FED" w:rsidR="00ED6553" w:rsidRPr="009E5BA8" w:rsidRDefault="00ED6553" w:rsidP="00ED6553">
            <w:pPr>
              <w:rPr>
                <w:rFonts w:ascii="宋体" w:eastAsia="宋体" w:hAnsi="宋体" w:cs="Times New Roman"/>
                <w:color w:val="000000" w:themeColor="text1"/>
              </w:rPr>
            </w:pPr>
            <w:r w:rsidRPr="009E5BA8">
              <w:rPr>
                <w:rFonts w:ascii="宋体" w:eastAsia="宋体" w:hAnsi="宋体" w:cs="Times New Roman"/>
                <w:color w:val="000000" w:themeColor="text1"/>
              </w:rPr>
              <w:t>□</w:t>
            </w:r>
            <w:r w:rsidR="007B63EA" w:rsidRPr="009E5BA8">
              <w:rPr>
                <w:rFonts w:ascii="宋体" w:eastAsia="宋体" w:hAnsi="宋体" w:cs="Times New Roman"/>
                <w:color w:val="000000" w:themeColor="text1"/>
              </w:rPr>
              <w:t>样本收集自相同季节</w:t>
            </w:r>
          </w:p>
          <w:p w14:paraId="25DB541E" w14:textId="07DA2EBF" w:rsidR="00ED6553" w:rsidRPr="009E5BA8" w:rsidRDefault="00ED6553" w:rsidP="00ED6553">
            <w:pPr>
              <w:rPr>
                <w:rFonts w:ascii="宋体" w:eastAsia="宋体" w:hAnsi="宋体" w:cs="Times New Roman"/>
                <w:color w:val="000000" w:themeColor="text1"/>
              </w:rPr>
            </w:pPr>
            <w:r w:rsidRPr="009E5BA8">
              <w:rPr>
                <w:rFonts w:ascii="宋体" w:eastAsia="宋体" w:hAnsi="宋体" w:cs="Times New Roman"/>
                <w:color w:val="000000" w:themeColor="text1"/>
              </w:rPr>
              <w:t>□</w:t>
            </w:r>
            <w:r w:rsidR="007B63EA" w:rsidRPr="009E5BA8">
              <w:rPr>
                <w:rFonts w:ascii="宋体" w:eastAsia="宋体" w:hAnsi="宋体" w:cs="Times New Roman" w:hint="eastAsia"/>
                <w:color w:val="000000" w:themeColor="text1"/>
              </w:rPr>
              <w:t>样本</w:t>
            </w:r>
            <w:r w:rsidR="007B63EA" w:rsidRPr="009E5BA8">
              <w:rPr>
                <w:rFonts w:ascii="宋体" w:eastAsia="宋体" w:hAnsi="宋体" w:cs="Times New Roman"/>
                <w:color w:val="000000" w:themeColor="text1"/>
              </w:rPr>
              <w:t>收集自不同季节</w:t>
            </w:r>
          </w:p>
        </w:tc>
      </w:tr>
      <w:tr w:rsidR="005528AF" w:rsidRPr="009E5BA8" w14:paraId="7A522882" w14:textId="77777777" w:rsidTr="00536F91">
        <w:trPr>
          <w:jc w:val="center"/>
        </w:trPr>
        <w:tc>
          <w:tcPr>
            <w:tcW w:w="1289" w:type="pct"/>
            <w:tcBorders>
              <w:top w:val="nil"/>
              <w:bottom w:val="nil"/>
            </w:tcBorders>
            <w:shd w:val="clear" w:color="auto" w:fill="F2F2F2" w:themeFill="background1" w:themeFillShade="F2"/>
            <w:vAlign w:val="center"/>
          </w:tcPr>
          <w:p w14:paraId="7175BA7F" w14:textId="20010119" w:rsidR="004300E6" w:rsidRPr="009E5BA8" w:rsidRDefault="00EB7679" w:rsidP="00E14E8B">
            <w:pPr>
              <w:jc w:val="left"/>
              <w:rPr>
                <w:rFonts w:ascii="宋体" w:eastAsia="宋体" w:hAnsi="宋体" w:cs="Times New Roman"/>
                <w:color w:val="000000" w:themeColor="text1"/>
              </w:rPr>
            </w:pPr>
            <w:r w:rsidRPr="009E5BA8">
              <w:rPr>
                <w:rFonts w:ascii="宋体" w:eastAsia="宋体" w:hAnsi="宋体" w:cs="Times New Roman" w:hint="eastAsia"/>
                <w:color w:val="000000" w:themeColor="text1"/>
              </w:rPr>
              <w:t>药物</w:t>
            </w:r>
            <w:r w:rsidRPr="009E5BA8">
              <w:rPr>
                <w:rFonts w:ascii="宋体" w:eastAsia="宋体" w:hAnsi="宋体" w:cs="Times New Roman"/>
                <w:color w:val="000000" w:themeColor="text1"/>
              </w:rPr>
              <w:t>治疗</w:t>
            </w:r>
          </w:p>
        </w:tc>
        <w:tc>
          <w:tcPr>
            <w:tcW w:w="3711" w:type="pct"/>
            <w:tcBorders>
              <w:top w:val="nil"/>
              <w:bottom w:val="nil"/>
            </w:tcBorders>
            <w:shd w:val="clear" w:color="auto" w:fill="F2F2F2" w:themeFill="background1" w:themeFillShade="F2"/>
            <w:vAlign w:val="center"/>
          </w:tcPr>
          <w:p w14:paraId="4C808A9B" w14:textId="2459BF09" w:rsidR="001E51D5" w:rsidRPr="009E5BA8" w:rsidRDefault="00EB7679" w:rsidP="00EB7679">
            <w:pPr>
              <w:rPr>
                <w:rFonts w:ascii="宋体" w:eastAsia="宋体" w:hAnsi="宋体" w:cs="Times New Roman"/>
                <w:color w:val="000000" w:themeColor="text1"/>
              </w:rPr>
            </w:pPr>
            <w:r w:rsidRPr="009E5BA8">
              <w:rPr>
                <w:rFonts w:ascii="宋体" w:eastAsia="宋体" w:hAnsi="宋体" w:cs="Times New Roman"/>
                <w:color w:val="000000" w:themeColor="text1"/>
              </w:rPr>
              <w:t>入组前使用了哪些药物</w:t>
            </w:r>
            <w:r w:rsidRPr="009E5BA8">
              <w:rPr>
                <w:rFonts w:ascii="宋体" w:eastAsia="宋体" w:hAnsi="宋体" w:cs="Times New Roman" w:hint="eastAsia"/>
                <w:color w:val="000000" w:themeColor="text1"/>
              </w:rPr>
              <w:t>？使用了多久？</w:t>
            </w:r>
          </w:p>
        </w:tc>
      </w:tr>
      <w:tr w:rsidR="005528AF" w:rsidRPr="009E5BA8" w14:paraId="765C6D36" w14:textId="77777777" w:rsidTr="00536F91">
        <w:trPr>
          <w:jc w:val="center"/>
        </w:trPr>
        <w:tc>
          <w:tcPr>
            <w:tcW w:w="1289" w:type="pct"/>
            <w:tcBorders>
              <w:top w:val="nil"/>
              <w:bottom w:val="nil"/>
            </w:tcBorders>
            <w:shd w:val="clear" w:color="auto" w:fill="FFFFFF" w:themeFill="background1"/>
            <w:vAlign w:val="center"/>
          </w:tcPr>
          <w:p w14:paraId="0526F571" w14:textId="0236B1ED" w:rsidR="004300E6" w:rsidRPr="009E5BA8" w:rsidRDefault="00EB7679" w:rsidP="00E14E8B">
            <w:pPr>
              <w:jc w:val="left"/>
              <w:rPr>
                <w:rFonts w:ascii="宋体" w:eastAsia="宋体" w:hAnsi="宋体" w:cs="Times New Roman"/>
                <w:color w:val="000000" w:themeColor="text1"/>
              </w:rPr>
            </w:pPr>
            <w:bookmarkStart w:id="29" w:name="_Hlk26128573"/>
            <w:r w:rsidRPr="009E5BA8">
              <w:rPr>
                <w:rFonts w:ascii="宋体" w:eastAsia="宋体" w:hAnsi="宋体" w:cs="Times New Roman" w:hint="eastAsia"/>
                <w:color w:val="000000" w:themeColor="text1"/>
              </w:rPr>
              <w:t>纳入</w:t>
            </w:r>
            <w:r w:rsidRPr="009E5BA8">
              <w:rPr>
                <w:rFonts w:ascii="宋体" w:eastAsia="宋体" w:hAnsi="宋体" w:cs="Times New Roman"/>
                <w:color w:val="000000" w:themeColor="text1"/>
              </w:rPr>
              <w:t>标准</w:t>
            </w:r>
          </w:p>
        </w:tc>
        <w:tc>
          <w:tcPr>
            <w:tcW w:w="3711" w:type="pct"/>
            <w:tcBorders>
              <w:top w:val="nil"/>
              <w:bottom w:val="nil"/>
            </w:tcBorders>
            <w:shd w:val="clear" w:color="auto" w:fill="FFFFFF" w:themeFill="background1"/>
            <w:vAlign w:val="center"/>
          </w:tcPr>
          <w:p w14:paraId="42A2B090" w14:textId="2CE985E9" w:rsidR="004300E6" w:rsidRPr="009E5BA8" w:rsidRDefault="00E016EF" w:rsidP="00DF6FAE">
            <w:pPr>
              <w:rPr>
                <w:rFonts w:ascii="宋体" w:eastAsia="宋体" w:hAnsi="宋体" w:cs="Times New Roman"/>
                <w:color w:val="000000" w:themeColor="text1"/>
              </w:rPr>
            </w:pPr>
            <w:r w:rsidRPr="009E5BA8">
              <w:rPr>
                <w:rFonts w:ascii="宋体" w:eastAsia="宋体" w:hAnsi="宋体" w:cs="Times New Roman"/>
                <w:color w:val="000000" w:themeColor="text1"/>
              </w:rPr>
              <w:t>□</w:t>
            </w:r>
            <w:r w:rsidR="00EB7679" w:rsidRPr="009E5BA8">
              <w:rPr>
                <w:rFonts w:ascii="宋体" w:eastAsia="宋体" w:hAnsi="宋体" w:cs="Times New Roman" w:hint="eastAsia"/>
                <w:color w:val="000000" w:themeColor="text1"/>
              </w:rPr>
              <w:t>已</w:t>
            </w:r>
            <w:r w:rsidR="00EB7679" w:rsidRPr="009E5BA8">
              <w:rPr>
                <w:rFonts w:ascii="宋体" w:eastAsia="宋体" w:hAnsi="宋体" w:cs="Times New Roman"/>
                <w:color w:val="000000" w:themeColor="text1"/>
              </w:rPr>
              <w:t>定义好</w:t>
            </w:r>
            <w:r w:rsidRPr="009E5BA8">
              <w:rPr>
                <w:rFonts w:ascii="宋体" w:eastAsia="宋体" w:hAnsi="宋体" w:cs="Times New Roman"/>
                <w:color w:val="000000" w:themeColor="text1"/>
              </w:rPr>
              <w:t xml:space="preserve">  □</w:t>
            </w:r>
            <w:r w:rsidR="00EB7679" w:rsidRPr="009E5BA8">
              <w:rPr>
                <w:rFonts w:ascii="宋体" w:eastAsia="宋体" w:hAnsi="宋体" w:cs="Times New Roman" w:hint="eastAsia"/>
                <w:color w:val="000000" w:themeColor="text1"/>
              </w:rPr>
              <w:t>定义</w:t>
            </w:r>
            <w:r w:rsidR="00EB7679" w:rsidRPr="009E5BA8">
              <w:rPr>
                <w:rFonts w:ascii="宋体" w:eastAsia="宋体" w:hAnsi="宋体" w:cs="Times New Roman"/>
                <w:color w:val="000000" w:themeColor="text1"/>
              </w:rPr>
              <w:t>不清晰</w:t>
            </w:r>
          </w:p>
        </w:tc>
      </w:tr>
      <w:tr w:rsidR="00EB7679" w:rsidRPr="009E5BA8" w14:paraId="09CEC787" w14:textId="77777777" w:rsidTr="00536F91">
        <w:trPr>
          <w:jc w:val="center"/>
        </w:trPr>
        <w:tc>
          <w:tcPr>
            <w:tcW w:w="1289" w:type="pct"/>
            <w:tcBorders>
              <w:top w:val="nil"/>
              <w:bottom w:val="nil"/>
            </w:tcBorders>
            <w:shd w:val="clear" w:color="auto" w:fill="F2F2F2" w:themeFill="background1" w:themeFillShade="F2"/>
            <w:vAlign w:val="center"/>
          </w:tcPr>
          <w:p w14:paraId="7DEBDAF7" w14:textId="051190A4" w:rsidR="00EB7679" w:rsidRPr="009E5BA8" w:rsidRDefault="00EB7679" w:rsidP="00EB7679">
            <w:pPr>
              <w:jc w:val="left"/>
              <w:rPr>
                <w:rFonts w:ascii="宋体" w:eastAsia="宋体" w:hAnsi="宋体" w:cs="Times New Roman"/>
                <w:color w:val="000000" w:themeColor="text1"/>
              </w:rPr>
            </w:pPr>
            <w:r w:rsidRPr="009E5BA8">
              <w:rPr>
                <w:rFonts w:ascii="宋体" w:eastAsia="宋体" w:hAnsi="宋体" w:cs="Times New Roman" w:hint="eastAsia"/>
                <w:color w:val="000000" w:themeColor="text1"/>
              </w:rPr>
              <w:t>排除</w:t>
            </w:r>
            <w:r w:rsidRPr="009E5BA8">
              <w:rPr>
                <w:rFonts w:ascii="宋体" w:eastAsia="宋体" w:hAnsi="宋体" w:cs="Times New Roman"/>
                <w:color w:val="000000" w:themeColor="text1"/>
              </w:rPr>
              <w:t>标准</w:t>
            </w:r>
          </w:p>
        </w:tc>
        <w:tc>
          <w:tcPr>
            <w:tcW w:w="3711" w:type="pct"/>
            <w:tcBorders>
              <w:top w:val="nil"/>
              <w:bottom w:val="nil"/>
            </w:tcBorders>
            <w:shd w:val="clear" w:color="auto" w:fill="F2F2F2" w:themeFill="background1" w:themeFillShade="F2"/>
            <w:vAlign w:val="center"/>
          </w:tcPr>
          <w:p w14:paraId="5C3C211A" w14:textId="510E3BC8" w:rsidR="00EB7679" w:rsidRPr="009E5BA8" w:rsidRDefault="00EB7679" w:rsidP="00EB7679">
            <w:pPr>
              <w:rPr>
                <w:rFonts w:ascii="宋体" w:eastAsia="宋体" w:hAnsi="宋体" w:cs="Times New Roman"/>
                <w:color w:val="000000" w:themeColor="text1"/>
              </w:rPr>
            </w:pPr>
            <w:r w:rsidRPr="009E5BA8">
              <w:rPr>
                <w:rFonts w:ascii="宋体" w:eastAsia="宋体" w:hAnsi="宋体" w:cs="Times New Roman"/>
                <w:color w:val="000000" w:themeColor="text1"/>
              </w:rPr>
              <w:t>□</w:t>
            </w:r>
            <w:r w:rsidRPr="009E5BA8">
              <w:rPr>
                <w:rFonts w:ascii="宋体" w:eastAsia="宋体" w:hAnsi="宋体" w:cs="Times New Roman" w:hint="eastAsia"/>
                <w:color w:val="000000" w:themeColor="text1"/>
              </w:rPr>
              <w:t>已</w:t>
            </w:r>
            <w:r w:rsidRPr="009E5BA8">
              <w:rPr>
                <w:rFonts w:ascii="宋体" w:eastAsia="宋体" w:hAnsi="宋体" w:cs="Times New Roman"/>
                <w:color w:val="000000" w:themeColor="text1"/>
              </w:rPr>
              <w:t>定义好  □</w:t>
            </w:r>
            <w:r w:rsidRPr="009E5BA8">
              <w:rPr>
                <w:rFonts w:ascii="宋体" w:eastAsia="宋体" w:hAnsi="宋体" w:cs="Times New Roman" w:hint="eastAsia"/>
                <w:color w:val="000000" w:themeColor="text1"/>
              </w:rPr>
              <w:t>定义</w:t>
            </w:r>
            <w:r w:rsidRPr="009E5BA8">
              <w:rPr>
                <w:rFonts w:ascii="宋体" w:eastAsia="宋体" w:hAnsi="宋体" w:cs="Times New Roman"/>
                <w:color w:val="000000" w:themeColor="text1"/>
              </w:rPr>
              <w:t>不清晰</w:t>
            </w:r>
          </w:p>
        </w:tc>
      </w:tr>
      <w:bookmarkEnd w:id="29"/>
      <w:tr w:rsidR="005528AF" w:rsidRPr="009E5BA8" w14:paraId="328F148E" w14:textId="77777777" w:rsidTr="00536F91">
        <w:trPr>
          <w:jc w:val="center"/>
        </w:trPr>
        <w:tc>
          <w:tcPr>
            <w:tcW w:w="1289" w:type="pct"/>
            <w:tcBorders>
              <w:top w:val="nil"/>
              <w:bottom w:val="nil"/>
            </w:tcBorders>
            <w:shd w:val="clear" w:color="auto" w:fill="FFFFFF" w:themeFill="background1"/>
            <w:vAlign w:val="center"/>
          </w:tcPr>
          <w:p w14:paraId="1531EF72" w14:textId="3C7B23EF" w:rsidR="009548C6" w:rsidRPr="009E5BA8" w:rsidRDefault="00EB7679" w:rsidP="00E14E8B">
            <w:pPr>
              <w:jc w:val="left"/>
              <w:rPr>
                <w:rFonts w:ascii="宋体" w:eastAsia="宋体" w:hAnsi="宋体" w:cs="Times New Roman"/>
                <w:color w:val="000000" w:themeColor="text1"/>
              </w:rPr>
            </w:pPr>
            <w:r w:rsidRPr="009E5BA8">
              <w:rPr>
                <w:rFonts w:ascii="宋体" w:eastAsia="宋体" w:hAnsi="宋体" w:cs="Times New Roman" w:hint="eastAsia"/>
                <w:color w:val="000000" w:themeColor="text1"/>
              </w:rPr>
              <w:t>样本量</w:t>
            </w:r>
          </w:p>
        </w:tc>
        <w:tc>
          <w:tcPr>
            <w:tcW w:w="3711" w:type="pct"/>
            <w:tcBorders>
              <w:top w:val="nil"/>
              <w:bottom w:val="nil"/>
            </w:tcBorders>
            <w:shd w:val="clear" w:color="auto" w:fill="FFFFFF" w:themeFill="background1"/>
            <w:vAlign w:val="center"/>
          </w:tcPr>
          <w:p w14:paraId="37BB96A5" w14:textId="0C4EF896" w:rsidR="009548C6" w:rsidRPr="009E5BA8" w:rsidRDefault="009548C6" w:rsidP="009548C6">
            <w:pPr>
              <w:rPr>
                <w:rFonts w:ascii="宋体" w:eastAsia="宋体" w:hAnsi="宋体" w:cs="Times New Roman"/>
                <w:color w:val="000000" w:themeColor="text1"/>
              </w:rPr>
            </w:pPr>
            <w:r w:rsidRPr="009E5BA8">
              <w:rPr>
                <w:rFonts w:ascii="宋体" w:eastAsia="宋体" w:hAnsi="宋体" w:cs="Times New Roman"/>
                <w:color w:val="000000" w:themeColor="text1"/>
              </w:rPr>
              <w:t>□</w:t>
            </w:r>
            <w:r w:rsidR="00EB7679" w:rsidRPr="009E5BA8">
              <w:rPr>
                <w:rFonts w:ascii="宋体" w:eastAsia="宋体" w:hAnsi="宋体" w:cs="Times New Roman" w:hint="eastAsia"/>
                <w:color w:val="000000" w:themeColor="text1"/>
              </w:rPr>
              <w:t>已</w:t>
            </w:r>
            <w:r w:rsidR="00EB7679" w:rsidRPr="009E5BA8">
              <w:rPr>
                <w:rFonts w:ascii="宋体" w:eastAsia="宋体" w:hAnsi="宋体" w:cs="Times New Roman"/>
                <w:color w:val="000000" w:themeColor="text1"/>
              </w:rPr>
              <w:t>计算</w:t>
            </w:r>
            <w:r w:rsidR="001D133B" w:rsidRPr="009E5BA8">
              <w:rPr>
                <w:rFonts w:ascii="宋体" w:eastAsia="宋体" w:hAnsi="宋体" w:cs="Times New Roman"/>
                <w:color w:val="000000" w:themeColor="text1"/>
              </w:rPr>
              <w:t xml:space="preserve">  □</w:t>
            </w:r>
            <w:r w:rsidR="00EB7679" w:rsidRPr="009E5BA8">
              <w:rPr>
                <w:rFonts w:ascii="宋体" w:eastAsia="宋体" w:hAnsi="宋体" w:cs="Times New Roman" w:hint="eastAsia"/>
                <w:color w:val="000000" w:themeColor="text1"/>
              </w:rPr>
              <w:t>未</w:t>
            </w:r>
            <w:r w:rsidR="00EB7679" w:rsidRPr="009E5BA8">
              <w:rPr>
                <w:rFonts w:ascii="宋体" w:eastAsia="宋体" w:hAnsi="宋体" w:cs="Times New Roman"/>
                <w:color w:val="000000" w:themeColor="text1"/>
              </w:rPr>
              <w:t>计算</w:t>
            </w:r>
          </w:p>
        </w:tc>
      </w:tr>
      <w:tr w:rsidR="005528AF" w:rsidRPr="009E5BA8" w14:paraId="1195F6B4" w14:textId="77777777" w:rsidTr="00536F91">
        <w:trPr>
          <w:jc w:val="center"/>
        </w:trPr>
        <w:tc>
          <w:tcPr>
            <w:tcW w:w="1289" w:type="pct"/>
            <w:tcBorders>
              <w:top w:val="nil"/>
              <w:bottom w:val="nil"/>
            </w:tcBorders>
            <w:shd w:val="clear" w:color="auto" w:fill="F2F2F2" w:themeFill="background1" w:themeFillShade="F2"/>
            <w:vAlign w:val="center"/>
          </w:tcPr>
          <w:p w14:paraId="1ABC6C03" w14:textId="08CC80BF" w:rsidR="009548C6" w:rsidRPr="009E5BA8" w:rsidRDefault="00EB7679" w:rsidP="00E14E8B">
            <w:pPr>
              <w:jc w:val="left"/>
              <w:rPr>
                <w:rFonts w:ascii="宋体" w:eastAsia="宋体" w:hAnsi="宋体" w:cs="Times New Roman"/>
                <w:color w:val="000000" w:themeColor="text1"/>
              </w:rPr>
            </w:pPr>
            <w:r w:rsidRPr="009E5BA8">
              <w:rPr>
                <w:rFonts w:ascii="宋体" w:eastAsia="宋体" w:hAnsi="宋体" w:cs="Times New Roman" w:hint="eastAsia"/>
                <w:color w:val="000000" w:themeColor="text1"/>
              </w:rPr>
              <w:t>测序</w:t>
            </w:r>
            <w:r w:rsidRPr="009E5BA8">
              <w:rPr>
                <w:rFonts w:ascii="宋体" w:eastAsia="宋体" w:hAnsi="宋体" w:cs="Times New Roman"/>
                <w:color w:val="000000" w:themeColor="text1"/>
              </w:rPr>
              <w:t>方法</w:t>
            </w:r>
          </w:p>
        </w:tc>
        <w:tc>
          <w:tcPr>
            <w:tcW w:w="3711" w:type="pct"/>
            <w:tcBorders>
              <w:top w:val="nil"/>
              <w:bottom w:val="nil"/>
            </w:tcBorders>
            <w:shd w:val="clear" w:color="auto" w:fill="F2F2F2" w:themeFill="background1" w:themeFillShade="F2"/>
            <w:vAlign w:val="center"/>
          </w:tcPr>
          <w:p w14:paraId="49886BA2" w14:textId="67BEFEED" w:rsidR="009548C6" w:rsidRPr="009E5BA8" w:rsidRDefault="00AF25DF" w:rsidP="009548C6">
            <w:pPr>
              <w:rPr>
                <w:rFonts w:ascii="宋体" w:eastAsia="宋体" w:hAnsi="宋体" w:cs="Times New Roman"/>
                <w:color w:val="000000" w:themeColor="text1"/>
              </w:rPr>
            </w:pPr>
            <w:r w:rsidRPr="009E5BA8">
              <w:rPr>
                <w:rFonts w:ascii="宋体" w:eastAsia="宋体" w:hAnsi="宋体" w:cs="Times New Roman"/>
                <w:color w:val="000000" w:themeColor="text1"/>
              </w:rPr>
              <w:t>□</w:t>
            </w:r>
            <w:r w:rsidR="00EB7679" w:rsidRPr="009E5BA8">
              <w:rPr>
                <w:rFonts w:ascii="宋体" w:eastAsia="宋体" w:hAnsi="宋体" w:cs="Times New Roman" w:hint="eastAsia"/>
                <w:color w:val="000000" w:themeColor="text1"/>
              </w:rPr>
              <w:t>扩增子</w:t>
            </w:r>
            <w:r w:rsidRPr="009E5BA8">
              <w:rPr>
                <w:rFonts w:ascii="宋体" w:eastAsia="宋体" w:hAnsi="宋体" w:cs="Times New Roman"/>
                <w:color w:val="000000" w:themeColor="text1"/>
              </w:rPr>
              <w:t xml:space="preserve">  □</w:t>
            </w:r>
            <w:r w:rsidR="00EB7679" w:rsidRPr="009E5BA8">
              <w:rPr>
                <w:rFonts w:ascii="宋体" w:eastAsia="宋体" w:hAnsi="宋体" w:cs="Times New Roman" w:hint="eastAsia"/>
                <w:color w:val="000000" w:themeColor="text1"/>
              </w:rPr>
              <w:t xml:space="preserve">宏基因组 </w:t>
            </w:r>
            <w:r w:rsidR="00EB7679" w:rsidRPr="009E5BA8">
              <w:rPr>
                <w:rFonts w:ascii="宋体" w:eastAsia="宋体" w:hAnsi="宋体" w:cs="Times New Roman"/>
                <w:color w:val="000000" w:themeColor="text1"/>
              </w:rPr>
              <w:t xml:space="preserve"> □其他</w:t>
            </w:r>
          </w:p>
        </w:tc>
      </w:tr>
      <w:tr w:rsidR="005528AF" w:rsidRPr="009E5BA8" w14:paraId="79F8226F" w14:textId="77777777" w:rsidTr="00536F91">
        <w:trPr>
          <w:jc w:val="center"/>
        </w:trPr>
        <w:tc>
          <w:tcPr>
            <w:tcW w:w="1289" w:type="pct"/>
            <w:tcBorders>
              <w:top w:val="nil"/>
              <w:bottom w:val="nil"/>
            </w:tcBorders>
            <w:shd w:val="clear" w:color="auto" w:fill="FFFFFF" w:themeFill="background1"/>
            <w:vAlign w:val="center"/>
          </w:tcPr>
          <w:p w14:paraId="735416B6" w14:textId="5385DA21" w:rsidR="00E14E8B" w:rsidRPr="009E5BA8" w:rsidRDefault="007D66D8" w:rsidP="00E14E8B">
            <w:pPr>
              <w:jc w:val="left"/>
              <w:rPr>
                <w:rFonts w:ascii="宋体" w:eastAsia="宋体" w:hAnsi="宋体" w:cs="Times New Roman"/>
                <w:color w:val="000000" w:themeColor="text1"/>
              </w:rPr>
            </w:pPr>
            <w:r w:rsidRPr="009E5BA8">
              <w:rPr>
                <w:rFonts w:ascii="宋体" w:eastAsia="宋体" w:hAnsi="宋体" w:cs="Times New Roman" w:hint="eastAsia"/>
                <w:color w:val="000000" w:themeColor="text1"/>
              </w:rPr>
              <w:t>阴性</w:t>
            </w:r>
            <w:r w:rsidRPr="009E5BA8">
              <w:rPr>
                <w:rFonts w:ascii="宋体" w:eastAsia="宋体" w:hAnsi="宋体" w:cs="Times New Roman"/>
                <w:color w:val="000000" w:themeColor="text1"/>
              </w:rPr>
              <w:t>和／或阳性对照</w:t>
            </w:r>
          </w:p>
        </w:tc>
        <w:tc>
          <w:tcPr>
            <w:tcW w:w="3711" w:type="pct"/>
            <w:tcBorders>
              <w:top w:val="nil"/>
              <w:bottom w:val="nil"/>
            </w:tcBorders>
            <w:shd w:val="clear" w:color="auto" w:fill="FFFFFF" w:themeFill="background1"/>
            <w:vAlign w:val="center"/>
          </w:tcPr>
          <w:p w14:paraId="43F8D0B4" w14:textId="6B01D0F8" w:rsidR="00154AE7" w:rsidRPr="009E5BA8" w:rsidRDefault="005F1BDE" w:rsidP="00154AE7">
            <w:pPr>
              <w:rPr>
                <w:rFonts w:ascii="宋体" w:eastAsia="宋体" w:hAnsi="宋体" w:cs="Times New Roman"/>
                <w:color w:val="000000" w:themeColor="text1"/>
              </w:rPr>
            </w:pPr>
            <w:r w:rsidRPr="009E5BA8">
              <w:rPr>
                <w:rFonts w:ascii="宋体" w:eastAsia="宋体" w:hAnsi="宋体" w:cs="Times New Roman"/>
                <w:color w:val="000000" w:themeColor="text1"/>
              </w:rPr>
              <w:t>□</w:t>
            </w:r>
            <w:r w:rsidR="007D66D8" w:rsidRPr="009E5BA8">
              <w:rPr>
                <w:rFonts w:ascii="宋体" w:eastAsia="宋体" w:hAnsi="宋体" w:cs="Times New Roman" w:hint="eastAsia"/>
                <w:color w:val="000000" w:themeColor="text1"/>
              </w:rPr>
              <w:t>有</w:t>
            </w:r>
            <w:r w:rsidR="007D66D8" w:rsidRPr="009E5BA8">
              <w:rPr>
                <w:rFonts w:ascii="宋体" w:eastAsia="宋体" w:hAnsi="宋体" w:cs="Times New Roman"/>
                <w:color w:val="000000" w:themeColor="text1"/>
              </w:rPr>
              <w:t>阴性对照  □无阴性对照</w:t>
            </w:r>
          </w:p>
          <w:p w14:paraId="7BF826DF" w14:textId="71C1C131" w:rsidR="005F1BDE" w:rsidRPr="009E5BA8" w:rsidRDefault="007D66D8" w:rsidP="007D66D8">
            <w:pPr>
              <w:rPr>
                <w:rFonts w:ascii="宋体" w:eastAsia="宋体" w:hAnsi="宋体" w:cs="Times New Roman"/>
                <w:color w:val="000000" w:themeColor="text1"/>
              </w:rPr>
            </w:pPr>
            <w:r w:rsidRPr="009E5BA8">
              <w:rPr>
                <w:rFonts w:ascii="宋体" w:eastAsia="宋体" w:hAnsi="宋体" w:cs="Times New Roman"/>
                <w:color w:val="000000" w:themeColor="text1"/>
              </w:rPr>
              <w:t>□</w:t>
            </w:r>
            <w:r w:rsidRPr="009E5BA8">
              <w:rPr>
                <w:rFonts w:ascii="宋体" w:eastAsia="宋体" w:hAnsi="宋体" w:cs="Times New Roman" w:hint="eastAsia"/>
                <w:color w:val="000000" w:themeColor="text1"/>
              </w:rPr>
              <w:t>有阳</w:t>
            </w:r>
            <w:r w:rsidRPr="009E5BA8">
              <w:rPr>
                <w:rFonts w:ascii="宋体" w:eastAsia="宋体" w:hAnsi="宋体" w:cs="Times New Roman"/>
                <w:color w:val="000000" w:themeColor="text1"/>
              </w:rPr>
              <w:t>性对照  □无</w:t>
            </w:r>
            <w:r w:rsidRPr="009E5BA8">
              <w:rPr>
                <w:rFonts w:ascii="宋体" w:eastAsia="宋体" w:hAnsi="宋体" w:cs="Times New Roman" w:hint="eastAsia"/>
                <w:color w:val="000000" w:themeColor="text1"/>
              </w:rPr>
              <w:t>阳性</w:t>
            </w:r>
            <w:r w:rsidRPr="009E5BA8">
              <w:rPr>
                <w:rFonts w:ascii="宋体" w:eastAsia="宋体" w:hAnsi="宋体" w:cs="Times New Roman"/>
                <w:color w:val="000000" w:themeColor="text1"/>
              </w:rPr>
              <w:t>对照</w:t>
            </w:r>
          </w:p>
        </w:tc>
      </w:tr>
      <w:tr w:rsidR="005528AF" w:rsidRPr="009E5BA8" w14:paraId="7D0D04EF" w14:textId="77777777" w:rsidTr="00536F91">
        <w:trPr>
          <w:jc w:val="center"/>
        </w:trPr>
        <w:tc>
          <w:tcPr>
            <w:tcW w:w="1289" w:type="pct"/>
            <w:tcBorders>
              <w:top w:val="nil"/>
              <w:bottom w:val="nil"/>
            </w:tcBorders>
            <w:shd w:val="clear" w:color="auto" w:fill="F2F2F2" w:themeFill="background1" w:themeFillShade="F2"/>
            <w:vAlign w:val="center"/>
          </w:tcPr>
          <w:p w14:paraId="64B85DCB" w14:textId="5B58864C" w:rsidR="00E14E8B" w:rsidRPr="009E5BA8" w:rsidRDefault="007D66D8" w:rsidP="00E14E8B">
            <w:pPr>
              <w:jc w:val="left"/>
              <w:rPr>
                <w:rFonts w:ascii="宋体" w:eastAsia="宋体" w:hAnsi="宋体" w:cs="Times New Roman"/>
                <w:color w:val="000000" w:themeColor="text1"/>
              </w:rPr>
            </w:pPr>
            <w:r w:rsidRPr="009E5BA8">
              <w:rPr>
                <w:rFonts w:ascii="宋体" w:eastAsia="宋体" w:hAnsi="宋体" w:cs="Times New Roman" w:hint="eastAsia"/>
                <w:color w:val="000000" w:themeColor="text1"/>
              </w:rPr>
              <w:t>多组学</w:t>
            </w:r>
            <w:r w:rsidRPr="009E5BA8">
              <w:rPr>
                <w:rFonts w:ascii="宋体" w:eastAsia="宋体" w:hAnsi="宋体" w:cs="Times New Roman"/>
                <w:color w:val="000000" w:themeColor="text1"/>
              </w:rPr>
              <w:t>方法</w:t>
            </w:r>
          </w:p>
        </w:tc>
        <w:tc>
          <w:tcPr>
            <w:tcW w:w="3711" w:type="pct"/>
            <w:tcBorders>
              <w:top w:val="nil"/>
              <w:bottom w:val="nil"/>
            </w:tcBorders>
            <w:shd w:val="clear" w:color="auto" w:fill="F2F2F2" w:themeFill="background1" w:themeFillShade="F2"/>
            <w:vAlign w:val="center"/>
          </w:tcPr>
          <w:p w14:paraId="0FF31F86" w14:textId="02FD17AE" w:rsidR="00E14E8B" w:rsidRPr="009E5BA8" w:rsidRDefault="007E5FBF" w:rsidP="009548C6">
            <w:pPr>
              <w:rPr>
                <w:rFonts w:ascii="宋体" w:eastAsia="宋体" w:hAnsi="宋体" w:cs="Times New Roman"/>
                <w:color w:val="000000" w:themeColor="text1"/>
              </w:rPr>
            </w:pPr>
            <w:r w:rsidRPr="009E5BA8">
              <w:rPr>
                <w:rFonts w:ascii="宋体" w:eastAsia="宋体" w:hAnsi="宋体" w:cs="Times New Roman"/>
                <w:color w:val="000000" w:themeColor="text1"/>
              </w:rPr>
              <w:t>□</w:t>
            </w:r>
            <w:r w:rsidR="007D66D8" w:rsidRPr="009E5BA8">
              <w:rPr>
                <w:rFonts w:ascii="宋体" w:eastAsia="宋体" w:hAnsi="宋体" w:cs="Times New Roman" w:hint="eastAsia"/>
                <w:color w:val="000000" w:themeColor="text1"/>
              </w:rPr>
              <w:t>代谢组</w:t>
            </w:r>
            <w:r w:rsidR="000B0521" w:rsidRPr="009E5BA8">
              <w:rPr>
                <w:rFonts w:ascii="宋体" w:eastAsia="宋体" w:hAnsi="宋体" w:cs="Times New Roman"/>
                <w:color w:val="000000" w:themeColor="text1"/>
              </w:rPr>
              <w:t xml:space="preserve">  </w:t>
            </w:r>
            <w:r w:rsidRPr="009E5BA8">
              <w:rPr>
                <w:rFonts w:ascii="宋体" w:eastAsia="宋体" w:hAnsi="宋体" w:cs="Times New Roman"/>
                <w:color w:val="000000" w:themeColor="text1"/>
              </w:rPr>
              <w:t>□</w:t>
            </w:r>
            <w:r w:rsidR="007D66D8" w:rsidRPr="009E5BA8">
              <w:rPr>
                <w:rFonts w:ascii="宋体" w:eastAsia="宋体" w:hAnsi="宋体" w:cs="Times New Roman" w:hint="eastAsia"/>
                <w:color w:val="000000" w:themeColor="text1"/>
              </w:rPr>
              <w:t>转录组</w:t>
            </w:r>
            <w:r w:rsidR="000B0521" w:rsidRPr="009E5BA8">
              <w:rPr>
                <w:rFonts w:ascii="宋体" w:eastAsia="宋体" w:hAnsi="宋体" w:cs="Times New Roman"/>
                <w:color w:val="000000" w:themeColor="text1"/>
              </w:rPr>
              <w:t xml:space="preserve">  </w:t>
            </w:r>
            <w:r w:rsidRPr="009E5BA8">
              <w:rPr>
                <w:rFonts w:ascii="宋体" w:eastAsia="宋体" w:hAnsi="宋体" w:cs="Times New Roman"/>
                <w:color w:val="000000" w:themeColor="text1"/>
              </w:rPr>
              <w:t>□</w:t>
            </w:r>
            <w:r w:rsidR="007D66D8" w:rsidRPr="009E5BA8">
              <w:rPr>
                <w:rFonts w:ascii="宋体" w:eastAsia="宋体" w:hAnsi="宋体" w:cs="Times New Roman" w:hint="eastAsia"/>
                <w:color w:val="000000" w:themeColor="text1"/>
              </w:rPr>
              <w:t>蛋白组</w:t>
            </w:r>
          </w:p>
        </w:tc>
      </w:tr>
      <w:tr w:rsidR="005528AF" w:rsidRPr="009E5BA8" w14:paraId="2E4C27BA" w14:textId="77777777" w:rsidTr="00CA3BBA">
        <w:trPr>
          <w:jc w:val="center"/>
        </w:trPr>
        <w:tc>
          <w:tcPr>
            <w:tcW w:w="1289" w:type="pct"/>
            <w:tcBorders>
              <w:top w:val="nil"/>
              <w:bottom w:val="nil"/>
            </w:tcBorders>
            <w:shd w:val="clear" w:color="auto" w:fill="FFFFFF" w:themeFill="background1"/>
            <w:vAlign w:val="center"/>
          </w:tcPr>
          <w:p w14:paraId="0C97D16D" w14:textId="72D0586E" w:rsidR="00D11D85" w:rsidRPr="009E5BA8" w:rsidRDefault="007D66D8" w:rsidP="00E14E8B">
            <w:pPr>
              <w:jc w:val="left"/>
              <w:rPr>
                <w:rFonts w:ascii="宋体" w:eastAsia="宋体" w:hAnsi="宋体" w:cs="Times New Roman"/>
                <w:color w:val="000000" w:themeColor="text1"/>
              </w:rPr>
            </w:pPr>
            <w:r w:rsidRPr="009E5BA8">
              <w:rPr>
                <w:rFonts w:ascii="宋体" w:eastAsia="宋体" w:hAnsi="宋体" w:cs="Times New Roman" w:hint="eastAsia"/>
                <w:color w:val="000000" w:themeColor="text1"/>
              </w:rPr>
              <w:t>样本</w:t>
            </w:r>
            <w:r w:rsidRPr="009E5BA8">
              <w:rPr>
                <w:rFonts w:ascii="宋体" w:eastAsia="宋体" w:hAnsi="宋体" w:cs="Times New Roman"/>
                <w:color w:val="000000" w:themeColor="text1"/>
              </w:rPr>
              <w:t>类型</w:t>
            </w:r>
          </w:p>
        </w:tc>
        <w:tc>
          <w:tcPr>
            <w:tcW w:w="3711" w:type="pct"/>
            <w:tcBorders>
              <w:top w:val="nil"/>
              <w:bottom w:val="nil"/>
            </w:tcBorders>
            <w:shd w:val="clear" w:color="auto" w:fill="FFFFFF" w:themeFill="background1"/>
            <w:vAlign w:val="center"/>
          </w:tcPr>
          <w:p w14:paraId="374A091B" w14:textId="355B5500" w:rsidR="00D11D85" w:rsidRPr="009E5BA8" w:rsidRDefault="00771575" w:rsidP="009E5BA8">
            <w:pPr>
              <w:rPr>
                <w:rFonts w:ascii="宋体" w:eastAsia="宋体" w:hAnsi="宋体" w:cs="Times New Roman"/>
                <w:color w:val="000000" w:themeColor="text1"/>
              </w:rPr>
            </w:pPr>
            <w:r w:rsidRPr="009E5BA8">
              <w:rPr>
                <w:rFonts w:ascii="宋体" w:eastAsia="宋体" w:hAnsi="宋体" w:cs="Times New Roman"/>
                <w:color w:val="000000" w:themeColor="text1"/>
              </w:rPr>
              <w:t>□</w:t>
            </w:r>
            <w:r w:rsidR="009E5BA8" w:rsidRPr="009E5BA8">
              <w:rPr>
                <w:rFonts w:ascii="宋体" w:eastAsia="宋体" w:hAnsi="宋体" w:cs="Times New Roman" w:hint="eastAsia"/>
                <w:color w:val="000000" w:themeColor="text1"/>
              </w:rPr>
              <w:t>粪便</w:t>
            </w:r>
            <w:r w:rsidRPr="009E5BA8">
              <w:rPr>
                <w:rFonts w:ascii="宋体" w:eastAsia="宋体" w:hAnsi="宋体" w:cs="Times New Roman"/>
                <w:color w:val="000000" w:themeColor="text1"/>
              </w:rPr>
              <w:t xml:space="preserve">  □</w:t>
            </w:r>
            <w:r w:rsidR="009E5BA8" w:rsidRPr="009E5BA8">
              <w:rPr>
                <w:rFonts w:ascii="宋体" w:eastAsia="宋体" w:hAnsi="宋体" w:cs="Times New Roman" w:hint="eastAsia"/>
                <w:color w:val="000000" w:themeColor="text1"/>
              </w:rPr>
              <w:t>结肠</w:t>
            </w:r>
            <w:r w:rsidR="009E5BA8" w:rsidRPr="009E5BA8">
              <w:rPr>
                <w:rFonts w:ascii="宋体" w:eastAsia="宋体" w:hAnsi="宋体" w:cs="Times New Roman"/>
                <w:color w:val="000000" w:themeColor="text1"/>
              </w:rPr>
              <w:t>灌洗液</w:t>
            </w:r>
            <w:r w:rsidR="00DE2C5E" w:rsidRPr="009E5BA8">
              <w:rPr>
                <w:rFonts w:ascii="宋体" w:eastAsia="宋体" w:hAnsi="宋体" w:cs="Times New Roman"/>
                <w:color w:val="000000" w:themeColor="text1"/>
              </w:rPr>
              <w:t xml:space="preserve"> </w:t>
            </w:r>
            <w:r w:rsidRPr="009E5BA8">
              <w:rPr>
                <w:rFonts w:ascii="宋体" w:eastAsia="宋体" w:hAnsi="宋体" w:cs="Times New Roman"/>
                <w:color w:val="000000" w:themeColor="text1"/>
              </w:rPr>
              <w:t xml:space="preserve"> □</w:t>
            </w:r>
            <w:r w:rsidR="009E5BA8" w:rsidRPr="009E5BA8">
              <w:rPr>
                <w:rFonts w:ascii="宋体" w:eastAsia="宋体" w:hAnsi="宋体" w:cs="Times New Roman" w:hint="eastAsia"/>
                <w:color w:val="000000" w:themeColor="text1"/>
              </w:rPr>
              <w:t>腔内</w:t>
            </w:r>
            <w:r w:rsidR="009E5BA8" w:rsidRPr="009E5BA8">
              <w:rPr>
                <w:rFonts w:ascii="宋体" w:eastAsia="宋体" w:hAnsi="宋体" w:cs="Times New Roman"/>
                <w:color w:val="000000" w:themeColor="text1"/>
              </w:rPr>
              <w:t>刷</w:t>
            </w:r>
            <w:r w:rsidR="00DE2C5E" w:rsidRPr="009E5BA8">
              <w:rPr>
                <w:rFonts w:ascii="宋体" w:eastAsia="宋体" w:hAnsi="宋体" w:cs="Times New Roman"/>
                <w:color w:val="000000" w:themeColor="text1"/>
              </w:rPr>
              <w:t xml:space="preserve"> </w:t>
            </w:r>
            <w:r w:rsidRPr="009E5BA8">
              <w:rPr>
                <w:rFonts w:ascii="宋体" w:eastAsia="宋体" w:hAnsi="宋体" w:cs="Times New Roman"/>
                <w:color w:val="000000" w:themeColor="text1"/>
              </w:rPr>
              <w:t xml:space="preserve"> □</w:t>
            </w:r>
            <w:r w:rsidR="009E5BA8" w:rsidRPr="009E5BA8">
              <w:rPr>
                <w:rFonts w:ascii="宋体" w:eastAsia="宋体" w:hAnsi="宋体" w:cs="Times New Roman" w:hint="eastAsia"/>
                <w:color w:val="000000" w:themeColor="text1"/>
              </w:rPr>
              <w:t>组织</w:t>
            </w:r>
            <w:r w:rsidR="009E5BA8" w:rsidRPr="009E5BA8">
              <w:rPr>
                <w:rFonts w:ascii="宋体" w:eastAsia="宋体" w:hAnsi="宋体" w:cs="Times New Roman"/>
                <w:color w:val="000000" w:themeColor="text1"/>
              </w:rPr>
              <w:t>钳出物</w:t>
            </w:r>
            <w:r w:rsidR="009E5BA8" w:rsidRPr="009E5BA8">
              <w:rPr>
                <w:rFonts w:ascii="宋体" w:eastAsia="宋体" w:hAnsi="宋体" w:cs="Times New Roman" w:hint="eastAsia"/>
                <w:color w:val="000000" w:themeColor="text1"/>
              </w:rPr>
              <w:t xml:space="preserve"> </w:t>
            </w:r>
            <w:r w:rsidR="009E5BA8" w:rsidRPr="009E5BA8">
              <w:rPr>
                <w:rFonts w:ascii="宋体" w:eastAsia="宋体" w:hAnsi="宋体" w:cs="Times New Roman"/>
                <w:color w:val="000000" w:themeColor="text1"/>
              </w:rPr>
              <w:t xml:space="preserve"> </w:t>
            </w:r>
            <w:r w:rsidRPr="009E5BA8">
              <w:rPr>
                <w:rFonts w:ascii="宋体" w:eastAsia="宋体" w:hAnsi="宋体" w:cs="Times New Roman"/>
                <w:color w:val="000000" w:themeColor="text1"/>
              </w:rPr>
              <w:t>□</w:t>
            </w:r>
            <w:r w:rsidR="009E5BA8" w:rsidRPr="009E5BA8">
              <w:rPr>
                <w:rFonts w:ascii="宋体" w:eastAsia="宋体" w:hAnsi="宋体" w:cs="Times New Roman" w:hint="eastAsia"/>
                <w:color w:val="000000" w:themeColor="text1"/>
              </w:rPr>
              <w:t>粘膜下</w:t>
            </w:r>
            <w:r w:rsidR="009E5BA8" w:rsidRPr="009E5BA8">
              <w:rPr>
                <w:rFonts w:ascii="宋体" w:eastAsia="宋体" w:hAnsi="宋体" w:cs="Times New Roman"/>
                <w:color w:val="000000" w:themeColor="text1"/>
              </w:rPr>
              <w:t>组织</w:t>
            </w:r>
            <w:r w:rsidR="00D864C3" w:rsidRPr="009E5BA8">
              <w:rPr>
                <w:rFonts w:ascii="宋体" w:eastAsia="宋体" w:hAnsi="宋体" w:cs="Times New Roman"/>
                <w:color w:val="000000" w:themeColor="text1"/>
              </w:rPr>
              <w:t xml:space="preserve"> </w:t>
            </w:r>
            <w:r w:rsidRPr="009E5BA8">
              <w:rPr>
                <w:rFonts w:ascii="宋体" w:eastAsia="宋体" w:hAnsi="宋体" w:cs="Times New Roman"/>
                <w:color w:val="000000" w:themeColor="text1"/>
              </w:rPr>
              <w:t xml:space="preserve"> □</w:t>
            </w:r>
            <w:r w:rsidR="009E5BA8" w:rsidRPr="009E5BA8">
              <w:rPr>
                <w:rFonts w:ascii="宋体" w:eastAsia="宋体" w:hAnsi="宋体" w:cs="Times New Roman" w:hint="eastAsia"/>
                <w:color w:val="000000" w:themeColor="text1"/>
              </w:rPr>
              <w:t>关节液</w:t>
            </w:r>
            <w:r w:rsidR="00D864C3" w:rsidRPr="009E5BA8">
              <w:rPr>
                <w:rFonts w:ascii="宋体" w:eastAsia="宋体" w:hAnsi="宋体" w:cs="Times New Roman"/>
                <w:color w:val="000000" w:themeColor="text1"/>
              </w:rPr>
              <w:t xml:space="preserve"> </w:t>
            </w:r>
            <w:r w:rsidRPr="009E5BA8">
              <w:rPr>
                <w:rFonts w:ascii="宋体" w:eastAsia="宋体" w:hAnsi="宋体" w:cs="Times New Roman"/>
                <w:color w:val="000000" w:themeColor="text1"/>
              </w:rPr>
              <w:t xml:space="preserve"> □</w:t>
            </w:r>
            <w:r w:rsidR="009E5BA8" w:rsidRPr="009E5BA8">
              <w:rPr>
                <w:rFonts w:ascii="宋体" w:eastAsia="宋体" w:hAnsi="宋体" w:cs="Times New Roman" w:hint="eastAsia"/>
                <w:color w:val="000000" w:themeColor="text1"/>
              </w:rPr>
              <w:t>尿液</w:t>
            </w:r>
            <w:r w:rsidR="00D864C3" w:rsidRPr="009E5BA8">
              <w:rPr>
                <w:rFonts w:ascii="宋体" w:eastAsia="宋体" w:hAnsi="宋体" w:cs="Times New Roman"/>
                <w:color w:val="000000" w:themeColor="text1"/>
              </w:rPr>
              <w:t xml:space="preserve"> </w:t>
            </w:r>
            <w:r w:rsidRPr="009E5BA8">
              <w:rPr>
                <w:rFonts w:ascii="宋体" w:eastAsia="宋体" w:hAnsi="宋体" w:cs="Times New Roman"/>
                <w:color w:val="000000" w:themeColor="text1"/>
              </w:rPr>
              <w:t xml:space="preserve"> □</w:t>
            </w:r>
            <w:r w:rsidR="009E5BA8" w:rsidRPr="009E5BA8">
              <w:rPr>
                <w:rFonts w:ascii="宋体" w:eastAsia="宋体" w:hAnsi="宋体" w:cs="Times New Roman" w:hint="eastAsia"/>
                <w:color w:val="000000" w:themeColor="text1"/>
              </w:rPr>
              <w:t xml:space="preserve">牙菌斑 </w:t>
            </w:r>
            <w:r w:rsidR="009E5BA8" w:rsidRPr="009E5BA8">
              <w:rPr>
                <w:rFonts w:ascii="宋体" w:eastAsia="宋体" w:hAnsi="宋体" w:cs="Times New Roman"/>
                <w:color w:val="000000" w:themeColor="text1"/>
              </w:rPr>
              <w:t xml:space="preserve"> </w:t>
            </w:r>
            <w:r w:rsidRPr="009E5BA8">
              <w:rPr>
                <w:rFonts w:ascii="宋体" w:eastAsia="宋体" w:hAnsi="宋体" w:cs="Times New Roman"/>
                <w:color w:val="000000" w:themeColor="text1"/>
              </w:rPr>
              <w:t>□</w:t>
            </w:r>
            <w:r w:rsidR="009E5BA8" w:rsidRPr="009E5BA8">
              <w:rPr>
                <w:rFonts w:ascii="宋体" w:eastAsia="宋体" w:hAnsi="宋体" w:cs="Times New Roman" w:hint="eastAsia"/>
                <w:color w:val="000000" w:themeColor="text1"/>
              </w:rPr>
              <w:t>唾液</w:t>
            </w:r>
            <w:r w:rsidR="00D864C3" w:rsidRPr="009E5BA8">
              <w:rPr>
                <w:rFonts w:ascii="宋体" w:eastAsia="宋体" w:hAnsi="宋体" w:cs="Times New Roman"/>
                <w:color w:val="000000" w:themeColor="text1"/>
              </w:rPr>
              <w:t xml:space="preserve"> </w:t>
            </w:r>
            <w:r w:rsidRPr="009E5BA8">
              <w:rPr>
                <w:rFonts w:ascii="宋体" w:eastAsia="宋体" w:hAnsi="宋体" w:cs="Times New Roman"/>
                <w:color w:val="000000" w:themeColor="text1"/>
              </w:rPr>
              <w:t xml:space="preserve"> □</w:t>
            </w:r>
            <w:r w:rsidR="009E5BA8" w:rsidRPr="009E5BA8">
              <w:rPr>
                <w:rFonts w:ascii="宋体" w:eastAsia="宋体" w:hAnsi="宋体" w:cs="Times New Roman" w:hint="eastAsia"/>
                <w:color w:val="000000" w:themeColor="text1"/>
              </w:rPr>
              <w:t>皮肤</w:t>
            </w:r>
            <w:r w:rsidRPr="009E5BA8">
              <w:rPr>
                <w:rFonts w:ascii="宋体" w:eastAsia="宋体" w:hAnsi="宋体" w:cs="Times New Roman"/>
                <w:color w:val="000000" w:themeColor="text1"/>
              </w:rPr>
              <w:t xml:space="preserve">  □</w:t>
            </w:r>
            <w:r w:rsidR="009E5BA8" w:rsidRPr="009E5BA8">
              <w:rPr>
                <w:rFonts w:ascii="宋体" w:eastAsia="宋体" w:hAnsi="宋体" w:cs="Times New Roman" w:hint="eastAsia"/>
                <w:color w:val="000000" w:themeColor="text1"/>
              </w:rPr>
              <w:t>其他：</w:t>
            </w:r>
          </w:p>
        </w:tc>
      </w:tr>
      <w:tr w:rsidR="005528AF" w:rsidRPr="009E5BA8" w14:paraId="6277527F" w14:textId="77777777" w:rsidTr="00536F91">
        <w:trPr>
          <w:jc w:val="center"/>
        </w:trPr>
        <w:tc>
          <w:tcPr>
            <w:tcW w:w="1289" w:type="pct"/>
            <w:tcBorders>
              <w:top w:val="nil"/>
            </w:tcBorders>
            <w:shd w:val="clear" w:color="auto" w:fill="F2F2F2" w:themeFill="background1" w:themeFillShade="F2"/>
            <w:vAlign w:val="center"/>
          </w:tcPr>
          <w:p w14:paraId="46C32803" w14:textId="01771345" w:rsidR="009548C6" w:rsidRPr="009E5BA8" w:rsidRDefault="00B75C36" w:rsidP="00E14E8B">
            <w:pPr>
              <w:jc w:val="left"/>
              <w:rPr>
                <w:rFonts w:ascii="宋体" w:eastAsia="宋体" w:hAnsi="宋体" w:cs="Times New Roman"/>
                <w:color w:val="000000" w:themeColor="text1"/>
              </w:rPr>
            </w:pPr>
            <w:r>
              <w:rPr>
                <w:rFonts w:ascii="宋体" w:eastAsia="宋体" w:hAnsi="宋体" w:cs="Times New Roman" w:hint="eastAsia"/>
                <w:color w:val="000000" w:themeColor="text1"/>
              </w:rPr>
              <w:t>动物</w:t>
            </w:r>
            <w:r>
              <w:rPr>
                <w:rFonts w:ascii="宋体" w:eastAsia="宋体" w:hAnsi="宋体" w:cs="Times New Roman"/>
                <w:color w:val="000000" w:themeColor="text1"/>
              </w:rPr>
              <w:t>模型验证</w:t>
            </w:r>
          </w:p>
        </w:tc>
        <w:tc>
          <w:tcPr>
            <w:tcW w:w="3711" w:type="pct"/>
            <w:tcBorders>
              <w:top w:val="nil"/>
            </w:tcBorders>
            <w:shd w:val="clear" w:color="auto" w:fill="F2F2F2" w:themeFill="background1" w:themeFillShade="F2"/>
            <w:vAlign w:val="center"/>
          </w:tcPr>
          <w:p w14:paraId="74A0236F" w14:textId="6763E40E" w:rsidR="009548C6" w:rsidRPr="009E5BA8" w:rsidRDefault="009B6FA1" w:rsidP="009548C6">
            <w:pPr>
              <w:rPr>
                <w:rFonts w:ascii="宋体" w:eastAsia="宋体" w:hAnsi="宋体" w:cs="Times New Roman"/>
                <w:color w:val="000000" w:themeColor="text1"/>
              </w:rPr>
            </w:pPr>
            <w:r w:rsidRPr="009E5BA8">
              <w:rPr>
                <w:rFonts w:ascii="宋体" w:eastAsia="宋体" w:hAnsi="宋体" w:cs="Times New Roman"/>
                <w:color w:val="000000" w:themeColor="text1"/>
              </w:rPr>
              <w:t>□</w:t>
            </w:r>
            <w:r w:rsidR="009E5BA8" w:rsidRPr="009E5BA8">
              <w:rPr>
                <w:rFonts w:ascii="宋体" w:eastAsia="宋体" w:hAnsi="宋体" w:cs="Times New Roman" w:hint="eastAsia"/>
                <w:color w:val="000000" w:themeColor="text1"/>
              </w:rPr>
              <w:t>结果</w:t>
            </w:r>
            <w:r w:rsidR="009E5BA8" w:rsidRPr="009E5BA8">
              <w:rPr>
                <w:rFonts w:ascii="宋体" w:eastAsia="宋体" w:hAnsi="宋体" w:cs="Times New Roman"/>
                <w:color w:val="000000" w:themeColor="text1"/>
              </w:rPr>
              <w:t>将在动物模型中验证</w:t>
            </w:r>
          </w:p>
          <w:p w14:paraId="47E2CA4A" w14:textId="0303FDD3" w:rsidR="009B6FA1" w:rsidRPr="009E5BA8" w:rsidRDefault="0039022F" w:rsidP="009548C6">
            <w:pPr>
              <w:rPr>
                <w:rFonts w:ascii="宋体" w:eastAsia="宋体" w:hAnsi="宋体" w:cs="Times New Roman"/>
                <w:color w:val="000000" w:themeColor="text1"/>
              </w:rPr>
            </w:pPr>
            <w:r w:rsidRPr="009E5BA8">
              <w:rPr>
                <w:rFonts w:ascii="宋体" w:eastAsia="宋体" w:hAnsi="宋体" w:cs="Times New Roman"/>
                <w:color w:val="000000" w:themeColor="text1"/>
              </w:rPr>
              <w:t>□</w:t>
            </w:r>
            <w:r w:rsidR="009E5BA8" w:rsidRPr="009E5BA8">
              <w:rPr>
                <w:rFonts w:ascii="宋体" w:eastAsia="宋体" w:hAnsi="宋体" w:cs="Times New Roman" w:hint="eastAsia"/>
                <w:color w:val="000000" w:themeColor="text1"/>
              </w:rPr>
              <w:t>结果不</w:t>
            </w:r>
            <w:r w:rsidR="009E5BA8" w:rsidRPr="009E5BA8">
              <w:rPr>
                <w:rFonts w:ascii="宋体" w:eastAsia="宋体" w:hAnsi="宋体" w:cs="Times New Roman"/>
                <w:color w:val="000000" w:themeColor="text1"/>
              </w:rPr>
              <w:t>将在动物模型中验证</w:t>
            </w:r>
          </w:p>
        </w:tc>
      </w:tr>
    </w:tbl>
    <w:p w14:paraId="7A6D6852" w14:textId="7CB04967" w:rsidR="007A1B47" w:rsidRPr="005528AF" w:rsidRDefault="00A93D48" w:rsidP="00856EA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RCT</w:t>
      </w:r>
      <w:r>
        <w:rPr>
          <w:rFonts w:ascii="Times New Roman" w:hAnsi="Times New Roman" w:cs="Times New Roman" w:hint="eastAsia"/>
          <w:color w:val="000000" w:themeColor="text1"/>
          <w:sz w:val="24"/>
          <w:szCs w:val="24"/>
        </w:rPr>
        <w:t>：</w:t>
      </w:r>
      <w:r>
        <w:rPr>
          <w:rFonts w:ascii="Times New Roman" w:hAnsi="Times New Roman" w:cs="Times New Roman"/>
          <w:color w:val="000000" w:themeColor="text1"/>
          <w:sz w:val="24"/>
          <w:szCs w:val="24"/>
        </w:rPr>
        <w:t>随机对照试验</w:t>
      </w:r>
    </w:p>
    <w:p w14:paraId="0D64EF32" w14:textId="2C0B133A" w:rsidR="00004E8A" w:rsidRPr="005528AF" w:rsidRDefault="00D42E37" w:rsidP="00D42E37">
      <w:pPr>
        <w:pStyle w:val="1"/>
        <w:spacing w:before="0" w:after="0" w:line="480" w:lineRule="auto"/>
        <w:ind w:firstLineChars="200" w:firstLine="482"/>
        <w:rPr>
          <w:rStyle w:val="fontstyle01"/>
          <w:rFonts w:ascii="Times New Roman" w:hAnsi="Times New Roman" w:cs="Times New Roman"/>
          <w:color w:val="000000" w:themeColor="text1"/>
          <w:sz w:val="24"/>
          <w:szCs w:val="24"/>
        </w:rPr>
      </w:pPr>
      <w:bookmarkStart w:id="30" w:name="_Toc27078230"/>
      <w:r>
        <w:rPr>
          <w:rStyle w:val="fontstyle01"/>
          <w:rFonts w:ascii="Times New Roman" w:hAnsi="Times New Roman" w:cs="Times New Roman" w:hint="eastAsia"/>
          <w:color w:val="000000" w:themeColor="text1"/>
          <w:sz w:val="24"/>
          <w:szCs w:val="24"/>
        </w:rPr>
        <w:t>4</w:t>
      </w:r>
      <w:r>
        <w:rPr>
          <w:rStyle w:val="fontstyle01"/>
          <w:rFonts w:ascii="Times New Roman" w:hAnsi="Times New Roman" w:cs="Times New Roman"/>
          <w:color w:val="000000" w:themeColor="text1"/>
          <w:sz w:val="24"/>
          <w:szCs w:val="24"/>
        </w:rPr>
        <w:t xml:space="preserve">. </w:t>
      </w:r>
      <w:r>
        <w:rPr>
          <w:rStyle w:val="fontstyle01"/>
          <w:rFonts w:ascii="Times New Roman" w:hAnsi="Times New Roman" w:cs="Times New Roman"/>
          <w:color w:val="000000" w:themeColor="text1"/>
          <w:sz w:val="24"/>
          <w:szCs w:val="24"/>
        </w:rPr>
        <w:t>样本类型</w:t>
      </w:r>
      <w:r>
        <w:rPr>
          <w:rStyle w:val="fontstyle01"/>
          <w:rFonts w:ascii="Times New Roman" w:hAnsi="Times New Roman" w:cs="Times New Roman" w:hint="eastAsia"/>
          <w:color w:val="000000" w:themeColor="text1"/>
          <w:sz w:val="24"/>
          <w:szCs w:val="24"/>
        </w:rPr>
        <w:t>、</w:t>
      </w:r>
      <w:r>
        <w:rPr>
          <w:rStyle w:val="fontstyle01"/>
          <w:rFonts w:ascii="Times New Roman" w:hAnsi="Times New Roman" w:cs="Times New Roman"/>
          <w:color w:val="000000" w:themeColor="text1"/>
          <w:sz w:val="24"/>
          <w:szCs w:val="24"/>
        </w:rPr>
        <w:t>保存和储藏</w:t>
      </w:r>
      <w:bookmarkEnd w:id="30"/>
    </w:p>
    <w:p w14:paraId="4DB8539E" w14:textId="5873A160" w:rsidR="00004E8A" w:rsidRPr="00B75C36" w:rsidRDefault="00B75C36" w:rsidP="00D42E37">
      <w:pPr>
        <w:pStyle w:val="2"/>
        <w:spacing w:before="0" w:after="0" w:line="360" w:lineRule="auto"/>
        <w:ind w:firstLineChars="200" w:firstLine="482"/>
        <w:rPr>
          <w:rStyle w:val="fontstyle01"/>
          <w:rFonts w:ascii="Times New Roman" w:hAnsi="Times New Roman" w:cs="Times New Roman"/>
          <w:bCs w:val="0"/>
          <w:iCs/>
          <w:color w:val="000000" w:themeColor="text1"/>
          <w:sz w:val="24"/>
          <w:szCs w:val="24"/>
        </w:rPr>
      </w:pPr>
      <w:bookmarkStart w:id="31" w:name="_Toc27078231"/>
      <w:r w:rsidRPr="00B75C36">
        <w:rPr>
          <w:rStyle w:val="fontstyle01"/>
          <w:rFonts w:ascii="Times New Roman" w:hAnsi="Times New Roman" w:cs="Times New Roman"/>
          <w:bCs w:val="0"/>
          <w:iCs/>
          <w:color w:val="000000" w:themeColor="text1"/>
          <w:sz w:val="24"/>
          <w:szCs w:val="24"/>
        </w:rPr>
        <w:t xml:space="preserve">4.1 </w:t>
      </w:r>
      <w:bookmarkEnd w:id="31"/>
      <w:r w:rsidRPr="00B75C36">
        <w:rPr>
          <w:rStyle w:val="fontstyle01"/>
          <w:rFonts w:ascii="Times New Roman" w:hAnsi="Times New Roman" w:cs="Times New Roman" w:hint="eastAsia"/>
          <w:bCs w:val="0"/>
          <w:iCs/>
          <w:color w:val="000000" w:themeColor="text1"/>
          <w:sz w:val="24"/>
          <w:szCs w:val="24"/>
        </w:rPr>
        <w:t>样本</w:t>
      </w:r>
      <w:r w:rsidRPr="00B75C36">
        <w:rPr>
          <w:rStyle w:val="fontstyle01"/>
          <w:rFonts w:ascii="Times New Roman" w:hAnsi="Times New Roman" w:cs="Times New Roman"/>
          <w:bCs w:val="0"/>
          <w:iCs/>
          <w:color w:val="000000" w:themeColor="text1"/>
          <w:sz w:val="24"/>
          <w:szCs w:val="24"/>
        </w:rPr>
        <w:t>类型</w:t>
      </w:r>
    </w:p>
    <w:p w14:paraId="38001B81" w14:textId="22D4F5F5" w:rsidR="00B75C36" w:rsidRDefault="00B75C36" w:rsidP="00B75C36">
      <w:pPr>
        <w:ind w:firstLineChars="200" w:firstLine="4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人类微生物组研究的样本类型包括粪便</w:t>
      </w:r>
      <w:r>
        <w:rPr>
          <w:rFonts w:ascii="Times New Roman" w:hAnsi="Times New Roman" w:cs="Times New Roman" w:hint="eastAsia"/>
          <w:color w:val="000000" w:themeColor="text1"/>
          <w:sz w:val="24"/>
          <w:szCs w:val="24"/>
        </w:rPr>
        <w:t>、</w:t>
      </w:r>
      <w:r>
        <w:rPr>
          <w:rFonts w:ascii="Times New Roman" w:hAnsi="Times New Roman" w:cs="Times New Roman"/>
          <w:color w:val="000000" w:themeColor="text1"/>
          <w:sz w:val="24"/>
          <w:szCs w:val="24"/>
        </w:rPr>
        <w:t>结肠灌洗液</w:t>
      </w:r>
      <w:r>
        <w:rPr>
          <w:rFonts w:ascii="Times New Roman" w:hAnsi="Times New Roman" w:cs="Times New Roman" w:hint="eastAsia"/>
          <w:color w:val="000000" w:themeColor="text1"/>
          <w:sz w:val="24"/>
          <w:szCs w:val="24"/>
        </w:rPr>
        <w:t>和腔内刷等（表</w:t>
      </w:r>
      <w:r>
        <w:rPr>
          <w:rFonts w:ascii="Times New Roman" w:hAnsi="Times New Roman" w:cs="Times New Roman" w:hint="eastAsia"/>
          <w:color w:val="000000" w:themeColor="text1"/>
          <w:sz w:val="24"/>
          <w:szCs w:val="24"/>
        </w:rPr>
        <w:t>2</w:t>
      </w:r>
      <w:r>
        <w:rPr>
          <w:rFonts w:ascii="Times New Roman" w:hAnsi="Times New Roman" w:cs="Times New Roman" w:hint="eastAsia"/>
          <w:color w:val="000000" w:themeColor="text1"/>
          <w:sz w:val="24"/>
          <w:szCs w:val="24"/>
        </w:rPr>
        <w:t>）。</w:t>
      </w:r>
      <w:r w:rsidRPr="00B75C36">
        <w:rPr>
          <w:rFonts w:ascii="Times New Roman" w:hAnsi="Times New Roman" w:cs="Times New Roman" w:hint="eastAsia"/>
          <w:color w:val="000000" w:themeColor="text1"/>
          <w:sz w:val="24"/>
          <w:szCs w:val="24"/>
        </w:rPr>
        <w:t>样本类型的选择取决于感兴趣的</w:t>
      </w:r>
      <w:r>
        <w:rPr>
          <w:rFonts w:ascii="Times New Roman" w:hAnsi="Times New Roman" w:cs="Times New Roman" w:hint="eastAsia"/>
          <w:color w:val="000000" w:themeColor="text1"/>
          <w:sz w:val="24"/>
          <w:szCs w:val="24"/>
        </w:rPr>
        <w:t>研究</w:t>
      </w:r>
      <w:r w:rsidRPr="00B75C36">
        <w:rPr>
          <w:rFonts w:ascii="Times New Roman" w:hAnsi="Times New Roman" w:cs="Times New Roman" w:hint="eastAsia"/>
          <w:color w:val="000000" w:themeColor="text1"/>
          <w:sz w:val="24"/>
          <w:szCs w:val="24"/>
        </w:rPr>
        <w:t>假设。例如，粪便样本易于收集，可用于大规模和</w:t>
      </w:r>
      <w:r w:rsidRPr="00B75C36">
        <w:rPr>
          <w:rFonts w:ascii="Times New Roman" w:hAnsi="Times New Roman" w:cs="Times New Roman" w:hint="eastAsia"/>
          <w:color w:val="000000" w:themeColor="text1"/>
          <w:sz w:val="24"/>
          <w:szCs w:val="24"/>
        </w:rPr>
        <w:lastRenderedPageBreak/>
        <w:t>纵向研究。另一方面，活检样本对于探索微生物群与宿主之间的相互作用更有用</w:t>
      </w:r>
      <w:r w:rsidRPr="005528AF">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ADDIN EN.CITE &lt;EndNote&gt;&lt;Cite&gt;&lt;Author&gt;Claesson&lt;/Author&gt;&lt;Year&gt;2017&lt;/Year&gt;&lt;RecNum&gt;130&lt;/RecNum&gt;&lt;DisplayText&gt;&lt;style face="superscript"&gt;[69]&lt;/style&gt;&lt;/DisplayText&gt;&lt;record&gt;&lt;rec-number&gt;130&lt;/rec-number&gt;&lt;foreign-keys&gt;&lt;key app="EN" db-id="awdrrxf56w52whedwtpvwtxhd09sdzew02vt" timestamp="1574259695"&gt;130&lt;/key&gt;&lt;/foreign-keys&gt;&lt;ref-type name="Journal Article"&gt;17&lt;/ref-type&gt;&lt;contributors&gt;&lt;authors&gt;&lt;author&gt;Claesson, M. J.&lt;/author&gt;&lt;author&gt;Clooney, A. G.&lt;/author&gt;&lt;author&gt;O&amp;apos;Toole, P. W.&lt;/author&gt;&lt;/authors&gt;&lt;/contributors&gt;&lt;auth-address&gt;School of Microbiology, University College Cork, Western Road, T12 Y337 Cork, Ireland.&amp;#xD;APC Microbiome Institute, University College Cork, Western Road, T12 Y337 Cork, Ireland.&amp;#xD;Department of Biological Sciences, Cork Institute of Technology, Rossa Avenue, Bishopstown, T12 P928 Cork, Ireland.&lt;/auth-address&gt;&lt;titles&gt;&lt;title&gt;A clinician&amp;apos;s guide to microbiome analysis&lt;/title&gt;&lt;secondary-title&gt;Nat Rev Gastroenterol Hepatol&lt;/secondary-title&gt;&lt;/titles&gt;&lt;periodical&gt;&lt;full-title&gt;Nat Rev Gastroenterol Hepatol&lt;/full-title&gt;&lt;/periodical&gt;&lt;pages&gt;585-595&lt;/pages&gt;&lt;volume&gt;14&lt;/volume&gt;&lt;number&gt;10&lt;/number&gt;&lt;edition&gt;2017/08/10&lt;/edition&gt;&lt;keywords&gt;&lt;keyword&gt;Computational Biology/*methods&lt;/keyword&gt;&lt;keyword&gt;*Gastrointestinal Microbiome&lt;/keyword&gt;&lt;keyword&gt;Genetic Techniques&lt;/keyword&gt;&lt;keyword&gt;Humans&lt;/keyword&gt;&lt;keyword&gt;Metagenomics/*methods&lt;/keyword&gt;&lt;keyword&gt;Research Design&lt;/keyword&gt;&lt;/keywords&gt;&lt;dates&gt;&lt;year&gt;2017&lt;/year&gt;&lt;pub-dates&gt;&lt;date&gt;Oct&lt;/date&gt;&lt;/pub-dates&gt;&lt;/dates&gt;&lt;isbn&gt;1759-5053 (Electronic)&amp;#xD;1759-5045 (Linking)&lt;/isbn&gt;&lt;accession-num&gt;28790452&lt;/accession-num&gt;&lt;urls&gt;&lt;related-urls&gt;&lt;url&gt;https://www.ncbi.nlm.nih.gov/pubmed/28790452&lt;/url&gt;&lt;/related-urls&gt;&lt;/urls&gt;&lt;electronic-resource-num&gt;10.1038/nrgastro.2017.97&lt;/electronic-resource-num&gt;&lt;/record&gt;&lt;/Cite&gt;&lt;/EndNote&gt;</w:instrText>
      </w:r>
      <w:r w:rsidRPr="005528AF">
        <w:rPr>
          <w:rFonts w:ascii="Times New Roman" w:hAnsi="Times New Roman" w:cs="Times New Roman"/>
          <w:color w:val="000000" w:themeColor="text1"/>
          <w:sz w:val="24"/>
          <w:szCs w:val="24"/>
        </w:rPr>
        <w:fldChar w:fldCharType="separate"/>
      </w:r>
      <w:r w:rsidRPr="009C1927">
        <w:rPr>
          <w:rFonts w:ascii="Times New Roman" w:hAnsi="Times New Roman" w:cs="Times New Roman"/>
          <w:noProof/>
          <w:color w:val="000000" w:themeColor="text1"/>
          <w:sz w:val="24"/>
          <w:szCs w:val="24"/>
          <w:vertAlign w:val="superscript"/>
        </w:rPr>
        <w:t>[</w:t>
      </w:r>
      <w:hyperlink w:anchor="_ENREF_69" w:tooltip="Claesson, 2017 #130" w:history="1">
        <w:r w:rsidR="0000551E" w:rsidRPr="009C1927">
          <w:rPr>
            <w:rFonts w:ascii="Times New Roman" w:hAnsi="Times New Roman" w:cs="Times New Roman"/>
            <w:noProof/>
            <w:color w:val="000000" w:themeColor="text1"/>
            <w:sz w:val="24"/>
            <w:szCs w:val="24"/>
            <w:vertAlign w:val="superscript"/>
          </w:rPr>
          <w:t>69</w:t>
        </w:r>
      </w:hyperlink>
      <w:r w:rsidRPr="009C1927">
        <w:rPr>
          <w:rFonts w:ascii="Times New Roman" w:hAnsi="Times New Roman" w:cs="Times New Roman"/>
          <w:noProof/>
          <w:color w:val="000000" w:themeColor="text1"/>
          <w:sz w:val="24"/>
          <w:szCs w:val="24"/>
          <w:vertAlign w:val="superscript"/>
        </w:rPr>
        <w:t>]</w:t>
      </w:r>
      <w:r w:rsidRPr="005528AF">
        <w:rPr>
          <w:rFonts w:ascii="Times New Roman" w:hAnsi="Times New Roman" w:cs="Times New Roman"/>
          <w:color w:val="000000" w:themeColor="text1"/>
          <w:sz w:val="24"/>
          <w:szCs w:val="24"/>
        </w:rPr>
        <w:fldChar w:fldCharType="end"/>
      </w:r>
      <w:r w:rsidRPr="00B75C36">
        <w:rPr>
          <w:rFonts w:ascii="Times New Roman" w:hAnsi="Times New Roman" w:cs="Times New Roman" w:hint="eastAsia"/>
          <w:color w:val="000000" w:themeColor="text1"/>
          <w:sz w:val="24"/>
          <w:szCs w:val="24"/>
        </w:rPr>
        <w:t>。注意，在一项研究中应该固定采样位置，因为人体的不同部位</w:t>
      </w:r>
      <w:del w:id="32" w:author="Liu Yong-Xin" w:date="2020-07-14T00:08:00Z">
        <w:r w:rsidDel="009D3FC0">
          <w:rPr>
            <w:rFonts w:ascii="Times New Roman" w:hAnsi="Times New Roman" w:cs="Times New Roman" w:hint="eastAsia"/>
            <w:color w:val="000000" w:themeColor="text1"/>
            <w:sz w:val="24"/>
            <w:szCs w:val="24"/>
          </w:rPr>
          <w:delText>寄生</w:delText>
        </w:r>
      </w:del>
      <w:proofErr w:type="gramStart"/>
      <w:ins w:id="33" w:author="Liu Yong-Xin" w:date="2020-07-14T00:08:00Z">
        <w:r w:rsidR="009D3FC0">
          <w:rPr>
            <w:rFonts w:ascii="Times New Roman" w:hAnsi="Times New Roman" w:cs="Times New Roman" w:hint="eastAsia"/>
            <w:color w:val="000000" w:themeColor="text1"/>
            <w:sz w:val="24"/>
            <w:szCs w:val="24"/>
          </w:rPr>
          <w:t>定植</w:t>
        </w:r>
      </w:ins>
      <w:r w:rsidRPr="00B75C36">
        <w:rPr>
          <w:rFonts w:ascii="Times New Roman" w:hAnsi="Times New Roman" w:cs="Times New Roman" w:hint="eastAsia"/>
          <w:color w:val="000000" w:themeColor="text1"/>
          <w:sz w:val="24"/>
          <w:szCs w:val="24"/>
        </w:rPr>
        <w:t>着</w:t>
      </w:r>
      <w:proofErr w:type="gramEnd"/>
      <w:r w:rsidRPr="00B75C36">
        <w:rPr>
          <w:rFonts w:ascii="Times New Roman" w:hAnsi="Times New Roman" w:cs="Times New Roman" w:hint="eastAsia"/>
          <w:color w:val="000000" w:themeColor="text1"/>
          <w:sz w:val="24"/>
          <w:szCs w:val="24"/>
        </w:rPr>
        <w:t>不同的微生物群</w:t>
      </w:r>
      <w:r w:rsidRPr="005528AF">
        <w:rPr>
          <w:rFonts w:ascii="Times New Roman" w:hAnsi="Times New Roman" w:cs="Times New Roman"/>
          <w:color w:val="000000" w:themeColor="text1"/>
          <w:sz w:val="24"/>
          <w:szCs w:val="24"/>
        </w:rPr>
        <w:fldChar w:fldCharType="begin">
          <w:fldData xml:space="preserve">PEVuZE5vdGU+PENpdGU+PEF1dGhvcj5Eb25hbGRzb248L0F1dGhvcj48WWVhcj4yMDE2PC9ZZWFy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</w:fldData>
        </w:fldChar>
      </w:r>
      <w:r>
        <w:rPr>
          <w:rFonts w:ascii="Times New Roman" w:hAnsi="Times New Roman" w:cs="Times New Roman"/>
          <w:color w:val="000000" w:themeColor="text1"/>
          <w:sz w:val="24"/>
          <w:szCs w:val="24"/>
        </w:rPr>
        <w:instrText xml:space="preserve"> ADDIN EN.CITE </w:instrText>
      </w:r>
      <w:r>
        <w:rPr>
          <w:rFonts w:ascii="Times New Roman" w:hAnsi="Times New Roman" w:cs="Times New Roman"/>
          <w:color w:val="000000" w:themeColor="text1"/>
          <w:sz w:val="24"/>
          <w:szCs w:val="24"/>
        </w:rPr>
        <w:fldChar w:fldCharType="begin">
          <w:fldData xml:space="preserve">PEVuZE5vdGU+PENpdGU+PEF1dGhvcj5Eb25hbGRzb248L0F1dGhvcj48WWVhcj4yMDE2PC9ZZWFy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</w:fldData>
        </w:fldChar>
      </w:r>
      <w:r>
        <w:rPr>
          <w:rFonts w:ascii="Times New Roman" w:hAnsi="Times New Roman" w:cs="Times New Roman"/>
          <w:color w:val="000000" w:themeColor="text1"/>
          <w:sz w:val="24"/>
          <w:szCs w:val="24"/>
        </w:rPr>
        <w:instrText xml:space="preserve"> ADDIN EN.CITE.DATA </w:instrText>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end"/>
      </w:r>
      <w:r w:rsidRPr="005528AF">
        <w:rPr>
          <w:rFonts w:ascii="Times New Roman" w:hAnsi="Times New Roman" w:cs="Times New Roman"/>
          <w:color w:val="000000" w:themeColor="text1"/>
          <w:sz w:val="24"/>
          <w:szCs w:val="24"/>
        </w:rPr>
      </w:r>
      <w:r w:rsidRPr="005528AF">
        <w:rPr>
          <w:rFonts w:ascii="Times New Roman" w:hAnsi="Times New Roman" w:cs="Times New Roman"/>
          <w:color w:val="000000" w:themeColor="text1"/>
          <w:sz w:val="24"/>
          <w:szCs w:val="24"/>
        </w:rPr>
        <w:fldChar w:fldCharType="separate"/>
      </w:r>
      <w:r w:rsidRPr="009C1927">
        <w:rPr>
          <w:rFonts w:ascii="Times New Roman" w:hAnsi="Times New Roman" w:cs="Times New Roman"/>
          <w:noProof/>
          <w:color w:val="000000" w:themeColor="text1"/>
          <w:sz w:val="24"/>
          <w:szCs w:val="24"/>
          <w:vertAlign w:val="superscript"/>
        </w:rPr>
        <w:t>[</w:t>
      </w:r>
      <w:hyperlink w:anchor="_ENREF_70" w:tooltip="Donaldson, 2016 #129" w:history="1">
        <w:r w:rsidR="0000551E" w:rsidRPr="009C1927">
          <w:rPr>
            <w:rFonts w:ascii="Times New Roman" w:hAnsi="Times New Roman" w:cs="Times New Roman"/>
            <w:noProof/>
            <w:color w:val="000000" w:themeColor="text1"/>
            <w:sz w:val="24"/>
            <w:szCs w:val="24"/>
            <w:vertAlign w:val="superscript"/>
          </w:rPr>
          <w:t>70</w:t>
        </w:r>
      </w:hyperlink>
      <w:r w:rsidRPr="009C1927">
        <w:rPr>
          <w:rFonts w:ascii="Times New Roman" w:hAnsi="Times New Roman" w:cs="Times New Roman"/>
          <w:noProof/>
          <w:color w:val="000000" w:themeColor="text1"/>
          <w:sz w:val="24"/>
          <w:szCs w:val="24"/>
          <w:vertAlign w:val="superscript"/>
        </w:rPr>
        <w:t xml:space="preserve">, </w:t>
      </w:r>
      <w:hyperlink w:anchor="_ENREF_71" w:tooltip="Gilbert, 2018 #31" w:history="1">
        <w:r w:rsidR="0000551E" w:rsidRPr="009C1927">
          <w:rPr>
            <w:rFonts w:ascii="Times New Roman" w:hAnsi="Times New Roman" w:cs="Times New Roman"/>
            <w:noProof/>
            <w:color w:val="000000" w:themeColor="text1"/>
            <w:sz w:val="24"/>
            <w:szCs w:val="24"/>
            <w:vertAlign w:val="superscript"/>
          </w:rPr>
          <w:t>71</w:t>
        </w:r>
      </w:hyperlink>
      <w:r w:rsidRPr="009C1927">
        <w:rPr>
          <w:rFonts w:ascii="Times New Roman" w:hAnsi="Times New Roman" w:cs="Times New Roman"/>
          <w:noProof/>
          <w:color w:val="000000" w:themeColor="text1"/>
          <w:sz w:val="24"/>
          <w:szCs w:val="24"/>
          <w:vertAlign w:val="superscript"/>
        </w:rPr>
        <w:t>]</w:t>
      </w:r>
      <w:r w:rsidRPr="005528AF">
        <w:rPr>
          <w:rFonts w:ascii="Times New Roman" w:hAnsi="Times New Roman" w:cs="Times New Roman"/>
          <w:color w:val="000000" w:themeColor="text1"/>
          <w:sz w:val="24"/>
          <w:szCs w:val="24"/>
        </w:rPr>
        <w:fldChar w:fldCharType="end"/>
      </w:r>
      <w:r w:rsidRPr="00B75C36">
        <w:rPr>
          <w:rFonts w:ascii="Times New Roman" w:hAnsi="Times New Roman" w:cs="Times New Roman" w:hint="eastAsia"/>
          <w:color w:val="000000" w:themeColor="text1"/>
          <w:sz w:val="24"/>
          <w:szCs w:val="24"/>
        </w:rPr>
        <w:t>。</w:t>
      </w:r>
    </w:p>
    <w:p w14:paraId="6113F984" w14:textId="324FED97" w:rsidR="009D7704" w:rsidRDefault="009D7704" w:rsidP="009D7704">
      <w:pPr>
        <w:rPr>
          <w:rFonts w:ascii="Times New Roman" w:hAnsi="Times New Roman" w:cs="Times New Roman"/>
          <w:color w:val="000000" w:themeColor="text1"/>
          <w:sz w:val="24"/>
          <w:szCs w:val="24"/>
        </w:rPr>
      </w:pPr>
      <w:r>
        <w:rPr>
          <w:rFonts w:ascii="Times New Roman" w:hAnsi="Times New Roman" w:cs="Times New Roman"/>
          <w:noProof/>
          <w:sz w:val="24"/>
          <w:szCs w:val="24"/>
        </w:rPr>
        <mc:AlternateContent>
          <mc:Choice Requires="wpc">
            <w:drawing>
              <wp:inline distT="0" distB="0" distL="0" distR="0" wp14:anchorId="3F5A78F2" wp14:editId="6F8516A9">
                <wp:extent cx="5274310" cy="3961759"/>
                <wp:effectExtent l="0" t="0" r="2540" b="127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 name="Straight Arrow Connector 4"/>
                        <wps:cNvCnPr/>
                        <wps:spPr>
                          <a:xfrm>
                            <a:off x="1583933" y="897040"/>
                            <a:ext cx="0" cy="234000"/>
                          </a:xfrm>
                          <a:prstGeom prst="straightConnector1">
                            <a:avLst/>
                          </a:prstGeom>
                          <a:ln w="9525">
                            <a:solidFill>
                              <a:schemeClr val="accent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1583933" y="315043"/>
                            <a:ext cx="0" cy="233680"/>
                          </a:xfrm>
                          <a:prstGeom prst="straightConnector1">
                            <a:avLst/>
                          </a:prstGeom>
                          <a:ln w="9525">
                            <a:solidFill>
                              <a:schemeClr val="accent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g:wgp>
                        <wpg:cNvPr id="21" name="组合 21"/>
                        <wpg:cNvGrpSpPr/>
                        <wpg:grpSpPr>
                          <a:xfrm>
                            <a:off x="2733594" y="75075"/>
                            <a:ext cx="1912229" cy="2903918"/>
                            <a:chOff x="3196590" y="77788"/>
                            <a:chExt cx="1912229" cy="2903918"/>
                          </a:xfrm>
                        </wpg:grpSpPr>
                        <wps:wsp>
                          <wps:cNvPr id="10" name="Straight Connector 10"/>
                          <wps:cNvCnPr/>
                          <wps:spPr>
                            <a:xfrm flipV="1">
                              <a:off x="3410971" y="205740"/>
                              <a:ext cx="0" cy="2646000"/>
                            </a:xfrm>
                            <a:prstGeom prst="line">
                              <a:avLst/>
                            </a:prstGeom>
                            <a:ln w="9525">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9" name="Straight Connector 9"/>
                          <wps:cNvCnPr/>
                          <wps:spPr>
                            <a:xfrm flipH="1" flipV="1">
                              <a:off x="3410971" y="204166"/>
                              <a:ext cx="216000" cy="0"/>
                            </a:xfrm>
                            <a:prstGeom prst="line">
                              <a:avLst/>
                            </a:prstGeom>
                            <a:solidFill>
                              <a:schemeClr val="accent1">
                                <a:lumMod val="40000"/>
                                <a:lumOff val="60000"/>
                              </a:schemeClr>
                            </a:solidFill>
                            <a:ln w="9525">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7" name="Rectangle 17"/>
                          <wps:cNvSpPr/>
                          <wps:spPr>
                            <a:xfrm>
                              <a:off x="3632064" y="77788"/>
                              <a:ext cx="1476000" cy="252000"/>
                            </a:xfrm>
                            <a:prstGeom prst="rect">
                              <a:avLst/>
                            </a:prstGeom>
                            <a:solidFill>
                              <a:schemeClr val="accent1">
                                <a:lumMod val="40000"/>
                                <a:lumOff val="60000"/>
                              </a:schemeClr>
                            </a:solidFill>
                            <a:ln>
                              <a:solidFill>
                                <a:schemeClr val="accent1">
                                  <a:lumMod val="40000"/>
                                  <a:lumOff val="60000"/>
                                </a:schemeClr>
                              </a:solidFill>
                            </a:ln>
                          </wps:spPr>
                          <wps:style>
                            <a:lnRef idx="2">
                              <a:schemeClr val="accent1"/>
                            </a:lnRef>
                            <a:fillRef idx="1">
                              <a:schemeClr val="lt1"/>
                            </a:fillRef>
                            <a:effectRef idx="0">
                              <a:schemeClr val="accent1"/>
                            </a:effectRef>
                            <a:fontRef idx="minor">
                              <a:schemeClr val="dk1"/>
                            </a:fontRef>
                          </wps:style>
                          <wps:txbx>
                            <w:txbxContent>
                              <w:p w14:paraId="2A783BB5" w14:textId="1BC5AA0B" w:rsidR="00B70039" w:rsidRDefault="00B70039" w:rsidP="009D7704">
                                <w:pPr>
                                  <w:spacing w:line="200" w:lineRule="exact"/>
                                  <w:jc w:val="center"/>
                                  <w:rPr>
                                    <w:kern w:val="0"/>
                                    <w:sz w:val="24"/>
                                    <w:szCs w:val="24"/>
                                  </w:rPr>
                                </w:pPr>
                                <w:r>
                                  <w:rPr>
                                    <w:rFonts w:cs="Times New Roman" w:hint="eastAsia"/>
                                  </w:rPr>
                                  <w:t>研究类型</w:t>
                                </w:r>
                              </w:p>
                            </w:txbxContent>
                          </wps:txbx>
                          <wps:bodyPr rot="0" spcFirstLastPara="0" vert="horz" wrap="square" lIns="91440" tIns="0" rIns="91440" bIns="0" numCol="1" spcCol="0" rtlCol="0" fromWordArt="0" anchor="ctr" anchorCtr="0" forceAA="0" compatLnSpc="1">
                            <a:prstTxWarp prst="textNoShape">
                              <a:avLst/>
                            </a:prstTxWarp>
                            <a:noAutofit/>
                          </wps:bodyPr>
                        </wps:wsp>
                        <wps:wsp>
                          <wps:cNvPr id="18" name="Rectangle 18"/>
                          <wps:cNvSpPr/>
                          <wps:spPr>
                            <a:xfrm>
                              <a:off x="3632064" y="2273776"/>
                              <a:ext cx="1476000" cy="360000"/>
                            </a:xfrm>
                            <a:prstGeom prst="rect">
                              <a:avLst/>
                            </a:prstGeom>
                            <a:solidFill>
                              <a:schemeClr val="accent1">
                                <a:lumMod val="40000"/>
                                <a:lumOff val="60000"/>
                              </a:schemeClr>
                            </a:solidFill>
                            <a:ln>
                              <a:solidFill>
                                <a:schemeClr val="accent1">
                                  <a:lumMod val="40000"/>
                                  <a:lumOff val="60000"/>
                                </a:schemeClr>
                              </a:solidFill>
                            </a:ln>
                          </wps:spPr>
                          <wps:style>
                            <a:lnRef idx="2">
                              <a:schemeClr val="accent1"/>
                            </a:lnRef>
                            <a:fillRef idx="1">
                              <a:schemeClr val="lt1"/>
                            </a:fillRef>
                            <a:effectRef idx="0">
                              <a:schemeClr val="accent1"/>
                            </a:effectRef>
                            <a:fontRef idx="minor">
                              <a:schemeClr val="dk1"/>
                            </a:fontRef>
                          </wps:style>
                          <wps:txbx>
                            <w:txbxContent>
                              <w:p w14:paraId="05B761DF" w14:textId="2C831B53" w:rsidR="00B70039" w:rsidRDefault="00B70039" w:rsidP="009D7704">
                                <w:pPr>
                                  <w:spacing w:line="220" w:lineRule="exact"/>
                                  <w:jc w:val="center"/>
                                  <w:rPr>
                                    <w:kern w:val="0"/>
                                    <w:sz w:val="24"/>
                                    <w:szCs w:val="24"/>
                                  </w:rPr>
                                </w:pPr>
                                <w:r>
                                  <w:rPr>
                                    <w:rFonts w:cs="Times New Roman" w:hint="eastAsia"/>
                                  </w:rPr>
                                  <w:t>阴性和／或阳性对照</w:t>
                                </w:r>
                              </w:p>
                            </w:txbxContent>
                          </wps:txbx>
                          <wps:bodyPr rot="0" spcFirstLastPara="0" vert="horz" wrap="square" lIns="91440" tIns="0" rIns="91440" bIns="0" numCol="1" spcCol="0" rtlCol="0" fromWordArt="0" anchor="ctr" anchorCtr="0" forceAA="0" compatLnSpc="1">
                            <a:prstTxWarp prst="textNoShape">
                              <a:avLst/>
                            </a:prstTxWarp>
                            <a:noAutofit/>
                          </wps:bodyPr>
                        </wps:wsp>
                        <wps:wsp>
                          <wps:cNvPr id="8" name="Rectangle 8"/>
                          <wps:cNvSpPr/>
                          <wps:spPr>
                            <a:xfrm>
                              <a:off x="3632034" y="425926"/>
                              <a:ext cx="1476000" cy="252000"/>
                            </a:xfrm>
                            <a:prstGeom prst="rect">
                              <a:avLst/>
                            </a:prstGeom>
                            <a:solidFill>
                              <a:schemeClr val="accent1">
                                <a:lumMod val="40000"/>
                                <a:lumOff val="60000"/>
                              </a:schemeClr>
                            </a:solidFill>
                            <a:ln>
                              <a:solidFill>
                                <a:schemeClr val="accent1">
                                  <a:lumMod val="40000"/>
                                  <a:lumOff val="60000"/>
                                </a:schemeClr>
                              </a:solidFill>
                            </a:ln>
                          </wps:spPr>
                          <wps:style>
                            <a:lnRef idx="2">
                              <a:schemeClr val="accent1"/>
                            </a:lnRef>
                            <a:fillRef idx="1">
                              <a:schemeClr val="lt1"/>
                            </a:fillRef>
                            <a:effectRef idx="0">
                              <a:schemeClr val="accent1"/>
                            </a:effectRef>
                            <a:fontRef idx="minor">
                              <a:schemeClr val="dk1"/>
                            </a:fontRef>
                          </wps:style>
                          <wps:txbx>
                            <w:txbxContent>
                              <w:p w14:paraId="141D22DE" w14:textId="1D2100AD" w:rsidR="00B70039" w:rsidRDefault="00B70039" w:rsidP="009D7704">
                                <w:pPr>
                                  <w:spacing w:line="200" w:lineRule="exact"/>
                                  <w:jc w:val="center"/>
                                  <w:rPr>
                                    <w:kern w:val="0"/>
                                    <w:sz w:val="24"/>
                                    <w:szCs w:val="24"/>
                                  </w:rPr>
                                </w:pPr>
                                <w:r>
                                  <w:rPr>
                                    <w:rFonts w:cs="Times New Roman" w:hint="eastAsia"/>
                                  </w:rPr>
                                  <w:t>预实验</w:t>
                                </w:r>
                              </w:p>
                            </w:txbxContent>
                          </wps:txbx>
                          <wps:bodyPr rot="0" spcFirstLastPara="0" vert="horz" wrap="square" lIns="91440" tIns="0" rIns="91440" bIns="0" numCol="1" spcCol="0" rtlCol="0" fromWordArt="0" anchor="ctr" anchorCtr="0" forceAA="0" compatLnSpc="1">
                            <a:prstTxWarp prst="textNoShape">
                              <a:avLst/>
                            </a:prstTxWarp>
                            <a:noAutofit/>
                          </wps:bodyPr>
                        </wps:wsp>
                        <wps:wsp>
                          <wps:cNvPr id="27" name="Straight Connector 27"/>
                          <wps:cNvCnPr/>
                          <wps:spPr>
                            <a:xfrm flipH="1" flipV="1">
                              <a:off x="3410971" y="551957"/>
                              <a:ext cx="216000" cy="0"/>
                            </a:xfrm>
                            <a:prstGeom prst="line">
                              <a:avLst/>
                            </a:prstGeom>
                            <a:solidFill>
                              <a:schemeClr val="accent1">
                                <a:lumMod val="40000"/>
                                <a:lumOff val="60000"/>
                              </a:schemeClr>
                            </a:solidFill>
                            <a:ln w="9525">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3" name="Rectangle 13"/>
                          <wps:cNvSpPr/>
                          <wps:spPr>
                            <a:xfrm>
                              <a:off x="3632149" y="773906"/>
                              <a:ext cx="1476000" cy="252000"/>
                            </a:xfrm>
                            <a:prstGeom prst="rect">
                              <a:avLst/>
                            </a:prstGeom>
                            <a:solidFill>
                              <a:schemeClr val="accent1">
                                <a:lumMod val="40000"/>
                                <a:lumOff val="60000"/>
                              </a:schemeClr>
                            </a:solidFill>
                            <a:ln>
                              <a:solidFill>
                                <a:schemeClr val="accent1">
                                  <a:lumMod val="40000"/>
                                  <a:lumOff val="60000"/>
                                </a:schemeClr>
                              </a:solidFill>
                            </a:ln>
                          </wps:spPr>
                          <wps:style>
                            <a:lnRef idx="2">
                              <a:schemeClr val="accent1"/>
                            </a:lnRef>
                            <a:fillRef idx="1">
                              <a:schemeClr val="lt1"/>
                            </a:fillRef>
                            <a:effectRef idx="0">
                              <a:schemeClr val="accent1"/>
                            </a:effectRef>
                            <a:fontRef idx="minor">
                              <a:schemeClr val="dk1"/>
                            </a:fontRef>
                          </wps:style>
                          <wps:txbx>
                            <w:txbxContent>
                              <w:p w14:paraId="78CAC494" w14:textId="715A48D5" w:rsidR="00B70039" w:rsidRDefault="00B70039" w:rsidP="009D7704">
                                <w:pPr>
                                  <w:spacing w:line="200" w:lineRule="exact"/>
                                  <w:jc w:val="center"/>
                                  <w:rPr>
                                    <w:kern w:val="0"/>
                                    <w:sz w:val="24"/>
                                    <w:szCs w:val="24"/>
                                  </w:rPr>
                                </w:pPr>
                                <w:r>
                                  <w:rPr>
                                    <w:rFonts w:cs="Times New Roman" w:hint="eastAsia"/>
                                  </w:rPr>
                                  <w:t>样本量计算</w:t>
                                </w:r>
                              </w:p>
                            </w:txbxContent>
                          </wps:txbx>
                          <wps:bodyPr rot="0" spcFirstLastPara="0" vert="horz" wrap="square" lIns="91440" tIns="0" rIns="91440" bIns="0" numCol="1" spcCol="0" rtlCol="0" fromWordArt="0" anchor="ctr" anchorCtr="0" forceAA="0" compatLnSpc="1">
                            <a:prstTxWarp prst="textNoShape">
                              <a:avLst/>
                            </a:prstTxWarp>
                            <a:noAutofit/>
                          </wps:bodyPr>
                        </wps:wsp>
                        <wps:wsp>
                          <wps:cNvPr id="28" name="Straight Connector 28"/>
                          <wps:cNvCnPr/>
                          <wps:spPr>
                            <a:xfrm flipH="1" flipV="1">
                              <a:off x="3410971" y="899967"/>
                              <a:ext cx="216000" cy="0"/>
                            </a:xfrm>
                            <a:prstGeom prst="line">
                              <a:avLst/>
                            </a:prstGeom>
                            <a:solidFill>
                              <a:schemeClr val="accent1">
                                <a:lumMod val="40000"/>
                                <a:lumOff val="60000"/>
                              </a:schemeClr>
                            </a:solidFill>
                            <a:ln w="9525">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4" name="Rectangle 14"/>
                          <wps:cNvSpPr/>
                          <wps:spPr>
                            <a:xfrm>
                              <a:off x="3632534" y="1121886"/>
                              <a:ext cx="1476000" cy="252000"/>
                            </a:xfrm>
                            <a:prstGeom prst="rect">
                              <a:avLst/>
                            </a:prstGeom>
                            <a:solidFill>
                              <a:schemeClr val="accent1">
                                <a:lumMod val="40000"/>
                                <a:lumOff val="60000"/>
                              </a:schemeClr>
                            </a:solidFill>
                            <a:ln>
                              <a:solidFill>
                                <a:schemeClr val="accent1">
                                  <a:lumMod val="40000"/>
                                  <a:lumOff val="60000"/>
                                </a:schemeClr>
                              </a:solidFill>
                            </a:ln>
                          </wps:spPr>
                          <wps:style>
                            <a:lnRef idx="2">
                              <a:schemeClr val="accent1"/>
                            </a:lnRef>
                            <a:fillRef idx="1">
                              <a:schemeClr val="lt1"/>
                            </a:fillRef>
                            <a:effectRef idx="0">
                              <a:schemeClr val="accent1"/>
                            </a:effectRef>
                            <a:fontRef idx="minor">
                              <a:schemeClr val="dk1"/>
                            </a:fontRef>
                          </wps:style>
                          <wps:txbx>
                            <w:txbxContent>
                              <w:p w14:paraId="74056AA1" w14:textId="62BBC7C0" w:rsidR="00B70039" w:rsidRDefault="00B70039" w:rsidP="009D7704">
                                <w:pPr>
                                  <w:spacing w:line="200" w:lineRule="exact"/>
                                  <w:jc w:val="center"/>
                                  <w:rPr>
                                    <w:kern w:val="0"/>
                                    <w:sz w:val="24"/>
                                    <w:szCs w:val="24"/>
                                  </w:rPr>
                                </w:pPr>
                                <w:r>
                                  <w:rPr>
                                    <w:rFonts w:cs="Times New Roman" w:hint="eastAsia"/>
                                  </w:rPr>
                                  <w:t>选择样本类型</w:t>
                                </w:r>
                              </w:p>
                            </w:txbxContent>
                          </wps:txbx>
                          <wps:bodyPr rot="0" spcFirstLastPara="0" vert="horz" wrap="square" lIns="91440" tIns="0" rIns="91440" bIns="0" numCol="1" spcCol="0" rtlCol="0" fromWordArt="0" anchor="ctr" anchorCtr="0" forceAA="0" compatLnSpc="1">
                            <a:prstTxWarp prst="textNoShape">
                              <a:avLst/>
                            </a:prstTxWarp>
                            <a:noAutofit/>
                          </wps:bodyPr>
                        </wps:wsp>
                        <wps:wsp>
                          <wps:cNvPr id="29" name="Straight Connector 29"/>
                          <wps:cNvCnPr/>
                          <wps:spPr>
                            <a:xfrm flipH="1" flipV="1">
                              <a:off x="3410971" y="1248068"/>
                              <a:ext cx="216000" cy="0"/>
                            </a:xfrm>
                            <a:prstGeom prst="line">
                              <a:avLst/>
                            </a:prstGeom>
                            <a:solidFill>
                              <a:schemeClr val="accent1">
                                <a:lumMod val="40000"/>
                                <a:lumOff val="60000"/>
                              </a:schemeClr>
                            </a:solidFill>
                            <a:ln w="9525">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6" name="Rectangle 16"/>
                          <wps:cNvSpPr/>
                          <wps:spPr>
                            <a:xfrm>
                              <a:off x="3632534" y="1469866"/>
                              <a:ext cx="1476000" cy="252000"/>
                            </a:xfrm>
                            <a:prstGeom prst="rect">
                              <a:avLst/>
                            </a:prstGeom>
                            <a:solidFill>
                              <a:schemeClr val="accent1">
                                <a:lumMod val="40000"/>
                                <a:lumOff val="60000"/>
                              </a:schemeClr>
                            </a:solidFill>
                            <a:ln>
                              <a:solidFill>
                                <a:schemeClr val="accent1">
                                  <a:lumMod val="40000"/>
                                  <a:lumOff val="60000"/>
                                </a:schemeClr>
                              </a:solidFill>
                            </a:ln>
                          </wps:spPr>
                          <wps:style>
                            <a:lnRef idx="2">
                              <a:schemeClr val="accent1"/>
                            </a:lnRef>
                            <a:fillRef idx="1">
                              <a:schemeClr val="lt1"/>
                            </a:fillRef>
                            <a:effectRef idx="0">
                              <a:schemeClr val="accent1"/>
                            </a:effectRef>
                            <a:fontRef idx="minor">
                              <a:schemeClr val="dk1"/>
                            </a:fontRef>
                          </wps:style>
                          <wps:txbx>
                            <w:txbxContent>
                              <w:p w14:paraId="284ACD99" w14:textId="62FA75FF" w:rsidR="00B70039" w:rsidRDefault="00B70039" w:rsidP="009D7704">
                                <w:pPr>
                                  <w:spacing w:line="200" w:lineRule="exact"/>
                                  <w:jc w:val="center"/>
                                  <w:rPr>
                                    <w:kern w:val="0"/>
                                    <w:sz w:val="24"/>
                                    <w:szCs w:val="24"/>
                                  </w:rPr>
                                </w:pPr>
                                <w:r>
                                  <w:rPr>
                                    <w:rFonts w:cs="Times New Roman" w:hint="eastAsia"/>
                                  </w:rPr>
                                  <w:t>混淆因素</w:t>
                                </w:r>
                              </w:p>
                            </w:txbxContent>
                          </wps:txbx>
                          <wps:bodyPr rot="0" spcFirstLastPara="0" vert="horz" wrap="square" lIns="91440" tIns="0" rIns="91440" bIns="0" numCol="1" spcCol="0" rtlCol="0" fromWordArt="0" anchor="ctr" anchorCtr="0" forceAA="0" compatLnSpc="1">
                            <a:prstTxWarp prst="textNoShape">
                              <a:avLst/>
                            </a:prstTxWarp>
                            <a:noAutofit/>
                          </wps:bodyPr>
                        </wps:wsp>
                        <wps:wsp>
                          <wps:cNvPr id="30" name="Straight Connector 30"/>
                          <wps:cNvCnPr/>
                          <wps:spPr>
                            <a:xfrm flipH="1" flipV="1">
                              <a:off x="3196590" y="1595991"/>
                              <a:ext cx="432000" cy="0"/>
                            </a:xfrm>
                            <a:prstGeom prst="line">
                              <a:avLst/>
                            </a:prstGeom>
                            <a:solidFill>
                              <a:schemeClr val="accent1">
                                <a:lumMod val="40000"/>
                                <a:lumOff val="60000"/>
                              </a:schemeClr>
                            </a:solidFill>
                            <a:ln w="9525">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5" name="Rectangle 15"/>
                          <wps:cNvSpPr/>
                          <wps:spPr>
                            <a:xfrm>
                              <a:off x="3632149" y="1817846"/>
                              <a:ext cx="1476000" cy="360000"/>
                            </a:xfrm>
                            <a:prstGeom prst="rect">
                              <a:avLst/>
                            </a:prstGeom>
                            <a:solidFill>
                              <a:schemeClr val="accent1">
                                <a:lumMod val="40000"/>
                                <a:lumOff val="60000"/>
                              </a:schemeClr>
                            </a:solidFill>
                            <a:ln>
                              <a:solidFill>
                                <a:schemeClr val="accent1">
                                  <a:lumMod val="40000"/>
                                  <a:lumOff val="60000"/>
                                </a:schemeClr>
                              </a:solidFill>
                            </a:ln>
                          </wps:spPr>
                          <wps:style>
                            <a:lnRef idx="2">
                              <a:schemeClr val="accent1"/>
                            </a:lnRef>
                            <a:fillRef idx="1">
                              <a:schemeClr val="lt1"/>
                            </a:fillRef>
                            <a:effectRef idx="0">
                              <a:schemeClr val="accent1"/>
                            </a:effectRef>
                            <a:fontRef idx="minor">
                              <a:schemeClr val="dk1"/>
                            </a:fontRef>
                          </wps:style>
                          <wps:txbx>
                            <w:txbxContent>
                              <w:p w14:paraId="13617BF0" w14:textId="023D219A" w:rsidR="00B70039" w:rsidRDefault="00B70039" w:rsidP="009D7704">
                                <w:pPr>
                                  <w:spacing w:line="200" w:lineRule="exact"/>
                                  <w:jc w:val="center"/>
                                  <w:rPr>
                                    <w:kern w:val="0"/>
                                    <w:sz w:val="24"/>
                                    <w:szCs w:val="24"/>
                                  </w:rPr>
                                </w:pPr>
                                <w:r>
                                  <w:rPr>
                                    <w:rFonts w:cs="Times New Roman" w:hint="eastAsia"/>
                                  </w:rPr>
                                  <w:t>纳入和排除标准</w:t>
                                </w:r>
                              </w:p>
                            </w:txbxContent>
                          </wps:txbx>
                          <wps:bodyPr rot="0" spcFirstLastPara="0" vert="horz" wrap="square" lIns="91440" tIns="0" rIns="91440" bIns="0" numCol="1" spcCol="0" rtlCol="0" fromWordArt="0" anchor="ctr" anchorCtr="0" forceAA="0" compatLnSpc="1">
                            <a:prstTxWarp prst="textNoShape">
                              <a:avLst/>
                            </a:prstTxWarp>
                            <a:noAutofit/>
                          </wps:bodyPr>
                        </wps:wsp>
                        <wps:wsp>
                          <wps:cNvPr id="31" name="Straight Connector 31"/>
                          <wps:cNvCnPr/>
                          <wps:spPr>
                            <a:xfrm flipH="1" flipV="1">
                              <a:off x="3410971" y="1997978"/>
                              <a:ext cx="216000" cy="0"/>
                            </a:xfrm>
                            <a:prstGeom prst="line">
                              <a:avLst/>
                            </a:prstGeom>
                            <a:solidFill>
                              <a:schemeClr val="accent1">
                                <a:lumMod val="40000"/>
                                <a:lumOff val="60000"/>
                              </a:schemeClr>
                            </a:solidFill>
                            <a:ln w="9525">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wps:spPr>
                            <a:xfrm flipH="1" flipV="1">
                              <a:off x="3411739" y="2453945"/>
                              <a:ext cx="216000" cy="0"/>
                            </a:xfrm>
                            <a:prstGeom prst="line">
                              <a:avLst/>
                            </a:prstGeom>
                            <a:ln w="9525">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9" name="Rectangle 19"/>
                          <wps:cNvSpPr/>
                          <wps:spPr>
                            <a:xfrm>
                              <a:off x="3632819" y="2729706"/>
                              <a:ext cx="1476000" cy="252000"/>
                            </a:xfrm>
                            <a:prstGeom prst="rect">
                              <a:avLst/>
                            </a:prstGeom>
                            <a:solidFill>
                              <a:schemeClr val="accent1">
                                <a:lumMod val="40000"/>
                                <a:lumOff val="60000"/>
                              </a:schemeClr>
                            </a:solidFill>
                            <a:ln>
                              <a:solidFill>
                                <a:schemeClr val="accent1">
                                  <a:lumMod val="40000"/>
                                  <a:lumOff val="60000"/>
                                </a:schemeClr>
                              </a:solidFill>
                            </a:ln>
                          </wps:spPr>
                          <wps:style>
                            <a:lnRef idx="2">
                              <a:schemeClr val="accent1"/>
                            </a:lnRef>
                            <a:fillRef idx="1">
                              <a:schemeClr val="lt1"/>
                            </a:fillRef>
                            <a:effectRef idx="0">
                              <a:schemeClr val="accent1"/>
                            </a:effectRef>
                            <a:fontRef idx="minor">
                              <a:schemeClr val="dk1"/>
                            </a:fontRef>
                          </wps:style>
                          <wps:txbx>
                            <w:txbxContent>
                              <w:p w14:paraId="2BEF6355" w14:textId="5DAB8EA5" w:rsidR="00B70039" w:rsidRDefault="00B70039" w:rsidP="009D7704">
                                <w:pPr>
                                  <w:spacing w:line="200" w:lineRule="exact"/>
                                  <w:jc w:val="center"/>
                                  <w:rPr>
                                    <w:kern w:val="0"/>
                                    <w:sz w:val="24"/>
                                    <w:szCs w:val="24"/>
                                  </w:rPr>
                                </w:pPr>
                                <w:r>
                                  <w:rPr>
                                    <w:rFonts w:cs="Times New Roman" w:hint="eastAsia"/>
                                  </w:rPr>
                                  <w:t>测序方法选择</w:t>
                                </w:r>
                              </w:p>
                            </w:txbxContent>
                          </wps:txbx>
                          <wps:bodyPr rot="0" spcFirstLastPara="0" vert="horz" wrap="square" lIns="91440" tIns="0" rIns="91440" bIns="0" numCol="1" spcCol="0" rtlCol="0" fromWordArt="0" anchor="ctr" anchorCtr="0" forceAA="0" compatLnSpc="1">
                            <a:prstTxWarp prst="textNoShape">
                              <a:avLst/>
                            </a:prstTxWarp>
                            <a:noAutofit/>
                          </wps:bodyPr>
                        </wps:wsp>
                        <wps:wsp>
                          <wps:cNvPr id="33" name="Straight Connector 33"/>
                          <wps:cNvCnPr/>
                          <wps:spPr>
                            <a:xfrm flipH="1" flipV="1">
                              <a:off x="3411739" y="2855436"/>
                              <a:ext cx="216000" cy="0"/>
                            </a:xfrm>
                            <a:prstGeom prst="line">
                              <a:avLst/>
                            </a:prstGeom>
                            <a:solidFill>
                              <a:schemeClr val="accent1">
                                <a:lumMod val="40000"/>
                                <a:lumOff val="60000"/>
                              </a:schemeClr>
                            </a:solidFill>
                            <a:ln w="9525">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g:wgp>
                      <wps:wsp>
                        <wps:cNvPr id="3" name="Rectangle 3"/>
                        <wps:cNvSpPr/>
                        <wps:spPr>
                          <a:xfrm>
                            <a:off x="863760" y="68957"/>
                            <a:ext cx="1440000" cy="252000"/>
                          </a:xfrm>
                          <a:prstGeom prst="rect">
                            <a:avLst/>
                          </a:prstGeom>
                          <a:solidFill>
                            <a:schemeClr val="accent2">
                              <a:lumMod val="20000"/>
                              <a:lumOff val="80000"/>
                            </a:schemeClr>
                          </a:solidFill>
                          <a:ln>
                            <a:solidFill>
                              <a:schemeClr val="accent2">
                                <a:lumMod val="20000"/>
                                <a:lumOff val="80000"/>
                              </a:schemeClr>
                            </a:solidFill>
                          </a:ln>
                        </wps:spPr>
                        <wps:style>
                          <a:lnRef idx="2">
                            <a:schemeClr val="accent1"/>
                          </a:lnRef>
                          <a:fillRef idx="1">
                            <a:schemeClr val="lt1"/>
                          </a:fillRef>
                          <a:effectRef idx="0">
                            <a:schemeClr val="accent1"/>
                          </a:effectRef>
                          <a:fontRef idx="minor">
                            <a:schemeClr val="dk1"/>
                          </a:fontRef>
                        </wps:style>
                        <wps:txbx>
                          <w:txbxContent>
                            <w:p w14:paraId="56B8498B" w14:textId="443DFF93" w:rsidR="00B70039" w:rsidRDefault="00B70039" w:rsidP="009D7704">
                              <w:pPr>
                                <w:spacing w:line="220" w:lineRule="exact"/>
                                <w:jc w:val="center"/>
                              </w:pPr>
                              <w:r>
                                <w:rPr>
                                  <w:rFonts w:hint="eastAsia"/>
                                </w:rPr>
                                <w:t>研究设计</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42" name="Straight Connector 42"/>
                        <wps:cNvCnPr/>
                        <wps:spPr>
                          <a:xfrm>
                            <a:off x="2737545" y="208260"/>
                            <a:ext cx="0" cy="1386000"/>
                          </a:xfrm>
                          <a:prstGeom prst="line">
                            <a:avLst/>
                          </a:prstGeom>
                          <a:ln w="9525">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flipH="1">
                            <a:off x="2308185" y="205740"/>
                            <a:ext cx="432000" cy="0"/>
                          </a:xfrm>
                          <a:prstGeom prst="straightConnector1">
                            <a:avLst/>
                          </a:prstGeom>
                          <a:ln w="9525">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a:off x="863778" y="542999"/>
                            <a:ext cx="1440000" cy="360000"/>
                          </a:xfrm>
                          <a:prstGeom prst="rect">
                            <a:avLst/>
                          </a:prstGeom>
                          <a:solidFill>
                            <a:schemeClr val="accent2">
                              <a:lumMod val="20000"/>
                              <a:lumOff val="80000"/>
                            </a:schemeClr>
                          </a:solidFill>
                          <a:ln>
                            <a:solidFill>
                              <a:schemeClr val="accent2">
                                <a:lumMod val="20000"/>
                                <a:lumOff val="80000"/>
                              </a:schemeClr>
                            </a:solidFill>
                          </a:ln>
                        </wps:spPr>
                        <wps:style>
                          <a:lnRef idx="2">
                            <a:schemeClr val="accent1"/>
                          </a:lnRef>
                          <a:fillRef idx="1">
                            <a:schemeClr val="lt1"/>
                          </a:fillRef>
                          <a:effectRef idx="0">
                            <a:schemeClr val="accent1"/>
                          </a:effectRef>
                          <a:fontRef idx="minor">
                            <a:schemeClr val="dk1"/>
                          </a:fontRef>
                        </wps:style>
                        <wps:txbx>
                          <w:txbxContent>
                            <w:p w14:paraId="11A09D57" w14:textId="007E64D4" w:rsidR="00B70039" w:rsidRDefault="00B70039" w:rsidP="009D7704">
                              <w:pPr>
                                <w:spacing w:line="220" w:lineRule="exact"/>
                                <w:jc w:val="center"/>
                              </w:pPr>
                              <w:r>
                                <w:rPr>
                                  <w:rFonts w:hint="eastAsia"/>
                                </w:rPr>
                                <w:t>样本及元数据收集</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46" name="Rectangle 46"/>
                        <wps:cNvSpPr/>
                        <wps:spPr>
                          <a:xfrm>
                            <a:off x="863778" y="1125361"/>
                            <a:ext cx="1440000" cy="360000"/>
                          </a:xfrm>
                          <a:prstGeom prst="rect">
                            <a:avLst/>
                          </a:prstGeom>
                          <a:solidFill>
                            <a:schemeClr val="accent2">
                              <a:lumMod val="20000"/>
                              <a:lumOff val="80000"/>
                            </a:schemeClr>
                          </a:solidFill>
                          <a:ln>
                            <a:solidFill>
                              <a:schemeClr val="accent2">
                                <a:lumMod val="20000"/>
                                <a:lumOff val="80000"/>
                              </a:schemeClr>
                            </a:solidFill>
                          </a:ln>
                        </wps:spPr>
                        <wps:style>
                          <a:lnRef idx="2">
                            <a:schemeClr val="accent1"/>
                          </a:lnRef>
                          <a:fillRef idx="1">
                            <a:schemeClr val="lt1"/>
                          </a:fillRef>
                          <a:effectRef idx="0">
                            <a:schemeClr val="accent1"/>
                          </a:effectRef>
                          <a:fontRef idx="minor">
                            <a:schemeClr val="dk1"/>
                          </a:fontRef>
                        </wps:style>
                        <wps:txbx>
                          <w:txbxContent>
                            <w:p w14:paraId="5478D9EB" w14:textId="64AF05DD" w:rsidR="00B70039" w:rsidRDefault="00B70039" w:rsidP="009D7704">
                              <w:pPr>
                                <w:spacing w:line="220" w:lineRule="exact"/>
                                <w:jc w:val="center"/>
                              </w:pPr>
                              <w:r>
                                <w:t>DNA</w:t>
                              </w:r>
                              <w:r>
                                <w:rPr>
                                  <w:rFonts w:hint="eastAsia"/>
                                </w:rPr>
                                <w:t>测序或多组学测定</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s:wsp>
                        <wps:cNvPr id="47" name="Rectangle 47"/>
                        <wps:cNvSpPr/>
                        <wps:spPr>
                          <a:xfrm>
                            <a:off x="863699" y="1707833"/>
                            <a:ext cx="1440000" cy="360000"/>
                          </a:xfrm>
                          <a:prstGeom prst="rect">
                            <a:avLst/>
                          </a:prstGeom>
                          <a:solidFill>
                            <a:schemeClr val="accent2">
                              <a:lumMod val="20000"/>
                              <a:lumOff val="80000"/>
                            </a:schemeClr>
                          </a:solidFill>
                          <a:ln>
                            <a:solidFill>
                              <a:schemeClr val="accent2">
                                <a:lumMod val="20000"/>
                                <a:lumOff val="80000"/>
                              </a:schemeClr>
                            </a:solidFill>
                          </a:ln>
                        </wps:spPr>
                        <wps:style>
                          <a:lnRef idx="2">
                            <a:schemeClr val="accent1"/>
                          </a:lnRef>
                          <a:fillRef idx="1">
                            <a:schemeClr val="lt1"/>
                          </a:fillRef>
                          <a:effectRef idx="0">
                            <a:schemeClr val="accent1"/>
                          </a:effectRef>
                          <a:fontRef idx="minor">
                            <a:schemeClr val="dk1"/>
                          </a:fontRef>
                        </wps:style>
                        <wps:txbx>
                          <w:txbxContent>
                            <w:p w14:paraId="133C13DB" w14:textId="0805DAEB" w:rsidR="00B70039" w:rsidRDefault="00B70039" w:rsidP="009D7704">
                              <w:pPr>
                                <w:spacing w:line="220" w:lineRule="exact"/>
                                <w:jc w:val="center"/>
                              </w:pPr>
                              <w:r>
                                <w:rPr>
                                  <w:rFonts w:hint="eastAsia"/>
                                </w:rPr>
                                <w:t>数据分析</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48" name="Rectangle 48"/>
                        <wps:cNvSpPr/>
                        <wps:spPr>
                          <a:xfrm>
                            <a:off x="863741" y="2290461"/>
                            <a:ext cx="1440000" cy="360000"/>
                          </a:xfrm>
                          <a:prstGeom prst="rect">
                            <a:avLst/>
                          </a:prstGeom>
                          <a:solidFill>
                            <a:schemeClr val="accent2">
                              <a:lumMod val="20000"/>
                              <a:lumOff val="80000"/>
                            </a:schemeClr>
                          </a:solidFill>
                          <a:ln>
                            <a:solidFill>
                              <a:schemeClr val="accent2">
                                <a:lumMod val="20000"/>
                                <a:lumOff val="80000"/>
                              </a:schemeClr>
                            </a:solidFill>
                          </a:ln>
                        </wps:spPr>
                        <wps:style>
                          <a:lnRef idx="2">
                            <a:schemeClr val="accent1"/>
                          </a:lnRef>
                          <a:fillRef idx="1">
                            <a:schemeClr val="lt1"/>
                          </a:fillRef>
                          <a:effectRef idx="0">
                            <a:schemeClr val="accent1"/>
                          </a:effectRef>
                          <a:fontRef idx="minor">
                            <a:schemeClr val="dk1"/>
                          </a:fontRef>
                        </wps:style>
                        <wps:txbx>
                          <w:txbxContent>
                            <w:p w14:paraId="60B7C236" w14:textId="04343C18" w:rsidR="00B70039" w:rsidRDefault="00B70039" w:rsidP="009D7704">
                              <w:pPr>
                                <w:spacing w:line="220" w:lineRule="exact"/>
                                <w:jc w:val="center"/>
                              </w:pPr>
                              <w:r>
                                <w:rPr>
                                  <w:rFonts w:hint="eastAsia"/>
                                </w:rPr>
                                <w:t>初步结果</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49" name="Straight Arrow Connector 49"/>
                        <wps:cNvCnPr/>
                        <wps:spPr>
                          <a:xfrm>
                            <a:off x="1583759" y="1485265"/>
                            <a:ext cx="0" cy="216000"/>
                          </a:xfrm>
                          <a:prstGeom prst="straightConnector1">
                            <a:avLst/>
                          </a:prstGeom>
                          <a:ln w="9525">
                            <a:solidFill>
                              <a:schemeClr val="accent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 name="Straight Arrow Connector 50"/>
                        <wps:cNvCnPr/>
                        <wps:spPr>
                          <a:xfrm>
                            <a:off x="1583759" y="2076350"/>
                            <a:ext cx="0" cy="216000"/>
                          </a:xfrm>
                          <a:prstGeom prst="straightConnector1">
                            <a:avLst/>
                          </a:prstGeom>
                          <a:ln w="9525">
                            <a:solidFill>
                              <a:schemeClr val="accent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wps:spPr>
                          <a:xfrm>
                            <a:off x="2109540" y="2659280"/>
                            <a:ext cx="0" cy="216000"/>
                          </a:xfrm>
                          <a:prstGeom prst="straightConnector1">
                            <a:avLst/>
                          </a:prstGeom>
                          <a:ln w="9525">
                            <a:solidFill>
                              <a:schemeClr val="accent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2" name="Straight Arrow Connector 52"/>
                        <wps:cNvCnPr/>
                        <wps:spPr>
                          <a:xfrm>
                            <a:off x="1069465" y="2651760"/>
                            <a:ext cx="0" cy="792000"/>
                          </a:xfrm>
                          <a:prstGeom prst="straightConnector1">
                            <a:avLst/>
                          </a:prstGeom>
                          <a:ln w="9525">
                            <a:solidFill>
                              <a:schemeClr val="accent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 name="Rectangle 53"/>
                        <wps:cNvSpPr/>
                        <wps:spPr>
                          <a:xfrm>
                            <a:off x="864009" y="3444240"/>
                            <a:ext cx="1440000" cy="360000"/>
                          </a:xfrm>
                          <a:prstGeom prst="rect">
                            <a:avLst/>
                          </a:prstGeom>
                          <a:solidFill>
                            <a:schemeClr val="accent2">
                              <a:lumMod val="20000"/>
                              <a:lumOff val="80000"/>
                            </a:schemeClr>
                          </a:solidFill>
                          <a:ln>
                            <a:solidFill>
                              <a:schemeClr val="accent2">
                                <a:lumMod val="20000"/>
                                <a:lumOff val="80000"/>
                              </a:schemeClr>
                            </a:solidFill>
                          </a:ln>
                        </wps:spPr>
                        <wps:style>
                          <a:lnRef idx="2">
                            <a:schemeClr val="accent1"/>
                          </a:lnRef>
                          <a:fillRef idx="1">
                            <a:schemeClr val="lt1"/>
                          </a:fillRef>
                          <a:effectRef idx="0">
                            <a:schemeClr val="accent1"/>
                          </a:effectRef>
                          <a:fontRef idx="minor">
                            <a:schemeClr val="dk1"/>
                          </a:fontRef>
                        </wps:style>
                        <wps:txbx>
                          <w:txbxContent>
                            <w:p w14:paraId="68C4705D" w14:textId="1998502D" w:rsidR="00B70039" w:rsidRDefault="00B70039" w:rsidP="009D7704">
                              <w:pPr>
                                <w:spacing w:line="220" w:lineRule="exact"/>
                                <w:jc w:val="center"/>
                              </w:pPr>
                              <w:r>
                                <w:rPr>
                                  <w:rFonts w:hint="eastAsia"/>
                                </w:rPr>
                                <w:t>在其他人群中验证</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s:wsp>
                        <wps:cNvPr id="54" name="Rectangle 54"/>
                        <wps:cNvSpPr/>
                        <wps:spPr>
                          <a:xfrm>
                            <a:off x="1272480" y="2877230"/>
                            <a:ext cx="1044000" cy="360000"/>
                          </a:xfrm>
                          <a:prstGeom prst="rect">
                            <a:avLst/>
                          </a:prstGeom>
                          <a:solidFill>
                            <a:schemeClr val="accent2">
                              <a:lumMod val="20000"/>
                              <a:lumOff val="80000"/>
                            </a:schemeClr>
                          </a:solidFill>
                          <a:ln>
                            <a:solidFill>
                              <a:schemeClr val="accent2">
                                <a:lumMod val="20000"/>
                                <a:lumOff val="80000"/>
                              </a:schemeClr>
                            </a:solidFill>
                          </a:ln>
                        </wps:spPr>
                        <wps:style>
                          <a:lnRef idx="2">
                            <a:schemeClr val="accent1"/>
                          </a:lnRef>
                          <a:fillRef idx="1">
                            <a:schemeClr val="lt1"/>
                          </a:fillRef>
                          <a:effectRef idx="0">
                            <a:schemeClr val="accent1"/>
                          </a:effectRef>
                          <a:fontRef idx="minor">
                            <a:schemeClr val="dk1"/>
                          </a:fontRef>
                        </wps:style>
                        <wps:txbx>
                          <w:txbxContent>
                            <w:p w14:paraId="4881CB33" w14:textId="582387C4" w:rsidR="00B70039" w:rsidRDefault="00B70039" w:rsidP="009D7704">
                              <w:pPr>
                                <w:spacing w:line="220" w:lineRule="exact"/>
                                <w:jc w:val="center"/>
                              </w:pPr>
                              <w:r>
                                <w:rPr>
                                  <w:rFonts w:hint="eastAsia"/>
                                </w:rPr>
                                <w:t>动物模型验证</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c:wpc>
                  </a:graphicData>
                </a:graphic>
              </wp:inline>
            </w:drawing>
          </mc:Choice>
          <mc:Fallback>
            <w:pict>
              <v:group w14:anchorId="3F5A78F2" id="Canvas 2" o:spid="_x0000_s1026" editas="canvas" style="width:415.3pt;height:311.95pt;mso-position-horizontal-relative:char;mso-position-vertical-relative:line" coordsize="52743,39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39611;visibility:visible;mso-wrap-style:square" filled="t">
                  <v:fill o:detectmouseclick="t"/>
                  <v:path o:connecttype="none"/>
                </v:shape>
                <v:shapetype id="_x0000_t32" coordsize="21600,21600" o:spt="32" o:oned="t" path="m,l21600,21600e" filled="f">
                  <v:path arrowok="t" fillok="f" o:connecttype="none"/>
                  <o:lock v:ext="edit" shapetype="t"/>
                </v:shapetype>
                <v:shape id="Straight Arrow Connector 4" o:spid="_x0000_s1028" type="#_x0000_t32" style="position:absolute;left:15839;top:8970;width:0;height:23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" strokecolor="#c45911 [2405]">
                  <v:stroke endarrow="block" joinstyle="miter"/>
                </v:shape>
                <v:shape id="Straight Arrow Connector 12" o:spid="_x0000_s1029" type="#_x0000_t32" style="position:absolute;left:15839;top:3150;width:0;height:23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" strokecolor="#c45911 [2405]">
                  <v:stroke endarrow="block" joinstyle="miter"/>
                </v:shape>
                <v:group id="组合 21" o:spid="_x0000_s1030" style="position:absolute;left:27335;top:750;width:19123;height:29039" coordorigin="31965,777" coordsize="19122,29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line id="Straight Connector 10" o:spid="_x0000_s1031" style="position:absolute;flip:y;visibility:visible;mso-wrap-style:square" from="34109,2057" to="34109,285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" strokecolor="#2e74b5 [2404]">
                    <v:stroke joinstyle="miter"/>
                  </v:line>
                  <v:line id="Straight Connector 9" o:spid="_x0000_s1032" style="position:absolute;flip:x y;visibility:visible;mso-wrap-style:square" from="34109,2041" to="36269,2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" filled="t" fillcolor="#bdd6ee [1300]" strokecolor="#2e74b5 [2404]">
                    <v:stroke joinstyle="miter"/>
                  </v:line>
                  <v:rect id="Rectangle 17" o:spid="_x0000_s1033" style="position:absolute;left:36320;top:777;width:14760;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" fillcolor="#bdd6ee [1300]" strokecolor="#bdd6ee [1300]" strokeweight="1pt">
                    <v:textbox inset=",0,,0">
                      <w:txbxContent>
                        <w:p w14:paraId="2A783BB5" w14:textId="1BC5AA0B" w:rsidR="00B70039" w:rsidRDefault="00B70039" w:rsidP="009D7704">
                          <w:pPr>
                            <w:spacing w:line="200" w:lineRule="exact"/>
                            <w:jc w:val="center"/>
                            <w:rPr>
                              <w:kern w:val="0"/>
                              <w:sz w:val="24"/>
                              <w:szCs w:val="24"/>
                            </w:rPr>
                          </w:pPr>
                          <w:r>
                            <w:rPr>
                              <w:rFonts w:cs="Times New Roman" w:hint="eastAsia"/>
                            </w:rPr>
                            <w:t>研究类型</w:t>
                          </w:r>
                        </w:p>
                      </w:txbxContent>
                    </v:textbox>
                  </v:rect>
                  <v:rect id="Rectangle 18" o:spid="_x0000_s1034" style="position:absolute;left:36320;top:22737;width:1476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" fillcolor="#bdd6ee [1300]" strokecolor="#bdd6ee [1300]" strokeweight="1pt">
                    <v:textbox inset=",0,,0">
                      <w:txbxContent>
                        <w:p w14:paraId="05B761DF" w14:textId="2C831B53" w:rsidR="00B70039" w:rsidRDefault="00B70039" w:rsidP="009D7704">
                          <w:pPr>
                            <w:spacing w:line="220" w:lineRule="exact"/>
                            <w:jc w:val="center"/>
                            <w:rPr>
                              <w:kern w:val="0"/>
                              <w:sz w:val="24"/>
                              <w:szCs w:val="24"/>
                            </w:rPr>
                          </w:pPr>
                          <w:r>
                            <w:rPr>
                              <w:rFonts w:cs="Times New Roman" w:hint="eastAsia"/>
                            </w:rPr>
                            <w:t>阴性和／或阳性对照</w:t>
                          </w:r>
                        </w:p>
                      </w:txbxContent>
                    </v:textbox>
                  </v:rect>
                  <v:rect id="Rectangle 8" o:spid="_x0000_s1035" style="position:absolute;left:36320;top:4259;width:14760;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" fillcolor="#bdd6ee [1300]" strokecolor="#bdd6ee [1300]" strokeweight="1pt">
                    <v:textbox inset=",0,,0">
                      <w:txbxContent>
                        <w:p w14:paraId="141D22DE" w14:textId="1D2100AD" w:rsidR="00B70039" w:rsidRDefault="00B70039" w:rsidP="009D7704">
                          <w:pPr>
                            <w:spacing w:line="200" w:lineRule="exact"/>
                            <w:jc w:val="center"/>
                            <w:rPr>
                              <w:kern w:val="0"/>
                              <w:sz w:val="24"/>
                              <w:szCs w:val="24"/>
                            </w:rPr>
                          </w:pPr>
                          <w:r>
                            <w:rPr>
                              <w:rFonts w:cs="Times New Roman" w:hint="eastAsia"/>
                            </w:rPr>
                            <w:t>预实验</w:t>
                          </w:r>
                        </w:p>
                      </w:txbxContent>
                    </v:textbox>
                  </v:rect>
                  <v:line id="Straight Connector 27" o:spid="_x0000_s1036" style="position:absolute;flip:x y;visibility:visible;mso-wrap-style:square" from="34109,5519" to="36269,5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" filled="t" fillcolor="#bdd6ee [1300]" strokecolor="#2e74b5 [2404]">
                    <v:stroke joinstyle="miter"/>
                  </v:line>
                  <v:rect id="Rectangle 13" o:spid="_x0000_s1037" style="position:absolute;left:36321;top:7739;width:14760;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" fillcolor="#bdd6ee [1300]" strokecolor="#bdd6ee [1300]" strokeweight="1pt">
                    <v:textbox inset=",0,,0">
                      <w:txbxContent>
                        <w:p w14:paraId="78CAC494" w14:textId="715A48D5" w:rsidR="00B70039" w:rsidRDefault="00B70039" w:rsidP="009D7704">
                          <w:pPr>
                            <w:spacing w:line="200" w:lineRule="exact"/>
                            <w:jc w:val="center"/>
                            <w:rPr>
                              <w:kern w:val="0"/>
                              <w:sz w:val="24"/>
                              <w:szCs w:val="24"/>
                            </w:rPr>
                          </w:pPr>
                          <w:r>
                            <w:rPr>
                              <w:rFonts w:cs="Times New Roman" w:hint="eastAsia"/>
                            </w:rPr>
                            <w:t>样本量计算</w:t>
                          </w:r>
                        </w:p>
                      </w:txbxContent>
                    </v:textbox>
                  </v:rect>
                  <v:line id="Straight Connector 28" o:spid="_x0000_s1038" style="position:absolute;flip:x y;visibility:visible;mso-wrap-style:square" from="34109,8999" to="36269,8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" filled="t" fillcolor="#bdd6ee [1300]" strokecolor="#2e74b5 [2404]">
                    <v:stroke joinstyle="miter"/>
                  </v:line>
                  <v:rect id="Rectangle 14" o:spid="_x0000_s1039" style="position:absolute;left:36325;top:11218;width:14760;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" fillcolor="#bdd6ee [1300]" strokecolor="#bdd6ee [1300]" strokeweight="1pt">
                    <v:textbox inset=",0,,0">
                      <w:txbxContent>
                        <w:p w14:paraId="74056AA1" w14:textId="62BBC7C0" w:rsidR="00B70039" w:rsidRDefault="00B70039" w:rsidP="009D7704">
                          <w:pPr>
                            <w:spacing w:line="200" w:lineRule="exact"/>
                            <w:jc w:val="center"/>
                            <w:rPr>
                              <w:kern w:val="0"/>
                              <w:sz w:val="24"/>
                              <w:szCs w:val="24"/>
                            </w:rPr>
                          </w:pPr>
                          <w:r>
                            <w:rPr>
                              <w:rFonts w:cs="Times New Roman" w:hint="eastAsia"/>
                            </w:rPr>
                            <w:t>选择样本类型</w:t>
                          </w:r>
                        </w:p>
                      </w:txbxContent>
                    </v:textbox>
                  </v:rect>
                  <v:line id="Straight Connector 29" o:spid="_x0000_s1040" style="position:absolute;flip:x y;visibility:visible;mso-wrap-style:square" from="34109,12480" to="36269,12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" filled="t" fillcolor="#bdd6ee [1300]" strokecolor="#2e74b5 [2404]">
                    <v:stroke joinstyle="miter"/>
                  </v:line>
                  <v:rect id="Rectangle 16" o:spid="_x0000_s1041" style="position:absolute;left:36325;top:14698;width:14760;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" fillcolor="#bdd6ee [1300]" strokecolor="#bdd6ee [1300]" strokeweight="1pt">
                    <v:textbox inset=",0,,0">
                      <w:txbxContent>
                        <w:p w14:paraId="284ACD99" w14:textId="62FA75FF" w:rsidR="00B70039" w:rsidRDefault="00B70039" w:rsidP="009D7704">
                          <w:pPr>
                            <w:spacing w:line="200" w:lineRule="exact"/>
                            <w:jc w:val="center"/>
                            <w:rPr>
                              <w:kern w:val="0"/>
                              <w:sz w:val="24"/>
                              <w:szCs w:val="24"/>
                            </w:rPr>
                          </w:pPr>
                          <w:r>
                            <w:rPr>
                              <w:rFonts w:cs="Times New Roman" w:hint="eastAsia"/>
                            </w:rPr>
                            <w:t>混淆因素</w:t>
                          </w:r>
                        </w:p>
                      </w:txbxContent>
                    </v:textbox>
                  </v:rect>
                  <v:line id="Straight Connector 30" o:spid="_x0000_s1042" style="position:absolute;flip:x y;visibility:visible;mso-wrap-style:square" from="31965,15959" to="36285,15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" filled="t" fillcolor="#bdd6ee [1300]" strokecolor="#2e74b5 [2404]">
                    <v:stroke joinstyle="miter"/>
                  </v:line>
                  <v:rect id="Rectangle 15" o:spid="_x0000_s1043" style="position:absolute;left:36321;top:18178;width:1476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" fillcolor="#bdd6ee [1300]" strokecolor="#bdd6ee [1300]" strokeweight="1pt">
                    <v:textbox inset=",0,,0">
                      <w:txbxContent>
                        <w:p w14:paraId="13617BF0" w14:textId="023D219A" w:rsidR="00B70039" w:rsidRDefault="00B70039" w:rsidP="009D7704">
                          <w:pPr>
                            <w:spacing w:line="200" w:lineRule="exact"/>
                            <w:jc w:val="center"/>
                            <w:rPr>
                              <w:kern w:val="0"/>
                              <w:sz w:val="24"/>
                              <w:szCs w:val="24"/>
                            </w:rPr>
                          </w:pPr>
                          <w:r>
                            <w:rPr>
                              <w:rFonts w:cs="Times New Roman" w:hint="eastAsia"/>
                            </w:rPr>
                            <w:t>纳入和排除标准</w:t>
                          </w:r>
                        </w:p>
                      </w:txbxContent>
                    </v:textbox>
                  </v:rect>
                  <v:line id="Straight Connector 31" o:spid="_x0000_s1044" style="position:absolute;flip:x y;visibility:visible;mso-wrap-style:square" from="34109,19979" to="36269,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" filled="t" fillcolor="#bdd6ee [1300]" strokecolor="#2e74b5 [2404]">
                    <v:stroke joinstyle="miter"/>
                  </v:line>
                  <v:line id="Straight Connector 32" o:spid="_x0000_s1045" style="position:absolute;flip:x y;visibility:visible;mso-wrap-style:square" from="34117,24539" to="36277,245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" strokecolor="#2e74b5 [2404]">
                    <v:stroke joinstyle="miter"/>
                  </v:line>
                  <v:rect id="Rectangle 19" o:spid="_x0000_s1046" style="position:absolute;left:36328;top:27297;width:14760;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" fillcolor="#bdd6ee [1300]" strokecolor="#bdd6ee [1300]" strokeweight="1pt">
                    <v:textbox inset=",0,,0">
                      <w:txbxContent>
                        <w:p w14:paraId="2BEF6355" w14:textId="5DAB8EA5" w:rsidR="00B70039" w:rsidRDefault="00B70039" w:rsidP="009D7704">
                          <w:pPr>
                            <w:spacing w:line="200" w:lineRule="exact"/>
                            <w:jc w:val="center"/>
                            <w:rPr>
                              <w:kern w:val="0"/>
                              <w:sz w:val="24"/>
                              <w:szCs w:val="24"/>
                            </w:rPr>
                          </w:pPr>
                          <w:r>
                            <w:rPr>
                              <w:rFonts w:cs="Times New Roman" w:hint="eastAsia"/>
                            </w:rPr>
                            <w:t>测序方法选择</w:t>
                          </w:r>
                        </w:p>
                      </w:txbxContent>
                    </v:textbox>
                  </v:rect>
                  <v:line id="Straight Connector 33" o:spid="_x0000_s1047" style="position:absolute;flip:x y;visibility:visible;mso-wrap-style:square" from="34117,28554" to="36277,28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" filled="t" fillcolor="#bdd6ee [1300]" strokecolor="#2e74b5 [2404]">
                    <v:stroke joinstyle="miter"/>
                  </v:line>
                </v:group>
                <v:rect id="Rectangle 3" o:spid="_x0000_s1048" style="position:absolute;left:8637;top:689;width:14400;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" fillcolor="#fbe4d5 [661]" strokecolor="#fbe4d5 [661]" strokeweight="1pt">
                  <v:textbox inset=",0,,0">
                    <w:txbxContent>
                      <w:p w14:paraId="56B8498B" w14:textId="443DFF93" w:rsidR="00B70039" w:rsidRDefault="00B70039" w:rsidP="009D7704">
                        <w:pPr>
                          <w:spacing w:line="220" w:lineRule="exact"/>
                          <w:jc w:val="center"/>
                        </w:pPr>
                        <w:r>
                          <w:rPr>
                            <w:rFonts w:hint="eastAsia"/>
                          </w:rPr>
                          <w:t>研究设计</w:t>
                        </w:r>
                      </w:p>
                    </w:txbxContent>
                  </v:textbox>
                </v:rect>
                <v:line id="Straight Connector 42" o:spid="_x0000_s1049" style="position:absolute;visibility:visible;mso-wrap-style:square" from="27375,2082" to="27375,15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" strokecolor="#2e74b5 [2404]">
                  <v:stroke joinstyle="miter"/>
                </v:line>
                <v:shape id="Straight Arrow Connector 43" o:spid="_x0000_s1050" type="#_x0000_t32" style="position:absolute;left:23081;top:2057;width:432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" strokecolor="#2e74b5 [2404]">
                  <v:stroke endarrow="block" joinstyle="miter"/>
                </v:shape>
                <v:rect id="Rectangle 45" o:spid="_x0000_s1051" style="position:absolute;left:8637;top:5429;width:144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" fillcolor="#fbe4d5 [661]" strokecolor="#fbe4d5 [661]" strokeweight="1pt">
                  <v:textbox inset=",0,,0">
                    <w:txbxContent>
                      <w:p w14:paraId="11A09D57" w14:textId="007E64D4" w:rsidR="00B70039" w:rsidRDefault="00B70039" w:rsidP="009D7704">
                        <w:pPr>
                          <w:spacing w:line="220" w:lineRule="exact"/>
                          <w:jc w:val="center"/>
                        </w:pPr>
                        <w:r>
                          <w:rPr>
                            <w:rFonts w:hint="eastAsia"/>
                          </w:rPr>
                          <w:t>样本及元数据收集</w:t>
                        </w:r>
                      </w:p>
                    </w:txbxContent>
                  </v:textbox>
                </v:rect>
                <v:rect id="Rectangle 46" o:spid="_x0000_s1052" style="position:absolute;left:8637;top:11253;width:144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" fillcolor="#fbe4d5 [661]" strokecolor="#fbe4d5 [661]" strokeweight="1pt">
                  <v:textbox inset="1mm,0,1mm,0">
                    <w:txbxContent>
                      <w:p w14:paraId="5478D9EB" w14:textId="64AF05DD" w:rsidR="00B70039" w:rsidRDefault="00B70039" w:rsidP="009D7704">
                        <w:pPr>
                          <w:spacing w:line="220" w:lineRule="exact"/>
                          <w:jc w:val="center"/>
                        </w:pPr>
                        <w:r>
                          <w:t>DNA</w:t>
                        </w:r>
                        <w:r>
                          <w:rPr>
                            <w:rFonts w:hint="eastAsia"/>
                          </w:rPr>
                          <w:t>测序或多组学测定</w:t>
                        </w:r>
                      </w:p>
                    </w:txbxContent>
                  </v:textbox>
                </v:rect>
                <v:rect id="Rectangle 47" o:spid="_x0000_s1053" style="position:absolute;left:8636;top:17078;width:144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" fillcolor="#fbe4d5 [661]" strokecolor="#fbe4d5 [661]" strokeweight="1pt">
                  <v:textbox inset=",0,,0">
                    <w:txbxContent>
                      <w:p w14:paraId="133C13DB" w14:textId="0805DAEB" w:rsidR="00B70039" w:rsidRDefault="00B70039" w:rsidP="009D7704">
                        <w:pPr>
                          <w:spacing w:line="220" w:lineRule="exact"/>
                          <w:jc w:val="center"/>
                        </w:pPr>
                        <w:r>
                          <w:rPr>
                            <w:rFonts w:hint="eastAsia"/>
                          </w:rPr>
                          <w:t>数据分析</w:t>
                        </w:r>
                      </w:p>
                    </w:txbxContent>
                  </v:textbox>
                </v:rect>
                <v:rect id="Rectangle 48" o:spid="_x0000_s1054" style="position:absolute;left:8637;top:22904;width:144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" fillcolor="#fbe4d5 [661]" strokecolor="#fbe4d5 [661]" strokeweight="1pt">
                  <v:textbox inset=",0,,0">
                    <w:txbxContent>
                      <w:p w14:paraId="60B7C236" w14:textId="04343C18" w:rsidR="00B70039" w:rsidRDefault="00B70039" w:rsidP="009D7704">
                        <w:pPr>
                          <w:spacing w:line="220" w:lineRule="exact"/>
                          <w:jc w:val="center"/>
                        </w:pPr>
                        <w:r>
                          <w:rPr>
                            <w:rFonts w:hint="eastAsia"/>
                          </w:rPr>
                          <w:t>初步结果</w:t>
                        </w:r>
                      </w:p>
                    </w:txbxContent>
                  </v:textbox>
                </v:rect>
                <v:shape id="Straight Arrow Connector 49" o:spid="_x0000_s1055" type="#_x0000_t32" style="position:absolute;left:15837;top:14852;width:0;height:2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" strokecolor="#c45911 [2405]">
                  <v:stroke endarrow="block" joinstyle="miter"/>
                </v:shape>
                <v:shape id="Straight Arrow Connector 50" o:spid="_x0000_s1056" type="#_x0000_t32" style="position:absolute;left:15837;top:20763;width:0;height:2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" strokecolor="#c45911 [2405]">
                  <v:stroke endarrow="block" joinstyle="miter"/>
                </v:shape>
                <v:shape id="Straight Arrow Connector 51" o:spid="_x0000_s1057" type="#_x0000_t32" style="position:absolute;left:21095;top:26592;width:0;height:2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" strokecolor="#c45911 [2405]">
                  <v:stroke endarrow="block" joinstyle="miter"/>
                </v:shape>
                <v:shape id="Straight Arrow Connector 52" o:spid="_x0000_s1058" type="#_x0000_t32" style="position:absolute;left:10694;top:26517;width:0;height:79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" strokecolor="#c45911 [2405]">
                  <v:stroke endarrow="block" joinstyle="miter"/>
                </v:shape>
                <v:rect id="Rectangle 53" o:spid="_x0000_s1059" style="position:absolute;left:8640;top:34442;width:144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" fillcolor="#fbe4d5 [661]" strokecolor="#fbe4d5 [661]" strokeweight="1pt">
                  <v:textbox inset="1mm,0,1mm,0">
                    <w:txbxContent>
                      <w:p w14:paraId="68C4705D" w14:textId="1998502D" w:rsidR="00B70039" w:rsidRDefault="00B70039" w:rsidP="009D7704">
                        <w:pPr>
                          <w:spacing w:line="220" w:lineRule="exact"/>
                          <w:jc w:val="center"/>
                        </w:pPr>
                        <w:r>
                          <w:rPr>
                            <w:rFonts w:hint="eastAsia"/>
                          </w:rPr>
                          <w:t>在其他人群中验证</w:t>
                        </w:r>
                      </w:p>
                    </w:txbxContent>
                  </v:textbox>
                </v:rect>
                <v:rect id="Rectangle 54" o:spid="_x0000_s1060" style="position:absolute;left:12724;top:28772;width:1044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" fillcolor="#fbe4d5 [661]" strokecolor="#fbe4d5 [661]" strokeweight="1pt">
                  <v:textbox inset=",0,,0">
                    <w:txbxContent>
                      <w:p w14:paraId="4881CB33" w14:textId="582387C4" w:rsidR="00B70039" w:rsidRDefault="00B70039" w:rsidP="009D7704">
                        <w:pPr>
                          <w:spacing w:line="220" w:lineRule="exact"/>
                          <w:jc w:val="center"/>
                        </w:pPr>
                        <w:r>
                          <w:rPr>
                            <w:rFonts w:hint="eastAsia"/>
                          </w:rPr>
                          <w:t>动物模型验证</w:t>
                        </w:r>
                      </w:p>
                    </w:txbxContent>
                  </v:textbox>
                </v:rect>
                <w10:anchorlock/>
              </v:group>
            </w:pict>
          </mc:Fallback>
        </mc:AlternateContent>
      </w:r>
    </w:p>
    <w:p w14:paraId="0FFB928E" w14:textId="16D014BD" w:rsidR="009D7704" w:rsidRDefault="001B585D" w:rsidP="0082242C">
      <w:pPr>
        <w:spacing w:afterLines="50" w:after="156"/>
        <w:rPr>
          <w:rFonts w:ascii="Times New Roman" w:hAnsi="Times New Roman" w:cs="Times New Roman"/>
          <w:color w:val="000000" w:themeColor="text1"/>
          <w:sz w:val="24"/>
          <w:szCs w:val="24"/>
        </w:rPr>
      </w:pPr>
      <w:r w:rsidRPr="001B585D">
        <w:rPr>
          <w:rFonts w:ascii="Times New Roman" w:hAnsi="Times New Roman" w:cs="Times New Roman" w:hint="eastAsia"/>
          <w:b/>
          <w:bCs/>
          <w:color w:val="000000" w:themeColor="text1"/>
          <w:sz w:val="24"/>
          <w:szCs w:val="24"/>
        </w:rPr>
        <w:t>图</w:t>
      </w:r>
      <w:r w:rsidRPr="001B585D">
        <w:rPr>
          <w:rFonts w:ascii="Times New Roman" w:hAnsi="Times New Roman" w:cs="Times New Roman" w:hint="eastAsia"/>
          <w:b/>
          <w:bCs/>
          <w:color w:val="000000" w:themeColor="text1"/>
          <w:sz w:val="24"/>
          <w:szCs w:val="24"/>
        </w:rPr>
        <w:t>2</w:t>
      </w:r>
      <w:r w:rsidRPr="001B585D">
        <w:rPr>
          <w:rFonts w:ascii="Times New Roman" w:hAnsi="Times New Roman" w:cs="Times New Roman" w:hint="eastAsia"/>
          <w:b/>
          <w:bCs/>
          <w:color w:val="000000" w:themeColor="text1"/>
          <w:sz w:val="24"/>
          <w:szCs w:val="24"/>
        </w:rPr>
        <w:t>：人类微生物组研究的典型流程</w:t>
      </w:r>
      <w:r w:rsidRPr="001B585D">
        <w:rPr>
          <w:rFonts w:ascii="Times New Roman" w:hAnsi="Times New Roman" w:cs="Times New Roman" w:hint="eastAsia"/>
          <w:color w:val="000000" w:themeColor="text1"/>
          <w:sz w:val="24"/>
          <w:szCs w:val="24"/>
        </w:rPr>
        <w:t>。</w:t>
      </w:r>
    </w:p>
    <w:p w14:paraId="7053C4E0" w14:textId="2F83B7B0" w:rsidR="00FB286A" w:rsidRPr="00B75C36" w:rsidRDefault="00B75C36" w:rsidP="00D42E37">
      <w:pPr>
        <w:pStyle w:val="2"/>
        <w:spacing w:before="0" w:after="0" w:line="360" w:lineRule="auto"/>
        <w:ind w:firstLineChars="200" w:firstLine="482"/>
        <w:rPr>
          <w:rStyle w:val="fontstyle01"/>
          <w:rFonts w:ascii="Times New Roman" w:hAnsi="Times New Roman" w:cs="Times New Roman"/>
          <w:bCs w:val="0"/>
          <w:iCs/>
          <w:color w:val="000000" w:themeColor="text1"/>
          <w:sz w:val="24"/>
          <w:szCs w:val="24"/>
        </w:rPr>
      </w:pPr>
      <w:bookmarkStart w:id="34" w:name="_Toc27078232"/>
      <w:r w:rsidRPr="00B75C36">
        <w:rPr>
          <w:rStyle w:val="fontstyle01"/>
          <w:rFonts w:ascii="Times New Roman" w:hAnsi="Times New Roman" w:cs="Times New Roman"/>
          <w:bCs w:val="0"/>
          <w:iCs/>
          <w:color w:val="000000" w:themeColor="text1"/>
          <w:sz w:val="24"/>
          <w:szCs w:val="24"/>
        </w:rPr>
        <w:t xml:space="preserve">4.2 </w:t>
      </w:r>
      <w:r w:rsidRPr="00B75C36">
        <w:rPr>
          <w:rStyle w:val="fontstyle01"/>
          <w:rFonts w:ascii="Times New Roman" w:hAnsi="Times New Roman" w:cs="Times New Roman"/>
          <w:bCs w:val="0"/>
          <w:iCs/>
          <w:color w:val="000000" w:themeColor="text1"/>
          <w:sz w:val="24"/>
          <w:szCs w:val="24"/>
        </w:rPr>
        <w:t>保存和储藏</w:t>
      </w:r>
      <w:bookmarkEnd w:id="34"/>
    </w:p>
    <w:p w14:paraId="5A2444CF" w14:textId="1E5C9145" w:rsidR="00B75C36" w:rsidRDefault="00B75C36" w:rsidP="00D42E37">
      <w:pPr>
        <w:ind w:firstLineChars="200" w:firstLine="480"/>
        <w:rPr>
          <w:rFonts w:ascii="Times New Roman" w:hAnsi="Times New Roman" w:cs="Times New Roman"/>
          <w:color w:val="000000" w:themeColor="text1"/>
          <w:sz w:val="24"/>
          <w:szCs w:val="24"/>
        </w:rPr>
      </w:pPr>
      <w:r w:rsidRPr="00B75C36">
        <w:rPr>
          <w:rFonts w:ascii="Times New Roman" w:hAnsi="Times New Roman" w:cs="Times New Roman" w:hint="eastAsia"/>
          <w:color w:val="000000" w:themeColor="text1"/>
          <w:sz w:val="24"/>
          <w:szCs w:val="24"/>
        </w:rPr>
        <w:t>样品保存和</w:t>
      </w:r>
      <w:r>
        <w:rPr>
          <w:rFonts w:ascii="Times New Roman" w:hAnsi="Times New Roman" w:cs="Times New Roman" w:hint="eastAsia"/>
          <w:color w:val="000000" w:themeColor="text1"/>
          <w:sz w:val="24"/>
          <w:szCs w:val="24"/>
        </w:rPr>
        <w:t>储藏</w:t>
      </w:r>
      <w:r w:rsidRPr="00B75C36">
        <w:rPr>
          <w:rFonts w:ascii="Times New Roman" w:hAnsi="Times New Roman" w:cs="Times New Roman" w:hint="eastAsia"/>
          <w:color w:val="000000" w:themeColor="text1"/>
          <w:sz w:val="24"/>
          <w:szCs w:val="24"/>
        </w:rPr>
        <w:t>的方法应适合实验方法和样品类型。最通用的方法是直接冷冻样品，</w:t>
      </w:r>
      <w:r>
        <w:rPr>
          <w:rFonts w:ascii="Times New Roman" w:hAnsi="Times New Roman" w:cs="Times New Roman" w:hint="eastAsia"/>
          <w:color w:val="000000" w:themeColor="text1"/>
          <w:sz w:val="24"/>
          <w:szCs w:val="24"/>
        </w:rPr>
        <w:t>它</w:t>
      </w:r>
      <w:r w:rsidRPr="00B75C36">
        <w:rPr>
          <w:rFonts w:ascii="Times New Roman" w:hAnsi="Times New Roman" w:cs="Times New Roman" w:hint="eastAsia"/>
          <w:color w:val="000000" w:themeColor="text1"/>
          <w:sz w:val="24"/>
          <w:szCs w:val="24"/>
        </w:rPr>
        <w:t>可用于各种测序和实验方法，例如扩增子</w:t>
      </w:r>
      <w:r>
        <w:rPr>
          <w:rFonts w:ascii="Times New Roman" w:hAnsi="Times New Roman" w:cs="Times New Roman" w:hint="eastAsia"/>
          <w:color w:val="000000" w:themeColor="text1"/>
          <w:sz w:val="24"/>
          <w:szCs w:val="24"/>
        </w:rPr>
        <w:t>、</w:t>
      </w:r>
      <w:r w:rsidRPr="00B75C36">
        <w:rPr>
          <w:rFonts w:ascii="Times New Roman" w:hAnsi="Times New Roman" w:cs="Times New Roman" w:hint="eastAsia"/>
          <w:color w:val="000000" w:themeColor="text1"/>
          <w:sz w:val="24"/>
          <w:szCs w:val="24"/>
        </w:rPr>
        <w:t>宏基因组</w:t>
      </w:r>
      <w:r>
        <w:rPr>
          <w:rFonts w:ascii="Times New Roman" w:hAnsi="Times New Roman" w:cs="Times New Roman" w:hint="eastAsia"/>
          <w:color w:val="000000" w:themeColor="text1"/>
          <w:sz w:val="24"/>
          <w:szCs w:val="24"/>
        </w:rPr>
        <w:t>、</w:t>
      </w:r>
      <w:r w:rsidRPr="00B75C36">
        <w:rPr>
          <w:rFonts w:ascii="Times New Roman" w:hAnsi="Times New Roman" w:cs="Times New Roman" w:hint="eastAsia"/>
          <w:color w:val="000000" w:themeColor="text1"/>
          <w:sz w:val="24"/>
          <w:szCs w:val="24"/>
        </w:rPr>
        <w:t>转录组测序和代谢组学</w:t>
      </w:r>
      <w:r>
        <w:rPr>
          <w:rFonts w:ascii="Times New Roman" w:hAnsi="Times New Roman" w:cs="Times New Roman" w:hint="eastAsia"/>
          <w:color w:val="000000" w:themeColor="text1"/>
          <w:sz w:val="24"/>
          <w:szCs w:val="24"/>
        </w:rPr>
        <w:t>测定</w:t>
      </w:r>
      <w:r w:rsidRPr="00B75C36">
        <w:rPr>
          <w:rFonts w:ascii="Times New Roman" w:hAnsi="Times New Roman" w:cs="Times New Roman" w:hint="eastAsia"/>
          <w:color w:val="000000" w:themeColor="text1"/>
          <w:sz w:val="24"/>
          <w:szCs w:val="24"/>
        </w:rPr>
        <w:t>。建议将样品收集后</w:t>
      </w:r>
      <w:r w:rsidRPr="00B75C36">
        <w:rPr>
          <w:rFonts w:ascii="Times New Roman" w:hAnsi="Times New Roman" w:cs="Times New Roman" w:hint="eastAsia"/>
          <w:color w:val="000000" w:themeColor="text1"/>
          <w:sz w:val="24"/>
          <w:szCs w:val="24"/>
        </w:rPr>
        <w:t>15</w:t>
      </w:r>
      <w:r w:rsidRPr="00B75C36">
        <w:rPr>
          <w:rFonts w:ascii="Times New Roman" w:hAnsi="Times New Roman" w:cs="Times New Roman" w:hint="eastAsia"/>
          <w:color w:val="000000" w:themeColor="text1"/>
          <w:sz w:val="24"/>
          <w:szCs w:val="24"/>
        </w:rPr>
        <w:t>分钟内保存在</w:t>
      </w:r>
      <w:r w:rsidRPr="00B75C36">
        <w:rPr>
          <w:rFonts w:ascii="Times New Roman" w:hAnsi="Times New Roman" w:cs="Times New Roman" w:hint="eastAsia"/>
          <w:color w:val="000000" w:themeColor="text1"/>
          <w:sz w:val="24"/>
          <w:szCs w:val="24"/>
        </w:rPr>
        <w:t>-20</w:t>
      </w:r>
      <w:r w:rsidRPr="00B75C36">
        <w:rPr>
          <w:rFonts w:ascii="Times New Roman" w:hAnsi="Times New Roman" w:cs="Times New Roman" w:hint="eastAsia"/>
          <w:color w:val="000000" w:themeColor="text1"/>
          <w:sz w:val="24"/>
          <w:szCs w:val="24"/>
        </w:rPr>
        <w:t>℃下</w:t>
      </w:r>
      <w:r w:rsidRPr="005528AF">
        <w:rPr>
          <w:rFonts w:ascii="Times New Roman" w:hAnsi="Times New Roman" w:cs="Times New Roman"/>
          <w:color w:val="000000" w:themeColor="text1"/>
          <w:sz w:val="24"/>
          <w:szCs w:val="24"/>
        </w:rPr>
        <w:fldChar w:fldCharType="begin">
          <w:fldData xml:space="preserve">PEVuZE5vdGU+PENpdGU+PEF1dGhvcj5Hb3J6ZWxhazwvQXV0aG9yPjxZZWFyPjIwMTU8L1llYXI+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==
</w:fldData>
        </w:fldChar>
      </w:r>
      <w:r>
        <w:rPr>
          <w:rFonts w:ascii="Times New Roman" w:hAnsi="Times New Roman" w:cs="Times New Roman"/>
          <w:color w:val="000000" w:themeColor="text1"/>
          <w:sz w:val="24"/>
          <w:szCs w:val="24"/>
        </w:rPr>
        <w:instrText xml:space="preserve"> ADDIN EN.CITE </w:instrText>
      </w:r>
      <w:r>
        <w:rPr>
          <w:rFonts w:ascii="Times New Roman" w:hAnsi="Times New Roman" w:cs="Times New Roman"/>
          <w:color w:val="000000" w:themeColor="text1"/>
          <w:sz w:val="24"/>
          <w:szCs w:val="24"/>
        </w:rPr>
        <w:fldChar w:fldCharType="begin">
          <w:fldData xml:space="preserve">PEVuZE5vdGU+PENpdGU+PEF1dGhvcj5Hb3J6ZWxhazwvQXV0aG9yPjxZZWFyPjIwMTU8L1llYXI+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==
</w:fldData>
        </w:fldChar>
      </w:r>
      <w:r>
        <w:rPr>
          <w:rFonts w:ascii="Times New Roman" w:hAnsi="Times New Roman" w:cs="Times New Roman"/>
          <w:color w:val="000000" w:themeColor="text1"/>
          <w:sz w:val="24"/>
          <w:szCs w:val="24"/>
        </w:rPr>
        <w:instrText xml:space="preserve"> ADDIN EN.CITE.DATA </w:instrText>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end"/>
      </w:r>
      <w:r w:rsidRPr="005528AF">
        <w:rPr>
          <w:rFonts w:ascii="Times New Roman" w:hAnsi="Times New Roman" w:cs="Times New Roman"/>
          <w:color w:val="000000" w:themeColor="text1"/>
          <w:sz w:val="24"/>
          <w:szCs w:val="24"/>
        </w:rPr>
      </w:r>
      <w:r w:rsidRPr="005528AF">
        <w:rPr>
          <w:rFonts w:ascii="Times New Roman" w:hAnsi="Times New Roman" w:cs="Times New Roman"/>
          <w:color w:val="000000" w:themeColor="text1"/>
          <w:sz w:val="24"/>
          <w:szCs w:val="24"/>
        </w:rPr>
        <w:fldChar w:fldCharType="separate"/>
      </w:r>
      <w:r w:rsidRPr="009C1927">
        <w:rPr>
          <w:rFonts w:ascii="Times New Roman" w:hAnsi="Times New Roman" w:cs="Times New Roman"/>
          <w:noProof/>
          <w:color w:val="000000" w:themeColor="text1"/>
          <w:sz w:val="24"/>
          <w:szCs w:val="24"/>
          <w:vertAlign w:val="superscript"/>
        </w:rPr>
        <w:t>[</w:t>
      </w:r>
      <w:hyperlink w:anchor="_ENREF_72" w:tooltip="Gorzelak, 2015 #131" w:history="1">
        <w:r w:rsidR="0000551E" w:rsidRPr="009C1927">
          <w:rPr>
            <w:rFonts w:ascii="Times New Roman" w:hAnsi="Times New Roman" w:cs="Times New Roman"/>
            <w:noProof/>
            <w:color w:val="000000" w:themeColor="text1"/>
            <w:sz w:val="24"/>
            <w:szCs w:val="24"/>
            <w:vertAlign w:val="superscript"/>
          </w:rPr>
          <w:t>72</w:t>
        </w:r>
      </w:hyperlink>
      <w:r w:rsidRPr="009C1927">
        <w:rPr>
          <w:rFonts w:ascii="Times New Roman" w:hAnsi="Times New Roman" w:cs="Times New Roman"/>
          <w:noProof/>
          <w:color w:val="000000" w:themeColor="text1"/>
          <w:sz w:val="24"/>
          <w:szCs w:val="24"/>
          <w:vertAlign w:val="superscript"/>
        </w:rPr>
        <w:t xml:space="preserve">, </w:t>
      </w:r>
      <w:hyperlink w:anchor="_ENREF_73" w:tooltip="Choo, 2015 #132" w:history="1">
        <w:r w:rsidR="0000551E" w:rsidRPr="009C1927">
          <w:rPr>
            <w:rFonts w:ascii="Times New Roman" w:hAnsi="Times New Roman" w:cs="Times New Roman"/>
            <w:noProof/>
            <w:color w:val="000000" w:themeColor="text1"/>
            <w:sz w:val="24"/>
            <w:szCs w:val="24"/>
            <w:vertAlign w:val="superscript"/>
          </w:rPr>
          <w:t>73</w:t>
        </w:r>
      </w:hyperlink>
      <w:r w:rsidRPr="009C1927">
        <w:rPr>
          <w:rFonts w:ascii="Times New Roman" w:hAnsi="Times New Roman" w:cs="Times New Roman"/>
          <w:noProof/>
          <w:color w:val="000000" w:themeColor="text1"/>
          <w:sz w:val="24"/>
          <w:szCs w:val="24"/>
          <w:vertAlign w:val="superscript"/>
        </w:rPr>
        <w:t>]</w:t>
      </w:r>
      <w:r w:rsidRPr="005528AF">
        <w:rPr>
          <w:rFonts w:ascii="Times New Roman" w:hAnsi="Times New Roman" w:cs="Times New Roman"/>
          <w:color w:val="000000" w:themeColor="text1"/>
          <w:sz w:val="24"/>
          <w:szCs w:val="24"/>
        </w:rPr>
        <w:fldChar w:fldCharType="end"/>
      </w:r>
      <w:r w:rsidRPr="00B75C36">
        <w:rPr>
          <w:rFonts w:ascii="Times New Roman" w:hAnsi="Times New Roman" w:cs="Times New Roman" w:hint="eastAsia"/>
          <w:color w:val="000000" w:themeColor="text1"/>
          <w:sz w:val="24"/>
          <w:szCs w:val="24"/>
        </w:rPr>
        <w:t>，然后在收集</w:t>
      </w:r>
      <w:r w:rsidRPr="00B75C36">
        <w:rPr>
          <w:rFonts w:ascii="Times New Roman" w:hAnsi="Times New Roman" w:cs="Times New Roman" w:hint="eastAsia"/>
          <w:color w:val="000000" w:themeColor="text1"/>
          <w:sz w:val="24"/>
          <w:szCs w:val="24"/>
        </w:rPr>
        <w:t>24</w:t>
      </w:r>
      <w:r w:rsidRPr="00B75C36">
        <w:rPr>
          <w:rFonts w:ascii="Times New Roman" w:hAnsi="Times New Roman" w:cs="Times New Roman" w:hint="eastAsia"/>
          <w:color w:val="000000" w:themeColor="text1"/>
          <w:sz w:val="24"/>
          <w:szCs w:val="24"/>
        </w:rPr>
        <w:t>小时内</w:t>
      </w:r>
      <w:r>
        <w:rPr>
          <w:rFonts w:ascii="Times New Roman" w:hAnsi="Times New Roman" w:cs="Times New Roman" w:hint="eastAsia"/>
          <w:color w:val="000000" w:themeColor="text1"/>
          <w:sz w:val="24"/>
          <w:szCs w:val="24"/>
        </w:rPr>
        <w:t>用干冰</w:t>
      </w:r>
      <w:r w:rsidRPr="00B75C36">
        <w:rPr>
          <w:rFonts w:ascii="Times New Roman" w:hAnsi="Times New Roman" w:cs="Times New Roman" w:hint="eastAsia"/>
          <w:color w:val="000000" w:themeColor="text1"/>
          <w:sz w:val="24"/>
          <w:szCs w:val="24"/>
        </w:rPr>
        <w:t>转移到</w:t>
      </w:r>
      <w:r w:rsidRPr="00B75C36">
        <w:rPr>
          <w:rFonts w:ascii="Times New Roman" w:hAnsi="Times New Roman" w:cs="Times New Roman" w:hint="eastAsia"/>
          <w:color w:val="000000" w:themeColor="text1"/>
          <w:sz w:val="24"/>
          <w:szCs w:val="24"/>
        </w:rPr>
        <w:t>-80</w:t>
      </w:r>
      <w:r>
        <w:rPr>
          <w:rFonts w:ascii="Times New Roman" w:hAnsi="Times New Roman" w:cs="Times New Roman" w:hint="eastAsia"/>
          <w:color w:val="000000" w:themeColor="text1"/>
          <w:sz w:val="24"/>
          <w:szCs w:val="24"/>
        </w:rPr>
        <w:t>℃冰箱中储藏</w:t>
      </w:r>
      <w:r w:rsidRPr="00B75C36">
        <w:rPr>
          <w:rFonts w:ascii="Times New Roman" w:hAnsi="Times New Roman" w:cs="Times New Roman" w:hint="eastAsia"/>
          <w:color w:val="000000" w:themeColor="text1"/>
          <w:sz w:val="24"/>
          <w:szCs w:val="24"/>
        </w:rPr>
        <w:t>。</w:t>
      </w:r>
      <w:r>
        <w:rPr>
          <w:rFonts w:ascii="Times New Roman" w:hAnsi="Times New Roman" w:cs="Times New Roman" w:hint="eastAsia"/>
          <w:color w:val="000000" w:themeColor="text1"/>
          <w:sz w:val="24"/>
          <w:szCs w:val="24"/>
        </w:rPr>
        <w:t>不过</w:t>
      </w:r>
      <w:r w:rsidRPr="00B75C36">
        <w:rPr>
          <w:rFonts w:ascii="Times New Roman" w:hAnsi="Times New Roman" w:cs="Times New Roman" w:hint="eastAsia"/>
          <w:color w:val="000000" w:themeColor="text1"/>
          <w:sz w:val="24"/>
          <w:szCs w:val="24"/>
        </w:rPr>
        <w:t>样</w:t>
      </w:r>
      <w:r w:rsidR="002531F5">
        <w:rPr>
          <w:rFonts w:ascii="Times New Roman" w:hAnsi="Times New Roman" w:cs="Times New Roman" w:hint="eastAsia"/>
          <w:color w:val="000000" w:themeColor="text1"/>
          <w:sz w:val="24"/>
          <w:szCs w:val="24"/>
        </w:rPr>
        <w:t>本</w:t>
      </w:r>
      <w:r w:rsidRPr="00B75C36">
        <w:rPr>
          <w:rFonts w:ascii="Times New Roman" w:hAnsi="Times New Roman" w:cs="Times New Roman" w:hint="eastAsia"/>
          <w:color w:val="000000" w:themeColor="text1"/>
          <w:sz w:val="24"/>
          <w:szCs w:val="24"/>
        </w:rPr>
        <w:t>通常是在家里而不是在</w:t>
      </w:r>
      <w:r>
        <w:rPr>
          <w:rFonts w:ascii="Times New Roman" w:hAnsi="Times New Roman" w:cs="Times New Roman" w:hint="eastAsia"/>
          <w:color w:val="000000" w:themeColor="text1"/>
          <w:sz w:val="24"/>
          <w:szCs w:val="24"/>
        </w:rPr>
        <w:t>医院</w:t>
      </w:r>
      <w:r w:rsidRPr="00B75C36">
        <w:rPr>
          <w:rFonts w:ascii="Times New Roman" w:hAnsi="Times New Roman" w:cs="Times New Roman" w:hint="eastAsia"/>
          <w:color w:val="000000" w:themeColor="text1"/>
          <w:sz w:val="24"/>
          <w:szCs w:val="24"/>
        </w:rPr>
        <w:t>收集的</w:t>
      </w:r>
      <w:r w:rsidR="00471120">
        <w:rPr>
          <w:rFonts w:ascii="Times New Roman" w:hAnsi="Times New Roman" w:cs="Times New Roman" w:hint="eastAsia"/>
          <w:color w:val="000000" w:themeColor="text1"/>
          <w:sz w:val="24"/>
          <w:szCs w:val="24"/>
        </w:rPr>
        <w:t>，</w:t>
      </w:r>
      <w:r w:rsidRPr="00B75C36">
        <w:rPr>
          <w:rFonts w:ascii="Times New Roman" w:hAnsi="Times New Roman" w:cs="Times New Roman" w:hint="eastAsia"/>
          <w:color w:val="000000" w:themeColor="text1"/>
          <w:sz w:val="24"/>
          <w:szCs w:val="24"/>
        </w:rPr>
        <w:t>在这种情况下可以使用保存</w:t>
      </w:r>
      <w:r w:rsidR="00471120">
        <w:rPr>
          <w:rFonts w:ascii="Times New Roman" w:hAnsi="Times New Roman" w:cs="Times New Roman" w:hint="eastAsia"/>
          <w:color w:val="000000" w:themeColor="text1"/>
          <w:sz w:val="24"/>
          <w:szCs w:val="24"/>
        </w:rPr>
        <w:t>液</w:t>
      </w:r>
      <w:r w:rsidRPr="00B75C36">
        <w:rPr>
          <w:rFonts w:ascii="Times New Roman" w:hAnsi="Times New Roman" w:cs="Times New Roman" w:hint="eastAsia"/>
          <w:color w:val="000000" w:themeColor="text1"/>
          <w:sz w:val="24"/>
          <w:szCs w:val="24"/>
        </w:rPr>
        <w:t>。</w:t>
      </w:r>
      <w:r w:rsidR="00471120">
        <w:rPr>
          <w:rFonts w:ascii="Times New Roman" w:hAnsi="Times New Roman" w:cs="Times New Roman" w:hint="eastAsia"/>
          <w:color w:val="000000" w:themeColor="text1"/>
          <w:sz w:val="24"/>
          <w:szCs w:val="24"/>
        </w:rPr>
        <w:t>保存液</w:t>
      </w:r>
      <w:r w:rsidRPr="00B75C36">
        <w:rPr>
          <w:rFonts w:ascii="Times New Roman" w:hAnsi="Times New Roman" w:cs="Times New Roman" w:hint="eastAsia"/>
          <w:color w:val="000000" w:themeColor="text1"/>
          <w:sz w:val="24"/>
          <w:szCs w:val="24"/>
        </w:rPr>
        <w:t>中保存的样</w:t>
      </w:r>
      <w:r w:rsidR="002531F5">
        <w:rPr>
          <w:rFonts w:ascii="Times New Roman" w:hAnsi="Times New Roman" w:cs="Times New Roman" w:hint="eastAsia"/>
          <w:color w:val="000000" w:themeColor="text1"/>
          <w:sz w:val="24"/>
          <w:szCs w:val="24"/>
        </w:rPr>
        <w:t>本</w:t>
      </w:r>
      <w:r w:rsidRPr="00B75C36">
        <w:rPr>
          <w:rFonts w:ascii="Times New Roman" w:hAnsi="Times New Roman" w:cs="Times New Roman" w:hint="eastAsia"/>
          <w:color w:val="000000" w:themeColor="text1"/>
          <w:sz w:val="24"/>
          <w:szCs w:val="24"/>
        </w:rPr>
        <w:t>可以在环境温度下保存一周以上</w:t>
      </w:r>
      <w:r w:rsidR="00471120" w:rsidRPr="005528AF">
        <w:rPr>
          <w:rFonts w:ascii="Times New Roman" w:hAnsi="Times New Roman" w:cs="Times New Roman"/>
          <w:color w:val="000000" w:themeColor="text1"/>
          <w:sz w:val="24"/>
          <w:szCs w:val="24"/>
        </w:rPr>
        <w:fldChar w:fldCharType="begin">
          <w:fldData xml:space="preserve">PEVuZE5vdGU+PENpdGU+PEF1dGhvcj5IYW48L0F1dGhvcj48WWVhcj4yMDE4PC9ZZWFyPjxSZWNO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</w:fldData>
        </w:fldChar>
      </w:r>
      <w:r w:rsidR="00471120">
        <w:rPr>
          <w:rFonts w:ascii="Times New Roman" w:hAnsi="Times New Roman" w:cs="Times New Roman"/>
          <w:color w:val="000000" w:themeColor="text1"/>
          <w:sz w:val="24"/>
          <w:szCs w:val="24"/>
        </w:rPr>
        <w:instrText xml:space="preserve"> ADDIN EN.CITE </w:instrText>
      </w:r>
      <w:r w:rsidR="00471120">
        <w:rPr>
          <w:rFonts w:ascii="Times New Roman" w:hAnsi="Times New Roman" w:cs="Times New Roman"/>
          <w:color w:val="000000" w:themeColor="text1"/>
          <w:sz w:val="24"/>
          <w:szCs w:val="24"/>
        </w:rPr>
        <w:fldChar w:fldCharType="begin">
          <w:fldData xml:space="preserve">PEVuZE5vdGU+PENpdGU+PEF1dGhvcj5IYW48L0F1dGhvcj48WWVhcj4yMDE4PC9ZZWFyPjxSZWNO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</w:fldData>
        </w:fldChar>
      </w:r>
      <w:r w:rsidR="00471120">
        <w:rPr>
          <w:rFonts w:ascii="Times New Roman" w:hAnsi="Times New Roman" w:cs="Times New Roman"/>
          <w:color w:val="000000" w:themeColor="text1"/>
          <w:sz w:val="24"/>
          <w:szCs w:val="24"/>
        </w:rPr>
        <w:instrText xml:space="preserve"> ADDIN EN.CITE.DATA </w:instrText>
      </w:r>
      <w:r w:rsidR="00471120">
        <w:rPr>
          <w:rFonts w:ascii="Times New Roman" w:hAnsi="Times New Roman" w:cs="Times New Roman"/>
          <w:color w:val="000000" w:themeColor="text1"/>
          <w:sz w:val="24"/>
          <w:szCs w:val="24"/>
        </w:rPr>
      </w:r>
      <w:r w:rsidR="00471120">
        <w:rPr>
          <w:rFonts w:ascii="Times New Roman" w:hAnsi="Times New Roman" w:cs="Times New Roman"/>
          <w:color w:val="000000" w:themeColor="text1"/>
          <w:sz w:val="24"/>
          <w:szCs w:val="24"/>
        </w:rPr>
        <w:fldChar w:fldCharType="end"/>
      </w:r>
      <w:r w:rsidR="00471120" w:rsidRPr="005528AF">
        <w:rPr>
          <w:rFonts w:ascii="Times New Roman" w:hAnsi="Times New Roman" w:cs="Times New Roman"/>
          <w:color w:val="000000" w:themeColor="text1"/>
          <w:sz w:val="24"/>
          <w:szCs w:val="24"/>
        </w:rPr>
      </w:r>
      <w:r w:rsidR="00471120" w:rsidRPr="005528AF">
        <w:rPr>
          <w:rFonts w:ascii="Times New Roman" w:hAnsi="Times New Roman" w:cs="Times New Roman"/>
          <w:color w:val="000000" w:themeColor="text1"/>
          <w:sz w:val="24"/>
          <w:szCs w:val="24"/>
        </w:rPr>
        <w:fldChar w:fldCharType="separate"/>
      </w:r>
      <w:r w:rsidR="00471120" w:rsidRPr="009C1927">
        <w:rPr>
          <w:rFonts w:ascii="Times New Roman" w:hAnsi="Times New Roman" w:cs="Times New Roman"/>
          <w:noProof/>
          <w:color w:val="000000" w:themeColor="text1"/>
          <w:sz w:val="24"/>
          <w:szCs w:val="24"/>
          <w:vertAlign w:val="superscript"/>
        </w:rPr>
        <w:t>[</w:t>
      </w:r>
      <w:hyperlink w:anchor="_ENREF_74" w:tooltip="Han, 2018 #206" w:history="1">
        <w:r w:rsidR="0000551E" w:rsidRPr="009C1927">
          <w:rPr>
            <w:rFonts w:ascii="Times New Roman" w:hAnsi="Times New Roman" w:cs="Times New Roman"/>
            <w:noProof/>
            <w:color w:val="000000" w:themeColor="text1"/>
            <w:sz w:val="24"/>
            <w:szCs w:val="24"/>
            <w:vertAlign w:val="superscript"/>
          </w:rPr>
          <w:t>74</w:t>
        </w:r>
      </w:hyperlink>
      <w:r w:rsidR="00471120" w:rsidRPr="009C1927">
        <w:rPr>
          <w:rFonts w:ascii="Times New Roman" w:hAnsi="Times New Roman" w:cs="Times New Roman"/>
          <w:noProof/>
          <w:color w:val="000000" w:themeColor="text1"/>
          <w:sz w:val="24"/>
          <w:szCs w:val="24"/>
          <w:vertAlign w:val="superscript"/>
        </w:rPr>
        <w:t>]</w:t>
      </w:r>
      <w:r w:rsidR="00471120" w:rsidRPr="005528AF">
        <w:rPr>
          <w:rFonts w:ascii="Times New Roman" w:hAnsi="Times New Roman" w:cs="Times New Roman"/>
          <w:color w:val="000000" w:themeColor="text1"/>
          <w:sz w:val="24"/>
          <w:szCs w:val="24"/>
        </w:rPr>
        <w:fldChar w:fldCharType="end"/>
      </w:r>
      <w:r w:rsidRPr="00B75C36">
        <w:rPr>
          <w:rFonts w:ascii="Times New Roman" w:hAnsi="Times New Roman" w:cs="Times New Roman" w:hint="eastAsia"/>
          <w:color w:val="000000" w:themeColor="text1"/>
          <w:sz w:val="24"/>
          <w:szCs w:val="24"/>
        </w:rPr>
        <w:t>。请注意，样品的保存和</w:t>
      </w:r>
      <w:r w:rsidR="00471120">
        <w:rPr>
          <w:rFonts w:ascii="Times New Roman" w:hAnsi="Times New Roman" w:cs="Times New Roman" w:hint="eastAsia"/>
          <w:color w:val="000000" w:themeColor="text1"/>
          <w:sz w:val="24"/>
          <w:szCs w:val="24"/>
        </w:rPr>
        <w:t>储藏</w:t>
      </w:r>
      <w:r w:rsidRPr="00B75C36">
        <w:rPr>
          <w:rFonts w:ascii="Times New Roman" w:hAnsi="Times New Roman" w:cs="Times New Roman" w:hint="eastAsia"/>
          <w:color w:val="000000" w:themeColor="text1"/>
          <w:sz w:val="24"/>
          <w:szCs w:val="24"/>
        </w:rPr>
        <w:t>方法应一致，以最大程度地减少潜在的混淆</w:t>
      </w:r>
      <w:r w:rsidR="00471120">
        <w:rPr>
          <w:rFonts w:ascii="Times New Roman" w:hAnsi="Times New Roman" w:cs="Times New Roman" w:hint="eastAsia"/>
          <w:color w:val="000000" w:themeColor="text1"/>
          <w:sz w:val="24"/>
          <w:szCs w:val="24"/>
        </w:rPr>
        <w:t>因素干扰</w:t>
      </w:r>
      <w:r w:rsidRPr="00B75C36">
        <w:rPr>
          <w:rFonts w:ascii="Times New Roman" w:hAnsi="Times New Roman" w:cs="Times New Roman" w:hint="eastAsia"/>
          <w:color w:val="000000" w:themeColor="text1"/>
          <w:sz w:val="24"/>
          <w:szCs w:val="24"/>
        </w:rPr>
        <w:t>。</w:t>
      </w:r>
    </w:p>
    <w:p w14:paraId="0253FF12" w14:textId="4D316A4D" w:rsidR="00EF60AA" w:rsidRPr="005528AF" w:rsidRDefault="00387A14" w:rsidP="00ED344B">
      <w:pPr>
        <w:pStyle w:val="1"/>
        <w:spacing w:before="0" w:after="0" w:line="480" w:lineRule="auto"/>
        <w:ind w:firstLineChars="200" w:firstLine="482"/>
        <w:rPr>
          <w:rStyle w:val="fontstyle01"/>
          <w:rFonts w:ascii="Times New Roman" w:hAnsi="Times New Roman" w:cs="Times New Roman"/>
          <w:color w:val="000000" w:themeColor="text1"/>
          <w:sz w:val="24"/>
          <w:szCs w:val="24"/>
        </w:rPr>
      </w:pPr>
      <w:r>
        <w:rPr>
          <w:rStyle w:val="fontstyle01"/>
          <w:rFonts w:ascii="Times New Roman" w:hAnsi="Times New Roman" w:cs="Times New Roman"/>
          <w:color w:val="000000" w:themeColor="text1"/>
          <w:sz w:val="24"/>
          <w:szCs w:val="24"/>
        </w:rPr>
        <w:t>5</w:t>
      </w:r>
      <w:r w:rsidR="00ED344B">
        <w:rPr>
          <w:rStyle w:val="fontstyle01"/>
          <w:rFonts w:ascii="Times New Roman" w:hAnsi="Times New Roman" w:cs="Times New Roman"/>
          <w:color w:val="000000" w:themeColor="text1"/>
          <w:sz w:val="24"/>
          <w:szCs w:val="24"/>
        </w:rPr>
        <w:t xml:space="preserve">. </w:t>
      </w:r>
      <w:r w:rsidR="00ED344B">
        <w:rPr>
          <w:rStyle w:val="fontstyle01"/>
          <w:rFonts w:ascii="Times New Roman" w:hAnsi="Times New Roman" w:cs="Times New Roman"/>
          <w:color w:val="000000" w:themeColor="text1"/>
          <w:sz w:val="24"/>
          <w:szCs w:val="24"/>
        </w:rPr>
        <w:t>微生物组研究中的统计分析</w:t>
      </w:r>
      <w:r w:rsidR="00370E07">
        <w:rPr>
          <w:rStyle w:val="fontstyle01"/>
          <w:rFonts w:ascii="Times New Roman" w:hAnsi="Times New Roman" w:cs="Times New Roman"/>
          <w:color w:val="000000" w:themeColor="text1"/>
          <w:sz w:val="24"/>
          <w:szCs w:val="24"/>
        </w:rPr>
        <w:t>方法</w:t>
      </w:r>
    </w:p>
    <w:p w14:paraId="4F45040B" w14:textId="481A6588" w:rsidR="00EF60AA" w:rsidRPr="005528AF" w:rsidRDefault="00ED344B" w:rsidP="00ED344B">
      <w:pPr>
        <w:ind w:firstLineChars="200" w:firstLine="480"/>
        <w:rPr>
          <w:rFonts w:ascii="Times New Roman" w:hAnsi="Times New Roman" w:cs="Times New Roman"/>
          <w:color w:val="000000" w:themeColor="text1"/>
          <w:sz w:val="24"/>
          <w:szCs w:val="24"/>
        </w:rPr>
      </w:pPr>
      <w:r w:rsidRPr="00ED344B">
        <w:rPr>
          <w:rFonts w:ascii="Times New Roman" w:hAnsi="Times New Roman" w:cs="Times New Roman" w:hint="eastAsia"/>
          <w:color w:val="000000" w:themeColor="text1"/>
          <w:sz w:val="24"/>
          <w:szCs w:val="24"/>
        </w:rPr>
        <w:t>医学研究</w:t>
      </w:r>
      <w:r>
        <w:rPr>
          <w:rFonts w:ascii="Times New Roman" w:hAnsi="Times New Roman" w:cs="Times New Roman" w:hint="eastAsia"/>
          <w:color w:val="000000" w:themeColor="text1"/>
          <w:sz w:val="24"/>
          <w:szCs w:val="24"/>
        </w:rPr>
        <w:t>者</w:t>
      </w:r>
      <w:r w:rsidRPr="00ED344B">
        <w:rPr>
          <w:rFonts w:ascii="Times New Roman" w:hAnsi="Times New Roman" w:cs="Times New Roman" w:hint="eastAsia"/>
          <w:color w:val="000000" w:themeColor="text1"/>
          <w:sz w:val="24"/>
          <w:szCs w:val="24"/>
        </w:rPr>
        <w:t>通常熟悉单变量统计方法，例如</w:t>
      </w:r>
      <w:r w:rsidRPr="00ED344B">
        <w:rPr>
          <w:rFonts w:ascii="Times New Roman" w:hAnsi="Times New Roman" w:cs="Times New Roman" w:hint="eastAsia"/>
          <w:color w:val="000000" w:themeColor="text1"/>
          <w:sz w:val="24"/>
          <w:szCs w:val="24"/>
        </w:rPr>
        <w:t>t</w:t>
      </w:r>
      <w:r w:rsidRPr="00ED344B">
        <w:rPr>
          <w:rFonts w:ascii="Times New Roman" w:hAnsi="Times New Roman" w:cs="Times New Roman" w:hint="eastAsia"/>
          <w:color w:val="000000" w:themeColor="text1"/>
          <w:sz w:val="24"/>
          <w:szCs w:val="24"/>
        </w:rPr>
        <w:t>检验</w:t>
      </w:r>
      <w:r>
        <w:rPr>
          <w:rFonts w:ascii="Times New Roman" w:hAnsi="Times New Roman" w:cs="Times New Roman" w:hint="eastAsia"/>
          <w:color w:val="000000" w:themeColor="text1"/>
          <w:sz w:val="24"/>
          <w:szCs w:val="24"/>
        </w:rPr>
        <w:t>、</w:t>
      </w:r>
      <w:r w:rsidRPr="00ED344B">
        <w:rPr>
          <w:rFonts w:ascii="Times New Roman" w:hAnsi="Times New Roman" w:cs="Times New Roman" w:hint="eastAsia"/>
          <w:color w:val="000000" w:themeColor="text1"/>
          <w:sz w:val="24"/>
          <w:szCs w:val="24"/>
        </w:rPr>
        <w:t>方差分析</w:t>
      </w:r>
      <w:r>
        <w:rPr>
          <w:rFonts w:ascii="Times New Roman" w:hAnsi="Times New Roman" w:cs="Times New Roman" w:hint="eastAsia"/>
          <w:color w:val="000000" w:themeColor="text1"/>
          <w:sz w:val="24"/>
          <w:szCs w:val="24"/>
        </w:rPr>
        <w:t>、</w:t>
      </w:r>
      <w:r w:rsidRPr="00ED344B">
        <w:rPr>
          <w:rFonts w:ascii="Times New Roman" w:hAnsi="Times New Roman" w:cs="Times New Roman" w:hint="eastAsia"/>
          <w:color w:val="000000" w:themeColor="text1"/>
          <w:sz w:val="24"/>
          <w:szCs w:val="24"/>
        </w:rPr>
        <w:t>χ</w:t>
      </w:r>
      <w:r w:rsidRPr="00ED344B">
        <w:rPr>
          <w:rFonts w:ascii="Times New Roman" w:hAnsi="Times New Roman" w:cs="Times New Roman" w:hint="eastAsia"/>
          <w:color w:val="000000" w:themeColor="text1"/>
          <w:sz w:val="24"/>
          <w:szCs w:val="24"/>
          <w:vertAlign w:val="superscript"/>
        </w:rPr>
        <w:t>2</w:t>
      </w:r>
      <w:r w:rsidRPr="00ED344B">
        <w:rPr>
          <w:rFonts w:ascii="Times New Roman" w:hAnsi="Times New Roman" w:cs="Times New Roman" w:hint="eastAsia"/>
          <w:color w:val="000000" w:themeColor="text1"/>
          <w:sz w:val="24"/>
          <w:szCs w:val="24"/>
        </w:rPr>
        <w:t>检验和</w:t>
      </w:r>
      <w:r>
        <w:rPr>
          <w:rFonts w:ascii="Times New Roman" w:hAnsi="Times New Roman" w:cs="Times New Roman" w:hint="eastAsia"/>
          <w:color w:val="000000" w:themeColor="text1"/>
          <w:sz w:val="24"/>
          <w:szCs w:val="24"/>
        </w:rPr>
        <w:t>秩和</w:t>
      </w:r>
      <w:r w:rsidRPr="00ED344B">
        <w:rPr>
          <w:rFonts w:ascii="Times New Roman" w:hAnsi="Times New Roman" w:cs="Times New Roman" w:hint="eastAsia"/>
          <w:color w:val="000000" w:themeColor="text1"/>
          <w:sz w:val="24"/>
          <w:szCs w:val="24"/>
        </w:rPr>
        <w:t>检验。因此，我们在这里</w:t>
      </w:r>
      <w:r>
        <w:rPr>
          <w:rFonts w:ascii="Times New Roman" w:hAnsi="Times New Roman" w:cs="Times New Roman" w:hint="eastAsia"/>
          <w:color w:val="000000" w:themeColor="text1"/>
          <w:sz w:val="24"/>
          <w:szCs w:val="24"/>
        </w:rPr>
        <w:t>仅</w:t>
      </w:r>
      <w:r w:rsidRPr="00ED344B">
        <w:rPr>
          <w:rFonts w:ascii="Times New Roman" w:hAnsi="Times New Roman" w:cs="Times New Roman" w:hint="eastAsia"/>
          <w:color w:val="000000" w:themeColor="text1"/>
          <w:sz w:val="24"/>
          <w:szCs w:val="24"/>
        </w:rPr>
        <w:t>讨论与多重比较和其他多元</w:t>
      </w:r>
      <w:r>
        <w:rPr>
          <w:rFonts w:ascii="Times New Roman" w:hAnsi="Times New Roman" w:cs="Times New Roman" w:hint="eastAsia"/>
          <w:color w:val="000000" w:themeColor="text1"/>
          <w:sz w:val="24"/>
          <w:szCs w:val="24"/>
        </w:rPr>
        <w:t>统计</w:t>
      </w:r>
      <w:r w:rsidRPr="00ED344B">
        <w:rPr>
          <w:rFonts w:ascii="Times New Roman" w:hAnsi="Times New Roman" w:cs="Times New Roman" w:hint="eastAsia"/>
          <w:color w:val="000000" w:themeColor="text1"/>
          <w:sz w:val="24"/>
          <w:szCs w:val="24"/>
        </w:rPr>
        <w:t>方法有关的问题。我们首先讨论</w:t>
      </w:r>
      <w:r>
        <w:rPr>
          <w:rFonts w:ascii="Times New Roman" w:hAnsi="Times New Roman" w:cs="Times New Roman" w:hint="eastAsia"/>
          <w:color w:val="000000" w:themeColor="text1"/>
          <w:sz w:val="24"/>
          <w:szCs w:val="24"/>
        </w:rPr>
        <w:t>多重</w:t>
      </w:r>
      <w:r w:rsidRPr="00ED344B">
        <w:rPr>
          <w:rFonts w:ascii="Times New Roman" w:hAnsi="Times New Roman" w:cs="Times New Roman" w:hint="eastAsia"/>
          <w:color w:val="000000" w:themeColor="text1"/>
          <w:sz w:val="24"/>
          <w:szCs w:val="24"/>
        </w:rPr>
        <w:t>比较</w:t>
      </w:r>
      <w:r>
        <w:rPr>
          <w:rFonts w:ascii="Times New Roman" w:hAnsi="Times New Roman" w:cs="Times New Roman" w:hint="eastAsia"/>
          <w:color w:val="000000" w:themeColor="text1"/>
          <w:sz w:val="24"/>
          <w:szCs w:val="24"/>
        </w:rPr>
        <w:t>会遇到</w:t>
      </w:r>
      <w:r w:rsidRPr="00ED344B">
        <w:rPr>
          <w:rFonts w:ascii="Times New Roman" w:hAnsi="Times New Roman" w:cs="Times New Roman" w:hint="eastAsia"/>
          <w:color w:val="000000" w:themeColor="text1"/>
          <w:sz w:val="24"/>
          <w:szCs w:val="24"/>
        </w:rPr>
        <w:t>的问题及其解决方案，包括</w:t>
      </w:r>
      <w:r w:rsidRPr="00370E07">
        <w:rPr>
          <w:rFonts w:ascii="Times New Roman" w:hAnsi="Times New Roman" w:cs="Times New Roman" w:hint="eastAsia"/>
          <w:i/>
          <w:color w:val="000000" w:themeColor="text1"/>
          <w:sz w:val="24"/>
          <w:szCs w:val="24"/>
        </w:rPr>
        <w:t>P</w:t>
      </w:r>
      <w:r w:rsidRPr="00ED344B">
        <w:rPr>
          <w:rFonts w:ascii="Times New Roman" w:hAnsi="Times New Roman" w:cs="Times New Roman" w:hint="eastAsia"/>
          <w:color w:val="000000" w:themeColor="text1"/>
          <w:sz w:val="24"/>
          <w:szCs w:val="24"/>
        </w:rPr>
        <w:t>值调整和</w:t>
      </w:r>
      <w:r w:rsidR="00741405">
        <w:rPr>
          <w:rFonts w:ascii="Times New Roman" w:hAnsi="Times New Roman" w:cs="Times New Roman" w:hint="eastAsia"/>
          <w:color w:val="000000" w:themeColor="text1"/>
          <w:sz w:val="24"/>
          <w:szCs w:val="24"/>
        </w:rPr>
        <w:t>使用</w:t>
      </w:r>
      <w:r w:rsidRPr="00ED344B">
        <w:rPr>
          <w:rFonts w:ascii="Times New Roman" w:hAnsi="Times New Roman" w:cs="Times New Roman" w:hint="eastAsia"/>
          <w:color w:val="000000" w:themeColor="text1"/>
          <w:sz w:val="24"/>
          <w:szCs w:val="24"/>
        </w:rPr>
        <w:t>错误发现率。然后，我们讨论其他多元</w:t>
      </w:r>
      <w:r>
        <w:rPr>
          <w:rFonts w:ascii="Times New Roman" w:hAnsi="Times New Roman" w:cs="Times New Roman" w:hint="eastAsia"/>
          <w:color w:val="000000" w:themeColor="text1"/>
          <w:sz w:val="24"/>
          <w:szCs w:val="24"/>
        </w:rPr>
        <w:t>统计</w:t>
      </w:r>
      <w:r w:rsidRPr="00ED344B">
        <w:rPr>
          <w:rFonts w:ascii="Times New Roman" w:hAnsi="Times New Roman" w:cs="Times New Roman" w:hint="eastAsia"/>
          <w:color w:val="000000" w:themeColor="text1"/>
          <w:sz w:val="24"/>
          <w:szCs w:val="24"/>
        </w:rPr>
        <w:t>方法，例如置换多元</w:t>
      </w:r>
      <w:r>
        <w:rPr>
          <w:rFonts w:ascii="Times New Roman" w:hAnsi="Times New Roman" w:cs="Times New Roman" w:hint="eastAsia"/>
          <w:color w:val="000000" w:themeColor="text1"/>
          <w:sz w:val="24"/>
          <w:szCs w:val="24"/>
        </w:rPr>
        <w:t>方差</w:t>
      </w:r>
      <w:r w:rsidRPr="00ED344B">
        <w:rPr>
          <w:rFonts w:ascii="Times New Roman" w:hAnsi="Times New Roman" w:cs="Times New Roman" w:hint="eastAsia"/>
          <w:color w:val="000000" w:themeColor="text1"/>
          <w:sz w:val="24"/>
          <w:szCs w:val="24"/>
        </w:rPr>
        <w:t>分析（</w:t>
      </w:r>
      <w:r w:rsidR="009C66DB" w:rsidRPr="001F5AAB">
        <w:rPr>
          <w:rFonts w:ascii="Times New Roman" w:hAnsi="Times New Roman" w:cs="Times New Roman"/>
          <w:sz w:val="24"/>
          <w:szCs w:val="24"/>
        </w:rPr>
        <w:t>permutational multivariate analysis of variance</w:t>
      </w:r>
      <w:r w:rsidR="009C66DB">
        <w:rPr>
          <w:rFonts w:ascii="Times New Roman" w:hAnsi="Times New Roman" w:cs="Times New Roman"/>
          <w:color w:val="000000" w:themeColor="text1"/>
          <w:sz w:val="24"/>
          <w:szCs w:val="24"/>
        </w:rPr>
        <w:t xml:space="preserve">, </w:t>
      </w:r>
      <w:r w:rsidRPr="00ED344B">
        <w:rPr>
          <w:rFonts w:ascii="Times New Roman" w:hAnsi="Times New Roman" w:cs="Times New Roman" w:hint="eastAsia"/>
          <w:color w:val="000000" w:themeColor="text1"/>
          <w:sz w:val="24"/>
          <w:szCs w:val="24"/>
        </w:rPr>
        <w:t>PERMANOVA</w:t>
      </w:r>
      <w:r w:rsidRPr="00ED344B">
        <w:rPr>
          <w:rFonts w:ascii="Times New Roman" w:hAnsi="Times New Roman" w:cs="Times New Roman" w:hint="eastAsia"/>
          <w:color w:val="000000" w:themeColor="text1"/>
          <w:sz w:val="24"/>
          <w:szCs w:val="24"/>
        </w:rPr>
        <w:t>）和</w:t>
      </w:r>
      <w:r w:rsidRPr="00ED344B">
        <w:rPr>
          <w:rFonts w:ascii="Times New Roman" w:hAnsi="Times New Roman" w:cs="Times New Roman" w:hint="eastAsia"/>
          <w:color w:val="000000" w:themeColor="text1"/>
          <w:sz w:val="24"/>
          <w:szCs w:val="24"/>
        </w:rPr>
        <w:t>Mantel</w:t>
      </w:r>
      <w:r w:rsidRPr="00ED344B">
        <w:rPr>
          <w:rFonts w:ascii="Times New Roman" w:hAnsi="Times New Roman" w:cs="Times New Roman" w:hint="eastAsia"/>
          <w:color w:val="000000" w:themeColor="text1"/>
          <w:sz w:val="24"/>
          <w:szCs w:val="24"/>
        </w:rPr>
        <w:t>检验。</w:t>
      </w:r>
    </w:p>
    <w:p w14:paraId="25B8F8EF" w14:textId="11FB5415" w:rsidR="00EF60AA" w:rsidRPr="003B193B" w:rsidRDefault="00387A14" w:rsidP="00ED344B">
      <w:pPr>
        <w:pStyle w:val="2"/>
        <w:spacing w:before="0" w:after="0" w:line="360" w:lineRule="auto"/>
        <w:ind w:firstLineChars="200" w:firstLine="482"/>
        <w:rPr>
          <w:rStyle w:val="fontstyle01"/>
          <w:rFonts w:ascii="Times New Roman" w:hAnsi="Times New Roman" w:cs="Times New Roman"/>
          <w:bCs w:val="0"/>
          <w:iCs/>
          <w:color w:val="000000" w:themeColor="text1"/>
          <w:sz w:val="24"/>
          <w:szCs w:val="24"/>
        </w:rPr>
      </w:pPr>
      <w:bookmarkStart w:id="35" w:name="_Hlk25341154"/>
      <w:bookmarkStart w:id="36" w:name="_Hlk25341439"/>
      <w:bookmarkStart w:id="37" w:name="_Toc27078234"/>
      <w:r>
        <w:rPr>
          <w:rStyle w:val="fontstyle01"/>
          <w:rFonts w:ascii="Times New Roman" w:hAnsi="Times New Roman" w:cs="Times New Roman"/>
          <w:bCs w:val="0"/>
          <w:color w:val="000000" w:themeColor="text1"/>
          <w:sz w:val="24"/>
          <w:szCs w:val="24"/>
        </w:rPr>
        <w:t>5</w:t>
      </w:r>
      <w:r w:rsidR="003B193B">
        <w:rPr>
          <w:rStyle w:val="fontstyle01"/>
          <w:rFonts w:ascii="Times New Roman" w:hAnsi="Times New Roman" w:cs="Times New Roman"/>
          <w:bCs w:val="0"/>
          <w:color w:val="000000" w:themeColor="text1"/>
          <w:sz w:val="24"/>
          <w:szCs w:val="24"/>
        </w:rPr>
        <w:t>.</w:t>
      </w:r>
      <w:r>
        <w:rPr>
          <w:rStyle w:val="fontstyle01"/>
          <w:rFonts w:ascii="Times New Roman" w:hAnsi="Times New Roman" w:cs="Times New Roman"/>
          <w:bCs w:val="0"/>
          <w:color w:val="000000" w:themeColor="text1"/>
          <w:sz w:val="24"/>
          <w:szCs w:val="24"/>
        </w:rPr>
        <w:t>1</w:t>
      </w:r>
      <w:r w:rsidR="003B193B">
        <w:rPr>
          <w:rStyle w:val="fontstyle01"/>
          <w:rFonts w:ascii="Times New Roman" w:hAnsi="Times New Roman" w:cs="Times New Roman"/>
          <w:bCs w:val="0"/>
          <w:color w:val="000000" w:themeColor="text1"/>
          <w:sz w:val="24"/>
          <w:szCs w:val="24"/>
        </w:rPr>
        <w:t xml:space="preserve"> </w:t>
      </w:r>
      <w:r w:rsidR="003B193B" w:rsidRPr="003B193B">
        <w:rPr>
          <w:rStyle w:val="fontstyle01"/>
          <w:rFonts w:ascii="Times New Roman" w:hAnsi="Times New Roman" w:cs="Times New Roman"/>
          <w:bCs w:val="0"/>
          <w:color w:val="000000" w:themeColor="text1"/>
          <w:sz w:val="24"/>
          <w:szCs w:val="24"/>
        </w:rPr>
        <w:t>多重比较的问题及解决方法</w:t>
      </w:r>
      <w:bookmarkEnd w:id="35"/>
      <w:bookmarkEnd w:id="36"/>
      <w:bookmarkEnd w:id="37"/>
    </w:p>
    <w:p w14:paraId="670D19AC" w14:textId="4FC25056" w:rsidR="00370E07" w:rsidRDefault="008473B5" w:rsidP="00ED344B">
      <w:pPr>
        <w:ind w:firstLineChars="200" w:firstLine="480"/>
        <w:rPr>
          <w:rFonts w:ascii="Times New Roman" w:hAnsi="Times New Roman" w:cs="Times New Roman"/>
          <w:color w:val="000000" w:themeColor="text1"/>
          <w:sz w:val="24"/>
          <w:szCs w:val="24"/>
        </w:rPr>
      </w:pPr>
      <w:r w:rsidRPr="008473B5">
        <w:rPr>
          <w:rFonts w:ascii="Times New Roman" w:hAnsi="Times New Roman" w:cs="Times New Roman" w:hint="eastAsia"/>
          <w:color w:val="000000" w:themeColor="text1"/>
          <w:sz w:val="24"/>
          <w:szCs w:val="24"/>
        </w:rPr>
        <w:t>由于微生物组数据是高维的，因此多重比较</w:t>
      </w:r>
      <w:r>
        <w:rPr>
          <w:rFonts w:ascii="Times New Roman" w:hAnsi="Times New Roman" w:cs="Times New Roman" w:hint="eastAsia"/>
          <w:color w:val="000000" w:themeColor="text1"/>
          <w:sz w:val="24"/>
          <w:szCs w:val="24"/>
        </w:rPr>
        <w:t>经常在</w:t>
      </w:r>
      <w:r w:rsidRPr="008473B5">
        <w:rPr>
          <w:rFonts w:ascii="Times New Roman" w:hAnsi="Times New Roman" w:cs="Times New Roman" w:hint="eastAsia"/>
          <w:color w:val="000000" w:themeColor="text1"/>
          <w:sz w:val="24"/>
          <w:szCs w:val="24"/>
        </w:rPr>
        <w:t>微生物组研究</w:t>
      </w:r>
      <w:r w:rsidR="009C66DB">
        <w:rPr>
          <w:rFonts w:ascii="Times New Roman" w:hAnsi="Times New Roman" w:cs="Times New Roman" w:hint="eastAsia"/>
          <w:color w:val="000000" w:themeColor="text1"/>
          <w:sz w:val="24"/>
          <w:szCs w:val="24"/>
        </w:rPr>
        <w:t>中</w:t>
      </w:r>
      <w:r>
        <w:rPr>
          <w:rFonts w:ascii="Times New Roman" w:hAnsi="Times New Roman" w:cs="Times New Roman" w:hint="eastAsia"/>
          <w:color w:val="000000" w:themeColor="text1"/>
          <w:sz w:val="24"/>
          <w:szCs w:val="24"/>
        </w:rPr>
        <w:t>使用</w:t>
      </w:r>
      <w:r w:rsidRPr="008473B5">
        <w:rPr>
          <w:rFonts w:ascii="Times New Roman" w:hAnsi="Times New Roman" w:cs="Times New Roman" w:hint="eastAsia"/>
          <w:color w:val="000000" w:themeColor="text1"/>
          <w:sz w:val="24"/>
          <w:szCs w:val="24"/>
        </w:rPr>
        <w:t>。例如，</w:t>
      </w:r>
      <w:r>
        <w:rPr>
          <w:rFonts w:ascii="Times New Roman" w:hAnsi="Times New Roman" w:cs="Times New Roman" w:hint="eastAsia"/>
          <w:color w:val="000000" w:themeColor="text1"/>
          <w:sz w:val="24"/>
          <w:szCs w:val="24"/>
        </w:rPr>
        <w:t>特征</w:t>
      </w:r>
      <w:r w:rsidRPr="008473B5">
        <w:rPr>
          <w:rFonts w:ascii="Times New Roman" w:hAnsi="Times New Roman" w:cs="Times New Roman" w:hint="eastAsia"/>
          <w:color w:val="000000" w:themeColor="text1"/>
          <w:sz w:val="24"/>
          <w:szCs w:val="24"/>
        </w:rPr>
        <w:t>表</w:t>
      </w:r>
      <w:r>
        <w:rPr>
          <w:rFonts w:ascii="Times New Roman" w:hAnsi="Times New Roman" w:cs="Times New Roman" w:hint="eastAsia"/>
          <w:color w:val="000000" w:themeColor="text1"/>
          <w:sz w:val="24"/>
          <w:szCs w:val="24"/>
        </w:rPr>
        <w:t>（</w:t>
      </w:r>
      <w:r w:rsidRPr="005528AF">
        <w:rPr>
          <w:rFonts w:ascii="Times New Roman" w:hAnsi="Times New Roman" w:cs="Times New Roman"/>
          <w:color w:val="000000" w:themeColor="text1"/>
          <w:sz w:val="24"/>
          <w:szCs w:val="24"/>
        </w:rPr>
        <w:t>feature table</w:t>
      </w:r>
      <w:r>
        <w:rPr>
          <w:rFonts w:ascii="Times New Roman" w:hAnsi="Times New Roman" w:cs="Times New Roman" w:hint="eastAsia"/>
          <w:color w:val="000000" w:themeColor="text1"/>
          <w:sz w:val="24"/>
          <w:szCs w:val="24"/>
        </w:rPr>
        <w:t>）</w:t>
      </w:r>
      <w:r w:rsidRPr="008473B5">
        <w:rPr>
          <w:rFonts w:ascii="Times New Roman" w:hAnsi="Times New Roman" w:cs="Times New Roman" w:hint="eastAsia"/>
          <w:color w:val="000000" w:themeColor="text1"/>
          <w:sz w:val="24"/>
          <w:szCs w:val="24"/>
        </w:rPr>
        <w:t>具有成百上千个</w:t>
      </w:r>
      <w:r w:rsidRPr="008473B5">
        <w:rPr>
          <w:rFonts w:ascii="Times New Roman" w:hAnsi="Times New Roman" w:cs="Times New Roman" w:hint="eastAsia"/>
          <w:color w:val="000000" w:themeColor="text1"/>
          <w:sz w:val="24"/>
          <w:szCs w:val="24"/>
        </w:rPr>
        <w:t>OTU</w:t>
      </w:r>
      <w:r w:rsidRPr="008473B5">
        <w:rPr>
          <w:rFonts w:ascii="Times New Roman" w:hAnsi="Times New Roman" w:cs="Times New Roman" w:hint="eastAsia"/>
          <w:color w:val="000000" w:themeColor="text1"/>
          <w:sz w:val="24"/>
          <w:szCs w:val="24"/>
        </w:rPr>
        <w:t>或</w:t>
      </w:r>
      <w:r w:rsidRPr="008473B5">
        <w:rPr>
          <w:rFonts w:ascii="Times New Roman" w:hAnsi="Times New Roman" w:cs="Times New Roman" w:hint="eastAsia"/>
          <w:color w:val="000000" w:themeColor="text1"/>
          <w:sz w:val="24"/>
          <w:szCs w:val="24"/>
        </w:rPr>
        <w:t>ASV</w:t>
      </w:r>
      <w:r w:rsidRPr="008473B5">
        <w:rPr>
          <w:rFonts w:ascii="Times New Roman" w:hAnsi="Times New Roman" w:cs="Times New Roman" w:hint="eastAsia"/>
          <w:color w:val="000000" w:themeColor="text1"/>
          <w:sz w:val="24"/>
          <w:szCs w:val="24"/>
        </w:rPr>
        <w:t>，并且每个</w:t>
      </w:r>
      <w:r w:rsidRPr="008473B5">
        <w:rPr>
          <w:rFonts w:ascii="Times New Roman" w:hAnsi="Times New Roman" w:cs="Times New Roman" w:hint="eastAsia"/>
          <w:color w:val="000000" w:themeColor="text1"/>
          <w:sz w:val="24"/>
          <w:szCs w:val="24"/>
        </w:rPr>
        <w:t>OTU</w:t>
      </w:r>
      <w:r w:rsidRPr="008473B5">
        <w:rPr>
          <w:rFonts w:ascii="Times New Roman" w:hAnsi="Times New Roman" w:cs="Times New Roman" w:hint="eastAsia"/>
          <w:color w:val="000000" w:themeColor="text1"/>
          <w:sz w:val="24"/>
          <w:szCs w:val="24"/>
        </w:rPr>
        <w:t>或</w:t>
      </w:r>
      <w:r w:rsidRPr="008473B5">
        <w:rPr>
          <w:rFonts w:ascii="Times New Roman" w:hAnsi="Times New Roman" w:cs="Times New Roman" w:hint="eastAsia"/>
          <w:color w:val="000000" w:themeColor="text1"/>
          <w:sz w:val="24"/>
          <w:szCs w:val="24"/>
        </w:rPr>
        <w:t>ASV</w:t>
      </w:r>
      <w:r w:rsidRPr="008473B5">
        <w:rPr>
          <w:rFonts w:ascii="Times New Roman" w:hAnsi="Times New Roman" w:cs="Times New Roman" w:hint="eastAsia"/>
          <w:color w:val="000000" w:themeColor="text1"/>
          <w:sz w:val="24"/>
          <w:szCs w:val="24"/>
        </w:rPr>
        <w:t>都可</w:t>
      </w:r>
      <w:r w:rsidRPr="008473B5">
        <w:rPr>
          <w:rFonts w:ascii="Times New Roman" w:hAnsi="Times New Roman" w:cs="Times New Roman" w:hint="eastAsia"/>
          <w:color w:val="000000" w:themeColor="text1"/>
          <w:sz w:val="24"/>
          <w:szCs w:val="24"/>
        </w:rPr>
        <w:lastRenderedPageBreak/>
        <w:t>以进行多次比较。医学研究</w:t>
      </w:r>
      <w:r>
        <w:rPr>
          <w:rFonts w:ascii="Times New Roman" w:hAnsi="Times New Roman" w:cs="Times New Roman" w:hint="eastAsia"/>
          <w:color w:val="000000" w:themeColor="text1"/>
          <w:sz w:val="24"/>
          <w:szCs w:val="24"/>
        </w:rPr>
        <w:t>者</w:t>
      </w:r>
      <w:r w:rsidRPr="008473B5">
        <w:rPr>
          <w:rFonts w:ascii="Times New Roman" w:hAnsi="Times New Roman" w:cs="Times New Roman" w:hint="eastAsia"/>
          <w:color w:val="000000" w:themeColor="text1"/>
          <w:sz w:val="24"/>
          <w:szCs w:val="24"/>
        </w:rPr>
        <w:t>经常遇到的另一个例子可能更容易理解。假设一项研究分为</w:t>
      </w:r>
      <w:r>
        <w:rPr>
          <w:rFonts w:ascii="Times New Roman" w:hAnsi="Times New Roman" w:cs="Times New Roman" w:hint="eastAsia"/>
          <w:color w:val="000000" w:themeColor="text1"/>
          <w:sz w:val="24"/>
          <w:szCs w:val="24"/>
        </w:rPr>
        <w:t>3</w:t>
      </w:r>
      <w:r w:rsidRPr="008473B5">
        <w:rPr>
          <w:rFonts w:ascii="Times New Roman" w:hAnsi="Times New Roman" w:cs="Times New Roman" w:hint="eastAsia"/>
          <w:color w:val="000000" w:themeColor="text1"/>
          <w:sz w:val="24"/>
          <w:szCs w:val="24"/>
        </w:rPr>
        <w:t>组，例如</w:t>
      </w:r>
      <w:r w:rsidRPr="008473B5">
        <w:rPr>
          <w:rFonts w:ascii="Times New Roman" w:hAnsi="Times New Roman" w:cs="Times New Roman" w:hint="eastAsia"/>
          <w:color w:val="000000" w:themeColor="text1"/>
          <w:sz w:val="24"/>
          <w:szCs w:val="24"/>
        </w:rPr>
        <w:t>A</w:t>
      </w:r>
      <w:r w:rsidRPr="008473B5">
        <w:rPr>
          <w:rFonts w:ascii="Times New Roman" w:hAnsi="Times New Roman" w:cs="Times New Roman" w:hint="eastAsia"/>
          <w:color w:val="000000" w:themeColor="text1"/>
          <w:sz w:val="24"/>
          <w:szCs w:val="24"/>
        </w:rPr>
        <w:t>组</w:t>
      </w:r>
      <w:r>
        <w:rPr>
          <w:rFonts w:ascii="Times New Roman" w:hAnsi="Times New Roman" w:cs="Times New Roman" w:hint="eastAsia"/>
          <w:color w:val="000000" w:themeColor="text1"/>
          <w:sz w:val="24"/>
          <w:szCs w:val="24"/>
        </w:rPr>
        <w:t>、</w:t>
      </w:r>
      <w:r w:rsidRPr="008473B5">
        <w:rPr>
          <w:rFonts w:ascii="Times New Roman" w:hAnsi="Times New Roman" w:cs="Times New Roman" w:hint="eastAsia"/>
          <w:color w:val="000000" w:themeColor="text1"/>
          <w:sz w:val="24"/>
          <w:szCs w:val="24"/>
        </w:rPr>
        <w:t>B</w:t>
      </w:r>
      <w:r w:rsidRPr="008473B5">
        <w:rPr>
          <w:rFonts w:ascii="Times New Roman" w:hAnsi="Times New Roman" w:cs="Times New Roman" w:hint="eastAsia"/>
          <w:color w:val="000000" w:themeColor="text1"/>
          <w:sz w:val="24"/>
          <w:szCs w:val="24"/>
        </w:rPr>
        <w:t>组和</w:t>
      </w:r>
      <w:r w:rsidRPr="008473B5">
        <w:rPr>
          <w:rFonts w:ascii="Times New Roman" w:hAnsi="Times New Roman" w:cs="Times New Roman" w:hint="eastAsia"/>
          <w:color w:val="000000" w:themeColor="text1"/>
          <w:sz w:val="24"/>
          <w:szCs w:val="24"/>
        </w:rPr>
        <w:t>C</w:t>
      </w:r>
      <w:r w:rsidRPr="008473B5">
        <w:rPr>
          <w:rFonts w:ascii="Times New Roman" w:hAnsi="Times New Roman" w:cs="Times New Roman" w:hint="eastAsia"/>
          <w:color w:val="000000" w:themeColor="text1"/>
          <w:sz w:val="24"/>
          <w:szCs w:val="24"/>
        </w:rPr>
        <w:t>组，而研究</w:t>
      </w:r>
      <w:r>
        <w:rPr>
          <w:rFonts w:ascii="Times New Roman" w:hAnsi="Times New Roman" w:cs="Times New Roman" w:hint="eastAsia"/>
          <w:color w:val="000000" w:themeColor="text1"/>
          <w:sz w:val="24"/>
          <w:szCs w:val="24"/>
        </w:rPr>
        <w:t>者</w:t>
      </w:r>
      <w:r w:rsidRPr="008473B5">
        <w:rPr>
          <w:rFonts w:ascii="Times New Roman" w:hAnsi="Times New Roman" w:cs="Times New Roman" w:hint="eastAsia"/>
          <w:color w:val="000000" w:themeColor="text1"/>
          <w:sz w:val="24"/>
          <w:szCs w:val="24"/>
        </w:rPr>
        <w:t>想比较这</w:t>
      </w:r>
      <w:r>
        <w:rPr>
          <w:rFonts w:ascii="Times New Roman" w:hAnsi="Times New Roman" w:cs="Times New Roman" w:hint="eastAsia"/>
          <w:color w:val="000000" w:themeColor="text1"/>
          <w:sz w:val="24"/>
          <w:szCs w:val="24"/>
        </w:rPr>
        <w:t>3</w:t>
      </w:r>
      <w:r w:rsidRPr="008473B5">
        <w:rPr>
          <w:rFonts w:ascii="Times New Roman" w:hAnsi="Times New Roman" w:cs="Times New Roman" w:hint="eastAsia"/>
          <w:color w:val="000000" w:themeColor="text1"/>
          <w:sz w:val="24"/>
          <w:szCs w:val="24"/>
        </w:rPr>
        <w:t>组之间的差异。在这种情况下</w:t>
      </w:r>
      <w:r>
        <w:rPr>
          <w:rFonts w:ascii="Times New Roman" w:hAnsi="Times New Roman" w:cs="Times New Roman" w:hint="eastAsia"/>
          <w:color w:val="000000" w:themeColor="text1"/>
          <w:sz w:val="24"/>
          <w:szCs w:val="24"/>
        </w:rPr>
        <w:t>就</w:t>
      </w:r>
      <w:r w:rsidRPr="008473B5">
        <w:rPr>
          <w:rFonts w:ascii="Times New Roman" w:hAnsi="Times New Roman" w:cs="Times New Roman" w:hint="eastAsia"/>
          <w:color w:val="000000" w:themeColor="text1"/>
          <w:sz w:val="24"/>
          <w:szCs w:val="24"/>
        </w:rPr>
        <w:t>应调整</w:t>
      </w:r>
      <w:r w:rsidRPr="008473B5">
        <w:rPr>
          <w:rFonts w:ascii="Times New Roman" w:hAnsi="Times New Roman" w:cs="Times New Roman" w:hint="eastAsia"/>
          <w:color w:val="000000" w:themeColor="text1"/>
          <w:sz w:val="24"/>
          <w:szCs w:val="24"/>
        </w:rPr>
        <w:t>P</w:t>
      </w:r>
      <w:r w:rsidRPr="008473B5">
        <w:rPr>
          <w:rFonts w:ascii="Times New Roman" w:hAnsi="Times New Roman" w:cs="Times New Roman" w:hint="eastAsia"/>
          <w:color w:val="000000" w:themeColor="text1"/>
          <w:sz w:val="24"/>
          <w:szCs w:val="24"/>
        </w:rPr>
        <w:t>值，因为每个组都进行了</w:t>
      </w:r>
      <w:r>
        <w:rPr>
          <w:rFonts w:ascii="Times New Roman" w:hAnsi="Times New Roman" w:cs="Times New Roman" w:hint="eastAsia"/>
          <w:color w:val="000000" w:themeColor="text1"/>
          <w:sz w:val="24"/>
          <w:szCs w:val="24"/>
        </w:rPr>
        <w:t>2</w:t>
      </w:r>
      <w:r w:rsidRPr="008473B5">
        <w:rPr>
          <w:rFonts w:ascii="Times New Roman" w:hAnsi="Times New Roman" w:cs="Times New Roman" w:hint="eastAsia"/>
          <w:color w:val="000000" w:themeColor="text1"/>
          <w:sz w:val="24"/>
          <w:szCs w:val="24"/>
        </w:rPr>
        <w:t>次比较，</w:t>
      </w:r>
      <w:r>
        <w:rPr>
          <w:rFonts w:ascii="Times New Roman" w:hAnsi="Times New Roman" w:cs="Times New Roman" w:hint="eastAsia"/>
          <w:color w:val="000000" w:themeColor="text1"/>
          <w:sz w:val="24"/>
          <w:szCs w:val="24"/>
        </w:rPr>
        <w:t>即</w:t>
      </w:r>
      <w:r w:rsidRPr="008473B5">
        <w:rPr>
          <w:rFonts w:ascii="Times New Roman" w:hAnsi="Times New Roman" w:cs="Times New Roman" w:hint="eastAsia"/>
          <w:color w:val="000000" w:themeColor="text1"/>
          <w:sz w:val="24"/>
          <w:szCs w:val="24"/>
        </w:rPr>
        <w:t>A</w:t>
      </w:r>
      <w:r w:rsidRPr="008473B5">
        <w:rPr>
          <w:rFonts w:ascii="Times New Roman" w:hAnsi="Times New Roman" w:cs="Times New Roman" w:hint="eastAsia"/>
          <w:color w:val="000000" w:themeColor="text1"/>
          <w:sz w:val="24"/>
          <w:szCs w:val="24"/>
        </w:rPr>
        <w:t>组与</w:t>
      </w:r>
      <w:r w:rsidRPr="008473B5">
        <w:rPr>
          <w:rFonts w:ascii="Times New Roman" w:hAnsi="Times New Roman" w:cs="Times New Roman" w:hint="eastAsia"/>
          <w:color w:val="000000" w:themeColor="text1"/>
          <w:sz w:val="24"/>
          <w:szCs w:val="24"/>
        </w:rPr>
        <w:t>B</w:t>
      </w:r>
      <w:r w:rsidRPr="008473B5">
        <w:rPr>
          <w:rFonts w:ascii="Times New Roman" w:hAnsi="Times New Roman" w:cs="Times New Roman" w:hint="eastAsia"/>
          <w:color w:val="000000" w:themeColor="text1"/>
          <w:sz w:val="24"/>
          <w:szCs w:val="24"/>
        </w:rPr>
        <w:t>组，</w:t>
      </w:r>
      <w:r w:rsidRPr="008473B5">
        <w:rPr>
          <w:rFonts w:ascii="Times New Roman" w:hAnsi="Times New Roman" w:cs="Times New Roman" w:hint="eastAsia"/>
          <w:color w:val="000000" w:themeColor="text1"/>
          <w:sz w:val="24"/>
          <w:szCs w:val="24"/>
        </w:rPr>
        <w:t>A</w:t>
      </w:r>
      <w:r w:rsidRPr="008473B5">
        <w:rPr>
          <w:rFonts w:ascii="Times New Roman" w:hAnsi="Times New Roman" w:cs="Times New Roman" w:hint="eastAsia"/>
          <w:color w:val="000000" w:themeColor="text1"/>
          <w:sz w:val="24"/>
          <w:szCs w:val="24"/>
        </w:rPr>
        <w:t>组与</w:t>
      </w:r>
      <w:r w:rsidRPr="008473B5">
        <w:rPr>
          <w:rFonts w:ascii="Times New Roman" w:hAnsi="Times New Roman" w:cs="Times New Roman" w:hint="eastAsia"/>
          <w:color w:val="000000" w:themeColor="text1"/>
          <w:sz w:val="24"/>
          <w:szCs w:val="24"/>
        </w:rPr>
        <w:t>C</w:t>
      </w:r>
      <w:r w:rsidRPr="008473B5">
        <w:rPr>
          <w:rFonts w:ascii="Times New Roman" w:hAnsi="Times New Roman" w:cs="Times New Roman" w:hint="eastAsia"/>
          <w:color w:val="000000" w:themeColor="text1"/>
          <w:sz w:val="24"/>
          <w:szCs w:val="24"/>
        </w:rPr>
        <w:t>组，</w:t>
      </w:r>
      <w:r w:rsidRPr="008473B5">
        <w:rPr>
          <w:rFonts w:ascii="Times New Roman" w:hAnsi="Times New Roman" w:cs="Times New Roman" w:hint="eastAsia"/>
          <w:color w:val="000000" w:themeColor="text1"/>
          <w:sz w:val="24"/>
          <w:szCs w:val="24"/>
        </w:rPr>
        <w:t>B</w:t>
      </w:r>
      <w:r w:rsidRPr="008473B5">
        <w:rPr>
          <w:rFonts w:ascii="Times New Roman" w:hAnsi="Times New Roman" w:cs="Times New Roman" w:hint="eastAsia"/>
          <w:color w:val="000000" w:themeColor="text1"/>
          <w:sz w:val="24"/>
          <w:szCs w:val="24"/>
        </w:rPr>
        <w:t>组与</w:t>
      </w:r>
      <w:r w:rsidRPr="008473B5">
        <w:rPr>
          <w:rFonts w:ascii="Times New Roman" w:hAnsi="Times New Roman" w:cs="Times New Roman" w:hint="eastAsia"/>
          <w:color w:val="000000" w:themeColor="text1"/>
          <w:sz w:val="24"/>
          <w:szCs w:val="24"/>
        </w:rPr>
        <w:t>C</w:t>
      </w:r>
      <w:r w:rsidRPr="008473B5">
        <w:rPr>
          <w:rFonts w:ascii="Times New Roman" w:hAnsi="Times New Roman" w:cs="Times New Roman" w:hint="eastAsia"/>
          <w:color w:val="000000" w:themeColor="text1"/>
          <w:sz w:val="24"/>
          <w:szCs w:val="24"/>
        </w:rPr>
        <w:t>组。如果有任何组或变量</w:t>
      </w:r>
      <w:r>
        <w:rPr>
          <w:rFonts w:ascii="Times New Roman" w:hAnsi="Times New Roman" w:cs="Times New Roman" w:hint="eastAsia"/>
          <w:color w:val="000000" w:themeColor="text1"/>
          <w:sz w:val="24"/>
          <w:szCs w:val="24"/>
        </w:rPr>
        <w:t>需要</w:t>
      </w:r>
      <w:r w:rsidRPr="008473B5">
        <w:rPr>
          <w:rFonts w:ascii="Times New Roman" w:hAnsi="Times New Roman" w:cs="Times New Roman" w:hint="eastAsia"/>
          <w:color w:val="000000" w:themeColor="text1"/>
          <w:sz w:val="24"/>
          <w:szCs w:val="24"/>
        </w:rPr>
        <w:t>进行多次比较则</w:t>
      </w:r>
      <w:r>
        <w:rPr>
          <w:rFonts w:ascii="Times New Roman" w:hAnsi="Times New Roman" w:cs="Times New Roman" w:hint="eastAsia"/>
          <w:color w:val="000000" w:themeColor="text1"/>
          <w:sz w:val="24"/>
          <w:szCs w:val="24"/>
        </w:rPr>
        <w:t>必须</w:t>
      </w:r>
      <w:r w:rsidRPr="008473B5">
        <w:rPr>
          <w:rFonts w:ascii="Times New Roman" w:hAnsi="Times New Roman" w:cs="Times New Roman" w:hint="eastAsia"/>
          <w:color w:val="000000" w:themeColor="text1"/>
          <w:sz w:val="24"/>
          <w:szCs w:val="24"/>
        </w:rPr>
        <w:t>进行</w:t>
      </w:r>
      <w:r w:rsidRPr="008473B5">
        <w:rPr>
          <w:rFonts w:ascii="Times New Roman" w:hAnsi="Times New Roman" w:cs="Times New Roman" w:hint="eastAsia"/>
          <w:i/>
          <w:color w:val="000000" w:themeColor="text1"/>
          <w:sz w:val="24"/>
          <w:szCs w:val="24"/>
        </w:rPr>
        <w:t>P</w:t>
      </w:r>
      <w:r w:rsidRPr="008473B5">
        <w:rPr>
          <w:rFonts w:ascii="Times New Roman" w:hAnsi="Times New Roman" w:cs="Times New Roman" w:hint="eastAsia"/>
          <w:color w:val="000000" w:themeColor="text1"/>
          <w:sz w:val="24"/>
          <w:szCs w:val="24"/>
        </w:rPr>
        <w:t>值调整</w:t>
      </w:r>
      <w:r>
        <w:rPr>
          <w:rFonts w:ascii="Times New Roman" w:hAnsi="Times New Roman" w:cs="Times New Roman" w:hint="eastAsia"/>
          <w:color w:val="000000" w:themeColor="text1"/>
          <w:sz w:val="24"/>
          <w:szCs w:val="24"/>
        </w:rPr>
        <w:t>，</w:t>
      </w:r>
      <w:r w:rsidRPr="008473B5">
        <w:rPr>
          <w:rFonts w:ascii="Times New Roman" w:hAnsi="Times New Roman" w:cs="Times New Roman" w:hint="eastAsia"/>
          <w:color w:val="000000" w:themeColor="text1"/>
          <w:sz w:val="24"/>
          <w:szCs w:val="24"/>
        </w:rPr>
        <w:t>以</w:t>
      </w:r>
      <w:r>
        <w:rPr>
          <w:rFonts w:ascii="Times New Roman" w:hAnsi="Times New Roman" w:cs="Times New Roman" w:hint="eastAsia"/>
          <w:color w:val="000000" w:themeColor="text1"/>
          <w:sz w:val="24"/>
          <w:szCs w:val="24"/>
        </w:rPr>
        <w:t>便减少</w:t>
      </w:r>
      <w:r w:rsidRPr="008473B5">
        <w:rPr>
          <w:rFonts w:ascii="Times New Roman" w:hAnsi="Times New Roman" w:cs="Times New Roman" w:hint="eastAsia"/>
          <w:color w:val="000000" w:themeColor="text1"/>
          <w:sz w:val="24"/>
          <w:szCs w:val="24"/>
        </w:rPr>
        <w:t>假阳性</w:t>
      </w:r>
      <w:r>
        <w:rPr>
          <w:rFonts w:ascii="Times New Roman" w:hAnsi="Times New Roman" w:cs="Times New Roman" w:hint="eastAsia"/>
          <w:color w:val="000000" w:themeColor="text1"/>
          <w:sz w:val="24"/>
          <w:szCs w:val="24"/>
        </w:rPr>
        <w:t>率</w:t>
      </w:r>
      <w:r w:rsidRPr="005528AF">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ADDIN EN.CITE &lt;EndNote&gt;&lt;Cite&gt;&lt;Author&gt;McDonald&lt;/Author&gt;&lt;Year&gt;2014&lt;/Year&gt;&lt;RecNum&gt;134&lt;/RecNum&gt;&lt;DisplayText&gt;&lt;style face="superscript"&gt;[75]&lt;/style&gt;&lt;/DisplayText&gt;&lt;record&gt;&lt;rec-number&gt;134&lt;/rec-number&gt;&lt;foreign-keys&gt;&lt;key app="EN" db-id="awdrrxf56w52whedwtpvwtxhd09sdzew02vt" timestamp="1574603639"&gt;134&lt;/key&gt;&lt;/foreign-keys&gt;&lt;ref-type name="Book Section"&gt;5&lt;/ref-type&gt;&lt;contributors&gt;&lt;authors&gt;&lt;author&gt;McDonald, J.H.&lt;/author&gt;&lt;/authors&gt;&lt;secondary-authors&gt;&lt;author&gt;McDonald, J.H.&lt;/author&gt;&lt;/secondary-authors&gt;&lt;/contributors&gt;&lt;titles&gt;&lt;title&gt;Multiple tests&lt;/title&gt;&lt;secondary-title&gt;Handbook of Biological Statistics&lt;/secondary-title&gt;&lt;/titles&gt;&lt;pages&gt;257-263&lt;/pages&gt;&lt;edition&gt;3&lt;/edition&gt;&lt;dates&gt;&lt;year&gt;2014&lt;/year&gt;&lt;/dates&gt;&lt;pub-location&gt;Baltimore, Maryland, U.S.A.&lt;/pub-location&gt;&lt;publisher&gt;Sparky House Publishing&lt;/publisher&gt;&lt;urls&gt;&lt;/urls&gt;&lt;/record&gt;&lt;/Cite&gt;&lt;/EndNote&gt;</w:instrText>
      </w:r>
      <w:r w:rsidRPr="005528AF">
        <w:rPr>
          <w:rFonts w:ascii="Times New Roman" w:hAnsi="Times New Roman" w:cs="Times New Roman"/>
          <w:color w:val="000000" w:themeColor="text1"/>
          <w:sz w:val="24"/>
          <w:szCs w:val="24"/>
        </w:rPr>
        <w:fldChar w:fldCharType="separate"/>
      </w:r>
      <w:r w:rsidRPr="009C1927">
        <w:rPr>
          <w:rFonts w:ascii="Times New Roman" w:hAnsi="Times New Roman" w:cs="Times New Roman"/>
          <w:noProof/>
          <w:color w:val="000000" w:themeColor="text1"/>
          <w:sz w:val="24"/>
          <w:szCs w:val="24"/>
          <w:vertAlign w:val="superscript"/>
        </w:rPr>
        <w:t>[</w:t>
      </w:r>
      <w:hyperlink w:anchor="_ENREF_75" w:tooltip="McDonald, 2014 #134" w:history="1">
        <w:r w:rsidR="0000551E" w:rsidRPr="009C1927">
          <w:rPr>
            <w:rFonts w:ascii="Times New Roman" w:hAnsi="Times New Roman" w:cs="Times New Roman"/>
            <w:noProof/>
            <w:color w:val="000000" w:themeColor="text1"/>
            <w:sz w:val="24"/>
            <w:szCs w:val="24"/>
            <w:vertAlign w:val="superscript"/>
          </w:rPr>
          <w:t>75</w:t>
        </w:r>
      </w:hyperlink>
      <w:r w:rsidRPr="009C1927">
        <w:rPr>
          <w:rFonts w:ascii="Times New Roman" w:hAnsi="Times New Roman" w:cs="Times New Roman"/>
          <w:noProof/>
          <w:color w:val="000000" w:themeColor="text1"/>
          <w:sz w:val="24"/>
          <w:szCs w:val="24"/>
          <w:vertAlign w:val="superscript"/>
        </w:rPr>
        <w:t>]</w:t>
      </w:r>
      <w:r w:rsidRPr="005528AF">
        <w:rPr>
          <w:rFonts w:ascii="Times New Roman" w:hAnsi="Times New Roman" w:cs="Times New Roman"/>
          <w:color w:val="000000" w:themeColor="text1"/>
          <w:sz w:val="24"/>
          <w:szCs w:val="24"/>
        </w:rPr>
        <w:fldChar w:fldCharType="end"/>
      </w:r>
      <w:r w:rsidRPr="008473B5">
        <w:rPr>
          <w:rFonts w:ascii="Times New Roman" w:hAnsi="Times New Roman" w:cs="Times New Roman" w:hint="eastAsia"/>
          <w:color w:val="000000" w:themeColor="text1"/>
          <w:sz w:val="24"/>
          <w:szCs w:val="24"/>
        </w:rPr>
        <w:t>。</w:t>
      </w:r>
    </w:p>
    <w:p w14:paraId="5E749B8B" w14:textId="4FABAF63" w:rsidR="002E44B3" w:rsidRPr="005528AF" w:rsidRDefault="00C92E1C" w:rsidP="00ED344B">
      <w:pPr>
        <w:ind w:firstLineChars="200" w:firstLine="480"/>
        <w:rPr>
          <w:rFonts w:ascii="Times New Roman" w:hAnsi="Times New Roman" w:cs="Times New Roman"/>
          <w:color w:val="000000" w:themeColor="text1"/>
          <w:sz w:val="24"/>
          <w:szCs w:val="24"/>
        </w:rPr>
      </w:pPr>
      <w:r w:rsidRPr="00C92E1C">
        <w:rPr>
          <w:rFonts w:ascii="Times New Roman" w:hAnsi="Times New Roman" w:cs="Times New Roman" w:hint="eastAsia"/>
          <w:color w:val="000000" w:themeColor="text1"/>
          <w:sz w:val="24"/>
          <w:szCs w:val="24"/>
        </w:rPr>
        <w:t>调整</w:t>
      </w:r>
      <w:r w:rsidRPr="00C92E1C">
        <w:rPr>
          <w:rFonts w:ascii="Times New Roman" w:hAnsi="Times New Roman" w:cs="Times New Roman" w:hint="eastAsia"/>
          <w:i/>
          <w:color w:val="000000" w:themeColor="text1"/>
          <w:sz w:val="24"/>
          <w:szCs w:val="24"/>
        </w:rPr>
        <w:t>P</w:t>
      </w:r>
      <w:r w:rsidRPr="00C92E1C">
        <w:rPr>
          <w:rFonts w:ascii="Times New Roman" w:hAnsi="Times New Roman" w:cs="Times New Roman" w:hint="eastAsia"/>
          <w:color w:val="000000" w:themeColor="text1"/>
          <w:sz w:val="24"/>
          <w:szCs w:val="24"/>
        </w:rPr>
        <w:t>值的经典方法是控制</w:t>
      </w:r>
      <w:r w:rsidR="00F41F2D" w:rsidRPr="005528AF">
        <w:rPr>
          <w:rFonts w:ascii="Times New Roman" w:hAnsi="Times New Roman" w:cs="Times New Roman"/>
          <w:color w:val="000000" w:themeColor="text1"/>
          <w:sz w:val="24"/>
          <w:szCs w:val="24"/>
        </w:rPr>
        <w:t>family-wise</w:t>
      </w:r>
      <w:r w:rsidRPr="00C92E1C">
        <w:rPr>
          <w:rFonts w:ascii="Times New Roman" w:hAnsi="Times New Roman" w:cs="Times New Roman" w:hint="eastAsia"/>
          <w:color w:val="000000" w:themeColor="text1"/>
          <w:sz w:val="24"/>
          <w:szCs w:val="24"/>
        </w:rPr>
        <w:t>错误率，即Ⅰ</w:t>
      </w:r>
      <w:r w:rsidR="00F41F2D">
        <w:rPr>
          <w:rFonts w:ascii="Times New Roman" w:hAnsi="Times New Roman" w:cs="Times New Roman" w:hint="eastAsia"/>
          <w:color w:val="000000" w:themeColor="text1"/>
          <w:sz w:val="24"/>
          <w:szCs w:val="24"/>
        </w:rPr>
        <w:t>类</w:t>
      </w:r>
      <w:r w:rsidRPr="00C92E1C">
        <w:rPr>
          <w:rFonts w:ascii="Times New Roman" w:hAnsi="Times New Roman" w:cs="Times New Roman" w:hint="eastAsia"/>
          <w:color w:val="000000" w:themeColor="text1"/>
          <w:sz w:val="24"/>
          <w:szCs w:val="24"/>
        </w:rPr>
        <w:t>错误或α</w:t>
      </w:r>
      <w:r w:rsidR="00F41F2D">
        <w:rPr>
          <w:rFonts w:ascii="Times New Roman" w:hAnsi="Times New Roman" w:cs="Times New Roman" w:hint="eastAsia"/>
          <w:color w:val="000000" w:themeColor="text1"/>
          <w:sz w:val="24"/>
          <w:szCs w:val="24"/>
        </w:rPr>
        <w:t>水平</w:t>
      </w:r>
      <w:r w:rsidRPr="00C92E1C">
        <w:rPr>
          <w:rFonts w:ascii="Times New Roman" w:hAnsi="Times New Roman" w:cs="Times New Roman" w:hint="eastAsia"/>
          <w:color w:val="000000" w:themeColor="text1"/>
          <w:sz w:val="24"/>
          <w:szCs w:val="24"/>
        </w:rPr>
        <w:t>。</w:t>
      </w:r>
      <w:r w:rsidRPr="00C92E1C">
        <w:rPr>
          <w:rFonts w:ascii="Times New Roman" w:hAnsi="Times New Roman" w:cs="Times New Roman" w:hint="eastAsia"/>
          <w:color w:val="000000" w:themeColor="text1"/>
          <w:sz w:val="24"/>
          <w:szCs w:val="24"/>
        </w:rPr>
        <w:t>Bonferroni</w:t>
      </w:r>
      <w:r w:rsidR="00F41F2D">
        <w:rPr>
          <w:rFonts w:ascii="Times New Roman" w:hAnsi="Times New Roman" w:cs="Times New Roman" w:hint="eastAsia"/>
          <w:color w:val="000000" w:themeColor="text1"/>
          <w:sz w:val="24"/>
          <w:szCs w:val="24"/>
        </w:rPr>
        <w:t>是校正</w:t>
      </w:r>
      <w:r w:rsidR="00F41F2D" w:rsidRPr="00C92E1C">
        <w:rPr>
          <w:rFonts w:ascii="Times New Roman" w:hAnsi="Times New Roman" w:cs="Times New Roman" w:hint="eastAsia"/>
          <w:color w:val="000000" w:themeColor="text1"/>
          <w:sz w:val="24"/>
          <w:szCs w:val="24"/>
        </w:rPr>
        <w:t>α</w:t>
      </w:r>
      <w:r w:rsidR="00F41F2D">
        <w:rPr>
          <w:rFonts w:ascii="Times New Roman" w:hAnsi="Times New Roman" w:cs="Times New Roman" w:hint="eastAsia"/>
          <w:color w:val="000000" w:themeColor="text1"/>
          <w:sz w:val="24"/>
          <w:szCs w:val="24"/>
        </w:rPr>
        <w:t>水平</w:t>
      </w:r>
      <w:r w:rsidRPr="00C92E1C">
        <w:rPr>
          <w:rFonts w:ascii="Times New Roman" w:hAnsi="Times New Roman" w:cs="Times New Roman" w:hint="eastAsia"/>
          <w:color w:val="000000" w:themeColor="text1"/>
          <w:sz w:val="24"/>
          <w:szCs w:val="24"/>
        </w:rPr>
        <w:t>最常用</w:t>
      </w:r>
      <w:r w:rsidR="00F41F2D">
        <w:rPr>
          <w:rFonts w:ascii="Times New Roman" w:hAnsi="Times New Roman" w:cs="Times New Roman" w:hint="eastAsia"/>
          <w:color w:val="000000" w:themeColor="text1"/>
          <w:sz w:val="24"/>
          <w:szCs w:val="24"/>
        </w:rPr>
        <w:t>的</w:t>
      </w:r>
      <w:r w:rsidRPr="00C92E1C">
        <w:rPr>
          <w:rFonts w:ascii="Times New Roman" w:hAnsi="Times New Roman" w:cs="Times New Roman" w:hint="eastAsia"/>
          <w:color w:val="000000" w:themeColor="text1"/>
          <w:sz w:val="24"/>
          <w:szCs w:val="24"/>
        </w:rPr>
        <w:t>方法。</w:t>
      </w:r>
      <w:r w:rsidR="00F41F2D">
        <w:rPr>
          <w:rFonts w:ascii="Times New Roman" w:hAnsi="Times New Roman" w:cs="Times New Roman" w:hint="eastAsia"/>
          <w:color w:val="000000" w:themeColor="text1"/>
          <w:sz w:val="24"/>
          <w:szCs w:val="24"/>
        </w:rPr>
        <w:t>校正</w:t>
      </w:r>
      <w:r w:rsidRPr="00F41F2D">
        <w:rPr>
          <w:rFonts w:ascii="Times New Roman" w:hAnsi="Times New Roman" w:cs="Times New Roman" w:hint="eastAsia"/>
          <w:i/>
          <w:color w:val="000000" w:themeColor="text1"/>
          <w:sz w:val="24"/>
          <w:szCs w:val="24"/>
        </w:rPr>
        <w:t>P</w:t>
      </w:r>
      <w:r w:rsidRPr="00C92E1C">
        <w:rPr>
          <w:rFonts w:ascii="Times New Roman" w:hAnsi="Times New Roman" w:cs="Times New Roman" w:hint="eastAsia"/>
          <w:color w:val="000000" w:themeColor="text1"/>
          <w:sz w:val="24"/>
          <w:szCs w:val="24"/>
        </w:rPr>
        <w:t>值的计算非常容易：单个</w:t>
      </w:r>
      <w:r w:rsidR="00F41F2D">
        <w:rPr>
          <w:rFonts w:ascii="Times New Roman" w:hAnsi="Times New Roman" w:cs="Times New Roman" w:hint="eastAsia"/>
          <w:color w:val="000000" w:themeColor="text1"/>
          <w:sz w:val="24"/>
          <w:szCs w:val="24"/>
        </w:rPr>
        <w:t>检验</w:t>
      </w:r>
      <w:r w:rsidRPr="00C92E1C">
        <w:rPr>
          <w:rFonts w:ascii="Times New Roman" w:hAnsi="Times New Roman" w:cs="Times New Roman" w:hint="eastAsia"/>
          <w:color w:val="000000" w:themeColor="text1"/>
          <w:sz w:val="24"/>
          <w:szCs w:val="24"/>
        </w:rPr>
        <w:t>的α值除以</w:t>
      </w:r>
      <w:r w:rsidR="00F41F2D">
        <w:rPr>
          <w:rFonts w:ascii="Times New Roman" w:hAnsi="Times New Roman" w:cs="Times New Roman" w:hint="eastAsia"/>
          <w:color w:val="000000" w:themeColor="text1"/>
          <w:sz w:val="24"/>
          <w:szCs w:val="24"/>
        </w:rPr>
        <w:t>检验</w:t>
      </w:r>
      <w:r w:rsidR="00143C35">
        <w:rPr>
          <w:rFonts w:ascii="Times New Roman" w:hAnsi="Times New Roman" w:cs="Times New Roman" w:hint="eastAsia"/>
          <w:color w:val="000000" w:themeColor="text1"/>
          <w:sz w:val="24"/>
          <w:szCs w:val="24"/>
        </w:rPr>
        <w:t>次</w:t>
      </w:r>
      <w:r w:rsidRPr="00C92E1C">
        <w:rPr>
          <w:rFonts w:ascii="Times New Roman" w:hAnsi="Times New Roman" w:cs="Times New Roman" w:hint="eastAsia"/>
          <w:color w:val="000000" w:themeColor="text1"/>
          <w:sz w:val="24"/>
          <w:szCs w:val="24"/>
        </w:rPr>
        <w:t>数。因此，对于上述具有</w:t>
      </w:r>
      <w:r w:rsidR="00F41F2D">
        <w:rPr>
          <w:rFonts w:ascii="Times New Roman" w:hAnsi="Times New Roman" w:cs="Times New Roman" w:hint="eastAsia"/>
          <w:color w:val="000000" w:themeColor="text1"/>
          <w:sz w:val="24"/>
          <w:szCs w:val="24"/>
        </w:rPr>
        <w:t>3</w:t>
      </w:r>
      <w:r w:rsidRPr="00C92E1C">
        <w:rPr>
          <w:rFonts w:ascii="Times New Roman" w:hAnsi="Times New Roman" w:cs="Times New Roman" w:hint="eastAsia"/>
          <w:color w:val="000000" w:themeColor="text1"/>
          <w:sz w:val="24"/>
          <w:szCs w:val="24"/>
        </w:rPr>
        <w:t>个</w:t>
      </w:r>
      <w:r w:rsidR="00F41F2D">
        <w:rPr>
          <w:rFonts w:ascii="Times New Roman" w:hAnsi="Times New Roman" w:cs="Times New Roman" w:hint="eastAsia"/>
          <w:color w:val="000000" w:themeColor="text1"/>
          <w:sz w:val="24"/>
          <w:szCs w:val="24"/>
        </w:rPr>
        <w:t>检验</w:t>
      </w:r>
      <w:r w:rsidR="00143C35">
        <w:rPr>
          <w:rFonts w:ascii="Times New Roman" w:hAnsi="Times New Roman" w:cs="Times New Roman" w:hint="eastAsia"/>
          <w:color w:val="000000" w:themeColor="text1"/>
          <w:sz w:val="24"/>
          <w:szCs w:val="24"/>
        </w:rPr>
        <w:t>次数</w:t>
      </w:r>
      <w:r w:rsidRPr="00C92E1C">
        <w:rPr>
          <w:rFonts w:ascii="Times New Roman" w:hAnsi="Times New Roman" w:cs="Times New Roman" w:hint="eastAsia"/>
          <w:color w:val="000000" w:themeColor="text1"/>
          <w:sz w:val="24"/>
          <w:szCs w:val="24"/>
        </w:rPr>
        <w:t>的</w:t>
      </w:r>
      <w:r w:rsidR="00F41F2D">
        <w:rPr>
          <w:rFonts w:ascii="Times New Roman" w:hAnsi="Times New Roman" w:cs="Times New Roman" w:hint="eastAsia"/>
          <w:color w:val="000000" w:themeColor="text1"/>
          <w:sz w:val="24"/>
          <w:szCs w:val="24"/>
        </w:rPr>
        <w:t>例子</w:t>
      </w:r>
      <w:r w:rsidRPr="00C92E1C">
        <w:rPr>
          <w:rFonts w:ascii="Times New Roman" w:hAnsi="Times New Roman" w:cs="Times New Roman" w:hint="eastAsia"/>
          <w:color w:val="000000" w:themeColor="text1"/>
          <w:sz w:val="24"/>
          <w:szCs w:val="24"/>
        </w:rPr>
        <w:t>，调整后的</w:t>
      </w:r>
      <w:r w:rsidRPr="00C92E1C">
        <w:rPr>
          <w:rFonts w:ascii="Times New Roman" w:hAnsi="Times New Roman" w:cs="Times New Roman" w:hint="eastAsia"/>
          <w:color w:val="000000" w:themeColor="text1"/>
          <w:sz w:val="24"/>
          <w:szCs w:val="24"/>
        </w:rPr>
        <w:t>P</w:t>
      </w:r>
      <w:r w:rsidRPr="00C92E1C">
        <w:rPr>
          <w:rFonts w:ascii="Times New Roman" w:hAnsi="Times New Roman" w:cs="Times New Roman" w:hint="eastAsia"/>
          <w:color w:val="000000" w:themeColor="text1"/>
          <w:sz w:val="24"/>
          <w:szCs w:val="24"/>
        </w:rPr>
        <w:t>值为</w:t>
      </w:r>
      <w:r w:rsidRPr="00C92E1C">
        <w:rPr>
          <w:rFonts w:ascii="Times New Roman" w:hAnsi="Times New Roman" w:cs="Times New Roman" w:hint="eastAsia"/>
          <w:color w:val="000000" w:themeColor="text1"/>
          <w:sz w:val="24"/>
          <w:szCs w:val="24"/>
        </w:rPr>
        <w:t>0.05 / 3 = 0.017</w:t>
      </w:r>
      <w:r w:rsidRPr="00C92E1C">
        <w:rPr>
          <w:rFonts w:ascii="Times New Roman" w:hAnsi="Times New Roman" w:cs="Times New Roman" w:hint="eastAsia"/>
          <w:color w:val="000000" w:themeColor="text1"/>
          <w:sz w:val="24"/>
          <w:szCs w:val="24"/>
        </w:rPr>
        <w:t>，</w:t>
      </w:r>
      <w:r w:rsidR="00F41F2D">
        <w:rPr>
          <w:rFonts w:ascii="Times New Roman" w:hAnsi="Times New Roman" w:cs="Times New Roman" w:hint="eastAsia"/>
          <w:color w:val="000000" w:themeColor="text1"/>
          <w:sz w:val="24"/>
          <w:szCs w:val="24"/>
        </w:rPr>
        <w:t>即</w:t>
      </w:r>
      <w:r w:rsidRPr="00C92E1C">
        <w:rPr>
          <w:rFonts w:ascii="Times New Roman" w:hAnsi="Times New Roman" w:cs="Times New Roman" w:hint="eastAsia"/>
          <w:color w:val="000000" w:themeColor="text1"/>
          <w:sz w:val="24"/>
          <w:szCs w:val="24"/>
        </w:rPr>
        <w:t>只有</w:t>
      </w:r>
      <w:r w:rsidRPr="00F41F2D">
        <w:rPr>
          <w:rFonts w:ascii="Times New Roman" w:hAnsi="Times New Roman" w:cs="Times New Roman" w:hint="eastAsia"/>
          <w:i/>
          <w:color w:val="000000" w:themeColor="text1"/>
          <w:sz w:val="24"/>
          <w:szCs w:val="24"/>
        </w:rPr>
        <w:t>P</w:t>
      </w:r>
      <w:r w:rsidRPr="00C92E1C">
        <w:rPr>
          <w:rFonts w:ascii="Times New Roman" w:hAnsi="Times New Roman" w:cs="Times New Roman" w:hint="eastAsia"/>
          <w:color w:val="000000" w:themeColor="text1"/>
          <w:sz w:val="24"/>
          <w:szCs w:val="24"/>
        </w:rPr>
        <w:t xml:space="preserve"> &lt;0.017</w:t>
      </w:r>
      <w:r w:rsidRPr="00C92E1C">
        <w:rPr>
          <w:rFonts w:ascii="Times New Roman" w:hAnsi="Times New Roman" w:cs="Times New Roman" w:hint="eastAsia"/>
          <w:color w:val="000000" w:themeColor="text1"/>
          <w:sz w:val="24"/>
          <w:szCs w:val="24"/>
        </w:rPr>
        <w:t>的</w:t>
      </w:r>
      <w:r w:rsidR="00F41F2D">
        <w:rPr>
          <w:rFonts w:ascii="Times New Roman" w:hAnsi="Times New Roman" w:cs="Times New Roman" w:hint="eastAsia"/>
          <w:color w:val="000000" w:themeColor="text1"/>
          <w:sz w:val="24"/>
          <w:szCs w:val="24"/>
        </w:rPr>
        <w:t>检验</w:t>
      </w:r>
      <w:r w:rsidRPr="00C92E1C">
        <w:rPr>
          <w:rFonts w:ascii="Times New Roman" w:hAnsi="Times New Roman" w:cs="Times New Roman" w:hint="eastAsia"/>
          <w:color w:val="000000" w:themeColor="text1"/>
          <w:sz w:val="24"/>
          <w:szCs w:val="24"/>
        </w:rPr>
        <w:t>结果才被认为是有意义的</w:t>
      </w:r>
      <w:r w:rsidR="00F41F2D" w:rsidRPr="005528AF">
        <w:rPr>
          <w:rFonts w:ascii="Times New Roman" w:hAnsi="Times New Roman" w:cs="Times New Roman"/>
          <w:color w:val="000000" w:themeColor="text1"/>
          <w:sz w:val="24"/>
          <w:szCs w:val="24"/>
        </w:rPr>
        <w:fldChar w:fldCharType="begin"/>
      </w:r>
      <w:r w:rsidR="00F41F2D">
        <w:rPr>
          <w:rFonts w:ascii="Times New Roman" w:hAnsi="Times New Roman" w:cs="Times New Roman"/>
          <w:color w:val="000000" w:themeColor="text1"/>
          <w:sz w:val="24"/>
          <w:szCs w:val="24"/>
        </w:rPr>
        <w:instrText xml:space="preserve"> ADDIN EN.CITE &lt;EndNote&gt;&lt;Cite&gt;&lt;Author&gt;McDonald&lt;/Author&gt;&lt;Year&gt;2014&lt;/Year&gt;&lt;RecNum&gt;134&lt;/RecNum&gt;&lt;DisplayText&gt;&lt;style face="superscript"&gt;[75]&lt;/style&gt;&lt;/DisplayText&gt;&lt;record&gt;&lt;rec-number&gt;134&lt;/rec-number&gt;&lt;foreign-keys&gt;&lt;key app="EN" db-id="awdrrxf56w52whedwtpvwtxhd09sdzew02vt" timestamp="1574603639"&gt;134&lt;/key&gt;&lt;/foreign-keys&gt;&lt;ref-type name="Book Section"&gt;5&lt;/ref-type&gt;&lt;contributors&gt;&lt;authors&gt;&lt;author&gt;McDonald, J.H.&lt;/author&gt;&lt;/authors&gt;&lt;secondary-authors&gt;&lt;author&gt;McDonald, J.H.&lt;/author&gt;&lt;/secondary-authors&gt;&lt;/contributors&gt;&lt;titles&gt;&lt;title&gt;Multiple tests&lt;/title&gt;&lt;secondary-title&gt;Handbook of Biological Statistics&lt;/secondary-title&gt;&lt;/titles&gt;&lt;pages&gt;257-263&lt;/pages&gt;&lt;edition&gt;3&lt;/edition&gt;&lt;dates&gt;&lt;year&gt;2014&lt;/year&gt;&lt;/dates&gt;&lt;pub-location&gt;Baltimore, Maryland, U.S.A.&lt;/pub-location&gt;&lt;publisher&gt;Sparky House Publishing&lt;/publisher&gt;&lt;urls&gt;&lt;/urls&gt;&lt;/record&gt;&lt;/Cite&gt;&lt;/EndNote&gt;</w:instrText>
      </w:r>
      <w:r w:rsidR="00F41F2D" w:rsidRPr="005528AF">
        <w:rPr>
          <w:rFonts w:ascii="Times New Roman" w:hAnsi="Times New Roman" w:cs="Times New Roman"/>
          <w:color w:val="000000" w:themeColor="text1"/>
          <w:sz w:val="24"/>
          <w:szCs w:val="24"/>
        </w:rPr>
        <w:fldChar w:fldCharType="separate"/>
      </w:r>
      <w:r w:rsidR="00F41F2D" w:rsidRPr="009C1927">
        <w:rPr>
          <w:rFonts w:ascii="Times New Roman" w:hAnsi="Times New Roman" w:cs="Times New Roman"/>
          <w:noProof/>
          <w:color w:val="000000" w:themeColor="text1"/>
          <w:sz w:val="24"/>
          <w:szCs w:val="24"/>
          <w:vertAlign w:val="superscript"/>
        </w:rPr>
        <w:t>[</w:t>
      </w:r>
      <w:hyperlink w:anchor="_ENREF_75" w:tooltip="McDonald, 2014 #134" w:history="1">
        <w:r w:rsidR="0000551E" w:rsidRPr="009C1927">
          <w:rPr>
            <w:rFonts w:ascii="Times New Roman" w:hAnsi="Times New Roman" w:cs="Times New Roman"/>
            <w:noProof/>
            <w:color w:val="000000" w:themeColor="text1"/>
            <w:sz w:val="24"/>
            <w:szCs w:val="24"/>
            <w:vertAlign w:val="superscript"/>
          </w:rPr>
          <w:t>75</w:t>
        </w:r>
      </w:hyperlink>
      <w:r w:rsidR="00F41F2D" w:rsidRPr="009C1927">
        <w:rPr>
          <w:rFonts w:ascii="Times New Roman" w:hAnsi="Times New Roman" w:cs="Times New Roman"/>
          <w:noProof/>
          <w:color w:val="000000" w:themeColor="text1"/>
          <w:sz w:val="24"/>
          <w:szCs w:val="24"/>
          <w:vertAlign w:val="superscript"/>
        </w:rPr>
        <w:t>]</w:t>
      </w:r>
      <w:r w:rsidR="00F41F2D" w:rsidRPr="005528AF">
        <w:rPr>
          <w:rFonts w:ascii="Times New Roman" w:hAnsi="Times New Roman" w:cs="Times New Roman"/>
          <w:color w:val="000000" w:themeColor="text1"/>
          <w:sz w:val="24"/>
          <w:szCs w:val="24"/>
        </w:rPr>
        <w:fldChar w:fldCharType="end"/>
      </w:r>
      <w:r w:rsidRPr="00C92E1C">
        <w:rPr>
          <w:rFonts w:ascii="Times New Roman" w:hAnsi="Times New Roman" w:cs="Times New Roman" w:hint="eastAsia"/>
          <w:color w:val="000000" w:themeColor="text1"/>
          <w:sz w:val="24"/>
          <w:szCs w:val="24"/>
        </w:rPr>
        <w:t>。请注意，</w:t>
      </w:r>
      <w:r w:rsidRPr="00C92E1C">
        <w:rPr>
          <w:rFonts w:ascii="Times New Roman" w:hAnsi="Times New Roman" w:cs="Times New Roman" w:hint="eastAsia"/>
          <w:color w:val="000000" w:themeColor="text1"/>
          <w:sz w:val="24"/>
          <w:szCs w:val="24"/>
        </w:rPr>
        <w:t>Bonferroni</w:t>
      </w:r>
      <w:r w:rsidR="00F41F2D">
        <w:rPr>
          <w:rFonts w:ascii="Times New Roman" w:hAnsi="Times New Roman" w:cs="Times New Roman" w:hint="eastAsia"/>
          <w:color w:val="000000" w:themeColor="text1"/>
          <w:sz w:val="24"/>
          <w:szCs w:val="24"/>
        </w:rPr>
        <w:t>校正</w:t>
      </w:r>
      <w:r w:rsidRPr="00C92E1C">
        <w:rPr>
          <w:rFonts w:ascii="Times New Roman" w:hAnsi="Times New Roman" w:cs="Times New Roman" w:hint="eastAsia"/>
          <w:color w:val="000000" w:themeColor="text1"/>
          <w:sz w:val="24"/>
          <w:szCs w:val="24"/>
        </w:rPr>
        <w:t>仅适用于多重比较</w:t>
      </w:r>
      <w:r w:rsidR="00143C35">
        <w:rPr>
          <w:rFonts w:ascii="Times New Roman" w:hAnsi="Times New Roman" w:cs="Times New Roman" w:hint="eastAsia"/>
          <w:color w:val="000000" w:themeColor="text1"/>
          <w:sz w:val="24"/>
          <w:szCs w:val="24"/>
        </w:rPr>
        <w:t>次数较少</w:t>
      </w:r>
      <w:r w:rsidRPr="00C92E1C">
        <w:rPr>
          <w:rFonts w:ascii="Times New Roman" w:hAnsi="Times New Roman" w:cs="Times New Roman" w:hint="eastAsia"/>
          <w:color w:val="000000" w:themeColor="text1"/>
          <w:sz w:val="24"/>
          <w:szCs w:val="24"/>
        </w:rPr>
        <w:t>的假设检验，否则会导致较高的假阴性率</w:t>
      </w:r>
      <w:r w:rsidR="00F41F2D">
        <w:rPr>
          <w:rFonts w:ascii="Times New Roman" w:hAnsi="Times New Roman" w:cs="Times New Roman" w:hint="eastAsia"/>
          <w:color w:val="000000" w:themeColor="text1"/>
          <w:sz w:val="24"/>
          <w:szCs w:val="24"/>
        </w:rPr>
        <w:t>（</w:t>
      </w:r>
      <w:r w:rsidRPr="00C92E1C">
        <w:rPr>
          <w:rFonts w:ascii="Times New Roman" w:hAnsi="Times New Roman" w:cs="Times New Roman" w:hint="eastAsia"/>
          <w:color w:val="000000" w:themeColor="text1"/>
          <w:sz w:val="24"/>
          <w:szCs w:val="24"/>
        </w:rPr>
        <w:t>图</w:t>
      </w:r>
      <w:r w:rsidRPr="00C92E1C">
        <w:rPr>
          <w:rFonts w:ascii="Times New Roman" w:hAnsi="Times New Roman" w:cs="Times New Roman" w:hint="eastAsia"/>
          <w:color w:val="000000" w:themeColor="text1"/>
          <w:sz w:val="24"/>
          <w:szCs w:val="24"/>
        </w:rPr>
        <w:t>3</w:t>
      </w:r>
      <w:r w:rsidR="00F41F2D">
        <w:rPr>
          <w:rFonts w:ascii="Times New Roman" w:hAnsi="Times New Roman" w:cs="Times New Roman" w:hint="eastAsia"/>
          <w:color w:val="000000" w:themeColor="text1"/>
          <w:sz w:val="24"/>
          <w:szCs w:val="24"/>
        </w:rPr>
        <w:t>）</w:t>
      </w:r>
      <w:r w:rsidR="00F41F2D" w:rsidRPr="005528AF">
        <w:rPr>
          <w:rFonts w:ascii="Times New Roman" w:hAnsi="Times New Roman" w:cs="Times New Roman"/>
          <w:color w:val="000000" w:themeColor="text1"/>
          <w:sz w:val="24"/>
          <w:szCs w:val="24"/>
        </w:rPr>
        <w:fldChar w:fldCharType="begin"/>
      </w:r>
      <w:r w:rsidR="00F41F2D">
        <w:rPr>
          <w:rFonts w:ascii="Times New Roman" w:hAnsi="Times New Roman" w:cs="Times New Roman"/>
          <w:color w:val="000000" w:themeColor="text1"/>
          <w:sz w:val="24"/>
          <w:szCs w:val="24"/>
        </w:rPr>
        <w:instrText xml:space="preserve"> ADDIN EN.CITE &lt;EndNote&gt;&lt;Cite&gt;&lt;Author&gt;McDonald&lt;/Author&gt;&lt;Year&gt;2014&lt;/Year&gt;&lt;RecNum&gt;134&lt;/RecNum&gt;&lt;DisplayText&gt;&lt;style face="superscript"&gt;[75]&lt;/style&gt;&lt;/DisplayText&gt;&lt;record&gt;&lt;rec-number&gt;134&lt;/rec-number&gt;&lt;foreign-keys&gt;&lt;key app="EN" db-id="awdrrxf56w52whedwtpvwtxhd09sdzew02vt" timestamp="1574603639"&gt;134&lt;/key&gt;&lt;/foreign-keys&gt;&lt;ref-type name="Book Section"&gt;5&lt;/ref-type&gt;&lt;contributors&gt;&lt;authors&gt;&lt;author&gt;McDonald, J.H.&lt;/author&gt;&lt;/authors&gt;&lt;secondary-authors&gt;&lt;author&gt;McDonald, J.H.&lt;/author&gt;&lt;/secondary-authors&gt;&lt;/contributors&gt;&lt;titles&gt;&lt;title&gt;Multiple tests&lt;/title&gt;&lt;secondary-title&gt;Handbook of Biological Statistics&lt;/secondary-title&gt;&lt;/titles&gt;&lt;pages&gt;257-263&lt;/pages&gt;&lt;edition&gt;3&lt;/edition&gt;&lt;dates&gt;&lt;year&gt;2014&lt;/year&gt;&lt;/dates&gt;&lt;pub-location&gt;Baltimore, Maryland, U.S.A.&lt;/pub-location&gt;&lt;publisher&gt;Sparky House Publishing&lt;/publisher&gt;&lt;urls&gt;&lt;/urls&gt;&lt;/record&gt;&lt;/Cite&gt;&lt;/EndNote&gt;</w:instrText>
      </w:r>
      <w:r w:rsidR="00F41F2D" w:rsidRPr="005528AF">
        <w:rPr>
          <w:rFonts w:ascii="Times New Roman" w:hAnsi="Times New Roman" w:cs="Times New Roman"/>
          <w:color w:val="000000" w:themeColor="text1"/>
          <w:sz w:val="24"/>
          <w:szCs w:val="24"/>
        </w:rPr>
        <w:fldChar w:fldCharType="separate"/>
      </w:r>
      <w:r w:rsidR="00F41F2D" w:rsidRPr="009C1927">
        <w:rPr>
          <w:rFonts w:ascii="Times New Roman" w:hAnsi="Times New Roman" w:cs="Times New Roman"/>
          <w:noProof/>
          <w:color w:val="000000" w:themeColor="text1"/>
          <w:sz w:val="24"/>
          <w:szCs w:val="24"/>
          <w:vertAlign w:val="superscript"/>
        </w:rPr>
        <w:t>[</w:t>
      </w:r>
      <w:hyperlink w:anchor="_ENREF_75" w:tooltip="McDonald, 2014 #134" w:history="1">
        <w:r w:rsidR="0000551E" w:rsidRPr="009C1927">
          <w:rPr>
            <w:rFonts w:ascii="Times New Roman" w:hAnsi="Times New Roman" w:cs="Times New Roman"/>
            <w:noProof/>
            <w:color w:val="000000" w:themeColor="text1"/>
            <w:sz w:val="24"/>
            <w:szCs w:val="24"/>
            <w:vertAlign w:val="superscript"/>
          </w:rPr>
          <w:t>75</w:t>
        </w:r>
      </w:hyperlink>
      <w:r w:rsidR="00F41F2D" w:rsidRPr="009C1927">
        <w:rPr>
          <w:rFonts w:ascii="Times New Roman" w:hAnsi="Times New Roman" w:cs="Times New Roman"/>
          <w:noProof/>
          <w:color w:val="000000" w:themeColor="text1"/>
          <w:sz w:val="24"/>
          <w:szCs w:val="24"/>
          <w:vertAlign w:val="superscript"/>
        </w:rPr>
        <w:t>]</w:t>
      </w:r>
      <w:r w:rsidR="00F41F2D" w:rsidRPr="005528AF">
        <w:rPr>
          <w:rFonts w:ascii="Times New Roman" w:hAnsi="Times New Roman" w:cs="Times New Roman"/>
          <w:color w:val="000000" w:themeColor="text1"/>
          <w:sz w:val="24"/>
          <w:szCs w:val="24"/>
        </w:rPr>
        <w:fldChar w:fldCharType="end"/>
      </w:r>
      <w:r w:rsidRPr="00C92E1C">
        <w:rPr>
          <w:rFonts w:ascii="Times New Roman" w:hAnsi="Times New Roman" w:cs="Times New Roman" w:hint="eastAsia"/>
          <w:color w:val="000000" w:themeColor="text1"/>
          <w:sz w:val="24"/>
          <w:szCs w:val="24"/>
        </w:rPr>
        <w:t>。</w:t>
      </w:r>
    </w:p>
    <w:p w14:paraId="1C443826" w14:textId="1DC27E8A" w:rsidR="00C00B37" w:rsidRDefault="001936A1" w:rsidP="00C00B37">
      <w:pPr>
        <w:ind w:firstLineChars="200" w:firstLine="480"/>
        <w:rPr>
          <w:rFonts w:ascii="Times New Roman" w:hAnsi="Times New Roman" w:cs="Times New Roman"/>
          <w:color w:val="000000" w:themeColor="text1"/>
          <w:sz w:val="24"/>
          <w:szCs w:val="24"/>
        </w:rPr>
      </w:pPr>
      <w:r w:rsidRPr="001936A1">
        <w:rPr>
          <w:rFonts w:ascii="Times New Roman" w:hAnsi="Times New Roman" w:cs="Times New Roman" w:hint="eastAsia"/>
          <w:color w:val="000000" w:themeColor="text1"/>
          <w:sz w:val="24"/>
          <w:szCs w:val="24"/>
        </w:rPr>
        <w:t>解决多重比较问题的另一种方法是控制错误发现率（</w:t>
      </w:r>
      <w:r w:rsidRPr="005528AF">
        <w:rPr>
          <w:rFonts w:ascii="Times New Roman" w:hAnsi="Times New Roman" w:cs="Times New Roman"/>
          <w:color w:val="000000" w:themeColor="text1"/>
          <w:sz w:val="24"/>
          <w:szCs w:val="24"/>
        </w:rPr>
        <w:t>false discovery rate</w:t>
      </w:r>
      <w:r>
        <w:rPr>
          <w:rFonts w:ascii="Times New Roman" w:hAnsi="Times New Roman" w:cs="Times New Roman"/>
          <w:color w:val="000000" w:themeColor="text1"/>
          <w:sz w:val="24"/>
          <w:szCs w:val="24"/>
        </w:rPr>
        <w:t xml:space="preserve">, </w:t>
      </w:r>
      <w:r w:rsidRPr="001936A1">
        <w:rPr>
          <w:rFonts w:ascii="Times New Roman" w:hAnsi="Times New Roman" w:cs="Times New Roman" w:hint="eastAsia"/>
          <w:color w:val="000000" w:themeColor="text1"/>
          <w:sz w:val="24"/>
          <w:szCs w:val="24"/>
        </w:rPr>
        <w:t>FDR</w:t>
      </w:r>
      <w:r w:rsidRPr="001936A1">
        <w:rPr>
          <w:rFonts w:ascii="Times New Roman" w:hAnsi="Times New Roman" w:cs="Times New Roman" w:hint="eastAsia"/>
          <w:color w:val="000000" w:themeColor="text1"/>
          <w:sz w:val="24"/>
          <w:szCs w:val="24"/>
        </w:rPr>
        <w:t>），</w:t>
      </w:r>
      <w:r>
        <w:rPr>
          <w:rFonts w:ascii="Times New Roman" w:hAnsi="Times New Roman" w:cs="Times New Roman" w:hint="eastAsia"/>
          <w:color w:val="000000" w:themeColor="text1"/>
          <w:sz w:val="24"/>
          <w:szCs w:val="24"/>
        </w:rPr>
        <w:t>它</w:t>
      </w:r>
      <w:r w:rsidRPr="001936A1">
        <w:rPr>
          <w:rFonts w:ascii="Times New Roman" w:hAnsi="Times New Roman" w:cs="Times New Roman" w:hint="eastAsia"/>
          <w:color w:val="000000" w:themeColor="text1"/>
          <w:sz w:val="24"/>
          <w:szCs w:val="24"/>
        </w:rPr>
        <w:t>是</w:t>
      </w:r>
      <w:r w:rsidRPr="001936A1">
        <w:rPr>
          <w:rFonts w:ascii="Times New Roman" w:hAnsi="Times New Roman" w:cs="Times New Roman" w:hint="eastAsia"/>
          <w:color w:val="000000" w:themeColor="text1"/>
          <w:sz w:val="24"/>
          <w:szCs w:val="24"/>
        </w:rPr>
        <w:t>I</w:t>
      </w:r>
      <w:r>
        <w:rPr>
          <w:rFonts w:ascii="Times New Roman" w:hAnsi="Times New Roman" w:cs="Times New Roman" w:hint="eastAsia"/>
          <w:color w:val="000000" w:themeColor="text1"/>
          <w:sz w:val="24"/>
          <w:szCs w:val="24"/>
        </w:rPr>
        <w:t>类</w:t>
      </w:r>
      <w:r w:rsidRPr="001936A1">
        <w:rPr>
          <w:rFonts w:ascii="Times New Roman" w:hAnsi="Times New Roman" w:cs="Times New Roman" w:hint="eastAsia"/>
          <w:color w:val="000000" w:themeColor="text1"/>
          <w:sz w:val="24"/>
          <w:szCs w:val="24"/>
        </w:rPr>
        <w:t>错误</w:t>
      </w:r>
      <w:r>
        <w:rPr>
          <w:rFonts w:ascii="Times New Roman" w:hAnsi="Times New Roman" w:cs="Times New Roman" w:hint="eastAsia"/>
          <w:color w:val="000000" w:themeColor="text1"/>
          <w:sz w:val="24"/>
          <w:szCs w:val="24"/>
        </w:rPr>
        <w:t>或假阳性的数量与所有被拒绝的无效假设的预期比例。</w:t>
      </w:r>
      <w:r w:rsidRPr="001936A1">
        <w:rPr>
          <w:rFonts w:ascii="Times New Roman" w:hAnsi="Times New Roman" w:cs="Times New Roman" w:hint="eastAsia"/>
          <w:color w:val="000000" w:themeColor="text1"/>
          <w:sz w:val="24"/>
          <w:szCs w:val="24"/>
        </w:rPr>
        <w:t>例如，如果</w:t>
      </w:r>
      <w:r w:rsidRPr="001936A1">
        <w:rPr>
          <w:rFonts w:ascii="Times New Roman" w:hAnsi="Times New Roman" w:cs="Times New Roman" w:hint="eastAsia"/>
          <w:color w:val="000000" w:themeColor="text1"/>
          <w:sz w:val="24"/>
          <w:szCs w:val="24"/>
        </w:rPr>
        <w:t>100</w:t>
      </w:r>
      <w:r w:rsidRPr="001936A1">
        <w:rPr>
          <w:rFonts w:ascii="Times New Roman" w:hAnsi="Times New Roman" w:cs="Times New Roman" w:hint="eastAsia"/>
          <w:color w:val="000000" w:themeColor="text1"/>
          <w:sz w:val="24"/>
          <w:szCs w:val="24"/>
        </w:rPr>
        <w:t>个</w:t>
      </w:r>
      <w:r w:rsidR="00F95D7B">
        <w:rPr>
          <w:rFonts w:ascii="Times New Roman" w:hAnsi="Times New Roman" w:cs="Times New Roman" w:hint="eastAsia"/>
          <w:color w:val="000000" w:themeColor="text1"/>
          <w:sz w:val="24"/>
          <w:szCs w:val="24"/>
        </w:rPr>
        <w:t>阳性</w:t>
      </w:r>
      <w:r w:rsidRPr="001936A1">
        <w:rPr>
          <w:rFonts w:ascii="Times New Roman" w:hAnsi="Times New Roman" w:cs="Times New Roman" w:hint="eastAsia"/>
          <w:color w:val="000000" w:themeColor="text1"/>
          <w:sz w:val="24"/>
          <w:szCs w:val="24"/>
        </w:rPr>
        <w:t>假设检验</w:t>
      </w:r>
      <w:r w:rsidR="00F95D7B">
        <w:rPr>
          <w:rFonts w:ascii="Times New Roman" w:hAnsi="Times New Roman" w:cs="Times New Roman" w:hint="eastAsia"/>
          <w:color w:val="000000" w:themeColor="text1"/>
          <w:sz w:val="24"/>
          <w:szCs w:val="24"/>
        </w:rPr>
        <w:t>结果</w:t>
      </w:r>
      <w:r w:rsidRPr="001936A1">
        <w:rPr>
          <w:rFonts w:ascii="Times New Roman" w:hAnsi="Times New Roman" w:cs="Times New Roman" w:hint="eastAsia"/>
          <w:color w:val="000000" w:themeColor="text1"/>
          <w:sz w:val="24"/>
          <w:szCs w:val="24"/>
        </w:rPr>
        <w:t>中有</w:t>
      </w:r>
      <w:r w:rsidRPr="001936A1">
        <w:rPr>
          <w:rFonts w:ascii="Times New Roman" w:hAnsi="Times New Roman" w:cs="Times New Roman" w:hint="eastAsia"/>
          <w:color w:val="000000" w:themeColor="text1"/>
          <w:sz w:val="24"/>
          <w:szCs w:val="24"/>
        </w:rPr>
        <w:t>5</w:t>
      </w:r>
      <w:r w:rsidRPr="001936A1">
        <w:rPr>
          <w:rFonts w:ascii="Times New Roman" w:hAnsi="Times New Roman" w:cs="Times New Roman" w:hint="eastAsia"/>
          <w:color w:val="000000" w:themeColor="text1"/>
          <w:sz w:val="24"/>
          <w:szCs w:val="24"/>
        </w:rPr>
        <w:t>个是错误发现，则</w:t>
      </w:r>
      <w:r w:rsidRPr="001936A1">
        <w:rPr>
          <w:rFonts w:ascii="Times New Roman" w:hAnsi="Times New Roman" w:cs="Times New Roman" w:hint="eastAsia"/>
          <w:color w:val="000000" w:themeColor="text1"/>
          <w:sz w:val="24"/>
          <w:szCs w:val="24"/>
        </w:rPr>
        <w:t>FDR</w:t>
      </w:r>
      <w:r w:rsidRPr="001936A1">
        <w:rPr>
          <w:rFonts w:ascii="Times New Roman" w:hAnsi="Times New Roman" w:cs="Times New Roman" w:hint="eastAsia"/>
          <w:color w:val="000000" w:themeColor="text1"/>
          <w:sz w:val="24"/>
          <w:szCs w:val="24"/>
        </w:rPr>
        <w:t>为</w:t>
      </w:r>
      <w:r w:rsidRPr="001936A1">
        <w:rPr>
          <w:rFonts w:ascii="Times New Roman" w:hAnsi="Times New Roman" w:cs="Times New Roman" w:hint="eastAsia"/>
          <w:color w:val="000000" w:themeColor="text1"/>
          <w:sz w:val="24"/>
          <w:szCs w:val="24"/>
        </w:rPr>
        <w:t>5</w:t>
      </w:r>
      <w:r w:rsidRPr="001936A1">
        <w:rPr>
          <w:rFonts w:ascii="Times New Roman" w:hAnsi="Times New Roman" w:cs="Times New Roman" w:hint="eastAsia"/>
          <w:color w:val="000000" w:themeColor="text1"/>
          <w:sz w:val="24"/>
          <w:szCs w:val="24"/>
        </w:rPr>
        <w:t>％。在微生物组研究中，通常使用“</w:t>
      </w:r>
      <w:r w:rsidRPr="001936A1">
        <w:rPr>
          <w:rFonts w:ascii="Times New Roman" w:hAnsi="Times New Roman" w:cs="Times New Roman" w:hint="eastAsia"/>
          <w:color w:val="000000" w:themeColor="text1"/>
          <w:sz w:val="24"/>
          <w:szCs w:val="24"/>
        </w:rPr>
        <w:t>Benjamini-Hochberg</w:t>
      </w:r>
      <w:r w:rsidRPr="001936A1">
        <w:rPr>
          <w:rFonts w:ascii="Times New Roman" w:hAnsi="Times New Roman" w:cs="Times New Roman" w:hint="eastAsia"/>
          <w:color w:val="000000" w:themeColor="text1"/>
          <w:sz w:val="24"/>
          <w:szCs w:val="24"/>
        </w:rPr>
        <w:t>（</w:t>
      </w:r>
      <w:r w:rsidRPr="001936A1">
        <w:rPr>
          <w:rFonts w:ascii="Times New Roman" w:hAnsi="Times New Roman" w:cs="Times New Roman" w:hint="eastAsia"/>
          <w:color w:val="000000" w:themeColor="text1"/>
          <w:sz w:val="24"/>
          <w:szCs w:val="24"/>
        </w:rPr>
        <w:t>BH</w:t>
      </w:r>
      <w:r w:rsidRPr="001936A1">
        <w:rPr>
          <w:rFonts w:ascii="Times New Roman" w:hAnsi="Times New Roman" w:cs="Times New Roman" w:hint="eastAsia"/>
          <w:color w:val="000000" w:themeColor="text1"/>
          <w:sz w:val="24"/>
          <w:szCs w:val="24"/>
        </w:rPr>
        <w:t>）</w:t>
      </w:r>
      <w:r>
        <w:rPr>
          <w:rFonts w:ascii="Times New Roman" w:hAnsi="Times New Roman" w:cs="Times New Roman" w:hint="eastAsia"/>
          <w:color w:val="000000" w:themeColor="text1"/>
          <w:sz w:val="24"/>
          <w:szCs w:val="24"/>
        </w:rPr>
        <w:t>校正</w:t>
      </w:r>
      <w:r w:rsidRPr="001936A1">
        <w:rPr>
          <w:rFonts w:ascii="Times New Roman" w:hAnsi="Times New Roman" w:cs="Times New Roman" w:hint="eastAsia"/>
          <w:color w:val="000000" w:themeColor="text1"/>
          <w:sz w:val="24"/>
          <w:szCs w:val="24"/>
        </w:rPr>
        <w:t>的</w:t>
      </w:r>
      <w:r w:rsidRPr="001936A1">
        <w:rPr>
          <w:rFonts w:ascii="Times New Roman" w:hAnsi="Times New Roman" w:cs="Times New Roman" w:hint="eastAsia"/>
          <w:i/>
          <w:color w:val="000000" w:themeColor="text1"/>
          <w:sz w:val="24"/>
          <w:szCs w:val="24"/>
        </w:rPr>
        <w:t>P</w:t>
      </w:r>
      <w:r w:rsidRPr="001936A1">
        <w:rPr>
          <w:rFonts w:ascii="Times New Roman" w:hAnsi="Times New Roman" w:cs="Times New Roman" w:hint="eastAsia"/>
          <w:color w:val="000000" w:themeColor="text1"/>
          <w:sz w:val="24"/>
          <w:szCs w:val="24"/>
        </w:rPr>
        <w:t>值”而不是原始</w:t>
      </w:r>
      <w:r w:rsidRPr="00F95D7B">
        <w:rPr>
          <w:rFonts w:ascii="Times New Roman" w:hAnsi="Times New Roman" w:cs="Times New Roman" w:hint="eastAsia"/>
          <w:i/>
          <w:iCs/>
          <w:color w:val="000000" w:themeColor="text1"/>
          <w:sz w:val="24"/>
          <w:szCs w:val="24"/>
        </w:rPr>
        <w:t>P</w:t>
      </w:r>
      <w:r w:rsidRPr="001936A1">
        <w:rPr>
          <w:rFonts w:ascii="Times New Roman" w:hAnsi="Times New Roman" w:cs="Times New Roman" w:hint="eastAsia"/>
          <w:color w:val="000000" w:themeColor="text1"/>
          <w:sz w:val="24"/>
          <w:szCs w:val="24"/>
        </w:rPr>
        <w:t>值。</w:t>
      </w:r>
      <w:r>
        <w:rPr>
          <w:rFonts w:ascii="Times New Roman" w:hAnsi="Times New Roman" w:cs="Times New Roman" w:hint="eastAsia"/>
          <w:color w:val="000000" w:themeColor="text1"/>
          <w:sz w:val="24"/>
          <w:szCs w:val="24"/>
        </w:rPr>
        <w:t>校正</w:t>
      </w:r>
      <w:r w:rsidRPr="001936A1">
        <w:rPr>
          <w:rFonts w:ascii="Times New Roman" w:hAnsi="Times New Roman" w:cs="Times New Roman" w:hint="eastAsia"/>
          <w:color w:val="000000" w:themeColor="text1"/>
          <w:sz w:val="24"/>
          <w:szCs w:val="24"/>
        </w:rPr>
        <w:t>后的</w:t>
      </w:r>
      <w:r w:rsidRPr="00F95D7B">
        <w:rPr>
          <w:rFonts w:ascii="Times New Roman" w:hAnsi="Times New Roman" w:cs="Times New Roman" w:hint="eastAsia"/>
          <w:i/>
          <w:iCs/>
          <w:color w:val="000000" w:themeColor="text1"/>
          <w:sz w:val="24"/>
          <w:szCs w:val="24"/>
        </w:rPr>
        <w:t>P</w:t>
      </w:r>
      <w:r w:rsidRPr="001936A1">
        <w:rPr>
          <w:rFonts w:ascii="Times New Roman" w:hAnsi="Times New Roman" w:cs="Times New Roman" w:hint="eastAsia"/>
          <w:color w:val="000000" w:themeColor="text1"/>
          <w:sz w:val="24"/>
          <w:szCs w:val="24"/>
        </w:rPr>
        <w:t xml:space="preserve"> =</w:t>
      </w:r>
      <w:r w:rsidRPr="001936A1">
        <w:rPr>
          <w:rFonts w:ascii="Times New Roman" w:hAnsi="Times New Roman" w:cs="Times New Roman" w:hint="eastAsia"/>
          <w:color w:val="000000" w:themeColor="text1"/>
          <w:sz w:val="24"/>
          <w:szCs w:val="24"/>
        </w:rPr>
        <w:t>原始</w:t>
      </w:r>
      <w:r w:rsidRPr="00E220A3">
        <w:rPr>
          <w:rFonts w:ascii="Times New Roman" w:hAnsi="Times New Roman" w:cs="Times New Roman" w:hint="eastAsia"/>
          <w:i/>
          <w:iCs/>
          <w:color w:val="000000" w:themeColor="text1"/>
          <w:sz w:val="24"/>
          <w:szCs w:val="24"/>
        </w:rPr>
        <w:t>P</w:t>
      </w:r>
      <w:r w:rsidRPr="001936A1">
        <w:rPr>
          <w:rFonts w:ascii="Times New Roman" w:hAnsi="Times New Roman" w:cs="Times New Roman" w:hint="eastAsia"/>
          <w:color w:val="000000" w:themeColor="text1"/>
          <w:sz w:val="24"/>
          <w:szCs w:val="24"/>
        </w:rPr>
        <w:t>* m/</w:t>
      </w:r>
      <w:proofErr w:type="spellStart"/>
      <w:r w:rsidRPr="001936A1">
        <w:rPr>
          <w:rFonts w:ascii="Times New Roman" w:hAnsi="Times New Roman" w:cs="Times New Roman" w:hint="eastAsia"/>
          <w:color w:val="000000" w:themeColor="text1"/>
          <w:sz w:val="24"/>
          <w:szCs w:val="24"/>
        </w:rPr>
        <w:t>i</w:t>
      </w:r>
      <w:proofErr w:type="spellEnd"/>
      <w:r w:rsidRPr="001936A1">
        <w:rPr>
          <w:rFonts w:ascii="Times New Roman" w:hAnsi="Times New Roman" w:cs="Times New Roman" w:hint="eastAsia"/>
          <w:color w:val="000000" w:themeColor="text1"/>
          <w:sz w:val="24"/>
          <w:szCs w:val="24"/>
        </w:rPr>
        <w:t>，其中</w:t>
      </w:r>
      <w:r w:rsidRPr="001936A1">
        <w:rPr>
          <w:rFonts w:ascii="Times New Roman" w:hAnsi="Times New Roman" w:cs="Times New Roman" w:hint="eastAsia"/>
          <w:color w:val="000000" w:themeColor="text1"/>
          <w:sz w:val="24"/>
          <w:szCs w:val="24"/>
        </w:rPr>
        <w:t>m</w:t>
      </w:r>
      <w:r w:rsidRPr="001936A1">
        <w:rPr>
          <w:rFonts w:ascii="Times New Roman" w:hAnsi="Times New Roman" w:cs="Times New Roman" w:hint="eastAsia"/>
          <w:color w:val="000000" w:themeColor="text1"/>
          <w:sz w:val="24"/>
          <w:szCs w:val="24"/>
        </w:rPr>
        <w:t>是</w:t>
      </w:r>
      <w:r>
        <w:rPr>
          <w:rFonts w:ascii="Times New Roman" w:hAnsi="Times New Roman" w:cs="Times New Roman" w:hint="eastAsia"/>
          <w:color w:val="000000" w:themeColor="text1"/>
          <w:sz w:val="24"/>
          <w:szCs w:val="24"/>
        </w:rPr>
        <w:t>检验</w:t>
      </w:r>
      <w:r w:rsidRPr="001936A1">
        <w:rPr>
          <w:rFonts w:ascii="Times New Roman" w:hAnsi="Times New Roman" w:cs="Times New Roman" w:hint="eastAsia"/>
          <w:color w:val="000000" w:themeColor="text1"/>
          <w:sz w:val="24"/>
          <w:szCs w:val="24"/>
        </w:rPr>
        <w:t>次数，</w:t>
      </w:r>
      <w:proofErr w:type="spellStart"/>
      <w:r w:rsidRPr="001936A1">
        <w:rPr>
          <w:rFonts w:ascii="Times New Roman" w:hAnsi="Times New Roman" w:cs="Times New Roman" w:hint="eastAsia"/>
          <w:color w:val="000000" w:themeColor="text1"/>
          <w:sz w:val="24"/>
          <w:szCs w:val="24"/>
        </w:rPr>
        <w:t>i</w:t>
      </w:r>
      <w:proofErr w:type="spellEnd"/>
      <w:r w:rsidRPr="001936A1">
        <w:rPr>
          <w:rFonts w:ascii="Times New Roman" w:hAnsi="Times New Roman" w:cs="Times New Roman" w:hint="eastAsia"/>
          <w:color w:val="000000" w:themeColor="text1"/>
          <w:sz w:val="24"/>
          <w:szCs w:val="24"/>
        </w:rPr>
        <w:t>是每个</w:t>
      </w:r>
      <w:r w:rsidRPr="001936A1">
        <w:rPr>
          <w:rFonts w:ascii="Times New Roman" w:hAnsi="Times New Roman" w:cs="Times New Roman" w:hint="eastAsia"/>
          <w:i/>
          <w:color w:val="000000" w:themeColor="text1"/>
          <w:sz w:val="24"/>
          <w:szCs w:val="24"/>
        </w:rPr>
        <w:t>P</w:t>
      </w:r>
      <w:r w:rsidRPr="001936A1">
        <w:rPr>
          <w:rFonts w:ascii="Times New Roman" w:hAnsi="Times New Roman" w:cs="Times New Roman" w:hint="eastAsia"/>
          <w:color w:val="000000" w:themeColor="text1"/>
          <w:sz w:val="24"/>
          <w:szCs w:val="24"/>
        </w:rPr>
        <w:t>值</w:t>
      </w:r>
      <w:r w:rsidR="00D2643B">
        <w:rPr>
          <w:rFonts w:ascii="Times New Roman" w:hAnsi="Times New Roman" w:cs="Times New Roman" w:hint="eastAsia"/>
          <w:color w:val="000000" w:themeColor="text1"/>
          <w:sz w:val="24"/>
          <w:szCs w:val="24"/>
        </w:rPr>
        <w:t>从小到大</w:t>
      </w:r>
      <w:r w:rsidR="00A658E4">
        <w:rPr>
          <w:rFonts w:ascii="Times New Roman" w:hAnsi="Times New Roman" w:cs="Times New Roman" w:hint="eastAsia"/>
          <w:color w:val="000000" w:themeColor="text1"/>
          <w:sz w:val="24"/>
          <w:szCs w:val="24"/>
        </w:rPr>
        <w:t>排序</w:t>
      </w:r>
      <w:r w:rsidR="00572C19">
        <w:rPr>
          <w:rFonts w:ascii="Times New Roman" w:hAnsi="Times New Roman" w:cs="Times New Roman" w:hint="eastAsia"/>
          <w:color w:val="000000" w:themeColor="text1"/>
          <w:sz w:val="24"/>
          <w:szCs w:val="24"/>
        </w:rPr>
        <w:t>的序号</w:t>
      </w:r>
      <w:r w:rsidRPr="005528AF">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ADDIN EN.CITE &lt;EndNote&gt;&lt;Cite&gt;&lt;Author&gt;McDonald&lt;/Author&gt;&lt;Year&gt;2014&lt;/Year&gt;&lt;RecNum&gt;134&lt;/RecNum&gt;&lt;DisplayText&gt;&lt;style face="superscript"&gt;[75]&lt;/style&gt;&lt;/DisplayText&gt;&lt;record&gt;&lt;rec-number&gt;134&lt;/rec-number&gt;&lt;foreign-keys&gt;&lt;key app="EN" db-id="awdrrxf56w52whedwtpvwtxhd09sdzew02vt" timestamp="1574603639"&gt;134&lt;/key&gt;&lt;/foreign-keys&gt;&lt;ref-type name="Book Section"&gt;5&lt;/ref-type&gt;&lt;contributors&gt;&lt;authors&gt;&lt;author&gt;McDonald, J.H.&lt;/author&gt;&lt;/authors&gt;&lt;secondary-authors&gt;&lt;author&gt;McDonald, J.H.&lt;/author&gt;&lt;/secondary-authors&gt;&lt;/contributors&gt;&lt;titles&gt;&lt;title&gt;Multiple tests&lt;/title&gt;&lt;secondary-title&gt;Handbook of Biological Statistics&lt;/secondary-title&gt;&lt;/titles&gt;&lt;pages&gt;257-263&lt;/pages&gt;&lt;edition&gt;3&lt;/edition&gt;&lt;dates&gt;&lt;year&gt;2014&lt;/year&gt;&lt;/dates&gt;&lt;pub-location&gt;Baltimore, Maryland, U.S.A.&lt;/pub-location&gt;&lt;publisher&gt;Sparky House Publishing&lt;/publisher&gt;&lt;urls&gt;&lt;/urls&gt;&lt;/record&gt;&lt;/Cite&gt;&lt;/EndNote&gt;</w:instrText>
      </w:r>
      <w:r w:rsidRPr="005528AF">
        <w:rPr>
          <w:rFonts w:ascii="Times New Roman" w:hAnsi="Times New Roman" w:cs="Times New Roman"/>
          <w:color w:val="000000" w:themeColor="text1"/>
          <w:sz w:val="24"/>
          <w:szCs w:val="24"/>
        </w:rPr>
        <w:fldChar w:fldCharType="separate"/>
      </w:r>
      <w:r w:rsidRPr="009C1927">
        <w:rPr>
          <w:rFonts w:ascii="Times New Roman" w:hAnsi="Times New Roman" w:cs="Times New Roman"/>
          <w:noProof/>
          <w:color w:val="000000" w:themeColor="text1"/>
          <w:sz w:val="24"/>
          <w:szCs w:val="24"/>
          <w:vertAlign w:val="superscript"/>
        </w:rPr>
        <w:t>[</w:t>
      </w:r>
      <w:hyperlink w:anchor="_ENREF_75" w:tooltip="McDonald, 2014 #134" w:history="1">
        <w:r w:rsidR="0000551E" w:rsidRPr="009C1927">
          <w:rPr>
            <w:rFonts w:ascii="Times New Roman" w:hAnsi="Times New Roman" w:cs="Times New Roman"/>
            <w:noProof/>
            <w:color w:val="000000" w:themeColor="text1"/>
            <w:sz w:val="24"/>
            <w:szCs w:val="24"/>
            <w:vertAlign w:val="superscript"/>
          </w:rPr>
          <w:t>75</w:t>
        </w:r>
      </w:hyperlink>
      <w:r w:rsidRPr="009C1927">
        <w:rPr>
          <w:rFonts w:ascii="Times New Roman" w:hAnsi="Times New Roman" w:cs="Times New Roman"/>
          <w:noProof/>
          <w:color w:val="000000" w:themeColor="text1"/>
          <w:sz w:val="24"/>
          <w:szCs w:val="24"/>
          <w:vertAlign w:val="superscript"/>
        </w:rPr>
        <w:t>]</w:t>
      </w:r>
      <w:r w:rsidRPr="005528AF">
        <w:rPr>
          <w:rFonts w:ascii="Times New Roman" w:hAnsi="Times New Roman" w:cs="Times New Roman"/>
          <w:color w:val="000000" w:themeColor="text1"/>
          <w:sz w:val="24"/>
          <w:szCs w:val="24"/>
        </w:rPr>
        <w:fldChar w:fldCharType="end"/>
      </w:r>
      <w:r w:rsidRPr="001936A1">
        <w:rPr>
          <w:rFonts w:ascii="Times New Roman" w:hAnsi="Times New Roman" w:cs="Times New Roman" w:hint="eastAsia"/>
          <w:color w:val="000000" w:themeColor="text1"/>
          <w:sz w:val="24"/>
          <w:szCs w:val="24"/>
        </w:rPr>
        <w:t>。如果</w:t>
      </w:r>
      <w:r>
        <w:rPr>
          <w:rFonts w:ascii="Times New Roman" w:hAnsi="Times New Roman" w:cs="Times New Roman" w:hint="eastAsia"/>
          <w:color w:val="000000" w:themeColor="text1"/>
          <w:sz w:val="24"/>
          <w:szCs w:val="24"/>
        </w:rPr>
        <w:t>校正</w:t>
      </w:r>
      <w:r w:rsidRPr="001936A1">
        <w:rPr>
          <w:rFonts w:ascii="Times New Roman" w:hAnsi="Times New Roman" w:cs="Times New Roman" w:hint="eastAsia"/>
          <w:color w:val="000000" w:themeColor="text1"/>
          <w:sz w:val="24"/>
          <w:szCs w:val="24"/>
        </w:rPr>
        <w:t>后的</w:t>
      </w:r>
      <w:r w:rsidRPr="001936A1">
        <w:rPr>
          <w:rFonts w:ascii="Times New Roman" w:hAnsi="Times New Roman" w:cs="Times New Roman" w:hint="eastAsia"/>
          <w:i/>
          <w:color w:val="000000" w:themeColor="text1"/>
          <w:sz w:val="24"/>
          <w:szCs w:val="24"/>
        </w:rPr>
        <w:t>P</w:t>
      </w:r>
      <w:r w:rsidRPr="001936A1">
        <w:rPr>
          <w:rFonts w:ascii="Times New Roman" w:hAnsi="Times New Roman" w:cs="Times New Roman" w:hint="eastAsia"/>
          <w:color w:val="000000" w:themeColor="text1"/>
          <w:sz w:val="24"/>
          <w:szCs w:val="24"/>
        </w:rPr>
        <w:t>值小于</w:t>
      </w:r>
      <w:r>
        <w:rPr>
          <w:rFonts w:ascii="Times New Roman" w:hAnsi="Times New Roman" w:cs="Times New Roman" w:hint="eastAsia"/>
          <w:color w:val="000000" w:themeColor="text1"/>
          <w:sz w:val="24"/>
          <w:szCs w:val="24"/>
        </w:rPr>
        <w:t>你</w:t>
      </w:r>
      <w:r w:rsidRPr="001936A1">
        <w:rPr>
          <w:rFonts w:ascii="Times New Roman" w:hAnsi="Times New Roman" w:cs="Times New Roman" w:hint="eastAsia"/>
          <w:color w:val="000000" w:themeColor="text1"/>
          <w:sz w:val="24"/>
          <w:szCs w:val="24"/>
        </w:rPr>
        <w:t>选择的所选</w:t>
      </w:r>
      <w:r w:rsidRPr="001936A1">
        <w:rPr>
          <w:rFonts w:ascii="Times New Roman" w:hAnsi="Times New Roman" w:cs="Times New Roman" w:hint="eastAsia"/>
          <w:color w:val="000000" w:themeColor="text1"/>
          <w:sz w:val="24"/>
          <w:szCs w:val="24"/>
        </w:rPr>
        <w:t>FDR</w:t>
      </w:r>
      <w:r w:rsidRPr="001936A1">
        <w:rPr>
          <w:rFonts w:ascii="Times New Roman" w:hAnsi="Times New Roman" w:cs="Times New Roman" w:hint="eastAsia"/>
          <w:color w:val="000000" w:themeColor="text1"/>
          <w:sz w:val="24"/>
          <w:szCs w:val="24"/>
        </w:rPr>
        <w:t>，则认为该</w:t>
      </w:r>
      <w:r>
        <w:rPr>
          <w:rFonts w:ascii="Times New Roman" w:hAnsi="Times New Roman" w:cs="Times New Roman" w:hint="eastAsia"/>
          <w:color w:val="000000" w:themeColor="text1"/>
          <w:sz w:val="24"/>
          <w:szCs w:val="24"/>
        </w:rPr>
        <w:t>检验是有统计学意义的</w:t>
      </w:r>
      <w:r w:rsidRPr="001936A1">
        <w:rPr>
          <w:rFonts w:ascii="Times New Roman" w:hAnsi="Times New Roman" w:cs="Times New Roman" w:hint="eastAsia"/>
          <w:color w:val="000000" w:themeColor="text1"/>
          <w:sz w:val="24"/>
          <w:szCs w:val="24"/>
        </w:rPr>
        <w:t>。与</w:t>
      </w:r>
      <w:r w:rsidRPr="001936A1">
        <w:rPr>
          <w:rFonts w:ascii="Times New Roman" w:hAnsi="Times New Roman" w:cs="Times New Roman" w:hint="eastAsia"/>
          <w:color w:val="000000" w:themeColor="text1"/>
          <w:sz w:val="24"/>
          <w:szCs w:val="24"/>
        </w:rPr>
        <w:t>Bonferroni</w:t>
      </w:r>
      <w:r w:rsidRPr="001936A1">
        <w:rPr>
          <w:rFonts w:ascii="Times New Roman" w:hAnsi="Times New Roman" w:cs="Times New Roman" w:hint="eastAsia"/>
          <w:color w:val="000000" w:themeColor="text1"/>
          <w:sz w:val="24"/>
          <w:szCs w:val="24"/>
        </w:rPr>
        <w:t>方法相比，</w:t>
      </w:r>
      <w:r w:rsidRPr="001936A1">
        <w:rPr>
          <w:rFonts w:ascii="Times New Roman" w:hAnsi="Times New Roman" w:cs="Times New Roman" w:hint="eastAsia"/>
          <w:color w:val="000000" w:themeColor="text1"/>
          <w:sz w:val="24"/>
          <w:szCs w:val="24"/>
        </w:rPr>
        <w:t>BH</w:t>
      </w:r>
      <w:r w:rsidRPr="001936A1">
        <w:rPr>
          <w:rFonts w:ascii="Times New Roman" w:hAnsi="Times New Roman" w:cs="Times New Roman" w:hint="eastAsia"/>
          <w:color w:val="000000" w:themeColor="text1"/>
          <w:sz w:val="24"/>
          <w:szCs w:val="24"/>
        </w:rPr>
        <w:t>方法不那么保守</w:t>
      </w:r>
      <w:r>
        <w:rPr>
          <w:rFonts w:ascii="Times New Roman" w:hAnsi="Times New Roman" w:cs="Times New Roman" w:hint="eastAsia"/>
          <w:color w:val="000000" w:themeColor="text1"/>
          <w:sz w:val="24"/>
          <w:szCs w:val="24"/>
        </w:rPr>
        <w:t>（即校正强度不是很大）</w:t>
      </w:r>
      <w:r w:rsidRPr="001936A1">
        <w:rPr>
          <w:rFonts w:ascii="Times New Roman" w:hAnsi="Times New Roman" w:cs="Times New Roman" w:hint="eastAsia"/>
          <w:color w:val="000000" w:themeColor="text1"/>
          <w:sz w:val="24"/>
          <w:szCs w:val="24"/>
        </w:rPr>
        <w:t>，</w:t>
      </w:r>
      <w:r>
        <w:rPr>
          <w:rFonts w:ascii="Times New Roman" w:hAnsi="Times New Roman" w:cs="Times New Roman"/>
          <w:color w:val="000000" w:themeColor="text1"/>
          <w:sz w:val="24"/>
          <w:szCs w:val="24"/>
        </w:rPr>
        <w:t>BH</w:t>
      </w:r>
      <w:r>
        <w:rPr>
          <w:rFonts w:ascii="Times New Roman" w:hAnsi="Times New Roman" w:cs="Times New Roman"/>
          <w:color w:val="000000" w:themeColor="text1"/>
          <w:sz w:val="24"/>
          <w:szCs w:val="24"/>
        </w:rPr>
        <w:t>法</w:t>
      </w:r>
      <w:r w:rsidRPr="001936A1">
        <w:rPr>
          <w:rFonts w:ascii="Times New Roman" w:hAnsi="Times New Roman" w:cs="Times New Roman" w:hint="eastAsia"/>
          <w:color w:val="000000" w:themeColor="text1"/>
          <w:sz w:val="24"/>
          <w:szCs w:val="24"/>
        </w:rPr>
        <w:t>通常用于微生物组特征的</w:t>
      </w:r>
      <w:r>
        <w:rPr>
          <w:rFonts w:ascii="Times New Roman" w:hAnsi="Times New Roman" w:cs="Times New Roman" w:hint="eastAsia"/>
          <w:color w:val="000000" w:themeColor="text1"/>
          <w:sz w:val="24"/>
          <w:szCs w:val="24"/>
        </w:rPr>
        <w:t>多重</w:t>
      </w:r>
      <w:r w:rsidRPr="001936A1">
        <w:rPr>
          <w:rFonts w:ascii="Times New Roman" w:hAnsi="Times New Roman" w:cs="Times New Roman" w:hint="eastAsia"/>
          <w:color w:val="000000" w:themeColor="text1"/>
          <w:sz w:val="24"/>
          <w:szCs w:val="24"/>
        </w:rPr>
        <w:t>比较。</w:t>
      </w:r>
      <w:r w:rsidRPr="001936A1">
        <w:rPr>
          <w:rFonts w:ascii="Times New Roman" w:hAnsi="Times New Roman" w:cs="Times New Roman" w:hint="eastAsia"/>
          <w:color w:val="000000" w:themeColor="text1"/>
          <w:sz w:val="24"/>
          <w:szCs w:val="24"/>
        </w:rPr>
        <w:t>Bonferroni</w:t>
      </w:r>
      <w:r w:rsidRPr="001936A1">
        <w:rPr>
          <w:rFonts w:ascii="Times New Roman" w:hAnsi="Times New Roman" w:cs="Times New Roman" w:hint="eastAsia"/>
          <w:color w:val="000000" w:themeColor="text1"/>
          <w:sz w:val="24"/>
          <w:szCs w:val="24"/>
        </w:rPr>
        <w:t>和</w:t>
      </w:r>
      <w:r w:rsidRPr="001936A1">
        <w:rPr>
          <w:rFonts w:ascii="Times New Roman" w:hAnsi="Times New Roman" w:cs="Times New Roman" w:hint="eastAsia"/>
          <w:color w:val="000000" w:themeColor="text1"/>
          <w:sz w:val="24"/>
          <w:szCs w:val="24"/>
        </w:rPr>
        <w:t>BH</w:t>
      </w:r>
      <w:r w:rsidRPr="001936A1">
        <w:rPr>
          <w:rFonts w:ascii="Times New Roman" w:hAnsi="Times New Roman" w:cs="Times New Roman" w:hint="eastAsia"/>
          <w:color w:val="000000" w:themeColor="text1"/>
          <w:sz w:val="24"/>
          <w:szCs w:val="24"/>
        </w:rPr>
        <w:t>是最常用的</w:t>
      </w:r>
      <w:r w:rsidRPr="00387A14">
        <w:rPr>
          <w:rFonts w:ascii="Times New Roman" w:hAnsi="Times New Roman" w:cs="Times New Roman" w:hint="eastAsia"/>
          <w:i/>
          <w:color w:val="000000" w:themeColor="text1"/>
          <w:sz w:val="24"/>
          <w:szCs w:val="24"/>
        </w:rPr>
        <w:t>P</w:t>
      </w:r>
      <w:r w:rsidRPr="001936A1">
        <w:rPr>
          <w:rFonts w:ascii="Times New Roman" w:hAnsi="Times New Roman" w:cs="Times New Roman" w:hint="eastAsia"/>
          <w:color w:val="000000" w:themeColor="text1"/>
          <w:sz w:val="24"/>
          <w:szCs w:val="24"/>
        </w:rPr>
        <w:t>值</w:t>
      </w:r>
      <w:r w:rsidR="00387A14">
        <w:rPr>
          <w:rFonts w:ascii="Times New Roman" w:hAnsi="Times New Roman" w:cs="Times New Roman" w:hint="eastAsia"/>
          <w:color w:val="000000" w:themeColor="text1"/>
          <w:sz w:val="24"/>
          <w:szCs w:val="24"/>
        </w:rPr>
        <w:t>校正</w:t>
      </w:r>
      <w:r w:rsidRPr="001936A1">
        <w:rPr>
          <w:rFonts w:ascii="Times New Roman" w:hAnsi="Times New Roman" w:cs="Times New Roman" w:hint="eastAsia"/>
          <w:color w:val="000000" w:themeColor="text1"/>
          <w:sz w:val="24"/>
          <w:szCs w:val="24"/>
        </w:rPr>
        <w:t>方法</w:t>
      </w:r>
      <w:r w:rsidR="00387A14" w:rsidRPr="0000551E">
        <w:rPr>
          <w:rFonts w:ascii="Times New Roman" w:hAnsi="Times New Roman" w:cs="Times New Roman"/>
          <w:color w:val="000000" w:themeColor="text1"/>
          <w:sz w:val="24"/>
          <w:szCs w:val="24"/>
        </w:rPr>
        <w:fldChar w:fldCharType="begin"/>
      </w:r>
      <w:r w:rsidR="00387A14" w:rsidRPr="0000551E">
        <w:rPr>
          <w:rFonts w:ascii="Times New Roman" w:hAnsi="Times New Roman" w:cs="Times New Roman"/>
          <w:color w:val="000000" w:themeColor="text1"/>
          <w:sz w:val="24"/>
          <w:szCs w:val="24"/>
        </w:rPr>
        <w:instrText xml:space="preserve"> ADDIN EN.CITE &lt;EndNote&gt;&lt;Cite&gt;&lt;Author&gt;Arnold&lt;/Author&gt;&lt;Year&gt;2019&lt;/Year&gt;&lt;RecNum&gt;133&lt;/RecNum&gt;&lt;DisplayText&gt;&lt;style face="superscript"&gt;[76]&lt;/style&gt;&lt;/DisplayText&gt;&lt;record&gt;&lt;rec-number&gt;133&lt;/rec-number&gt;&lt;foreign-keys&gt;&lt;key app="EN" db-id="awdrrxf56w52whedwtpvwtxhd09sdzew02vt" timestamp="1574602347"&gt;133&lt;/key&gt;&lt;/foreign-keys&gt;&lt;ref-type name="Web Page"&gt;12&lt;/ref-type&gt;&lt;contributors&gt;&lt;authors&gt;&lt;author&gt;Arnold, T.&lt;/author&gt;&lt;author&gt;Emerson, J.&lt;/author&gt;&lt;/authors&gt;&lt;/contributors&gt;&lt;titles&gt;&lt;title&gt;The R Stats Package&lt;/title&gt;&lt;/titles&gt;&lt;volume&gt;2020&lt;/volume&gt;&lt;number&gt;May 30,&lt;/number&gt;&lt;edition&gt;v3.6.1&lt;/edition&gt;&lt;dates&gt;&lt;year&gt;2019&lt;/year&gt;&lt;/dates&gt;&lt;urls&gt;&lt;related-urls&gt;&lt;url&gt;https://www.rdocumentation.org/packages/stats/versions/3.6.1&lt;/url&gt;&lt;/related-urls&gt;&lt;/urls&gt;&lt;/record&gt;&lt;/Cite&gt;&lt;/EndNote&gt;</w:instrText>
      </w:r>
      <w:r w:rsidR="00387A14" w:rsidRPr="0000551E">
        <w:rPr>
          <w:rFonts w:ascii="Times New Roman" w:hAnsi="Times New Roman" w:cs="Times New Roman"/>
          <w:color w:val="000000" w:themeColor="text1"/>
          <w:sz w:val="24"/>
          <w:szCs w:val="24"/>
        </w:rPr>
        <w:fldChar w:fldCharType="separate"/>
      </w:r>
      <w:r w:rsidR="00387A14" w:rsidRPr="0000551E">
        <w:rPr>
          <w:rFonts w:ascii="Times New Roman" w:hAnsi="Times New Roman" w:cs="Times New Roman"/>
          <w:noProof/>
          <w:color w:val="000000" w:themeColor="text1"/>
          <w:sz w:val="24"/>
          <w:szCs w:val="24"/>
          <w:vertAlign w:val="superscript"/>
        </w:rPr>
        <w:t>[</w:t>
      </w:r>
      <w:hyperlink w:anchor="_ENREF_76" w:tooltip="Arnold, 2019 #133" w:history="1">
        <w:r w:rsidR="0000551E" w:rsidRPr="0000551E">
          <w:rPr>
            <w:rFonts w:ascii="Times New Roman" w:hAnsi="Times New Roman" w:cs="Times New Roman"/>
            <w:noProof/>
            <w:color w:val="000000" w:themeColor="text1"/>
            <w:sz w:val="24"/>
            <w:szCs w:val="24"/>
            <w:vertAlign w:val="superscript"/>
          </w:rPr>
          <w:t>76</w:t>
        </w:r>
      </w:hyperlink>
      <w:r w:rsidR="00387A14" w:rsidRPr="0000551E">
        <w:rPr>
          <w:rFonts w:ascii="Times New Roman" w:hAnsi="Times New Roman" w:cs="Times New Roman"/>
          <w:noProof/>
          <w:color w:val="000000" w:themeColor="text1"/>
          <w:sz w:val="24"/>
          <w:szCs w:val="24"/>
          <w:vertAlign w:val="superscript"/>
        </w:rPr>
        <w:t>]</w:t>
      </w:r>
      <w:r w:rsidR="00387A14" w:rsidRPr="0000551E">
        <w:rPr>
          <w:rFonts w:ascii="Times New Roman" w:hAnsi="Times New Roman" w:cs="Times New Roman"/>
          <w:color w:val="000000" w:themeColor="text1"/>
          <w:sz w:val="24"/>
          <w:szCs w:val="24"/>
        </w:rPr>
        <w:fldChar w:fldCharType="end"/>
      </w:r>
      <w:r w:rsidR="00E220A3">
        <w:rPr>
          <w:rFonts w:ascii="Times New Roman" w:hAnsi="Times New Roman" w:cs="Times New Roman" w:hint="eastAsia"/>
          <w:color w:val="000000" w:themeColor="text1"/>
          <w:sz w:val="24"/>
          <w:szCs w:val="24"/>
        </w:rPr>
        <w:t>，这</w:t>
      </w:r>
      <w:r w:rsidRPr="001936A1">
        <w:rPr>
          <w:rFonts w:ascii="Times New Roman" w:hAnsi="Times New Roman" w:cs="Times New Roman" w:hint="eastAsia"/>
          <w:color w:val="000000" w:themeColor="text1"/>
          <w:sz w:val="24"/>
          <w:szCs w:val="24"/>
        </w:rPr>
        <w:t>两种</w:t>
      </w:r>
      <w:r w:rsidRPr="00E220A3">
        <w:rPr>
          <w:rFonts w:ascii="Times New Roman" w:hAnsi="Times New Roman" w:cs="Times New Roman" w:hint="eastAsia"/>
          <w:i/>
          <w:iCs/>
          <w:color w:val="000000" w:themeColor="text1"/>
          <w:sz w:val="24"/>
          <w:szCs w:val="24"/>
        </w:rPr>
        <w:t>P</w:t>
      </w:r>
      <w:r w:rsidRPr="001936A1">
        <w:rPr>
          <w:rFonts w:ascii="Times New Roman" w:hAnsi="Times New Roman" w:cs="Times New Roman" w:hint="eastAsia"/>
          <w:color w:val="000000" w:themeColor="text1"/>
          <w:sz w:val="24"/>
          <w:szCs w:val="24"/>
        </w:rPr>
        <w:t>值</w:t>
      </w:r>
      <w:r w:rsidR="00387A14">
        <w:rPr>
          <w:rFonts w:ascii="Times New Roman" w:hAnsi="Times New Roman" w:cs="Times New Roman" w:hint="eastAsia"/>
          <w:color w:val="000000" w:themeColor="text1"/>
          <w:sz w:val="24"/>
          <w:szCs w:val="24"/>
        </w:rPr>
        <w:t>校正</w:t>
      </w:r>
      <w:r w:rsidRPr="001936A1">
        <w:rPr>
          <w:rFonts w:ascii="Times New Roman" w:hAnsi="Times New Roman" w:cs="Times New Roman" w:hint="eastAsia"/>
          <w:color w:val="000000" w:themeColor="text1"/>
          <w:sz w:val="24"/>
          <w:szCs w:val="24"/>
        </w:rPr>
        <w:t>方法的</w:t>
      </w:r>
      <w:r w:rsidR="00387A14">
        <w:rPr>
          <w:rFonts w:ascii="Times New Roman" w:hAnsi="Times New Roman" w:cs="Times New Roman" w:hint="eastAsia"/>
          <w:color w:val="000000" w:themeColor="text1"/>
          <w:sz w:val="24"/>
          <w:szCs w:val="24"/>
        </w:rPr>
        <w:t>校正强度见</w:t>
      </w:r>
      <w:r w:rsidRPr="001936A1">
        <w:rPr>
          <w:rFonts w:ascii="Times New Roman" w:hAnsi="Times New Roman" w:cs="Times New Roman" w:hint="eastAsia"/>
          <w:color w:val="000000" w:themeColor="text1"/>
          <w:sz w:val="24"/>
          <w:szCs w:val="24"/>
        </w:rPr>
        <w:t>图</w:t>
      </w:r>
      <w:r w:rsidRPr="001936A1">
        <w:rPr>
          <w:rFonts w:ascii="Times New Roman" w:hAnsi="Times New Roman" w:cs="Times New Roman" w:hint="eastAsia"/>
          <w:color w:val="000000" w:themeColor="text1"/>
          <w:sz w:val="24"/>
          <w:szCs w:val="24"/>
        </w:rPr>
        <w:t>3</w:t>
      </w:r>
      <w:r w:rsidRPr="001936A1">
        <w:rPr>
          <w:rFonts w:ascii="Times New Roman" w:hAnsi="Times New Roman" w:cs="Times New Roman" w:hint="eastAsia"/>
          <w:color w:val="000000" w:themeColor="text1"/>
          <w:sz w:val="24"/>
          <w:szCs w:val="24"/>
        </w:rPr>
        <w:t>所示。</w:t>
      </w:r>
    </w:p>
    <w:p w14:paraId="6A04E53B" w14:textId="033325A5" w:rsidR="00C00B37" w:rsidRDefault="00C00B37" w:rsidP="00C00B37">
      <w:pPr>
        <w:jc w:val="center"/>
        <w:rPr>
          <w:rFonts w:ascii="Times New Roman" w:hAnsi="Times New Roman" w:cs="Times New Roman"/>
          <w:color w:val="000000" w:themeColor="text1"/>
          <w:sz w:val="24"/>
          <w:szCs w:val="24"/>
        </w:rPr>
      </w:pPr>
      <w:r>
        <w:rPr>
          <w:rFonts w:ascii="Times New Roman" w:hAnsi="Times New Roman" w:cs="Times New Roman" w:hint="eastAsia"/>
          <w:noProof/>
          <w:color w:val="000000" w:themeColor="text1"/>
          <w:sz w:val="24"/>
          <w:szCs w:val="24"/>
        </w:rPr>
        <w:drawing>
          <wp:inline distT="0" distB="0" distL="0" distR="0" wp14:anchorId="5C37EAA1" wp14:editId="3C91B111">
            <wp:extent cx="3113075" cy="292379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 3，中文.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13075" cy="2923794"/>
                    </a:xfrm>
                    <a:prstGeom prst="rect">
                      <a:avLst/>
                    </a:prstGeom>
                  </pic:spPr>
                </pic:pic>
              </a:graphicData>
            </a:graphic>
          </wp:inline>
        </w:drawing>
      </w:r>
    </w:p>
    <w:p w14:paraId="632CA650" w14:textId="6DF6DF38" w:rsidR="00C00B37" w:rsidRPr="005528AF" w:rsidRDefault="00C00B37" w:rsidP="00C00B37">
      <w:pPr>
        <w:spacing w:afterLines="50" w:after="156"/>
        <w:rPr>
          <w:rFonts w:ascii="Times New Roman" w:hAnsi="Times New Roman" w:cs="Times New Roman"/>
          <w:color w:val="000000" w:themeColor="text1"/>
          <w:sz w:val="24"/>
          <w:szCs w:val="24"/>
        </w:rPr>
      </w:pPr>
      <w:r w:rsidRPr="00C00B37">
        <w:rPr>
          <w:rFonts w:ascii="Times New Roman" w:hAnsi="Times New Roman" w:cs="Times New Roman" w:hint="eastAsia"/>
          <w:b/>
          <w:bCs/>
          <w:color w:val="000000" w:themeColor="text1"/>
          <w:sz w:val="24"/>
          <w:szCs w:val="24"/>
        </w:rPr>
        <w:t>图</w:t>
      </w:r>
      <w:r w:rsidRPr="00C00B37">
        <w:rPr>
          <w:rFonts w:ascii="Times New Roman" w:hAnsi="Times New Roman" w:cs="Times New Roman" w:hint="eastAsia"/>
          <w:b/>
          <w:bCs/>
          <w:color w:val="000000" w:themeColor="text1"/>
          <w:sz w:val="24"/>
          <w:szCs w:val="24"/>
        </w:rPr>
        <w:t>3</w:t>
      </w:r>
      <w:r w:rsidRPr="00C00B37">
        <w:rPr>
          <w:rFonts w:ascii="Times New Roman" w:hAnsi="Times New Roman" w:cs="Times New Roman" w:hint="eastAsia"/>
          <w:b/>
          <w:bCs/>
          <w:color w:val="000000" w:themeColor="text1"/>
          <w:sz w:val="24"/>
          <w:szCs w:val="24"/>
        </w:rPr>
        <w:t>：不同</w:t>
      </w:r>
      <w:r w:rsidRPr="00C00B37">
        <w:rPr>
          <w:rFonts w:ascii="Times New Roman" w:hAnsi="Times New Roman" w:cs="Times New Roman" w:hint="eastAsia"/>
          <w:b/>
          <w:bCs/>
          <w:i/>
          <w:iCs/>
          <w:color w:val="000000" w:themeColor="text1"/>
          <w:sz w:val="24"/>
          <w:szCs w:val="24"/>
        </w:rPr>
        <w:t>P</w:t>
      </w:r>
      <w:r w:rsidRPr="00C00B37">
        <w:rPr>
          <w:rFonts w:ascii="Times New Roman" w:hAnsi="Times New Roman" w:cs="Times New Roman" w:hint="eastAsia"/>
          <w:b/>
          <w:bCs/>
          <w:color w:val="000000" w:themeColor="text1"/>
          <w:sz w:val="24"/>
          <w:szCs w:val="24"/>
        </w:rPr>
        <w:t>值校正方法的</w:t>
      </w:r>
      <w:r>
        <w:rPr>
          <w:rFonts w:ascii="Times New Roman" w:hAnsi="Times New Roman" w:cs="Times New Roman" w:hint="eastAsia"/>
          <w:b/>
          <w:bCs/>
          <w:color w:val="000000" w:themeColor="text1"/>
          <w:sz w:val="24"/>
          <w:szCs w:val="24"/>
        </w:rPr>
        <w:t>校正</w:t>
      </w:r>
      <w:r w:rsidRPr="00C00B37">
        <w:rPr>
          <w:rFonts w:ascii="Times New Roman" w:hAnsi="Times New Roman" w:cs="Times New Roman" w:hint="eastAsia"/>
          <w:b/>
          <w:bCs/>
          <w:color w:val="000000" w:themeColor="text1"/>
          <w:sz w:val="24"/>
          <w:szCs w:val="24"/>
        </w:rPr>
        <w:t>强度</w:t>
      </w:r>
      <w:r w:rsidRPr="00C00B37">
        <w:rPr>
          <w:rFonts w:ascii="Times New Roman" w:hAnsi="Times New Roman" w:cs="Times New Roman" w:hint="eastAsia"/>
          <w:color w:val="000000" w:themeColor="text1"/>
          <w:sz w:val="24"/>
          <w:szCs w:val="24"/>
        </w:rPr>
        <w:t>。该图显示，</w:t>
      </w:r>
      <w:r w:rsidRPr="00C00B37">
        <w:rPr>
          <w:rFonts w:ascii="Times New Roman" w:hAnsi="Times New Roman" w:cs="Times New Roman" w:hint="eastAsia"/>
          <w:color w:val="000000" w:themeColor="text1"/>
          <w:sz w:val="24"/>
          <w:szCs w:val="24"/>
        </w:rPr>
        <w:t>Benjamini-Hochberg</w:t>
      </w:r>
      <w:r>
        <w:rPr>
          <w:rFonts w:ascii="Times New Roman" w:hAnsi="Times New Roman" w:cs="Times New Roman" w:hint="eastAsia"/>
          <w:color w:val="000000" w:themeColor="text1"/>
          <w:sz w:val="24"/>
          <w:szCs w:val="24"/>
        </w:rPr>
        <w:t>校正强度小于</w:t>
      </w:r>
      <w:r w:rsidRPr="00C00B37">
        <w:rPr>
          <w:rFonts w:ascii="Times New Roman" w:hAnsi="Times New Roman" w:cs="Times New Roman" w:hint="eastAsia"/>
          <w:color w:val="000000" w:themeColor="text1"/>
          <w:sz w:val="24"/>
          <w:szCs w:val="24"/>
        </w:rPr>
        <w:t>Bonferroni</w:t>
      </w:r>
      <w:r w:rsidRPr="00C00B37">
        <w:rPr>
          <w:rFonts w:ascii="Times New Roman" w:hAnsi="Times New Roman" w:cs="Times New Roman" w:hint="eastAsia"/>
          <w:color w:val="000000" w:themeColor="text1"/>
          <w:sz w:val="24"/>
          <w:szCs w:val="24"/>
        </w:rPr>
        <w:t>。随着原始</w:t>
      </w:r>
      <w:r w:rsidRPr="00C00B37">
        <w:rPr>
          <w:rFonts w:ascii="Times New Roman" w:hAnsi="Times New Roman" w:cs="Times New Roman" w:hint="eastAsia"/>
          <w:i/>
          <w:iCs/>
          <w:color w:val="000000" w:themeColor="text1"/>
          <w:sz w:val="24"/>
          <w:szCs w:val="24"/>
        </w:rPr>
        <w:t>P</w:t>
      </w:r>
      <w:r w:rsidRPr="00C00B37">
        <w:rPr>
          <w:rFonts w:ascii="Times New Roman" w:hAnsi="Times New Roman" w:cs="Times New Roman" w:hint="eastAsia"/>
          <w:color w:val="000000" w:themeColor="text1"/>
          <w:sz w:val="24"/>
          <w:szCs w:val="24"/>
        </w:rPr>
        <w:t>值的增加，</w:t>
      </w:r>
      <w:r w:rsidRPr="00C00B37">
        <w:rPr>
          <w:rFonts w:ascii="Times New Roman" w:hAnsi="Times New Roman" w:cs="Times New Roman" w:hint="eastAsia"/>
          <w:color w:val="000000" w:themeColor="text1"/>
          <w:sz w:val="24"/>
          <w:szCs w:val="24"/>
        </w:rPr>
        <w:t>Bonferroni</w:t>
      </w:r>
      <w:r>
        <w:rPr>
          <w:rFonts w:ascii="Times New Roman" w:hAnsi="Times New Roman" w:cs="Times New Roman" w:hint="eastAsia"/>
          <w:color w:val="000000" w:themeColor="text1"/>
          <w:sz w:val="24"/>
          <w:szCs w:val="24"/>
        </w:rPr>
        <w:t>校正</w:t>
      </w:r>
      <w:r w:rsidRPr="00C00B37">
        <w:rPr>
          <w:rFonts w:ascii="Times New Roman" w:hAnsi="Times New Roman" w:cs="Times New Roman" w:hint="eastAsia"/>
          <w:color w:val="000000" w:themeColor="text1"/>
          <w:sz w:val="24"/>
          <w:szCs w:val="24"/>
        </w:rPr>
        <w:t>法生成的</w:t>
      </w:r>
      <w:r>
        <w:rPr>
          <w:rFonts w:ascii="Times New Roman" w:hAnsi="Times New Roman" w:cs="Times New Roman" w:hint="eastAsia"/>
          <w:color w:val="000000" w:themeColor="text1"/>
          <w:sz w:val="24"/>
          <w:szCs w:val="24"/>
        </w:rPr>
        <w:t>校正后</w:t>
      </w:r>
      <w:r w:rsidRPr="00C00B37">
        <w:rPr>
          <w:rFonts w:ascii="Times New Roman" w:hAnsi="Times New Roman" w:cs="Times New Roman" w:hint="eastAsia"/>
          <w:i/>
          <w:iCs/>
          <w:color w:val="000000" w:themeColor="text1"/>
          <w:sz w:val="24"/>
          <w:szCs w:val="24"/>
        </w:rPr>
        <w:t>P</w:t>
      </w:r>
      <w:r w:rsidRPr="00C00B37">
        <w:rPr>
          <w:rFonts w:ascii="Times New Roman" w:hAnsi="Times New Roman" w:cs="Times New Roman" w:hint="eastAsia"/>
          <w:color w:val="000000" w:themeColor="text1"/>
          <w:sz w:val="24"/>
          <w:szCs w:val="24"/>
        </w:rPr>
        <w:t>值</w:t>
      </w:r>
      <w:r>
        <w:rPr>
          <w:rFonts w:ascii="Times New Roman" w:hAnsi="Times New Roman" w:cs="Times New Roman" w:hint="eastAsia"/>
          <w:color w:val="000000" w:themeColor="text1"/>
          <w:sz w:val="24"/>
          <w:szCs w:val="24"/>
        </w:rPr>
        <w:t>快速</w:t>
      </w:r>
      <w:r w:rsidRPr="00C00B37">
        <w:rPr>
          <w:rFonts w:ascii="Times New Roman" w:hAnsi="Times New Roman" w:cs="Times New Roman" w:hint="eastAsia"/>
          <w:color w:val="000000" w:themeColor="text1"/>
          <w:sz w:val="24"/>
          <w:szCs w:val="24"/>
        </w:rPr>
        <w:t>接近</w:t>
      </w:r>
      <w:r w:rsidRPr="00C00B37">
        <w:rPr>
          <w:rFonts w:ascii="Times New Roman" w:hAnsi="Times New Roman" w:cs="Times New Roman" w:hint="eastAsia"/>
          <w:color w:val="000000" w:themeColor="text1"/>
          <w:sz w:val="24"/>
          <w:szCs w:val="24"/>
        </w:rPr>
        <w:t>1.0</w:t>
      </w:r>
      <w:r w:rsidRPr="00C00B37">
        <w:rPr>
          <w:rFonts w:ascii="Times New Roman" w:hAnsi="Times New Roman" w:cs="Times New Roman" w:hint="eastAsia"/>
          <w:color w:val="000000" w:themeColor="text1"/>
          <w:sz w:val="24"/>
          <w:szCs w:val="24"/>
        </w:rPr>
        <w:t>。</w:t>
      </w:r>
    </w:p>
    <w:p w14:paraId="580D56EF" w14:textId="78D3A77B" w:rsidR="00EF60AA" w:rsidRPr="00387A14" w:rsidRDefault="00387A14" w:rsidP="00ED344B">
      <w:pPr>
        <w:pStyle w:val="2"/>
        <w:spacing w:before="0" w:after="0" w:line="360" w:lineRule="auto"/>
        <w:ind w:firstLineChars="200" w:firstLine="482"/>
        <w:rPr>
          <w:rStyle w:val="fontstyle01"/>
          <w:rFonts w:ascii="Times New Roman" w:hAnsi="Times New Roman" w:cs="Times New Roman"/>
          <w:bCs w:val="0"/>
          <w:color w:val="000000" w:themeColor="text1"/>
          <w:sz w:val="24"/>
          <w:szCs w:val="24"/>
        </w:rPr>
      </w:pPr>
      <w:bookmarkStart w:id="38" w:name="_Toc27078235"/>
      <w:r w:rsidRPr="00387A14">
        <w:rPr>
          <w:rStyle w:val="fontstyle01"/>
          <w:rFonts w:ascii="Times New Roman" w:hAnsi="Times New Roman" w:cs="Times New Roman"/>
          <w:bCs w:val="0"/>
          <w:color w:val="000000" w:themeColor="text1"/>
          <w:sz w:val="24"/>
          <w:szCs w:val="24"/>
        </w:rPr>
        <w:t xml:space="preserve">5.2 </w:t>
      </w:r>
      <w:r w:rsidR="00EF60AA" w:rsidRPr="00387A14">
        <w:rPr>
          <w:rStyle w:val="fontstyle01"/>
          <w:rFonts w:ascii="Times New Roman" w:hAnsi="Times New Roman" w:cs="Times New Roman"/>
          <w:bCs w:val="0"/>
          <w:color w:val="000000" w:themeColor="text1"/>
          <w:sz w:val="24"/>
          <w:szCs w:val="24"/>
        </w:rPr>
        <w:t>PERMANOVA</w:t>
      </w:r>
      <w:bookmarkEnd w:id="38"/>
      <w:r w:rsidRPr="00387A14">
        <w:rPr>
          <w:rStyle w:val="fontstyle01"/>
          <w:rFonts w:ascii="Times New Roman" w:hAnsi="Times New Roman" w:cs="Times New Roman"/>
          <w:bCs w:val="0"/>
          <w:color w:val="000000" w:themeColor="text1"/>
          <w:sz w:val="24"/>
          <w:szCs w:val="24"/>
        </w:rPr>
        <w:t>检验</w:t>
      </w:r>
    </w:p>
    <w:p w14:paraId="5AB30BAB" w14:textId="33F63027" w:rsidR="00EF60AA" w:rsidRPr="005528AF" w:rsidRDefault="00A43A0A" w:rsidP="00ED344B">
      <w:pPr>
        <w:ind w:firstLineChars="200" w:firstLine="480"/>
        <w:rPr>
          <w:rFonts w:ascii="Times New Roman" w:hAnsi="Times New Roman" w:cs="Times New Roman"/>
          <w:color w:val="000000" w:themeColor="text1"/>
          <w:sz w:val="24"/>
          <w:szCs w:val="24"/>
        </w:rPr>
      </w:pPr>
      <w:bookmarkStart w:id="39" w:name="OLE_LINK45"/>
      <w:r>
        <w:rPr>
          <w:rFonts w:ascii="Times New Roman" w:hAnsi="Times New Roman" w:cs="Times New Roman" w:hint="eastAsia"/>
          <w:color w:val="000000" w:themeColor="text1"/>
          <w:sz w:val="24"/>
          <w:szCs w:val="24"/>
        </w:rPr>
        <w:t>有</w:t>
      </w:r>
      <w:r w:rsidRPr="00A43A0A">
        <w:rPr>
          <w:rFonts w:ascii="Times New Roman" w:hAnsi="Times New Roman" w:cs="Times New Roman" w:hint="eastAsia"/>
          <w:color w:val="000000" w:themeColor="text1"/>
          <w:sz w:val="24"/>
          <w:szCs w:val="24"/>
        </w:rPr>
        <w:t>几种统计方法或模型</w:t>
      </w:r>
      <w:r>
        <w:rPr>
          <w:rFonts w:ascii="Times New Roman" w:hAnsi="Times New Roman" w:cs="Times New Roman" w:hint="eastAsia"/>
          <w:color w:val="000000" w:themeColor="text1"/>
          <w:sz w:val="24"/>
          <w:szCs w:val="24"/>
        </w:rPr>
        <w:t>可以用于组间</w:t>
      </w:r>
      <w:r w:rsidRPr="00A43A0A">
        <w:rPr>
          <w:rFonts w:ascii="Times New Roman" w:hAnsi="Times New Roman" w:cs="Times New Roman" w:hint="eastAsia"/>
          <w:color w:val="000000" w:themeColor="text1"/>
          <w:sz w:val="24"/>
          <w:szCs w:val="24"/>
        </w:rPr>
        <w:t>β多样性</w:t>
      </w:r>
      <w:r>
        <w:rPr>
          <w:rFonts w:ascii="Times New Roman" w:hAnsi="Times New Roman" w:cs="Times New Roman" w:hint="eastAsia"/>
          <w:color w:val="000000" w:themeColor="text1"/>
          <w:sz w:val="24"/>
          <w:szCs w:val="24"/>
        </w:rPr>
        <w:t>比较</w:t>
      </w:r>
      <w:r w:rsidRPr="00A43A0A">
        <w:rPr>
          <w:rFonts w:ascii="Times New Roman" w:hAnsi="Times New Roman" w:cs="Times New Roman" w:hint="eastAsia"/>
          <w:color w:val="000000" w:themeColor="text1"/>
          <w:sz w:val="24"/>
          <w:szCs w:val="24"/>
        </w:rPr>
        <w:t>，</w:t>
      </w:r>
      <w:r>
        <w:rPr>
          <w:rFonts w:ascii="Times New Roman" w:hAnsi="Times New Roman" w:cs="Times New Roman" w:hint="eastAsia"/>
          <w:color w:val="000000" w:themeColor="text1"/>
          <w:sz w:val="24"/>
          <w:szCs w:val="24"/>
        </w:rPr>
        <w:t>比如</w:t>
      </w:r>
      <w:r w:rsidRPr="00A43A0A">
        <w:rPr>
          <w:rFonts w:ascii="Times New Roman" w:hAnsi="Times New Roman" w:cs="Times New Roman" w:hint="eastAsia"/>
          <w:color w:val="000000" w:themeColor="text1"/>
          <w:sz w:val="24"/>
          <w:szCs w:val="24"/>
        </w:rPr>
        <w:t>PERMANOVA</w:t>
      </w:r>
      <w:r w:rsidR="003E1689">
        <w:rPr>
          <w:rFonts w:ascii="Times New Roman" w:hAnsi="Times New Roman" w:cs="Times New Roman" w:hint="eastAsia"/>
          <w:color w:val="000000" w:themeColor="text1"/>
          <w:sz w:val="24"/>
          <w:szCs w:val="24"/>
        </w:rPr>
        <w:t>、</w:t>
      </w:r>
      <w:r w:rsidRPr="00A43A0A">
        <w:rPr>
          <w:rFonts w:ascii="Times New Roman" w:hAnsi="Times New Roman" w:cs="Times New Roman" w:hint="eastAsia"/>
          <w:color w:val="000000" w:themeColor="text1"/>
          <w:sz w:val="24"/>
          <w:szCs w:val="24"/>
        </w:rPr>
        <w:t>Mantel</w:t>
      </w:r>
      <w:r w:rsidRPr="00A43A0A">
        <w:rPr>
          <w:rFonts w:ascii="Times New Roman" w:hAnsi="Times New Roman" w:cs="Times New Roman" w:hint="eastAsia"/>
          <w:color w:val="000000" w:themeColor="text1"/>
          <w:sz w:val="24"/>
          <w:szCs w:val="24"/>
        </w:rPr>
        <w:t>检验</w:t>
      </w:r>
      <w:r w:rsidR="003E1689">
        <w:rPr>
          <w:rFonts w:ascii="Times New Roman" w:hAnsi="Times New Roman" w:cs="Times New Roman" w:hint="eastAsia"/>
          <w:color w:val="000000" w:themeColor="text1"/>
          <w:sz w:val="24"/>
          <w:szCs w:val="24"/>
        </w:rPr>
        <w:t>、</w:t>
      </w:r>
      <w:r w:rsidRPr="00A43A0A">
        <w:rPr>
          <w:rFonts w:ascii="Times New Roman" w:hAnsi="Times New Roman" w:cs="Times New Roman" w:hint="eastAsia"/>
          <w:color w:val="000000" w:themeColor="text1"/>
          <w:sz w:val="24"/>
          <w:szCs w:val="24"/>
        </w:rPr>
        <w:t>相似性分析（</w:t>
      </w:r>
      <w:r w:rsidRPr="00A43A0A">
        <w:rPr>
          <w:rFonts w:ascii="Times New Roman" w:hAnsi="Times New Roman" w:cs="Times New Roman" w:hint="eastAsia"/>
          <w:color w:val="000000" w:themeColor="text1"/>
          <w:sz w:val="24"/>
          <w:szCs w:val="24"/>
        </w:rPr>
        <w:t>ANOSIM</w:t>
      </w:r>
      <w:r w:rsidRPr="00A43A0A">
        <w:rPr>
          <w:rFonts w:ascii="Times New Roman" w:hAnsi="Times New Roman" w:cs="Times New Roman" w:hint="eastAsia"/>
          <w:color w:val="000000" w:themeColor="text1"/>
          <w:sz w:val="24"/>
          <w:szCs w:val="24"/>
        </w:rPr>
        <w:t>）和多响应置换程序（</w:t>
      </w:r>
      <w:r w:rsidRPr="005528AF">
        <w:rPr>
          <w:rFonts w:ascii="Times New Roman" w:hAnsi="Times New Roman" w:cs="Times New Roman"/>
          <w:color w:val="000000" w:themeColor="text1"/>
          <w:sz w:val="24"/>
          <w:szCs w:val="24"/>
        </w:rPr>
        <w:t>multi-response permutation procedures</w:t>
      </w:r>
      <w:r>
        <w:rPr>
          <w:rFonts w:ascii="Times New Roman" w:hAnsi="Times New Roman" w:cs="Times New Roman"/>
          <w:color w:val="000000" w:themeColor="text1"/>
          <w:sz w:val="24"/>
          <w:szCs w:val="24"/>
        </w:rPr>
        <w:t xml:space="preserve">, </w:t>
      </w:r>
      <w:r w:rsidRPr="00A43A0A">
        <w:rPr>
          <w:rFonts w:ascii="Times New Roman" w:hAnsi="Times New Roman" w:cs="Times New Roman" w:hint="eastAsia"/>
          <w:color w:val="000000" w:themeColor="text1"/>
          <w:sz w:val="24"/>
          <w:szCs w:val="24"/>
        </w:rPr>
        <w:t>MRPP</w:t>
      </w:r>
      <w:r w:rsidRPr="00A43A0A">
        <w:rPr>
          <w:rFonts w:ascii="Times New Roman" w:hAnsi="Times New Roman" w:cs="Times New Roman" w:hint="eastAsia"/>
          <w:color w:val="000000" w:themeColor="text1"/>
          <w:sz w:val="24"/>
          <w:szCs w:val="24"/>
        </w:rPr>
        <w:t>）。</w:t>
      </w:r>
      <w:r w:rsidRPr="00A43A0A">
        <w:rPr>
          <w:rFonts w:ascii="Times New Roman" w:hAnsi="Times New Roman" w:cs="Times New Roman" w:hint="eastAsia"/>
          <w:color w:val="000000" w:themeColor="text1"/>
          <w:sz w:val="24"/>
          <w:szCs w:val="24"/>
        </w:rPr>
        <w:t>PERMANOVA</w:t>
      </w:r>
      <w:r w:rsidR="003E1689">
        <w:rPr>
          <w:rFonts w:ascii="Times New Roman" w:hAnsi="Times New Roman" w:cs="Times New Roman" w:hint="eastAsia"/>
          <w:color w:val="000000" w:themeColor="text1"/>
          <w:sz w:val="24"/>
          <w:szCs w:val="24"/>
        </w:rPr>
        <w:t>最常用</w:t>
      </w:r>
      <w:r w:rsidRPr="00A43A0A">
        <w:rPr>
          <w:rFonts w:ascii="Times New Roman" w:hAnsi="Times New Roman" w:cs="Times New Roman" w:hint="eastAsia"/>
          <w:color w:val="000000" w:themeColor="text1"/>
          <w:sz w:val="24"/>
          <w:szCs w:val="24"/>
        </w:rPr>
        <w:t>，并且被认为</w:t>
      </w:r>
      <w:r w:rsidR="00F92685">
        <w:rPr>
          <w:rFonts w:ascii="Times New Roman" w:hAnsi="Times New Roman" w:cs="Times New Roman" w:hint="eastAsia"/>
          <w:color w:val="000000" w:themeColor="text1"/>
          <w:sz w:val="24"/>
          <w:szCs w:val="24"/>
        </w:rPr>
        <w:t>是以上</w:t>
      </w:r>
      <w:r w:rsidR="003E1689">
        <w:rPr>
          <w:rFonts w:ascii="Times New Roman" w:hAnsi="Times New Roman" w:cs="Times New Roman" w:hint="eastAsia"/>
          <w:color w:val="000000" w:themeColor="text1"/>
          <w:sz w:val="24"/>
          <w:szCs w:val="24"/>
        </w:rPr>
        <w:t>检验</w:t>
      </w:r>
      <w:r w:rsidR="00F92685">
        <w:rPr>
          <w:rFonts w:ascii="Times New Roman" w:hAnsi="Times New Roman" w:cs="Times New Roman" w:hint="eastAsia"/>
          <w:color w:val="000000" w:themeColor="text1"/>
          <w:sz w:val="24"/>
          <w:szCs w:val="24"/>
        </w:rPr>
        <w:t>方法中检验</w:t>
      </w:r>
      <w:r w:rsidR="003E1689">
        <w:rPr>
          <w:rFonts w:ascii="Times New Roman" w:hAnsi="Times New Roman" w:cs="Times New Roman" w:hint="eastAsia"/>
          <w:color w:val="000000" w:themeColor="text1"/>
          <w:sz w:val="24"/>
          <w:szCs w:val="24"/>
        </w:rPr>
        <w:t>效能最大</w:t>
      </w:r>
      <w:r w:rsidR="00F92685">
        <w:rPr>
          <w:rFonts w:ascii="Times New Roman" w:hAnsi="Times New Roman" w:cs="Times New Roman" w:hint="eastAsia"/>
          <w:color w:val="000000" w:themeColor="text1"/>
          <w:sz w:val="24"/>
          <w:szCs w:val="24"/>
        </w:rPr>
        <w:t>的一种</w:t>
      </w:r>
      <w:r w:rsidR="003E1689" w:rsidRPr="005528AF">
        <w:rPr>
          <w:rFonts w:ascii="Times New Roman" w:hAnsi="Times New Roman" w:cs="Times New Roman"/>
          <w:color w:val="000000" w:themeColor="text1"/>
          <w:sz w:val="24"/>
          <w:szCs w:val="24"/>
        </w:rPr>
        <w:fldChar w:fldCharType="begin"/>
      </w:r>
      <w:r w:rsidR="003E1689">
        <w:rPr>
          <w:rFonts w:ascii="Times New Roman" w:hAnsi="Times New Roman" w:cs="Times New Roman"/>
          <w:color w:val="000000" w:themeColor="text1"/>
          <w:sz w:val="24"/>
          <w:szCs w:val="24"/>
        </w:rPr>
        <w:instrText xml:space="preserve"> ADDIN EN.CITE &lt;EndNote&gt;&lt;Cite&gt;&lt;Author&gt;Xia&lt;/Author&gt;&lt;Year&gt;2017&lt;/Year&gt;&lt;RecNum&gt;184&lt;/RecNum&gt;&lt;DisplayText&gt;&lt;style face="superscript"&gt;[77]&lt;/style&gt;&lt;/DisplayText&gt;&lt;record&gt;&lt;rec-number&gt;184&lt;/rec-number&gt;&lt;foreign-keys&gt;&lt;key app="EN" db-id="awdrrxf56w52whedwtpvwtxhd09sdzew02vt" timestamp="1574778059"&gt;184&lt;/key&gt;&lt;/foreign-keys&gt;&lt;ref-type name="Journal Article"&gt;17&lt;/ref-type&gt;&lt;contributors&gt;&lt;authors&gt;&lt;author&gt;Xia, Y.&lt;/author&gt;&lt;author&gt;Sun, J.&lt;/author&gt;&lt;/authors&gt;&lt;/contributors&gt;&lt;auth-address&gt;Division of Academic Internal Medicine and Geriatrics, Department of Medicine University of Illinois at Chicago, Chicago, IL.&amp;#xD;Division of Gastroenterology and Hepatology, Department of Medicine University of Illinois at Chicago, Chicago, IL.&lt;/auth-address&gt;&lt;titles&gt;&lt;title&gt;Hypothesis Testing and Statistical Analysis of Microbiome&lt;/title&gt;&lt;secondary-title&gt;Genes Dis&lt;/secondary-title&gt;&lt;/titles&gt;&lt;periodical&gt;&lt;full-title&gt;Genes Dis&lt;/full-title&gt;&lt;/periodical&gt;&lt;pages&gt;138-148&lt;/pages&gt;&lt;volume&gt;4&lt;/volume&gt;&lt;number&gt;3&lt;/number&gt;&lt;edition&gt;2018/09/11&lt;/edition&gt;&lt;keywords&gt;&lt;keyword&gt;Ibd&lt;/keyword&gt;&lt;keyword&gt;Vitamin D receptor&lt;/keyword&gt;&lt;keyword&gt;bioinformatics&lt;/keyword&gt;&lt;keyword&gt;biostatistics&lt;/keyword&gt;&lt;keyword&gt;cancer&lt;/keyword&gt;&lt;keyword&gt;diet&lt;/keyword&gt;&lt;keyword&gt;dysbiosis&lt;/keyword&gt;&lt;keyword&gt;hypothesis testing&lt;/keyword&gt;&lt;keyword&gt;inflammation&lt;/keyword&gt;&lt;keyword&gt;microbiome&lt;/keyword&gt;&lt;keyword&gt;obesity&lt;/keyword&gt;&lt;keyword&gt;statistical methods and models&lt;/keyword&gt;&lt;/keywords&gt;&lt;dates&gt;&lt;year&gt;2017&lt;/year&gt;&lt;pub-dates&gt;&lt;date&gt;Sep&lt;/date&gt;&lt;/pub-dates&gt;&lt;/dates&gt;&lt;isbn&gt;2352-4820 (Print)&amp;#xD;2352-3042 (Linking)&lt;/isbn&gt;&lt;accession-num&gt;30197908&lt;/accession-num&gt;&lt;urls&gt;&lt;related-urls&gt;&lt;url&gt;https://www.ncbi.nlm.nih.gov/pubmed/30197908&lt;/url&gt;&lt;/related-urls&gt;&lt;/urls&gt;&lt;custom2&gt;PMC6128532&lt;/custom2&gt;&lt;electronic-resource-num&gt;10.1016/j.gendis.2017.06.001&lt;/electronic-resource-num&gt;&lt;/record&gt;&lt;/Cite&gt;&lt;/EndNote&gt;</w:instrText>
      </w:r>
      <w:r w:rsidR="003E1689" w:rsidRPr="005528AF">
        <w:rPr>
          <w:rFonts w:ascii="Times New Roman" w:hAnsi="Times New Roman" w:cs="Times New Roman"/>
          <w:color w:val="000000" w:themeColor="text1"/>
          <w:sz w:val="24"/>
          <w:szCs w:val="24"/>
        </w:rPr>
        <w:fldChar w:fldCharType="separate"/>
      </w:r>
      <w:r w:rsidR="003E1689" w:rsidRPr="009C1927">
        <w:rPr>
          <w:rFonts w:ascii="Times New Roman" w:hAnsi="Times New Roman" w:cs="Times New Roman"/>
          <w:noProof/>
          <w:color w:val="000000" w:themeColor="text1"/>
          <w:sz w:val="24"/>
          <w:szCs w:val="24"/>
          <w:vertAlign w:val="superscript"/>
        </w:rPr>
        <w:t>[</w:t>
      </w:r>
      <w:hyperlink w:anchor="_ENREF_77" w:tooltip="Xia, 2017 #184" w:history="1">
        <w:r w:rsidR="0000551E" w:rsidRPr="009C1927">
          <w:rPr>
            <w:rFonts w:ascii="Times New Roman" w:hAnsi="Times New Roman" w:cs="Times New Roman"/>
            <w:noProof/>
            <w:color w:val="000000" w:themeColor="text1"/>
            <w:sz w:val="24"/>
            <w:szCs w:val="24"/>
            <w:vertAlign w:val="superscript"/>
          </w:rPr>
          <w:t>77</w:t>
        </w:r>
      </w:hyperlink>
      <w:r w:rsidR="003E1689" w:rsidRPr="009C1927">
        <w:rPr>
          <w:rFonts w:ascii="Times New Roman" w:hAnsi="Times New Roman" w:cs="Times New Roman"/>
          <w:noProof/>
          <w:color w:val="000000" w:themeColor="text1"/>
          <w:sz w:val="24"/>
          <w:szCs w:val="24"/>
          <w:vertAlign w:val="superscript"/>
        </w:rPr>
        <w:t>]</w:t>
      </w:r>
      <w:r w:rsidR="003E1689" w:rsidRPr="005528AF">
        <w:rPr>
          <w:rFonts w:ascii="Times New Roman" w:hAnsi="Times New Roman" w:cs="Times New Roman"/>
          <w:color w:val="000000" w:themeColor="text1"/>
          <w:sz w:val="24"/>
          <w:szCs w:val="24"/>
        </w:rPr>
        <w:fldChar w:fldCharType="end"/>
      </w:r>
      <w:r w:rsidR="003E1689">
        <w:rPr>
          <w:rFonts w:ascii="Times New Roman" w:hAnsi="Times New Roman" w:cs="Times New Roman" w:hint="eastAsia"/>
          <w:color w:val="000000" w:themeColor="text1"/>
          <w:sz w:val="24"/>
          <w:szCs w:val="24"/>
        </w:rPr>
        <w:t>，</w:t>
      </w:r>
      <w:r w:rsidRPr="00A43A0A">
        <w:rPr>
          <w:rFonts w:ascii="Times New Roman" w:hAnsi="Times New Roman" w:cs="Times New Roman" w:hint="eastAsia"/>
          <w:color w:val="000000" w:themeColor="text1"/>
          <w:sz w:val="24"/>
          <w:szCs w:val="24"/>
        </w:rPr>
        <w:t>它</w:t>
      </w:r>
      <w:r w:rsidR="00F92685">
        <w:rPr>
          <w:rFonts w:ascii="Times New Roman" w:hAnsi="Times New Roman" w:cs="Times New Roman" w:hint="eastAsia"/>
          <w:color w:val="000000" w:themeColor="text1"/>
          <w:sz w:val="24"/>
          <w:szCs w:val="24"/>
        </w:rPr>
        <w:t>可</w:t>
      </w:r>
      <w:r w:rsidRPr="00A43A0A">
        <w:rPr>
          <w:rFonts w:ascii="Times New Roman" w:hAnsi="Times New Roman" w:cs="Times New Roman" w:hint="eastAsia"/>
          <w:color w:val="000000" w:themeColor="text1"/>
          <w:sz w:val="24"/>
          <w:szCs w:val="24"/>
        </w:rPr>
        <w:t>通过</w:t>
      </w:r>
      <w:r w:rsidRPr="00A43A0A">
        <w:rPr>
          <w:rFonts w:ascii="Times New Roman" w:hAnsi="Times New Roman" w:cs="Times New Roman" w:hint="eastAsia"/>
          <w:color w:val="000000" w:themeColor="text1"/>
          <w:sz w:val="24"/>
          <w:szCs w:val="24"/>
        </w:rPr>
        <w:t>R</w:t>
      </w:r>
      <w:r w:rsidRPr="00A43A0A">
        <w:rPr>
          <w:rFonts w:ascii="Times New Roman" w:hAnsi="Times New Roman" w:cs="Times New Roman" w:hint="eastAsia"/>
          <w:color w:val="000000" w:themeColor="text1"/>
          <w:sz w:val="24"/>
          <w:szCs w:val="24"/>
        </w:rPr>
        <w:t>包</w:t>
      </w:r>
      <w:r w:rsidRPr="00A43A0A">
        <w:rPr>
          <w:rFonts w:ascii="Times New Roman" w:hAnsi="Times New Roman" w:cs="Times New Roman" w:hint="eastAsia"/>
          <w:color w:val="000000" w:themeColor="text1"/>
          <w:sz w:val="24"/>
          <w:szCs w:val="24"/>
        </w:rPr>
        <w:t>vegan</w:t>
      </w:r>
      <w:r w:rsidRPr="00A43A0A">
        <w:rPr>
          <w:rFonts w:ascii="Times New Roman" w:hAnsi="Times New Roman" w:cs="Times New Roman" w:hint="eastAsia"/>
          <w:color w:val="000000" w:themeColor="text1"/>
          <w:sz w:val="24"/>
          <w:szCs w:val="24"/>
        </w:rPr>
        <w:t>中的函数</w:t>
      </w:r>
      <w:r w:rsidRPr="00A43A0A">
        <w:rPr>
          <w:rFonts w:ascii="Times New Roman" w:hAnsi="Times New Roman" w:cs="Times New Roman" w:hint="eastAsia"/>
          <w:color w:val="000000" w:themeColor="text1"/>
          <w:sz w:val="24"/>
          <w:szCs w:val="24"/>
        </w:rPr>
        <w:t>adonis</w:t>
      </w:r>
      <w:r w:rsidR="00F92685">
        <w:rPr>
          <w:rFonts w:ascii="Times New Roman" w:hAnsi="Times New Roman" w:cs="Times New Roman" w:hint="eastAsia"/>
          <w:color w:val="000000" w:themeColor="text1"/>
          <w:sz w:val="24"/>
          <w:szCs w:val="24"/>
        </w:rPr>
        <w:t>(</w:t>
      </w:r>
      <w:r w:rsidR="00F92685">
        <w:rPr>
          <w:rFonts w:ascii="Times New Roman" w:hAnsi="Times New Roman" w:cs="Times New Roman"/>
          <w:color w:val="000000" w:themeColor="text1"/>
          <w:sz w:val="24"/>
          <w:szCs w:val="24"/>
        </w:rPr>
        <w:t>)</w:t>
      </w:r>
      <w:r w:rsidRPr="00A43A0A">
        <w:rPr>
          <w:rFonts w:ascii="Times New Roman" w:hAnsi="Times New Roman" w:cs="Times New Roman" w:hint="eastAsia"/>
          <w:color w:val="000000" w:themeColor="text1"/>
          <w:sz w:val="24"/>
          <w:szCs w:val="24"/>
        </w:rPr>
        <w:t>实现</w:t>
      </w:r>
      <w:r w:rsidR="00F92685" w:rsidRPr="005528AF">
        <w:rPr>
          <w:rFonts w:ascii="Times New Roman" w:hAnsi="Times New Roman" w:cs="Times New Roman"/>
          <w:color w:val="000000" w:themeColor="text1"/>
          <w:sz w:val="24"/>
          <w:szCs w:val="24"/>
        </w:rPr>
        <w:fldChar w:fldCharType="begin"/>
      </w:r>
      <w:r w:rsidR="00F92685">
        <w:rPr>
          <w:rFonts w:ascii="Times New Roman" w:hAnsi="Times New Roman" w:cs="Times New Roman"/>
          <w:color w:val="000000" w:themeColor="text1"/>
          <w:sz w:val="24"/>
          <w:szCs w:val="24"/>
        </w:rPr>
        <w:instrText xml:space="preserve"> ADDIN EN.CITE &lt;EndNote&gt;&lt;Cite&gt;&lt;Author&gt;Oksanen&lt;/Author&gt;&lt;Year&gt;2019&lt;/Year&gt;&lt;RecNum&gt;58&lt;/RecNum&gt;&lt;DisplayText&gt;&lt;style face="superscript"&gt;[52]&lt;/style&gt;&lt;/DisplayText&gt;&lt;record&gt;&lt;rec-number&gt;58&lt;/rec-number&gt;&lt;foreign-keys&gt;&lt;key app="EN" db-id="awdrrxf56w52whedwtpvwtxhd09sdzew02vt" timestamp="1557913927"&gt;58&lt;/key&gt;&lt;/foreign-keys&gt;&lt;ref-type name="Web Page"&gt;12&lt;/ref-type&gt;&lt;contributors&gt;&lt;authors&gt;&lt;author&gt;Oksanen, J.&lt;/author&gt;&lt;author&gt;Blanchet, F. G.&lt;/author&gt;&lt;author&gt;Friendly, M.&lt;/author&gt;&lt;author&gt;Kindt, R.&lt;/author&gt;&lt;author&gt;Legendre, P.&lt;/author&gt;&lt;author&gt;McGlinn, D.&lt;/author&gt;&lt;author&gt;Minchin, P. R.&lt;/author&gt;&lt;author&gt;O&amp;apos;Hara, R. B.&lt;/author&gt;&lt;author&gt;Simpson, G. L.&lt;/author&gt;&lt;author&gt;Solymos, P.&lt;/author&gt;&lt;author&gt;Stevens, M. H.&lt;/author&gt;&lt;author&gt;Szoecs, E.&lt;/author&gt;&lt;author&gt;Wagner, H.&lt;/author&gt;&lt;/authors&gt;&lt;/contributors&gt;&lt;titles&gt;&lt;title&gt;vegan: Community Ecology Package&lt;/title&gt;&lt;/titles&gt;&lt;volume&gt;2020&lt;/volume&gt;&lt;number&gt;May 30,&lt;/number&gt;&lt;edition&gt;2.5-5&lt;/edition&gt;&lt;dates&gt;&lt;year&gt;2019&lt;/year&gt;&lt;/dates&gt;&lt;urls&gt;&lt;related-urls&gt;&lt;url&gt;https://cran.r-project.org/web/packages/vegan/index.html&lt;/url&gt;&lt;/related-urls&gt;&lt;/urls&gt;&lt;access-date&gt;20 Aug 2019&lt;/access-date&gt;&lt;/record&gt;&lt;/Cite&gt;&lt;/EndNote&gt;</w:instrText>
      </w:r>
      <w:r w:rsidR="00F92685" w:rsidRPr="005528AF">
        <w:rPr>
          <w:rFonts w:ascii="Times New Roman" w:hAnsi="Times New Roman" w:cs="Times New Roman"/>
          <w:color w:val="000000" w:themeColor="text1"/>
          <w:sz w:val="24"/>
          <w:szCs w:val="24"/>
        </w:rPr>
        <w:fldChar w:fldCharType="separate"/>
      </w:r>
      <w:r w:rsidR="00F92685" w:rsidRPr="009C1927">
        <w:rPr>
          <w:rFonts w:ascii="Times New Roman" w:hAnsi="Times New Roman" w:cs="Times New Roman"/>
          <w:noProof/>
          <w:color w:val="000000" w:themeColor="text1"/>
          <w:sz w:val="24"/>
          <w:szCs w:val="24"/>
          <w:vertAlign w:val="superscript"/>
        </w:rPr>
        <w:t>[</w:t>
      </w:r>
      <w:hyperlink w:anchor="_ENREF_52" w:tooltip="Oksanen, 2019 #58" w:history="1">
        <w:r w:rsidR="0000551E" w:rsidRPr="009C1927">
          <w:rPr>
            <w:rFonts w:ascii="Times New Roman" w:hAnsi="Times New Roman" w:cs="Times New Roman"/>
            <w:noProof/>
            <w:color w:val="000000" w:themeColor="text1"/>
            <w:sz w:val="24"/>
            <w:szCs w:val="24"/>
            <w:vertAlign w:val="superscript"/>
          </w:rPr>
          <w:t>52</w:t>
        </w:r>
      </w:hyperlink>
      <w:r w:rsidR="00F92685" w:rsidRPr="009C1927">
        <w:rPr>
          <w:rFonts w:ascii="Times New Roman" w:hAnsi="Times New Roman" w:cs="Times New Roman"/>
          <w:noProof/>
          <w:color w:val="000000" w:themeColor="text1"/>
          <w:sz w:val="24"/>
          <w:szCs w:val="24"/>
          <w:vertAlign w:val="superscript"/>
        </w:rPr>
        <w:t>]</w:t>
      </w:r>
      <w:r w:rsidR="00F92685" w:rsidRPr="005528AF">
        <w:rPr>
          <w:rFonts w:ascii="Times New Roman" w:hAnsi="Times New Roman" w:cs="Times New Roman"/>
          <w:color w:val="000000" w:themeColor="text1"/>
          <w:sz w:val="24"/>
          <w:szCs w:val="24"/>
        </w:rPr>
        <w:fldChar w:fldCharType="end"/>
      </w:r>
      <w:r w:rsidRPr="00A43A0A">
        <w:rPr>
          <w:rFonts w:ascii="Times New Roman" w:hAnsi="Times New Roman" w:cs="Times New Roman" w:hint="eastAsia"/>
          <w:color w:val="000000" w:themeColor="text1"/>
          <w:sz w:val="24"/>
          <w:szCs w:val="24"/>
        </w:rPr>
        <w:t>。</w:t>
      </w:r>
      <w:r w:rsidR="006D42C7" w:rsidRPr="005528AF">
        <w:rPr>
          <w:rFonts w:ascii="Times New Roman" w:hAnsi="Times New Roman" w:cs="Times New Roman"/>
          <w:color w:val="000000" w:themeColor="text1"/>
          <w:sz w:val="24"/>
          <w:szCs w:val="24"/>
        </w:rPr>
        <w:t>vegan</w:t>
      </w:r>
      <w:r w:rsidR="006D42C7">
        <w:rPr>
          <w:rFonts w:ascii="Times New Roman" w:hAnsi="Times New Roman" w:cs="Times New Roman" w:hint="eastAsia"/>
          <w:color w:val="000000" w:themeColor="text1"/>
          <w:sz w:val="24"/>
          <w:szCs w:val="24"/>
        </w:rPr>
        <w:t>包可计算</w:t>
      </w:r>
      <w:r w:rsidR="006D42C7">
        <w:rPr>
          <w:rFonts w:ascii="Times New Roman" w:hAnsi="Times New Roman" w:cs="Times New Roman" w:hint="eastAsia"/>
          <w:color w:val="000000" w:themeColor="text1"/>
          <w:sz w:val="24"/>
          <w:szCs w:val="24"/>
        </w:rPr>
        <w:t>4</w:t>
      </w:r>
      <w:r w:rsidR="006D42C7">
        <w:rPr>
          <w:rFonts w:ascii="Times New Roman" w:hAnsi="Times New Roman" w:cs="Times New Roman" w:hint="eastAsia"/>
          <w:color w:val="000000" w:themeColor="text1"/>
          <w:sz w:val="24"/>
          <w:szCs w:val="24"/>
        </w:rPr>
        <w:t>种</w:t>
      </w:r>
      <w:r w:rsidRPr="00A43A0A">
        <w:rPr>
          <w:rFonts w:ascii="Times New Roman" w:hAnsi="Times New Roman" w:cs="Times New Roman" w:hint="eastAsia"/>
          <w:color w:val="000000" w:themeColor="text1"/>
          <w:sz w:val="24"/>
          <w:szCs w:val="24"/>
        </w:rPr>
        <w:lastRenderedPageBreak/>
        <w:t>相异性或距离度量：</w:t>
      </w:r>
      <w:r w:rsidRPr="00A43A0A">
        <w:rPr>
          <w:rFonts w:ascii="Times New Roman" w:hAnsi="Times New Roman" w:cs="Times New Roman" w:hint="eastAsia"/>
          <w:color w:val="000000" w:themeColor="text1"/>
          <w:sz w:val="24"/>
          <w:szCs w:val="24"/>
        </w:rPr>
        <w:t>Bray-Curtis</w:t>
      </w:r>
      <w:r w:rsidRPr="00A43A0A">
        <w:rPr>
          <w:rFonts w:ascii="Times New Roman" w:hAnsi="Times New Roman" w:cs="Times New Roman" w:hint="eastAsia"/>
          <w:color w:val="000000" w:themeColor="text1"/>
          <w:sz w:val="24"/>
          <w:szCs w:val="24"/>
        </w:rPr>
        <w:t>相异性</w:t>
      </w:r>
      <w:r w:rsidR="006D42C7">
        <w:rPr>
          <w:rFonts w:ascii="Times New Roman" w:hAnsi="Times New Roman" w:cs="Times New Roman" w:hint="eastAsia"/>
          <w:color w:val="000000" w:themeColor="text1"/>
          <w:sz w:val="24"/>
          <w:szCs w:val="24"/>
        </w:rPr>
        <w:t>、</w:t>
      </w:r>
      <w:r w:rsidRPr="00A43A0A">
        <w:rPr>
          <w:rFonts w:ascii="Times New Roman" w:hAnsi="Times New Roman" w:cs="Times New Roman" w:hint="eastAsia"/>
          <w:color w:val="000000" w:themeColor="text1"/>
          <w:sz w:val="24"/>
          <w:szCs w:val="24"/>
        </w:rPr>
        <w:t>Jaccard</w:t>
      </w:r>
      <w:r w:rsidRPr="00A43A0A">
        <w:rPr>
          <w:rFonts w:ascii="Times New Roman" w:hAnsi="Times New Roman" w:cs="Times New Roman" w:hint="eastAsia"/>
          <w:color w:val="000000" w:themeColor="text1"/>
          <w:sz w:val="24"/>
          <w:szCs w:val="24"/>
        </w:rPr>
        <w:t>距离以及加权和未加权</w:t>
      </w:r>
      <w:r w:rsidRPr="00A43A0A">
        <w:rPr>
          <w:rFonts w:ascii="Times New Roman" w:hAnsi="Times New Roman" w:cs="Times New Roman" w:hint="eastAsia"/>
          <w:color w:val="000000" w:themeColor="text1"/>
          <w:sz w:val="24"/>
          <w:szCs w:val="24"/>
        </w:rPr>
        <w:t>UniFrac</w:t>
      </w:r>
      <w:r w:rsidRPr="00A43A0A">
        <w:rPr>
          <w:rFonts w:ascii="Times New Roman" w:hAnsi="Times New Roman" w:cs="Times New Roman" w:hint="eastAsia"/>
          <w:color w:val="000000" w:themeColor="text1"/>
          <w:sz w:val="24"/>
          <w:szCs w:val="24"/>
        </w:rPr>
        <w:t>距离</w:t>
      </w:r>
      <w:r w:rsidR="006D42C7" w:rsidRPr="005528AF">
        <w:rPr>
          <w:rFonts w:ascii="Times New Roman" w:hAnsi="Times New Roman" w:cs="Times New Roman"/>
          <w:color w:val="000000" w:themeColor="text1"/>
          <w:sz w:val="24"/>
          <w:szCs w:val="24"/>
        </w:rPr>
        <w:fldChar w:fldCharType="begin"/>
      </w:r>
      <w:r w:rsidR="006D42C7">
        <w:rPr>
          <w:rFonts w:ascii="Times New Roman" w:hAnsi="Times New Roman" w:cs="Times New Roman"/>
          <w:color w:val="000000" w:themeColor="text1"/>
          <w:sz w:val="24"/>
          <w:szCs w:val="24"/>
        </w:rPr>
        <w:instrText xml:space="preserve"> ADDIN EN.CITE &lt;EndNote&gt;&lt;Cite&gt;&lt;Author&gt;Xia&lt;/Author&gt;&lt;Year&gt;2018&lt;/Year&gt;&lt;RecNum&gt;99&lt;/RecNum&gt;&lt;DisplayText&gt;&lt;style face="superscript"&gt;[29]&lt;/style&gt;&lt;/DisplayText&gt;&lt;record&gt;&lt;rec-number&gt;99&lt;/rec-number&gt;&lt;foreign-keys&gt;&lt;key app="EN" db-id="awdrrxf56w52whedwtpvwtxhd09sdzew02vt" timestamp="1570445450"&gt;99&lt;/key&gt;&lt;/foreign-keys&gt;&lt;ref-type name="Book Section"&gt;5&lt;/ref-type&gt;&lt;contributors&gt;&lt;authors&gt;&lt;author&gt;Xia, Y.&lt;/author&gt;&lt;author&gt;Sun, J.&lt;/author&gt;&lt;author&gt;Chen, D.&lt;/author&gt;&lt;/authors&gt;&lt;secondary-authors&gt;&lt;author&gt;Xia, Y.&lt;/author&gt;&lt;author&gt;Sun, J.&lt;/author&gt;&lt;author&gt;Chen, D.&lt;/author&gt;&lt;/secondary-authors&gt;&lt;tertiary-authors&gt;&lt;author&gt;Chen, J.; Chen,  D.&lt;/author&gt;&lt;/tertiary-authors&gt;&lt;/contributors&gt;&lt;titles&gt;&lt;title&gt;Multivariate community analysis&lt;/title&gt;&lt;secondary-title&gt;Statistical Analysis of Microbiome Data with R&lt;/secondary-title&gt;&lt;tertiary-title&gt;ICSA Book Series in Statistics&lt;/tertiary-title&gt;&lt;/titles&gt;&lt;pages&gt;285-330&lt;/pages&gt;&lt;edition&gt;1&lt;/edition&gt;&lt;section&gt;9&lt;/section&gt;&lt;dates&gt;&lt;year&gt;2018&lt;/year&gt;&lt;/dates&gt;&lt;pub-location&gt;Singapore&lt;/pub-location&gt;&lt;publisher&gt;Springer Singapore&lt;/publisher&gt;&lt;isbn&gt;978-981-13-1534-3&lt;/isbn&gt;&lt;urls&gt;&lt;/urls&gt;&lt;electronic-resource-num&gt;doi: 10.1007/978-981-13-1534-3.&lt;/electronic-resource-num&gt;&lt;/record&gt;&lt;/Cite&gt;&lt;/EndNote&gt;</w:instrText>
      </w:r>
      <w:r w:rsidR="006D42C7" w:rsidRPr="005528AF">
        <w:rPr>
          <w:rFonts w:ascii="Times New Roman" w:hAnsi="Times New Roman" w:cs="Times New Roman"/>
          <w:color w:val="000000" w:themeColor="text1"/>
          <w:sz w:val="24"/>
          <w:szCs w:val="24"/>
        </w:rPr>
        <w:fldChar w:fldCharType="separate"/>
      </w:r>
      <w:r w:rsidR="006D42C7" w:rsidRPr="00CE5EC1">
        <w:rPr>
          <w:rFonts w:ascii="Times New Roman" w:hAnsi="Times New Roman" w:cs="Times New Roman"/>
          <w:noProof/>
          <w:color w:val="000000" w:themeColor="text1"/>
          <w:sz w:val="24"/>
          <w:szCs w:val="24"/>
          <w:vertAlign w:val="superscript"/>
        </w:rPr>
        <w:t>[</w:t>
      </w:r>
      <w:hyperlink w:anchor="_ENREF_29" w:tooltip="Xia, 2018 #99" w:history="1">
        <w:r w:rsidR="0000551E" w:rsidRPr="00CE5EC1">
          <w:rPr>
            <w:rFonts w:ascii="Times New Roman" w:hAnsi="Times New Roman" w:cs="Times New Roman"/>
            <w:noProof/>
            <w:color w:val="000000" w:themeColor="text1"/>
            <w:sz w:val="24"/>
            <w:szCs w:val="24"/>
            <w:vertAlign w:val="superscript"/>
          </w:rPr>
          <w:t>29</w:t>
        </w:r>
      </w:hyperlink>
      <w:r w:rsidR="006D42C7" w:rsidRPr="00CE5EC1">
        <w:rPr>
          <w:rFonts w:ascii="Times New Roman" w:hAnsi="Times New Roman" w:cs="Times New Roman"/>
          <w:noProof/>
          <w:color w:val="000000" w:themeColor="text1"/>
          <w:sz w:val="24"/>
          <w:szCs w:val="24"/>
          <w:vertAlign w:val="superscript"/>
        </w:rPr>
        <w:t>]</w:t>
      </w:r>
      <w:r w:rsidR="006D42C7" w:rsidRPr="005528AF">
        <w:rPr>
          <w:rFonts w:ascii="Times New Roman" w:hAnsi="Times New Roman" w:cs="Times New Roman"/>
          <w:color w:val="000000" w:themeColor="text1"/>
          <w:sz w:val="24"/>
          <w:szCs w:val="24"/>
        </w:rPr>
        <w:fldChar w:fldCharType="end"/>
      </w:r>
      <w:r w:rsidRPr="00A43A0A">
        <w:rPr>
          <w:rFonts w:ascii="Times New Roman" w:hAnsi="Times New Roman" w:cs="Times New Roman" w:hint="eastAsia"/>
          <w:color w:val="000000" w:themeColor="text1"/>
          <w:sz w:val="24"/>
          <w:szCs w:val="24"/>
        </w:rPr>
        <w:t>。如果</w:t>
      </w:r>
      <w:r w:rsidR="006C3F38" w:rsidRPr="00A43A0A">
        <w:rPr>
          <w:rFonts w:ascii="Times New Roman" w:hAnsi="Times New Roman" w:cs="Times New Roman" w:hint="eastAsia"/>
          <w:color w:val="000000" w:themeColor="text1"/>
          <w:sz w:val="24"/>
          <w:szCs w:val="24"/>
        </w:rPr>
        <w:t>PERMANOVA</w:t>
      </w:r>
      <w:r w:rsidRPr="00A43A0A">
        <w:rPr>
          <w:rFonts w:ascii="Times New Roman" w:hAnsi="Times New Roman" w:cs="Times New Roman" w:hint="eastAsia"/>
          <w:color w:val="000000" w:themeColor="text1"/>
          <w:sz w:val="24"/>
          <w:szCs w:val="24"/>
        </w:rPr>
        <w:t>检验的</w:t>
      </w:r>
      <w:r w:rsidRPr="006D42C7">
        <w:rPr>
          <w:rFonts w:ascii="Times New Roman" w:hAnsi="Times New Roman" w:cs="Times New Roman" w:hint="eastAsia"/>
          <w:i/>
          <w:color w:val="000000" w:themeColor="text1"/>
          <w:sz w:val="24"/>
          <w:szCs w:val="24"/>
        </w:rPr>
        <w:t>P</w:t>
      </w:r>
      <w:r w:rsidRPr="00A43A0A">
        <w:rPr>
          <w:rFonts w:ascii="Times New Roman" w:hAnsi="Times New Roman" w:cs="Times New Roman" w:hint="eastAsia"/>
          <w:color w:val="000000" w:themeColor="text1"/>
          <w:sz w:val="24"/>
          <w:szCs w:val="24"/>
        </w:rPr>
        <w:t>值小于</w:t>
      </w:r>
      <w:r w:rsidRPr="00A43A0A">
        <w:rPr>
          <w:rFonts w:ascii="Times New Roman" w:hAnsi="Times New Roman" w:cs="Times New Roman" w:hint="eastAsia"/>
          <w:color w:val="000000" w:themeColor="text1"/>
          <w:sz w:val="24"/>
          <w:szCs w:val="24"/>
        </w:rPr>
        <w:t>0.05</w:t>
      </w:r>
      <w:r w:rsidRPr="00A43A0A">
        <w:rPr>
          <w:rFonts w:ascii="Times New Roman" w:hAnsi="Times New Roman" w:cs="Times New Roman" w:hint="eastAsia"/>
          <w:color w:val="000000" w:themeColor="text1"/>
          <w:sz w:val="24"/>
          <w:szCs w:val="24"/>
        </w:rPr>
        <w:t>，则表明不同</w:t>
      </w:r>
      <w:r w:rsidR="006C3F38">
        <w:rPr>
          <w:rFonts w:ascii="Times New Roman" w:hAnsi="Times New Roman" w:cs="Times New Roman" w:hint="eastAsia"/>
          <w:color w:val="000000" w:themeColor="text1"/>
          <w:sz w:val="24"/>
          <w:szCs w:val="24"/>
        </w:rPr>
        <w:t>组</w:t>
      </w:r>
      <w:r w:rsidRPr="00A43A0A">
        <w:rPr>
          <w:rFonts w:ascii="Times New Roman" w:hAnsi="Times New Roman" w:cs="Times New Roman" w:hint="eastAsia"/>
          <w:color w:val="000000" w:themeColor="text1"/>
          <w:sz w:val="24"/>
          <w:szCs w:val="24"/>
        </w:rPr>
        <w:t>间的β多样性</w:t>
      </w:r>
      <w:r w:rsidR="006C3F38">
        <w:rPr>
          <w:rFonts w:ascii="Times New Roman" w:hAnsi="Times New Roman" w:cs="Times New Roman" w:hint="eastAsia"/>
          <w:color w:val="000000" w:themeColor="text1"/>
          <w:sz w:val="24"/>
          <w:szCs w:val="24"/>
        </w:rPr>
        <w:t>差异</w:t>
      </w:r>
      <w:r w:rsidRPr="00A43A0A">
        <w:rPr>
          <w:rFonts w:ascii="Times New Roman" w:hAnsi="Times New Roman" w:cs="Times New Roman" w:hint="eastAsia"/>
          <w:color w:val="000000" w:themeColor="text1"/>
          <w:sz w:val="24"/>
          <w:szCs w:val="24"/>
        </w:rPr>
        <w:t>具有统计学意义</w:t>
      </w:r>
      <w:r w:rsidR="006C3F38">
        <w:rPr>
          <w:rFonts w:ascii="Times New Roman" w:hAnsi="Times New Roman" w:cs="Times New Roman" w:hint="eastAsia"/>
          <w:color w:val="000000" w:themeColor="text1"/>
          <w:sz w:val="24"/>
          <w:szCs w:val="24"/>
        </w:rPr>
        <w:t>；</w:t>
      </w:r>
      <w:r w:rsidR="003607BF">
        <w:rPr>
          <w:rFonts w:ascii="Times New Roman" w:hAnsi="Times New Roman" w:cs="Times New Roman" w:hint="eastAsia"/>
          <w:color w:val="000000" w:themeColor="text1"/>
          <w:sz w:val="24"/>
          <w:szCs w:val="24"/>
        </w:rPr>
        <w:t>该</w:t>
      </w:r>
      <w:r w:rsidRPr="00A43A0A">
        <w:rPr>
          <w:rFonts w:ascii="Times New Roman" w:hAnsi="Times New Roman" w:cs="Times New Roman" w:hint="eastAsia"/>
          <w:color w:val="000000" w:themeColor="text1"/>
          <w:sz w:val="24"/>
          <w:szCs w:val="24"/>
        </w:rPr>
        <w:t>检验的另一个输出</w:t>
      </w:r>
      <w:r w:rsidR="006C3F38">
        <w:rPr>
          <w:rFonts w:ascii="Times New Roman" w:hAnsi="Times New Roman" w:cs="Times New Roman" w:hint="eastAsia"/>
          <w:color w:val="000000" w:themeColor="text1"/>
          <w:sz w:val="24"/>
          <w:szCs w:val="24"/>
        </w:rPr>
        <w:t>结果</w:t>
      </w:r>
      <w:r w:rsidRPr="00A43A0A">
        <w:rPr>
          <w:rFonts w:ascii="Times New Roman" w:hAnsi="Times New Roman" w:cs="Times New Roman" w:hint="eastAsia"/>
          <w:color w:val="000000" w:themeColor="text1"/>
          <w:sz w:val="24"/>
          <w:szCs w:val="24"/>
        </w:rPr>
        <w:t>是</w:t>
      </w:r>
      <w:r w:rsidRPr="00A43A0A">
        <w:rPr>
          <w:rFonts w:ascii="Times New Roman" w:hAnsi="Times New Roman" w:cs="Times New Roman" w:hint="eastAsia"/>
          <w:color w:val="000000" w:themeColor="text1"/>
          <w:sz w:val="24"/>
          <w:szCs w:val="24"/>
        </w:rPr>
        <w:t>R</w:t>
      </w:r>
      <w:r w:rsidRPr="006C3F38">
        <w:rPr>
          <w:rFonts w:ascii="Times New Roman" w:hAnsi="Times New Roman" w:cs="Times New Roman" w:hint="eastAsia"/>
          <w:color w:val="000000" w:themeColor="text1"/>
          <w:sz w:val="24"/>
          <w:szCs w:val="24"/>
          <w:vertAlign w:val="superscript"/>
        </w:rPr>
        <w:t>2</w:t>
      </w:r>
      <w:r w:rsidRPr="00A43A0A">
        <w:rPr>
          <w:rFonts w:ascii="Times New Roman" w:hAnsi="Times New Roman" w:cs="Times New Roman" w:hint="eastAsia"/>
          <w:color w:val="000000" w:themeColor="text1"/>
          <w:sz w:val="24"/>
          <w:szCs w:val="24"/>
        </w:rPr>
        <w:t>，它表示总方差可以用分组因</w:t>
      </w:r>
      <w:r w:rsidR="006C3F38">
        <w:rPr>
          <w:rFonts w:ascii="Times New Roman" w:hAnsi="Times New Roman" w:cs="Times New Roman" w:hint="eastAsia"/>
          <w:color w:val="000000" w:themeColor="text1"/>
          <w:sz w:val="24"/>
          <w:szCs w:val="24"/>
        </w:rPr>
        <w:t>素</w:t>
      </w:r>
      <w:r w:rsidRPr="00A43A0A">
        <w:rPr>
          <w:rFonts w:ascii="Times New Roman" w:hAnsi="Times New Roman" w:cs="Times New Roman" w:hint="eastAsia"/>
          <w:color w:val="000000" w:themeColor="text1"/>
          <w:sz w:val="24"/>
          <w:szCs w:val="24"/>
        </w:rPr>
        <w:t>来解释</w:t>
      </w:r>
      <w:r w:rsidR="006C3F38">
        <w:rPr>
          <w:rFonts w:ascii="Times New Roman" w:hAnsi="Times New Roman" w:cs="Times New Roman" w:hint="eastAsia"/>
          <w:color w:val="000000" w:themeColor="text1"/>
          <w:sz w:val="24"/>
          <w:szCs w:val="24"/>
        </w:rPr>
        <w:t>的比例</w:t>
      </w:r>
      <w:r w:rsidR="006C3F38" w:rsidRPr="005528AF">
        <w:rPr>
          <w:rFonts w:ascii="Times New Roman" w:hAnsi="Times New Roman" w:cs="Times New Roman"/>
          <w:color w:val="000000" w:themeColor="text1"/>
          <w:sz w:val="24"/>
          <w:szCs w:val="24"/>
        </w:rPr>
        <w:fldChar w:fldCharType="begin"/>
      </w:r>
      <w:r w:rsidR="006C3F38">
        <w:rPr>
          <w:rFonts w:ascii="Times New Roman" w:hAnsi="Times New Roman" w:cs="Times New Roman"/>
          <w:color w:val="000000" w:themeColor="text1"/>
          <w:sz w:val="24"/>
          <w:szCs w:val="24"/>
        </w:rPr>
        <w:instrText xml:space="preserve"> ADDIN EN.CITE &lt;EndNote&gt;&lt;Cite&gt;&lt;Author&gt;Xia&lt;/Author&gt;&lt;Year&gt;2018&lt;/Year&gt;&lt;RecNum&gt;99&lt;/RecNum&gt;&lt;DisplayText&gt;&lt;style face="superscript"&gt;[29]&lt;/style&gt;&lt;/DisplayText&gt;&lt;record&gt;&lt;rec-number&gt;99&lt;/rec-number&gt;&lt;foreign-keys&gt;&lt;key app="EN" db-id="awdrrxf56w52whedwtpvwtxhd09sdzew02vt" timestamp="1570445450"&gt;99&lt;/key&gt;&lt;/foreign-keys&gt;&lt;ref-type name="Book Section"&gt;5&lt;/ref-type&gt;&lt;contributors&gt;&lt;authors&gt;&lt;author&gt;Xia, Y.&lt;/author&gt;&lt;author&gt;Sun, J.&lt;/author&gt;&lt;author&gt;Chen, D.&lt;/author&gt;&lt;/authors&gt;&lt;secondary-authors&gt;&lt;author&gt;Xia, Y.&lt;/author&gt;&lt;author&gt;Sun, J.&lt;/author&gt;&lt;author&gt;Chen, D.&lt;/author&gt;&lt;/secondary-authors&gt;&lt;tertiary-authors&gt;&lt;author&gt;Chen, J.; Chen,  D.&lt;/author&gt;&lt;/tertiary-authors&gt;&lt;/contributors&gt;&lt;titles&gt;&lt;title&gt;Multivariate community analysis&lt;/title&gt;&lt;secondary-title&gt;Statistical Analysis of Microbiome Data with R&lt;/secondary-title&gt;&lt;tertiary-title&gt;ICSA Book Series in Statistics&lt;/tertiary-title&gt;&lt;/titles&gt;&lt;pages&gt;285-330&lt;/pages&gt;&lt;edition&gt;1&lt;/edition&gt;&lt;section&gt;9&lt;/section&gt;&lt;dates&gt;&lt;year&gt;2018&lt;/year&gt;&lt;/dates&gt;&lt;pub-location&gt;Singapore&lt;/pub-location&gt;&lt;publisher&gt;Springer Singapore&lt;/publisher&gt;&lt;isbn&gt;978-981-13-1534-3&lt;/isbn&gt;&lt;urls&gt;&lt;/urls&gt;&lt;electronic-resource-num&gt;doi: 10.1007/978-981-13-1534-3.&lt;/electronic-resource-num&gt;&lt;/record&gt;&lt;/Cite&gt;&lt;/EndNote&gt;</w:instrText>
      </w:r>
      <w:r w:rsidR="006C3F38" w:rsidRPr="005528AF">
        <w:rPr>
          <w:rFonts w:ascii="Times New Roman" w:hAnsi="Times New Roman" w:cs="Times New Roman"/>
          <w:color w:val="000000" w:themeColor="text1"/>
          <w:sz w:val="24"/>
          <w:szCs w:val="24"/>
        </w:rPr>
        <w:fldChar w:fldCharType="separate"/>
      </w:r>
      <w:r w:rsidR="006C3F38" w:rsidRPr="00CE5EC1">
        <w:rPr>
          <w:rFonts w:ascii="Times New Roman" w:hAnsi="Times New Roman" w:cs="Times New Roman"/>
          <w:noProof/>
          <w:color w:val="000000" w:themeColor="text1"/>
          <w:sz w:val="24"/>
          <w:szCs w:val="24"/>
          <w:vertAlign w:val="superscript"/>
        </w:rPr>
        <w:t>[</w:t>
      </w:r>
      <w:hyperlink w:anchor="_ENREF_29" w:tooltip="Xia, 2018 #99" w:history="1">
        <w:r w:rsidR="0000551E" w:rsidRPr="00CE5EC1">
          <w:rPr>
            <w:rFonts w:ascii="Times New Roman" w:hAnsi="Times New Roman" w:cs="Times New Roman"/>
            <w:noProof/>
            <w:color w:val="000000" w:themeColor="text1"/>
            <w:sz w:val="24"/>
            <w:szCs w:val="24"/>
            <w:vertAlign w:val="superscript"/>
          </w:rPr>
          <w:t>29</w:t>
        </w:r>
      </w:hyperlink>
      <w:r w:rsidR="006C3F38" w:rsidRPr="00CE5EC1">
        <w:rPr>
          <w:rFonts w:ascii="Times New Roman" w:hAnsi="Times New Roman" w:cs="Times New Roman"/>
          <w:noProof/>
          <w:color w:val="000000" w:themeColor="text1"/>
          <w:sz w:val="24"/>
          <w:szCs w:val="24"/>
          <w:vertAlign w:val="superscript"/>
        </w:rPr>
        <w:t>]</w:t>
      </w:r>
      <w:r w:rsidR="006C3F38" w:rsidRPr="005528AF">
        <w:rPr>
          <w:rFonts w:ascii="Times New Roman" w:hAnsi="Times New Roman" w:cs="Times New Roman"/>
          <w:color w:val="000000" w:themeColor="text1"/>
          <w:sz w:val="24"/>
          <w:szCs w:val="24"/>
        </w:rPr>
        <w:fldChar w:fldCharType="end"/>
      </w:r>
      <w:r w:rsidRPr="00A43A0A">
        <w:rPr>
          <w:rFonts w:ascii="Times New Roman" w:hAnsi="Times New Roman" w:cs="Times New Roman" w:hint="eastAsia"/>
          <w:color w:val="000000" w:themeColor="text1"/>
          <w:sz w:val="24"/>
          <w:szCs w:val="24"/>
        </w:rPr>
        <w:t>。</w:t>
      </w:r>
      <w:bookmarkEnd w:id="39"/>
    </w:p>
    <w:p w14:paraId="21D38DCB" w14:textId="2119DA00" w:rsidR="00EF60AA" w:rsidRPr="006C3F38" w:rsidRDefault="006C3F38" w:rsidP="00ED344B">
      <w:pPr>
        <w:pStyle w:val="2"/>
        <w:spacing w:before="0" w:after="0" w:line="360" w:lineRule="auto"/>
        <w:ind w:firstLineChars="200" w:firstLine="482"/>
        <w:rPr>
          <w:rStyle w:val="fontstyle01"/>
          <w:rFonts w:ascii="Times New Roman" w:hAnsi="Times New Roman" w:cs="Times New Roman"/>
          <w:bCs w:val="0"/>
          <w:color w:val="000000" w:themeColor="text1"/>
          <w:sz w:val="24"/>
          <w:szCs w:val="24"/>
        </w:rPr>
      </w:pPr>
      <w:bookmarkStart w:id="40" w:name="_Toc27078236"/>
      <w:r w:rsidRPr="006C3F38">
        <w:rPr>
          <w:rStyle w:val="fontstyle01"/>
          <w:rFonts w:ascii="Times New Roman" w:hAnsi="Times New Roman" w:cs="Times New Roman"/>
          <w:bCs w:val="0"/>
          <w:color w:val="000000" w:themeColor="text1"/>
          <w:sz w:val="24"/>
          <w:szCs w:val="24"/>
        </w:rPr>
        <w:t xml:space="preserve">5.3 </w:t>
      </w:r>
      <w:r w:rsidR="00EF60AA" w:rsidRPr="006C3F38">
        <w:rPr>
          <w:rStyle w:val="fontstyle01"/>
          <w:rFonts w:ascii="Times New Roman" w:hAnsi="Times New Roman" w:cs="Times New Roman"/>
          <w:bCs w:val="0"/>
          <w:color w:val="000000" w:themeColor="text1"/>
          <w:sz w:val="24"/>
          <w:szCs w:val="24"/>
        </w:rPr>
        <w:t>Mantel</w:t>
      </w:r>
      <w:bookmarkEnd w:id="40"/>
      <w:r w:rsidRPr="006C3F38">
        <w:rPr>
          <w:rStyle w:val="fontstyle01"/>
          <w:rFonts w:ascii="Times New Roman" w:hAnsi="Times New Roman" w:cs="Times New Roman" w:hint="eastAsia"/>
          <w:bCs w:val="0"/>
          <w:color w:val="000000" w:themeColor="text1"/>
          <w:sz w:val="24"/>
          <w:szCs w:val="24"/>
        </w:rPr>
        <w:t>检验</w:t>
      </w:r>
    </w:p>
    <w:p w14:paraId="59989F8E" w14:textId="3288F82D" w:rsidR="003D1970" w:rsidRPr="005528AF" w:rsidRDefault="00945977" w:rsidP="00026AEC">
      <w:pPr>
        <w:ind w:firstLineChars="200" w:firstLine="480"/>
        <w:rPr>
          <w:rFonts w:ascii="Times New Roman" w:hAnsi="Times New Roman" w:cs="Times New Roman"/>
          <w:color w:val="000000" w:themeColor="text1"/>
          <w:sz w:val="24"/>
          <w:szCs w:val="24"/>
        </w:rPr>
      </w:pPr>
      <w:r w:rsidRPr="00945977">
        <w:rPr>
          <w:rFonts w:ascii="Times New Roman" w:hAnsi="Times New Roman" w:cs="Times New Roman" w:hint="eastAsia"/>
          <w:color w:val="000000" w:themeColor="text1"/>
          <w:sz w:val="24"/>
          <w:szCs w:val="24"/>
        </w:rPr>
        <w:t>Mantel</w:t>
      </w:r>
      <w:r>
        <w:rPr>
          <w:rFonts w:ascii="Times New Roman" w:hAnsi="Times New Roman" w:cs="Times New Roman" w:hint="eastAsia"/>
          <w:color w:val="000000" w:themeColor="text1"/>
          <w:sz w:val="24"/>
          <w:szCs w:val="24"/>
        </w:rPr>
        <w:t>检验</w:t>
      </w:r>
      <w:r w:rsidRPr="00945977">
        <w:rPr>
          <w:rFonts w:ascii="Times New Roman" w:hAnsi="Times New Roman" w:cs="Times New Roman" w:hint="eastAsia"/>
          <w:color w:val="000000" w:themeColor="text1"/>
          <w:sz w:val="24"/>
          <w:szCs w:val="24"/>
        </w:rPr>
        <w:t>通常用于分析元数据矩阵和</w:t>
      </w:r>
      <w:r w:rsidR="00F56048">
        <w:rPr>
          <w:rFonts w:ascii="Times New Roman" w:hAnsi="Times New Roman" w:cs="Times New Roman" w:hint="eastAsia"/>
          <w:color w:val="000000" w:themeColor="text1"/>
          <w:sz w:val="24"/>
          <w:szCs w:val="24"/>
        </w:rPr>
        <w:t>微生物组</w:t>
      </w:r>
      <w:r w:rsidRPr="00945977">
        <w:rPr>
          <w:rFonts w:ascii="Times New Roman" w:hAnsi="Times New Roman" w:cs="Times New Roman" w:hint="eastAsia"/>
          <w:color w:val="000000" w:themeColor="text1"/>
          <w:sz w:val="24"/>
          <w:szCs w:val="24"/>
        </w:rPr>
        <w:t>矩阵之间的关联</w:t>
      </w:r>
      <w:r w:rsidR="00F56048" w:rsidRPr="005528AF">
        <w:rPr>
          <w:rFonts w:ascii="Times New Roman" w:hAnsi="Times New Roman" w:cs="Times New Roman"/>
          <w:color w:val="000000" w:themeColor="text1"/>
          <w:sz w:val="24"/>
          <w:szCs w:val="24"/>
        </w:rPr>
        <w:fldChar w:fldCharType="begin"/>
      </w:r>
      <w:r w:rsidR="00F56048">
        <w:rPr>
          <w:rFonts w:ascii="Times New Roman" w:hAnsi="Times New Roman" w:cs="Times New Roman"/>
          <w:color w:val="000000" w:themeColor="text1"/>
          <w:sz w:val="24"/>
          <w:szCs w:val="24"/>
        </w:rPr>
        <w:instrText xml:space="preserve"> ADDIN EN.CITE &lt;EndNote&gt;&lt;Cite&gt;&lt;Author&gt;Xia&lt;/Author&gt;&lt;Year&gt;2017&lt;/Year&gt;&lt;RecNum&gt;184&lt;/RecNum&gt;&lt;DisplayText&gt;&lt;style face="superscript"&gt;[77]&lt;/style&gt;&lt;/DisplayText&gt;&lt;record&gt;&lt;rec-number&gt;184&lt;/rec-number&gt;&lt;foreign-keys&gt;&lt;key app="EN" db-id="awdrrxf56w52whedwtpvwtxhd09sdzew02vt" timestamp="1574778059"&gt;184&lt;/key&gt;&lt;/foreign-keys&gt;&lt;ref-type name="Journal Article"&gt;17&lt;/ref-type&gt;&lt;contributors&gt;&lt;authors&gt;&lt;author&gt;Xia, Y.&lt;/author&gt;&lt;author&gt;Sun, J.&lt;/author&gt;&lt;/authors&gt;&lt;/contributors&gt;&lt;auth-address&gt;Division of Academic Internal Medicine and Geriatrics, Department of Medicine University of Illinois at Chicago, Chicago, IL.&amp;#xD;Division of Gastroenterology and Hepatology, Department of Medicine University of Illinois at Chicago, Chicago, IL.&lt;/auth-address&gt;&lt;titles&gt;&lt;title&gt;Hypothesis Testing and Statistical Analysis of Microbiome&lt;/title&gt;&lt;secondary-title&gt;Genes Dis&lt;/secondary-title&gt;&lt;/titles&gt;&lt;periodical&gt;&lt;full-title&gt;Genes Dis&lt;/full-title&gt;&lt;/periodical&gt;&lt;pages&gt;138-148&lt;/pages&gt;&lt;volume&gt;4&lt;/volume&gt;&lt;number&gt;3&lt;/number&gt;&lt;edition&gt;2018/09/11&lt;/edition&gt;&lt;keywords&gt;&lt;keyword&gt;Ibd&lt;/keyword&gt;&lt;keyword&gt;Vitamin D receptor&lt;/keyword&gt;&lt;keyword&gt;bioinformatics&lt;/keyword&gt;&lt;keyword&gt;biostatistics&lt;/keyword&gt;&lt;keyword&gt;cancer&lt;/keyword&gt;&lt;keyword&gt;diet&lt;/keyword&gt;&lt;keyword&gt;dysbiosis&lt;/keyword&gt;&lt;keyword&gt;hypothesis testing&lt;/keyword&gt;&lt;keyword&gt;inflammation&lt;/keyword&gt;&lt;keyword&gt;microbiome&lt;/keyword&gt;&lt;keyword&gt;obesity&lt;/keyword&gt;&lt;keyword&gt;statistical methods and models&lt;/keyword&gt;&lt;/keywords&gt;&lt;dates&gt;&lt;year&gt;2017&lt;/year&gt;&lt;pub-dates&gt;&lt;date&gt;Sep&lt;/date&gt;&lt;/pub-dates&gt;&lt;/dates&gt;&lt;isbn&gt;2352-4820 (Print)&amp;#xD;2352-3042 (Linking)&lt;/isbn&gt;&lt;accession-num&gt;30197908&lt;/accession-num&gt;&lt;urls&gt;&lt;related-urls&gt;&lt;url&gt;https://www.ncbi.nlm.nih.gov/pubmed/30197908&lt;/url&gt;&lt;/related-urls&gt;&lt;/urls&gt;&lt;custom2&gt;PMC6128532&lt;/custom2&gt;&lt;electronic-resource-num&gt;10.1016/j.gendis.2017.06.001&lt;/electronic-resource-num&gt;&lt;/record&gt;&lt;/Cite&gt;&lt;/EndNote&gt;</w:instrText>
      </w:r>
      <w:r w:rsidR="00F56048" w:rsidRPr="005528AF">
        <w:rPr>
          <w:rFonts w:ascii="Times New Roman" w:hAnsi="Times New Roman" w:cs="Times New Roman"/>
          <w:color w:val="000000" w:themeColor="text1"/>
          <w:sz w:val="24"/>
          <w:szCs w:val="24"/>
        </w:rPr>
        <w:fldChar w:fldCharType="separate"/>
      </w:r>
      <w:r w:rsidR="00F56048" w:rsidRPr="009C1927">
        <w:rPr>
          <w:rFonts w:ascii="Times New Roman" w:hAnsi="Times New Roman" w:cs="Times New Roman"/>
          <w:noProof/>
          <w:color w:val="000000" w:themeColor="text1"/>
          <w:sz w:val="24"/>
          <w:szCs w:val="24"/>
          <w:vertAlign w:val="superscript"/>
        </w:rPr>
        <w:t>[</w:t>
      </w:r>
      <w:hyperlink w:anchor="_ENREF_77" w:tooltip="Xia, 2017 #184" w:history="1">
        <w:r w:rsidR="0000551E" w:rsidRPr="009C1927">
          <w:rPr>
            <w:rFonts w:ascii="Times New Roman" w:hAnsi="Times New Roman" w:cs="Times New Roman"/>
            <w:noProof/>
            <w:color w:val="000000" w:themeColor="text1"/>
            <w:sz w:val="24"/>
            <w:szCs w:val="24"/>
            <w:vertAlign w:val="superscript"/>
          </w:rPr>
          <w:t>77</w:t>
        </w:r>
      </w:hyperlink>
      <w:r w:rsidR="00F56048" w:rsidRPr="009C1927">
        <w:rPr>
          <w:rFonts w:ascii="Times New Roman" w:hAnsi="Times New Roman" w:cs="Times New Roman"/>
          <w:noProof/>
          <w:color w:val="000000" w:themeColor="text1"/>
          <w:sz w:val="24"/>
          <w:szCs w:val="24"/>
          <w:vertAlign w:val="superscript"/>
        </w:rPr>
        <w:t>]</w:t>
      </w:r>
      <w:r w:rsidR="00F56048" w:rsidRPr="005528AF">
        <w:rPr>
          <w:rFonts w:ascii="Times New Roman" w:hAnsi="Times New Roman" w:cs="Times New Roman"/>
          <w:color w:val="000000" w:themeColor="text1"/>
          <w:sz w:val="24"/>
          <w:szCs w:val="24"/>
        </w:rPr>
        <w:fldChar w:fldCharType="end"/>
      </w:r>
      <w:r w:rsidR="00F56048">
        <w:rPr>
          <w:rFonts w:ascii="Times New Roman" w:hAnsi="Times New Roman" w:cs="Times New Roman" w:hint="eastAsia"/>
          <w:color w:val="000000" w:themeColor="text1"/>
          <w:sz w:val="24"/>
          <w:szCs w:val="24"/>
        </w:rPr>
        <w:t>，</w:t>
      </w:r>
      <w:r w:rsidRPr="00945977">
        <w:rPr>
          <w:rFonts w:ascii="Times New Roman" w:hAnsi="Times New Roman" w:cs="Times New Roman" w:hint="eastAsia"/>
          <w:color w:val="000000" w:themeColor="text1"/>
          <w:sz w:val="24"/>
          <w:szCs w:val="24"/>
        </w:rPr>
        <w:t>它</w:t>
      </w:r>
      <w:r w:rsidR="00F56048">
        <w:rPr>
          <w:rFonts w:ascii="Times New Roman" w:hAnsi="Times New Roman" w:cs="Times New Roman" w:hint="eastAsia"/>
          <w:color w:val="000000" w:themeColor="text1"/>
          <w:sz w:val="24"/>
          <w:szCs w:val="24"/>
        </w:rPr>
        <w:t>可</w:t>
      </w:r>
      <w:r w:rsidRPr="00945977">
        <w:rPr>
          <w:rFonts w:ascii="Times New Roman" w:hAnsi="Times New Roman" w:cs="Times New Roman" w:hint="eastAsia"/>
          <w:color w:val="000000" w:themeColor="text1"/>
          <w:sz w:val="24"/>
          <w:szCs w:val="24"/>
        </w:rPr>
        <w:t>使用</w:t>
      </w:r>
      <w:r w:rsidRPr="00945977">
        <w:rPr>
          <w:rFonts w:ascii="Times New Roman" w:hAnsi="Times New Roman" w:cs="Times New Roman" w:hint="eastAsia"/>
          <w:color w:val="000000" w:themeColor="text1"/>
          <w:sz w:val="24"/>
          <w:szCs w:val="24"/>
        </w:rPr>
        <w:t>R</w:t>
      </w:r>
      <w:r w:rsidRPr="00945977">
        <w:rPr>
          <w:rFonts w:ascii="Times New Roman" w:hAnsi="Times New Roman" w:cs="Times New Roman" w:hint="eastAsia"/>
          <w:color w:val="000000" w:themeColor="text1"/>
          <w:sz w:val="24"/>
          <w:szCs w:val="24"/>
        </w:rPr>
        <w:t>包</w:t>
      </w:r>
      <w:r w:rsidRPr="00945977">
        <w:rPr>
          <w:rFonts w:ascii="Times New Roman" w:hAnsi="Times New Roman" w:cs="Times New Roman" w:hint="eastAsia"/>
          <w:color w:val="000000" w:themeColor="text1"/>
          <w:sz w:val="24"/>
          <w:szCs w:val="24"/>
        </w:rPr>
        <w:t>vegan</w:t>
      </w:r>
      <w:r w:rsidRPr="00945977">
        <w:rPr>
          <w:rFonts w:ascii="Times New Roman" w:hAnsi="Times New Roman" w:cs="Times New Roman" w:hint="eastAsia"/>
          <w:color w:val="000000" w:themeColor="text1"/>
          <w:sz w:val="24"/>
          <w:szCs w:val="24"/>
        </w:rPr>
        <w:t>中的</w:t>
      </w:r>
      <w:r w:rsidRPr="00945977">
        <w:rPr>
          <w:rFonts w:ascii="Times New Roman" w:hAnsi="Times New Roman" w:cs="Times New Roman" w:hint="eastAsia"/>
          <w:color w:val="000000" w:themeColor="text1"/>
          <w:sz w:val="24"/>
          <w:szCs w:val="24"/>
        </w:rPr>
        <w:t>mantel</w:t>
      </w:r>
      <w:r w:rsidR="00F56048">
        <w:rPr>
          <w:rFonts w:ascii="Times New Roman" w:hAnsi="Times New Roman" w:cs="Times New Roman" w:hint="eastAsia"/>
          <w:color w:val="000000" w:themeColor="text1"/>
          <w:sz w:val="24"/>
          <w:szCs w:val="24"/>
        </w:rPr>
        <w:t>(</w:t>
      </w:r>
      <w:r w:rsidR="00F56048">
        <w:rPr>
          <w:rFonts w:ascii="Times New Roman" w:hAnsi="Times New Roman" w:cs="Times New Roman"/>
          <w:color w:val="000000" w:themeColor="text1"/>
          <w:sz w:val="24"/>
          <w:szCs w:val="24"/>
        </w:rPr>
        <w:t>)</w:t>
      </w:r>
      <w:r w:rsidRPr="00945977">
        <w:rPr>
          <w:rFonts w:ascii="Times New Roman" w:hAnsi="Times New Roman" w:cs="Times New Roman" w:hint="eastAsia"/>
          <w:color w:val="000000" w:themeColor="text1"/>
          <w:sz w:val="24"/>
          <w:szCs w:val="24"/>
        </w:rPr>
        <w:t>函数实现</w:t>
      </w:r>
      <w:r w:rsidR="00F56048" w:rsidRPr="005528AF">
        <w:rPr>
          <w:rFonts w:ascii="Times New Roman" w:hAnsi="Times New Roman" w:cs="Times New Roman"/>
          <w:color w:val="000000" w:themeColor="text1"/>
          <w:sz w:val="24"/>
          <w:szCs w:val="24"/>
        </w:rPr>
        <w:fldChar w:fldCharType="begin">
          <w:fldData xml:space="preserve">PEVuZE5vdGU+PENpdGU+PEF1dGhvcj5YaWE8L0F1dGhvcj48WWVhcj4yMDE3PC9ZZWFyPjxSZWNO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</w:fldData>
        </w:fldChar>
      </w:r>
      <w:r w:rsidR="00F56048">
        <w:rPr>
          <w:rFonts w:ascii="Times New Roman" w:hAnsi="Times New Roman" w:cs="Times New Roman"/>
          <w:color w:val="000000" w:themeColor="text1"/>
          <w:sz w:val="24"/>
          <w:szCs w:val="24"/>
        </w:rPr>
        <w:instrText xml:space="preserve"> ADDIN EN.CITE </w:instrText>
      </w:r>
      <w:r w:rsidR="00F56048">
        <w:rPr>
          <w:rFonts w:ascii="Times New Roman" w:hAnsi="Times New Roman" w:cs="Times New Roman"/>
          <w:color w:val="000000" w:themeColor="text1"/>
          <w:sz w:val="24"/>
          <w:szCs w:val="24"/>
        </w:rPr>
        <w:fldChar w:fldCharType="begin">
          <w:fldData xml:space="preserve">PEVuZE5vdGU+PENpdGU+PEF1dGhvcj5YaWE8L0F1dGhvcj48WWVhcj4yMDE3PC9ZZWFyPjxSZWNO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</w:fldData>
        </w:fldChar>
      </w:r>
      <w:r w:rsidR="00F56048">
        <w:rPr>
          <w:rFonts w:ascii="Times New Roman" w:hAnsi="Times New Roman" w:cs="Times New Roman"/>
          <w:color w:val="000000" w:themeColor="text1"/>
          <w:sz w:val="24"/>
          <w:szCs w:val="24"/>
        </w:rPr>
        <w:instrText xml:space="preserve"> ADDIN EN.CITE.DATA </w:instrText>
      </w:r>
      <w:r w:rsidR="00F56048">
        <w:rPr>
          <w:rFonts w:ascii="Times New Roman" w:hAnsi="Times New Roman" w:cs="Times New Roman"/>
          <w:color w:val="000000" w:themeColor="text1"/>
          <w:sz w:val="24"/>
          <w:szCs w:val="24"/>
        </w:rPr>
      </w:r>
      <w:r w:rsidR="00F56048">
        <w:rPr>
          <w:rFonts w:ascii="Times New Roman" w:hAnsi="Times New Roman" w:cs="Times New Roman"/>
          <w:color w:val="000000" w:themeColor="text1"/>
          <w:sz w:val="24"/>
          <w:szCs w:val="24"/>
        </w:rPr>
        <w:fldChar w:fldCharType="end"/>
      </w:r>
      <w:r w:rsidR="00F56048" w:rsidRPr="005528AF">
        <w:rPr>
          <w:rFonts w:ascii="Times New Roman" w:hAnsi="Times New Roman" w:cs="Times New Roman"/>
          <w:color w:val="000000" w:themeColor="text1"/>
          <w:sz w:val="24"/>
          <w:szCs w:val="24"/>
        </w:rPr>
      </w:r>
      <w:r w:rsidR="00F56048" w:rsidRPr="005528AF">
        <w:rPr>
          <w:rFonts w:ascii="Times New Roman" w:hAnsi="Times New Roman" w:cs="Times New Roman"/>
          <w:color w:val="000000" w:themeColor="text1"/>
          <w:sz w:val="24"/>
          <w:szCs w:val="24"/>
        </w:rPr>
        <w:fldChar w:fldCharType="separate"/>
      </w:r>
      <w:r w:rsidR="00F56048" w:rsidRPr="009C1927">
        <w:rPr>
          <w:rFonts w:ascii="Times New Roman" w:hAnsi="Times New Roman" w:cs="Times New Roman"/>
          <w:noProof/>
          <w:color w:val="000000" w:themeColor="text1"/>
          <w:sz w:val="24"/>
          <w:szCs w:val="24"/>
          <w:vertAlign w:val="superscript"/>
        </w:rPr>
        <w:t>[</w:t>
      </w:r>
      <w:hyperlink w:anchor="_ENREF_52" w:tooltip="Oksanen, 2019 #58" w:history="1">
        <w:r w:rsidR="0000551E" w:rsidRPr="009C1927">
          <w:rPr>
            <w:rFonts w:ascii="Times New Roman" w:hAnsi="Times New Roman" w:cs="Times New Roman"/>
            <w:noProof/>
            <w:color w:val="000000" w:themeColor="text1"/>
            <w:sz w:val="24"/>
            <w:szCs w:val="24"/>
            <w:vertAlign w:val="superscript"/>
          </w:rPr>
          <w:t>52</w:t>
        </w:r>
      </w:hyperlink>
      <w:r w:rsidR="00F56048" w:rsidRPr="009C1927">
        <w:rPr>
          <w:rFonts w:ascii="Times New Roman" w:hAnsi="Times New Roman" w:cs="Times New Roman"/>
          <w:noProof/>
          <w:color w:val="000000" w:themeColor="text1"/>
          <w:sz w:val="24"/>
          <w:szCs w:val="24"/>
          <w:vertAlign w:val="superscript"/>
        </w:rPr>
        <w:t xml:space="preserve">, </w:t>
      </w:r>
      <w:hyperlink w:anchor="_ENREF_77" w:tooltip="Xia, 2017 #184" w:history="1">
        <w:r w:rsidR="0000551E" w:rsidRPr="009C1927">
          <w:rPr>
            <w:rFonts w:ascii="Times New Roman" w:hAnsi="Times New Roman" w:cs="Times New Roman"/>
            <w:noProof/>
            <w:color w:val="000000" w:themeColor="text1"/>
            <w:sz w:val="24"/>
            <w:szCs w:val="24"/>
            <w:vertAlign w:val="superscript"/>
          </w:rPr>
          <w:t>77</w:t>
        </w:r>
      </w:hyperlink>
      <w:r w:rsidR="00F56048" w:rsidRPr="009C1927">
        <w:rPr>
          <w:rFonts w:ascii="Times New Roman" w:hAnsi="Times New Roman" w:cs="Times New Roman"/>
          <w:noProof/>
          <w:color w:val="000000" w:themeColor="text1"/>
          <w:sz w:val="24"/>
          <w:szCs w:val="24"/>
          <w:vertAlign w:val="superscript"/>
        </w:rPr>
        <w:t>]</w:t>
      </w:r>
      <w:r w:rsidR="00F56048" w:rsidRPr="005528AF">
        <w:rPr>
          <w:rFonts w:ascii="Times New Roman" w:hAnsi="Times New Roman" w:cs="Times New Roman"/>
          <w:color w:val="000000" w:themeColor="text1"/>
          <w:sz w:val="24"/>
          <w:szCs w:val="24"/>
        </w:rPr>
        <w:fldChar w:fldCharType="end"/>
      </w:r>
      <w:r w:rsidRPr="00945977">
        <w:rPr>
          <w:rFonts w:ascii="Times New Roman" w:hAnsi="Times New Roman" w:cs="Times New Roman" w:hint="eastAsia"/>
          <w:color w:val="000000" w:themeColor="text1"/>
          <w:sz w:val="24"/>
          <w:szCs w:val="24"/>
        </w:rPr>
        <w:t>。</w:t>
      </w:r>
      <w:r w:rsidR="00FC358B">
        <w:rPr>
          <w:rFonts w:ascii="Times New Roman" w:hAnsi="Times New Roman" w:cs="Times New Roman" w:hint="eastAsia"/>
          <w:color w:val="000000" w:themeColor="text1"/>
          <w:sz w:val="24"/>
          <w:szCs w:val="24"/>
        </w:rPr>
        <w:t>该检验</w:t>
      </w:r>
      <w:r w:rsidRPr="00945977">
        <w:rPr>
          <w:rFonts w:ascii="Times New Roman" w:hAnsi="Times New Roman" w:cs="Times New Roman" w:hint="eastAsia"/>
          <w:color w:val="000000" w:themeColor="text1"/>
          <w:sz w:val="24"/>
          <w:szCs w:val="24"/>
        </w:rPr>
        <w:t>的输出至少</w:t>
      </w:r>
      <w:r w:rsidR="00FC358B">
        <w:rPr>
          <w:rFonts w:ascii="Times New Roman" w:hAnsi="Times New Roman" w:cs="Times New Roman" w:hint="eastAsia"/>
          <w:color w:val="000000" w:themeColor="text1"/>
          <w:sz w:val="24"/>
          <w:szCs w:val="24"/>
        </w:rPr>
        <w:t>2</w:t>
      </w:r>
      <w:r w:rsidRPr="00945977">
        <w:rPr>
          <w:rFonts w:ascii="Times New Roman" w:hAnsi="Times New Roman" w:cs="Times New Roman" w:hint="eastAsia"/>
          <w:color w:val="000000" w:themeColor="text1"/>
          <w:sz w:val="24"/>
          <w:szCs w:val="24"/>
        </w:rPr>
        <w:t>个主要统计量：</w:t>
      </w:r>
      <w:r w:rsidRPr="00FC358B">
        <w:rPr>
          <w:rFonts w:ascii="Times New Roman" w:hAnsi="Times New Roman" w:cs="Times New Roman" w:hint="eastAsia"/>
          <w:i/>
          <w:iCs/>
          <w:color w:val="000000" w:themeColor="text1"/>
          <w:sz w:val="24"/>
          <w:szCs w:val="24"/>
        </w:rPr>
        <w:t>P</w:t>
      </w:r>
      <w:r w:rsidRPr="00945977">
        <w:rPr>
          <w:rFonts w:ascii="Times New Roman" w:hAnsi="Times New Roman" w:cs="Times New Roman" w:hint="eastAsia"/>
          <w:color w:val="000000" w:themeColor="text1"/>
          <w:sz w:val="24"/>
          <w:szCs w:val="24"/>
        </w:rPr>
        <w:t>值和</w:t>
      </w:r>
      <w:r w:rsidRPr="00945977">
        <w:rPr>
          <w:rFonts w:ascii="Times New Roman" w:hAnsi="Times New Roman" w:cs="Times New Roman" w:hint="eastAsia"/>
          <w:color w:val="000000" w:themeColor="text1"/>
          <w:sz w:val="24"/>
          <w:szCs w:val="24"/>
        </w:rPr>
        <w:t>r</w:t>
      </w:r>
      <w:r w:rsidRPr="00945977">
        <w:rPr>
          <w:rFonts w:ascii="Times New Roman" w:hAnsi="Times New Roman" w:cs="Times New Roman" w:hint="eastAsia"/>
          <w:color w:val="000000" w:themeColor="text1"/>
          <w:sz w:val="24"/>
          <w:szCs w:val="24"/>
        </w:rPr>
        <w:t>。与其他类型的相关系数类似，</w:t>
      </w:r>
      <w:r w:rsidRPr="00945977">
        <w:rPr>
          <w:rFonts w:ascii="Times New Roman" w:hAnsi="Times New Roman" w:cs="Times New Roman" w:hint="eastAsia"/>
          <w:color w:val="000000" w:themeColor="text1"/>
          <w:sz w:val="24"/>
          <w:szCs w:val="24"/>
        </w:rPr>
        <w:t>r</w:t>
      </w:r>
      <w:r w:rsidRPr="00945977">
        <w:rPr>
          <w:rFonts w:ascii="Times New Roman" w:hAnsi="Times New Roman" w:cs="Times New Roman" w:hint="eastAsia"/>
          <w:color w:val="000000" w:themeColor="text1"/>
          <w:sz w:val="24"/>
          <w:szCs w:val="24"/>
        </w:rPr>
        <w:t>的值范围是</w:t>
      </w:r>
      <w:r w:rsidRPr="00945977">
        <w:rPr>
          <w:rFonts w:ascii="Times New Roman" w:hAnsi="Times New Roman" w:cs="Times New Roman" w:hint="eastAsia"/>
          <w:color w:val="000000" w:themeColor="text1"/>
          <w:sz w:val="24"/>
          <w:szCs w:val="24"/>
        </w:rPr>
        <w:t>-1</w:t>
      </w:r>
      <w:r w:rsidR="00FC358B">
        <w:rPr>
          <w:rFonts w:ascii="Times New Roman" w:hAnsi="Times New Roman" w:cs="Times New Roman"/>
          <w:color w:val="000000" w:themeColor="text1"/>
          <w:sz w:val="24"/>
          <w:szCs w:val="24"/>
        </w:rPr>
        <w:t xml:space="preserve"> </w:t>
      </w:r>
      <w:r w:rsidR="00FC358B">
        <w:rPr>
          <w:rFonts w:ascii="Times New Roman" w:hAnsi="Times New Roman" w:cs="Times New Roman" w:hint="eastAsia"/>
          <w:color w:val="000000" w:themeColor="text1"/>
          <w:sz w:val="24"/>
          <w:szCs w:val="24"/>
        </w:rPr>
        <w:t>~</w:t>
      </w:r>
      <w:r w:rsidR="00FC358B">
        <w:rPr>
          <w:rFonts w:ascii="Times New Roman" w:hAnsi="Times New Roman" w:cs="Times New Roman"/>
          <w:color w:val="000000" w:themeColor="text1"/>
          <w:sz w:val="24"/>
          <w:szCs w:val="24"/>
        </w:rPr>
        <w:t xml:space="preserve"> </w:t>
      </w:r>
      <w:r w:rsidRPr="00945977">
        <w:rPr>
          <w:rFonts w:ascii="Times New Roman" w:hAnsi="Times New Roman" w:cs="Times New Roman" w:hint="eastAsia"/>
          <w:color w:val="000000" w:themeColor="text1"/>
          <w:sz w:val="24"/>
          <w:szCs w:val="24"/>
        </w:rPr>
        <w:t>+1</w:t>
      </w:r>
      <w:r w:rsidR="00FC358B" w:rsidRPr="005528AF">
        <w:rPr>
          <w:rFonts w:ascii="Times New Roman" w:hAnsi="Times New Roman" w:cs="Times New Roman"/>
          <w:color w:val="000000" w:themeColor="text1"/>
          <w:sz w:val="24"/>
          <w:szCs w:val="24"/>
        </w:rPr>
        <w:fldChar w:fldCharType="begin"/>
      </w:r>
      <w:r w:rsidR="00FC358B">
        <w:rPr>
          <w:rFonts w:ascii="Times New Roman" w:hAnsi="Times New Roman" w:cs="Times New Roman"/>
          <w:color w:val="000000" w:themeColor="text1"/>
          <w:sz w:val="24"/>
          <w:szCs w:val="24"/>
        </w:rPr>
        <w:instrText xml:space="preserve"> ADDIN EN.CITE &lt;EndNote&gt;&lt;Cite&gt;&lt;Author&gt;Xia&lt;/Author&gt;&lt;Year&gt;2018&lt;/Year&gt;&lt;RecNum&gt;99&lt;/RecNum&gt;&lt;DisplayText&gt;&lt;style face="superscript"&gt;[29]&lt;/style&gt;&lt;/DisplayText&gt;&lt;record&gt;&lt;rec-number&gt;99&lt;/rec-number&gt;&lt;foreign-keys&gt;&lt;key app="EN" db-id="awdrrxf56w52whedwtpvwtxhd09sdzew02vt" timestamp="1570445450"&gt;99&lt;/key&gt;&lt;/foreign-keys&gt;&lt;ref-type name="Book Section"&gt;5&lt;/ref-type&gt;&lt;contributors&gt;&lt;authors&gt;&lt;author&gt;Xia, Y.&lt;/author&gt;&lt;author&gt;Sun, J.&lt;/author&gt;&lt;author&gt;Chen, D.&lt;/author&gt;&lt;/authors&gt;&lt;secondary-authors&gt;&lt;author&gt;Xia, Y.&lt;/author&gt;&lt;author&gt;Sun, J.&lt;/author&gt;&lt;author&gt;Chen, D.&lt;/author&gt;&lt;/secondary-authors&gt;&lt;tertiary-authors&gt;&lt;author&gt;Chen, J.; Chen,  D.&lt;/author&gt;&lt;/tertiary-authors&gt;&lt;/contributors&gt;&lt;titles&gt;&lt;title&gt;Multivariate community analysis&lt;/title&gt;&lt;secondary-title&gt;Statistical Analysis of Microbiome Data with R&lt;/secondary-title&gt;&lt;tertiary-title&gt;ICSA Book Series in Statistics&lt;/tertiary-title&gt;&lt;/titles&gt;&lt;pages&gt;285-330&lt;/pages&gt;&lt;edition&gt;1&lt;/edition&gt;&lt;section&gt;9&lt;/section&gt;&lt;dates&gt;&lt;year&gt;2018&lt;/year&gt;&lt;/dates&gt;&lt;pub-location&gt;Singapore&lt;/pub-location&gt;&lt;publisher&gt;Springer Singapore&lt;/publisher&gt;&lt;isbn&gt;978-981-13-1534-3&lt;/isbn&gt;&lt;urls&gt;&lt;/urls&gt;&lt;electronic-resource-num&gt;doi: 10.1007/978-981-13-1534-3.&lt;/electronic-resource-num&gt;&lt;/record&gt;&lt;/Cite&gt;&lt;/EndNote&gt;</w:instrText>
      </w:r>
      <w:r w:rsidR="00FC358B" w:rsidRPr="005528AF">
        <w:rPr>
          <w:rFonts w:ascii="Times New Roman" w:hAnsi="Times New Roman" w:cs="Times New Roman"/>
          <w:color w:val="000000" w:themeColor="text1"/>
          <w:sz w:val="24"/>
          <w:szCs w:val="24"/>
        </w:rPr>
        <w:fldChar w:fldCharType="separate"/>
      </w:r>
      <w:r w:rsidR="00FC358B" w:rsidRPr="00CE5EC1">
        <w:rPr>
          <w:rFonts w:ascii="Times New Roman" w:hAnsi="Times New Roman" w:cs="Times New Roman"/>
          <w:noProof/>
          <w:color w:val="000000" w:themeColor="text1"/>
          <w:sz w:val="24"/>
          <w:szCs w:val="24"/>
          <w:vertAlign w:val="superscript"/>
        </w:rPr>
        <w:t>[</w:t>
      </w:r>
      <w:hyperlink w:anchor="_ENREF_29" w:tooltip="Xia, 2018 #99" w:history="1">
        <w:r w:rsidR="0000551E" w:rsidRPr="00CE5EC1">
          <w:rPr>
            <w:rFonts w:ascii="Times New Roman" w:hAnsi="Times New Roman" w:cs="Times New Roman"/>
            <w:noProof/>
            <w:color w:val="000000" w:themeColor="text1"/>
            <w:sz w:val="24"/>
            <w:szCs w:val="24"/>
            <w:vertAlign w:val="superscript"/>
          </w:rPr>
          <w:t>29</w:t>
        </w:r>
      </w:hyperlink>
      <w:r w:rsidR="00FC358B" w:rsidRPr="00CE5EC1">
        <w:rPr>
          <w:rFonts w:ascii="Times New Roman" w:hAnsi="Times New Roman" w:cs="Times New Roman"/>
          <w:noProof/>
          <w:color w:val="000000" w:themeColor="text1"/>
          <w:sz w:val="24"/>
          <w:szCs w:val="24"/>
          <w:vertAlign w:val="superscript"/>
        </w:rPr>
        <w:t>]</w:t>
      </w:r>
      <w:r w:rsidR="00FC358B" w:rsidRPr="005528AF">
        <w:rPr>
          <w:rFonts w:ascii="Times New Roman" w:hAnsi="Times New Roman" w:cs="Times New Roman"/>
          <w:color w:val="000000" w:themeColor="text1"/>
          <w:sz w:val="24"/>
          <w:szCs w:val="24"/>
        </w:rPr>
        <w:fldChar w:fldCharType="end"/>
      </w:r>
      <w:r w:rsidRPr="00945977">
        <w:rPr>
          <w:rFonts w:ascii="Times New Roman" w:hAnsi="Times New Roman" w:cs="Times New Roman" w:hint="eastAsia"/>
          <w:color w:val="000000" w:themeColor="text1"/>
          <w:sz w:val="24"/>
          <w:szCs w:val="24"/>
        </w:rPr>
        <w:t>。例如，假设研究人员想知道元数据</w:t>
      </w:r>
      <w:r w:rsidR="00D764E7">
        <w:rPr>
          <w:rFonts w:ascii="Times New Roman" w:hAnsi="Times New Roman" w:cs="Times New Roman" w:hint="eastAsia"/>
          <w:color w:val="000000" w:themeColor="text1"/>
          <w:sz w:val="24"/>
          <w:szCs w:val="24"/>
        </w:rPr>
        <w:t>种</w:t>
      </w:r>
      <w:r w:rsidRPr="00945977">
        <w:rPr>
          <w:rFonts w:ascii="Times New Roman" w:hAnsi="Times New Roman" w:cs="Times New Roman" w:hint="eastAsia"/>
          <w:color w:val="000000" w:themeColor="text1"/>
          <w:sz w:val="24"/>
          <w:szCs w:val="24"/>
        </w:rPr>
        <w:t>的分组</w:t>
      </w:r>
      <w:r w:rsidR="00F71EB1">
        <w:rPr>
          <w:rFonts w:ascii="Times New Roman" w:hAnsi="Times New Roman" w:cs="Times New Roman" w:hint="eastAsia"/>
          <w:color w:val="000000" w:themeColor="text1"/>
          <w:sz w:val="24"/>
          <w:szCs w:val="24"/>
        </w:rPr>
        <w:t>因素</w:t>
      </w:r>
      <w:r w:rsidRPr="00945977">
        <w:rPr>
          <w:rFonts w:ascii="Times New Roman" w:hAnsi="Times New Roman" w:cs="Times New Roman" w:hint="eastAsia"/>
          <w:color w:val="000000" w:themeColor="text1"/>
          <w:sz w:val="24"/>
          <w:szCs w:val="24"/>
        </w:rPr>
        <w:t>（例如吸烟状态）是否对肠道微生物组的组成产生影响。如果</w:t>
      </w:r>
      <w:r w:rsidRPr="00F71EB1">
        <w:rPr>
          <w:rFonts w:ascii="Times New Roman" w:hAnsi="Times New Roman" w:cs="Times New Roman" w:hint="eastAsia"/>
          <w:i/>
          <w:iCs/>
          <w:color w:val="000000" w:themeColor="text1"/>
          <w:sz w:val="24"/>
          <w:szCs w:val="24"/>
        </w:rPr>
        <w:t>P</w:t>
      </w:r>
      <w:r w:rsidR="00F71EB1">
        <w:rPr>
          <w:rFonts w:ascii="Times New Roman" w:hAnsi="Times New Roman" w:cs="Times New Roman" w:hint="eastAsia"/>
          <w:color w:val="000000" w:themeColor="text1"/>
          <w:sz w:val="24"/>
          <w:szCs w:val="24"/>
        </w:rPr>
        <w:t>＜</w:t>
      </w:r>
      <w:r w:rsidRPr="00945977">
        <w:rPr>
          <w:rFonts w:ascii="Times New Roman" w:hAnsi="Times New Roman" w:cs="Times New Roman" w:hint="eastAsia"/>
          <w:color w:val="000000" w:themeColor="text1"/>
          <w:sz w:val="24"/>
          <w:szCs w:val="24"/>
        </w:rPr>
        <w:t>0.05</w:t>
      </w:r>
      <w:r w:rsidRPr="00945977">
        <w:rPr>
          <w:rFonts w:ascii="Times New Roman" w:hAnsi="Times New Roman" w:cs="Times New Roman" w:hint="eastAsia"/>
          <w:color w:val="000000" w:themeColor="text1"/>
          <w:sz w:val="24"/>
          <w:szCs w:val="24"/>
        </w:rPr>
        <w:t>并且</w:t>
      </w:r>
      <w:r w:rsidRPr="00945977">
        <w:rPr>
          <w:rFonts w:ascii="Times New Roman" w:hAnsi="Times New Roman" w:cs="Times New Roman" w:hint="eastAsia"/>
          <w:color w:val="000000" w:themeColor="text1"/>
          <w:sz w:val="24"/>
          <w:szCs w:val="24"/>
        </w:rPr>
        <w:t>r</w:t>
      </w:r>
      <w:r w:rsidR="00026AEC">
        <w:rPr>
          <w:rFonts w:ascii="Times New Roman" w:hAnsi="Times New Roman" w:cs="Times New Roman" w:hint="eastAsia"/>
          <w:color w:val="000000" w:themeColor="text1"/>
          <w:sz w:val="24"/>
          <w:szCs w:val="24"/>
        </w:rPr>
        <w:t>＞</w:t>
      </w:r>
      <w:r w:rsidR="00D764E7">
        <w:rPr>
          <w:rFonts w:ascii="Times New Roman" w:hAnsi="Times New Roman" w:cs="Times New Roman"/>
          <w:color w:val="000000" w:themeColor="text1"/>
          <w:sz w:val="24"/>
          <w:szCs w:val="24"/>
        </w:rPr>
        <w:t>0</w:t>
      </w:r>
      <w:r w:rsidRPr="00945977">
        <w:rPr>
          <w:rFonts w:ascii="Times New Roman" w:hAnsi="Times New Roman" w:cs="Times New Roman" w:hint="eastAsia"/>
          <w:color w:val="000000" w:themeColor="text1"/>
          <w:sz w:val="24"/>
          <w:szCs w:val="24"/>
        </w:rPr>
        <w:t>，这表明吸烟组和不吸烟组之间肠道微生物组的组成不同，元数据矩阵和</w:t>
      </w:r>
      <w:r w:rsidR="00026AEC">
        <w:rPr>
          <w:rFonts w:ascii="Times New Roman" w:hAnsi="Times New Roman" w:cs="Times New Roman" w:hint="eastAsia"/>
          <w:color w:val="000000" w:themeColor="text1"/>
          <w:sz w:val="24"/>
          <w:szCs w:val="24"/>
        </w:rPr>
        <w:t>微生物组</w:t>
      </w:r>
      <w:r w:rsidRPr="00945977">
        <w:rPr>
          <w:rFonts w:ascii="Times New Roman" w:hAnsi="Times New Roman" w:cs="Times New Roman" w:hint="eastAsia"/>
          <w:color w:val="000000" w:themeColor="text1"/>
          <w:sz w:val="24"/>
          <w:szCs w:val="24"/>
        </w:rPr>
        <w:t>矩阵呈正相关。</w:t>
      </w:r>
    </w:p>
    <w:p w14:paraId="6A16DC3C" w14:textId="735E1AED" w:rsidR="00FB286A" w:rsidRPr="005528AF" w:rsidRDefault="00993F05" w:rsidP="00993F05">
      <w:pPr>
        <w:pStyle w:val="1"/>
        <w:spacing w:before="0" w:after="0" w:line="480" w:lineRule="auto"/>
        <w:ind w:firstLineChars="200" w:firstLine="482"/>
        <w:rPr>
          <w:rStyle w:val="fontstyle01"/>
          <w:rFonts w:ascii="Times New Roman" w:hAnsi="Times New Roman" w:cs="Times New Roman"/>
          <w:color w:val="000000" w:themeColor="text1"/>
          <w:sz w:val="24"/>
          <w:szCs w:val="24"/>
        </w:rPr>
      </w:pPr>
      <w:bookmarkStart w:id="41" w:name="_Toc27078237"/>
      <w:r>
        <w:rPr>
          <w:rStyle w:val="fontstyle01"/>
          <w:rFonts w:ascii="Times New Roman" w:hAnsi="Times New Roman" w:cs="Times New Roman"/>
          <w:color w:val="000000" w:themeColor="text1"/>
          <w:sz w:val="24"/>
          <w:szCs w:val="24"/>
        </w:rPr>
        <w:t xml:space="preserve">6. </w:t>
      </w:r>
      <w:bookmarkEnd w:id="41"/>
      <w:r w:rsidR="005C5E9E">
        <w:rPr>
          <w:rStyle w:val="fontstyle01"/>
          <w:rFonts w:ascii="Times New Roman" w:hAnsi="Times New Roman" w:cs="Times New Roman" w:hint="eastAsia"/>
          <w:color w:val="000000" w:themeColor="text1"/>
          <w:sz w:val="24"/>
          <w:szCs w:val="24"/>
        </w:rPr>
        <w:t>生物信息分析</w:t>
      </w:r>
    </w:p>
    <w:p w14:paraId="17C47462" w14:textId="7E518A9F" w:rsidR="00DD013F" w:rsidRPr="00993F05" w:rsidRDefault="00993F05" w:rsidP="00993F05">
      <w:pPr>
        <w:pStyle w:val="2"/>
        <w:spacing w:before="0" w:after="0" w:line="360" w:lineRule="auto"/>
        <w:ind w:firstLineChars="200" w:firstLine="480"/>
        <w:rPr>
          <w:rStyle w:val="fontstyle01"/>
          <w:rFonts w:ascii="Times New Roman" w:hAnsi="Times New Roman" w:cs="Times New Roman"/>
          <w:b w:val="0"/>
          <w:bCs w:val="0"/>
          <w:color w:val="000000" w:themeColor="text1"/>
          <w:sz w:val="24"/>
          <w:szCs w:val="24"/>
        </w:rPr>
      </w:pPr>
      <w:bookmarkStart w:id="42" w:name="_Toc27078238"/>
      <w:r>
        <w:rPr>
          <w:rStyle w:val="fontstyle01"/>
          <w:rFonts w:ascii="Times New Roman" w:hAnsi="Times New Roman" w:cs="Times New Roman"/>
          <w:b w:val="0"/>
          <w:bCs w:val="0"/>
          <w:color w:val="000000" w:themeColor="text1"/>
          <w:sz w:val="24"/>
          <w:szCs w:val="24"/>
        </w:rPr>
        <w:t xml:space="preserve">6.1 </w:t>
      </w:r>
      <w:r w:rsidR="0052202D">
        <w:rPr>
          <w:rStyle w:val="fontstyle01"/>
          <w:rFonts w:ascii="Times New Roman" w:hAnsi="Times New Roman" w:cs="Times New Roman" w:hint="eastAsia"/>
          <w:b w:val="0"/>
          <w:bCs w:val="0"/>
          <w:color w:val="000000" w:themeColor="text1"/>
          <w:sz w:val="24"/>
          <w:szCs w:val="24"/>
        </w:rPr>
        <w:t>扩增子数据</w:t>
      </w:r>
      <w:r>
        <w:rPr>
          <w:rStyle w:val="fontstyle01"/>
          <w:rFonts w:ascii="Times New Roman" w:hAnsi="Times New Roman" w:cs="Times New Roman" w:hint="eastAsia"/>
          <w:b w:val="0"/>
          <w:bCs w:val="0"/>
          <w:color w:val="000000" w:themeColor="text1"/>
          <w:sz w:val="24"/>
          <w:szCs w:val="24"/>
        </w:rPr>
        <w:t>分析：从原始数据到</w:t>
      </w:r>
      <w:r w:rsidR="00CF1EF6">
        <w:rPr>
          <w:rStyle w:val="fontstyle01"/>
          <w:rFonts w:ascii="Times New Roman" w:hAnsi="Times New Roman" w:cs="Times New Roman" w:hint="eastAsia"/>
          <w:b w:val="0"/>
          <w:bCs w:val="0"/>
          <w:color w:val="000000" w:themeColor="text1"/>
          <w:sz w:val="24"/>
          <w:szCs w:val="24"/>
        </w:rPr>
        <w:t>物种分类表</w:t>
      </w:r>
      <w:bookmarkEnd w:id="42"/>
    </w:p>
    <w:p w14:paraId="6CBC9C74" w14:textId="45A40890" w:rsidR="00BE581C" w:rsidRDefault="00901664" w:rsidP="00993F05">
      <w:pPr>
        <w:ind w:firstLineChars="200" w:firstLine="480"/>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有</w:t>
      </w:r>
      <w:r w:rsidRPr="00901664">
        <w:rPr>
          <w:rFonts w:ascii="Times New Roman" w:hAnsi="Times New Roman" w:cs="Times New Roman" w:hint="eastAsia"/>
          <w:color w:val="000000" w:themeColor="text1"/>
          <w:sz w:val="24"/>
          <w:szCs w:val="24"/>
        </w:rPr>
        <w:t>几种流行的软件或</w:t>
      </w:r>
      <w:r>
        <w:rPr>
          <w:rFonts w:ascii="Times New Roman" w:hAnsi="Times New Roman" w:cs="Times New Roman" w:hint="eastAsia"/>
          <w:color w:val="000000" w:themeColor="text1"/>
          <w:sz w:val="24"/>
          <w:szCs w:val="24"/>
        </w:rPr>
        <w:t>分析流程（</w:t>
      </w:r>
      <w:r w:rsidRPr="005528AF">
        <w:rPr>
          <w:rFonts w:ascii="Times New Roman" w:hAnsi="Times New Roman" w:cs="Times New Roman"/>
          <w:color w:val="000000" w:themeColor="text1"/>
          <w:sz w:val="24"/>
          <w:szCs w:val="24"/>
        </w:rPr>
        <w:t>pipeline</w:t>
      </w:r>
      <w:r>
        <w:rPr>
          <w:rFonts w:ascii="Times New Roman" w:hAnsi="Times New Roman" w:cs="Times New Roman" w:hint="eastAsia"/>
          <w:color w:val="000000" w:themeColor="text1"/>
          <w:sz w:val="24"/>
          <w:szCs w:val="24"/>
        </w:rPr>
        <w:t>）</w:t>
      </w:r>
      <w:r w:rsidRPr="00901664">
        <w:rPr>
          <w:rFonts w:ascii="Times New Roman" w:hAnsi="Times New Roman" w:cs="Times New Roman" w:hint="eastAsia"/>
          <w:color w:val="000000" w:themeColor="text1"/>
          <w:sz w:val="24"/>
          <w:szCs w:val="24"/>
        </w:rPr>
        <w:t>可用于扩增子数据分析，例如</w:t>
      </w:r>
      <w:r w:rsidRPr="00901664">
        <w:rPr>
          <w:rFonts w:ascii="Times New Roman" w:hAnsi="Times New Roman" w:cs="Times New Roman" w:hint="eastAsia"/>
          <w:color w:val="000000" w:themeColor="text1"/>
          <w:sz w:val="24"/>
          <w:szCs w:val="24"/>
        </w:rPr>
        <w:t>QIIME 2</w:t>
      </w:r>
      <w:r w:rsidR="00F33693" w:rsidRPr="005528AF">
        <w:rPr>
          <w:rFonts w:ascii="Times New Roman" w:hAnsi="Times New Roman" w:cs="Times New Roman"/>
          <w:color w:val="000000" w:themeColor="text1"/>
          <w:sz w:val="24"/>
          <w:szCs w:val="24"/>
        </w:rPr>
        <w:fldChar w:fldCharType="begin">
          <w:fldData xml:space="preserve">PEVuZE5vdGU+PENpdGU+PEF1dGhvcj5Cb2x5ZW48L0F1dGhvcj48WWVhcj4yMDE5PC9ZZWFyPjxS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</w:fldData>
        </w:fldChar>
      </w:r>
      <w:r w:rsidR="00F33693">
        <w:rPr>
          <w:rFonts w:ascii="Times New Roman" w:hAnsi="Times New Roman" w:cs="Times New Roman"/>
          <w:color w:val="000000" w:themeColor="text1"/>
          <w:sz w:val="24"/>
          <w:szCs w:val="24"/>
        </w:rPr>
        <w:instrText xml:space="preserve"> ADDIN EN.CITE </w:instrText>
      </w:r>
      <w:r w:rsidR="00F33693">
        <w:rPr>
          <w:rFonts w:ascii="Times New Roman" w:hAnsi="Times New Roman" w:cs="Times New Roman"/>
          <w:color w:val="000000" w:themeColor="text1"/>
          <w:sz w:val="24"/>
          <w:szCs w:val="24"/>
        </w:rPr>
        <w:fldChar w:fldCharType="begin">
          <w:fldData xml:space="preserve">PEVuZE5vdGU+PENpdGU+PEF1dGhvcj5Cb2x5ZW48L0F1dGhvcj48WWVhcj4yMDE5PC9ZZWFyPjxS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</w:fldData>
        </w:fldChar>
      </w:r>
      <w:r w:rsidR="00F33693">
        <w:rPr>
          <w:rFonts w:ascii="Times New Roman" w:hAnsi="Times New Roman" w:cs="Times New Roman"/>
          <w:color w:val="000000" w:themeColor="text1"/>
          <w:sz w:val="24"/>
          <w:szCs w:val="24"/>
        </w:rPr>
        <w:instrText xml:space="preserve"> ADDIN EN.CITE.DATA </w:instrText>
      </w:r>
      <w:r w:rsidR="00F33693">
        <w:rPr>
          <w:rFonts w:ascii="Times New Roman" w:hAnsi="Times New Roman" w:cs="Times New Roman"/>
          <w:color w:val="000000" w:themeColor="text1"/>
          <w:sz w:val="24"/>
          <w:szCs w:val="24"/>
        </w:rPr>
      </w:r>
      <w:r w:rsidR="00F33693">
        <w:rPr>
          <w:rFonts w:ascii="Times New Roman" w:hAnsi="Times New Roman" w:cs="Times New Roman"/>
          <w:color w:val="000000" w:themeColor="text1"/>
          <w:sz w:val="24"/>
          <w:szCs w:val="24"/>
        </w:rPr>
        <w:fldChar w:fldCharType="end"/>
      </w:r>
      <w:r w:rsidR="00F33693" w:rsidRPr="005528AF">
        <w:rPr>
          <w:rFonts w:ascii="Times New Roman" w:hAnsi="Times New Roman" w:cs="Times New Roman"/>
          <w:color w:val="000000" w:themeColor="text1"/>
          <w:sz w:val="24"/>
          <w:szCs w:val="24"/>
        </w:rPr>
      </w:r>
      <w:r w:rsidR="00F33693" w:rsidRPr="005528AF">
        <w:rPr>
          <w:rFonts w:ascii="Times New Roman" w:hAnsi="Times New Roman" w:cs="Times New Roman"/>
          <w:color w:val="000000" w:themeColor="text1"/>
          <w:sz w:val="24"/>
          <w:szCs w:val="24"/>
        </w:rPr>
        <w:fldChar w:fldCharType="separate"/>
      </w:r>
      <w:r w:rsidR="00F33693" w:rsidRPr="009C1927">
        <w:rPr>
          <w:rFonts w:ascii="Times New Roman" w:hAnsi="Times New Roman" w:cs="Times New Roman"/>
          <w:noProof/>
          <w:color w:val="000000" w:themeColor="text1"/>
          <w:sz w:val="24"/>
          <w:szCs w:val="24"/>
          <w:vertAlign w:val="superscript"/>
        </w:rPr>
        <w:t>[</w:t>
      </w:r>
      <w:hyperlink w:anchor="_ENREF_13" w:tooltip="Bolyen, 2019 #139" w:history="1">
        <w:r w:rsidR="0000551E" w:rsidRPr="009C1927">
          <w:rPr>
            <w:rFonts w:ascii="Times New Roman" w:hAnsi="Times New Roman" w:cs="Times New Roman"/>
            <w:noProof/>
            <w:color w:val="000000" w:themeColor="text1"/>
            <w:sz w:val="24"/>
            <w:szCs w:val="24"/>
            <w:vertAlign w:val="superscript"/>
          </w:rPr>
          <w:t>13</w:t>
        </w:r>
      </w:hyperlink>
      <w:r w:rsidR="00F33693" w:rsidRPr="009C1927">
        <w:rPr>
          <w:rFonts w:ascii="Times New Roman" w:hAnsi="Times New Roman" w:cs="Times New Roman"/>
          <w:noProof/>
          <w:color w:val="000000" w:themeColor="text1"/>
          <w:sz w:val="24"/>
          <w:szCs w:val="24"/>
          <w:vertAlign w:val="superscript"/>
        </w:rPr>
        <w:t>]</w:t>
      </w:r>
      <w:r w:rsidR="00F33693" w:rsidRPr="005528AF">
        <w:rPr>
          <w:rFonts w:ascii="Times New Roman" w:hAnsi="Times New Roman" w:cs="Times New Roman"/>
          <w:color w:val="000000" w:themeColor="text1"/>
          <w:sz w:val="24"/>
          <w:szCs w:val="24"/>
        </w:rPr>
        <w:fldChar w:fldCharType="end"/>
      </w:r>
      <w:r w:rsidR="00F33693">
        <w:rPr>
          <w:rFonts w:ascii="Times New Roman" w:hAnsi="Times New Roman" w:cs="Times New Roman" w:hint="eastAsia"/>
          <w:color w:val="000000" w:themeColor="text1"/>
          <w:sz w:val="24"/>
          <w:szCs w:val="24"/>
        </w:rPr>
        <w:t>、</w:t>
      </w:r>
      <w:r w:rsidRPr="00901664">
        <w:rPr>
          <w:rFonts w:ascii="Times New Roman" w:hAnsi="Times New Roman" w:cs="Times New Roman" w:hint="eastAsia"/>
          <w:color w:val="000000" w:themeColor="text1"/>
          <w:sz w:val="24"/>
          <w:szCs w:val="24"/>
        </w:rPr>
        <w:t>USEARCH</w:t>
      </w:r>
      <w:r w:rsidR="00F33693" w:rsidRPr="005528AF">
        <w:rPr>
          <w:rFonts w:ascii="Times New Roman" w:hAnsi="Times New Roman" w:cs="Times New Roman"/>
          <w:color w:val="000000" w:themeColor="text1"/>
          <w:sz w:val="24"/>
          <w:szCs w:val="24"/>
        </w:rPr>
        <w:fldChar w:fldCharType="begin"/>
      </w:r>
      <w:r w:rsidR="00F33693">
        <w:rPr>
          <w:rFonts w:ascii="Times New Roman" w:hAnsi="Times New Roman" w:cs="Times New Roman"/>
          <w:color w:val="000000" w:themeColor="text1"/>
          <w:sz w:val="24"/>
          <w:szCs w:val="24"/>
        </w:rPr>
        <w:instrText xml:space="preserve"> ADDIN EN.CITE &lt;EndNote&gt;&lt;Cite&gt;&lt;Author&gt;Edgar&lt;/Author&gt;&lt;Year&gt;2010&lt;/Year&gt;&lt;RecNum&gt;137&lt;/RecNum&gt;&lt;DisplayText&gt;&lt;style face="superscript"&gt;[78]&lt;/style&gt;&lt;/DisplayText&gt;&lt;record&gt;&lt;rec-number&gt;137&lt;/rec-number&gt;&lt;foreign-keys&gt;&lt;key app="EN" db-id="awdrrxf56w52whedwtpvwtxhd09sdzew02vt" timestamp="1574684781"&gt;137&lt;/key&gt;&lt;/foreign-keys&gt;&lt;ref-type name="Journal Article"&gt;17&lt;/ref-type&gt;&lt;contributors&gt;&lt;authors&gt;&lt;author&gt;Edgar, R. C.&lt;/author&gt;&lt;/authors&gt;&lt;/contributors&gt;&lt;auth-address&gt;Tiburon, CA 94920, USA. robert@drive5.com&lt;/auth-address&gt;&lt;titles&gt;&lt;title&gt;Search and clustering orders of magnitude faster than BLAST&lt;/title&gt;&lt;secondary-title&gt;Bioinformatics&lt;/secondary-title&gt;&lt;/titles&gt;&lt;periodical&gt;&lt;full-title&gt;Bioinformatics&lt;/full-title&gt;&lt;/periodical&gt;&lt;pages&gt;2460-1&lt;/pages&gt;&lt;volume&gt;26&lt;/volume&gt;&lt;number&gt;19&lt;/number&gt;&lt;edition&gt;2010/08/17&lt;/edition&gt;&lt;keywords&gt;&lt;keyword&gt;*Algorithms&lt;/keyword&gt;&lt;keyword&gt;Cluster Analysis&lt;/keyword&gt;&lt;keyword&gt;Computational Biology/*methods&lt;/keyword&gt;&lt;keyword&gt;Databases, Protein&lt;/keyword&gt;&lt;keyword&gt;Proteins/chemistry&lt;/keyword&gt;&lt;keyword&gt;Sequence Alignment/*methods&lt;/keyword&gt;&lt;keyword&gt;Sequence Analysis, Protein/*methods&lt;/keyword&gt;&lt;/keywords&gt;&lt;dates&gt;&lt;year&gt;2010&lt;/year&gt;&lt;pub-dates&gt;&lt;date&gt;Oct 1&lt;/date&gt;&lt;/pub-dates&gt;&lt;/dates&gt;&lt;isbn&gt;1367-4811 (Electronic)&amp;#xD;1367-4803 (Linking)&lt;/isbn&gt;&lt;accession-num&gt;20709691&lt;/accession-num&gt;&lt;urls&gt;&lt;related-urls&gt;&lt;url&gt;https://www.ncbi.nlm.nih.gov/pubmed/20709691&lt;/url&gt;&lt;/related-urls&gt;&lt;/urls&gt;&lt;electronic-resource-num&gt;10.1093/bioinformatics/btq461&lt;/electronic-resource-num&gt;&lt;/record&gt;&lt;/Cite&gt;&lt;/EndNote&gt;</w:instrText>
      </w:r>
      <w:r w:rsidR="00F33693" w:rsidRPr="005528AF">
        <w:rPr>
          <w:rFonts w:ascii="Times New Roman" w:hAnsi="Times New Roman" w:cs="Times New Roman"/>
          <w:color w:val="000000" w:themeColor="text1"/>
          <w:sz w:val="24"/>
          <w:szCs w:val="24"/>
        </w:rPr>
        <w:fldChar w:fldCharType="separate"/>
      </w:r>
      <w:r w:rsidR="00F33693" w:rsidRPr="009C1927">
        <w:rPr>
          <w:rFonts w:ascii="Times New Roman" w:hAnsi="Times New Roman" w:cs="Times New Roman"/>
          <w:noProof/>
          <w:color w:val="000000" w:themeColor="text1"/>
          <w:sz w:val="24"/>
          <w:szCs w:val="24"/>
          <w:vertAlign w:val="superscript"/>
        </w:rPr>
        <w:t>[</w:t>
      </w:r>
      <w:hyperlink w:anchor="_ENREF_78" w:tooltip="Edgar, 2010 #137" w:history="1">
        <w:r w:rsidR="0000551E" w:rsidRPr="009C1927">
          <w:rPr>
            <w:rFonts w:ascii="Times New Roman" w:hAnsi="Times New Roman" w:cs="Times New Roman"/>
            <w:noProof/>
            <w:color w:val="000000" w:themeColor="text1"/>
            <w:sz w:val="24"/>
            <w:szCs w:val="24"/>
            <w:vertAlign w:val="superscript"/>
          </w:rPr>
          <w:t>78</w:t>
        </w:r>
      </w:hyperlink>
      <w:r w:rsidR="00F33693" w:rsidRPr="009C1927">
        <w:rPr>
          <w:rFonts w:ascii="Times New Roman" w:hAnsi="Times New Roman" w:cs="Times New Roman"/>
          <w:noProof/>
          <w:color w:val="000000" w:themeColor="text1"/>
          <w:sz w:val="24"/>
          <w:szCs w:val="24"/>
          <w:vertAlign w:val="superscript"/>
        </w:rPr>
        <w:t>]</w:t>
      </w:r>
      <w:r w:rsidR="00F33693" w:rsidRPr="005528AF">
        <w:rPr>
          <w:rFonts w:ascii="Times New Roman" w:hAnsi="Times New Roman" w:cs="Times New Roman"/>
          <w:color w:val="000000" w:themeColor="text1"/>
          <w:sz w:val="24"/>
          <w:szCs w:val="24"/>
        </w:rPr>
        <w:fldChar w:fldCharType="end"/>
      </w:r>
      <w:r w:rsidR="00F33693">
        <w:rPr>
          <w:rFonts w:ascii="Times New Roman" w:hAnsi="Times New Roman" w:cs="Times New Roman" w:hint="eastAsia"/>
          <w:color w:val="000000" w:themeColor="text1"/>
          <w:sz w:val="24"/>
          <w:szCs w:val="24"/>
        </w:rPr>
        <w:t>、</w:t>
      </w:r>
      <w:r w:rsidRPr="00901664">
        <w:rPr>
          <w:rFonts w:ascii="Times New Roman" w:hAnsi="Times New Roman" w:cs="Times New Roman" w:hint="eastAsia"/>
          <w:color w:val="000000" w:themeColor="text1"/>
          <w:sz w:val="24"/>
          <w:szCs w:val="24"/>
        </w:rPr>
        <w:t>VSEARCH</w:t>
      </w:r>
      <w:r w:rsidR="00F33693" w:rsidRPr="005528AF">
        <w:rPr>
          <w:rFonts w:ascii="Times New Roman" w:hAnsi="Times New Roman" w:cs="Times New Roman"/>
          <w:color w:val="000000" w:themeColor="text1"/>
          <w:sz w:val="24"/>
          <w:szCs w:val="24"/>
        </w:rPr>
        <w:fldChar w:fldCharType="begin">
          <w:fldData xml:space="preserve">PEVuZE5vdGU+PENpdGU+PEF1dGhvcj5Sb2duZXM8L0F1dGhvcj48WWVhcj4yMDE2PC9ZZWFyPjxS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=
</w:fldData>
        </w:fldChar>
      </w:r>
      <w:r w:rsidR="00F33693">
        <w:rPr>
          <w:rFonts w:ascii="Times New Roman" w:hAnsi="Times New Roman" w:cs="Times New Roman"/>
          <w:color w:val="000000" w:themeColor="text1"/>
          <w:sz w:val="24"/>
          <w:szCs w:val="24"/>
        </w:rPr>
        <w:instrText xml:space="preserve"> ADDIN EN.CITE </w:instrText>
      </w:r>
      <w:r w:rsidR="00F33693">
        <w:rPr>
          <w:rFonts w:ascii="Times New Roman" w:hAnsi="Times New Roman" w:cs="Times New Roman"/>
          <w:color w:val="000000" w:themeColor="text1"/>
          <w:sz w:val="24"/>
          <w:szCs w:val="24"/>
        </w:rPr>
        <w:fldChar w:fldCharType="begin">
          <w:fldData xml:space="preserve">PEVuZE5vdGU+PENpdGU+PEF1dGhvcj5Sb2duZXM8L0F1dGhvcj48WWVhcj4yMDE2PC9ZZWFyPjxS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=
</w:fldData>
        </w:fldChar>
      </w:r>
      <w:r w:rsidR="00F33693">
        <w:rPr>
          <w:rFonts w:ascii="Times New Roman" w:hAnsi="Times New Roman" w:cs="Times New Roman"/>
          <w:color w:val="000000" w:themeColor="text1"/>
          <w:sz w:val="24"/>
          <w:szCs w:val="24"/>
        </w:rPr>
        <w:instrText xml:space="preserve"> ADDIN EN.CITE.DATA </w:instrText>
      </w:r>
      <w:r w:rsidR="00F33693">
        <w:rPr>
          <w:rFonts w:ascii="Times New Roman" w:hAnsi="Times New Roman" w:cs="Times New Roman"/>
          <w:color w:val="000000" w:themeColor="text1"/>
          <w:sz w:val="24"/>
          <w:szCs w:val="24"/>
        </w:rPr>
      </w:r>
      <w:r w:rsidR="00F33693">
        <w:rPr>
          <w:rFonts w:ascii="Times New Roman" w:hAnsi="Times New Roman" w:cs="Times New Roman"/>
          <w:color w:val="000000" w:themeColor="text1"/>
          <w:sz w:val="24"/>
          <w:szCs w:val="24"/>
        </w:rPr>
        <w:fldChar w:fldCharType="end"/>
      </w:r>
      <w:r w:rsidR="00F33693" w:rsidRPr="005528AF">
        <w:rPr>
          <w:rFonts w:ascii="Times New Roman" w:hAnsi="Times New Roman" w:cs="Times New Roman"/>
          <w:color w:val="000000" w:themeColor="text1"/>
          <w:sz w:val="24"/>
          <w:szCs w:val="24"/>
        </w:rPr>
      </w:r>
      <w:r w:rsidR="00F33693" w:rsidRPr="005528AF">
        <w:rPr>
          <w:rFonts w:ascii="Times New Roman" w:hAnsi="Times New Roman" w:cs="Times New Roman"/>
          <w:color w:val="000000" w:themeColor="text1"/>
          <w:sz w:val="24"/>
          <w:szCs w:val="24"/>
        </w:rPr>
        <w:fldChar w:fldCharType="separate"/>
      </w:r>
      <w:r w:rsidR="00F33693" w:rsidRPr="009C1927">
        <w:rPr>
          <w:rFonts w:ascii="Times New Roman" w:hAnsi="Times New Roman" w:cs="Times New Roman"/>
          <w:noProof/>
          <w:color w:val="000000" w:themeColor="text1"/>
          <w:sz w:val="24"/>
          <w:szCs w:val="24"/>
          <w:vertAlign w:val="superscript"/>
        </w:rPr>
        <w:t>[</w:t>
      </w:r>
      <w:hyperlink w:anchor="_ENREF_79" w:tooltip="Rognes, 2016 #138" w:history="1">
        <w:r w:rsidR="0000551E" w:rsidRPr="009C1927">
          <w:rPr>
            <w:rFonts w:ascii="Times New Roman" w:hAnsi="Times New Roman" w:cs="Times New Roman"/>
            <w:noProof/>
            <w:color w:val="000000" w:themeColor="text1"/>
            <w:sz w:val="24"/>
            <w:szCs w:val="24"/>
            <w:vertAlign w:val="superscript"/>
          </w:rPr>
          <w:t>79</w:t>
        </w:r>
      </w:hyperlink>
      <w:r w:rsidR="00F33693" w:rsidRPr="009C1927">
        <w:rPr>
          <w:rFonts w:ascii="Times New Roman" w:hAnsi="Times New Roman" w:cs="Times New Roman"/>
          <w:noProof/>
          <w:color w:val="000000" w:themeColor="text1"/>
          <w:sz w:val="24"/>
          <w:szCs w:val="24"/>
          <w:vertAlign w:val="superscript"/>
        </w:rPr>
        <w:t>]</w:t>
      </w:r>
      <w:r w:rsidR="00F33693" w:rsidRPr="005528AF">
        <w:rPr>
          <w:rFonts w:ascii="Times New Roman" w:hAnsi="Times New Roman" w:cs="Times New Roman"/>
          <w:color w:val="000000" w:themeColor="text1"/>
          <w:sz w:val="24"/>
          <w:szCs w:val="24"/>
        </w:rPr>
        <w:fldChar w:fldCharType="end"/>
      </w:r>
      <w:r w:rsidRPr="00901664">
        <w:rPr>
          <w:rFonts w:ascii="Times New Roman" w:hAnsi="Times New Roman" w:cs="Times New Roman" w:hint="eastAsia"/>
          <w:color w:val="000000" w:themeColor="text1"/>
          <w:sz w:val="24"/>
          <w:szCs w:val="24"/>
        </w:rPr>
        <w:t>和</w:t>
      </w:r>
      <w:r w:rsidRPr="00901664">
        <w:rPr>
          <w:rFonts w:ascii="Times New Roman" w:hAnsi="Times New Roman" w:cs="Times New Roman" w:hint="eastAsia"/>
          <w:color w:val="000000" w:themeColor="text1"/>
          <w:sz w:val="24"/>
          <w:szCs w:val="24"/>
        </w:rPr>
        <w:t>mothur</w:t>
      </w:r>
      <w:r w:rsidR="00F33693" w:rsidRPr="005528AF">
        <w:rPr>
          <w:rFonts w:ascii="Times New Roman" w:hAnsi="Times New Roman" w:cs="Times New Roman"/>
          <w:color w:val="000000" w:themeColor="text1"/>
          <w:sz w:val="24"/>
          <w:szCs w:val="24"/>
        </w:rPr>
        <w:fldChar w:fldCharType="begin"/>
      </w:r>
      <w:r w:rsidR="00F33693">
        <w:rPr>
          <w:rFonts w:ascii="Times New Roman" w:hAnsi="Times New Roman" w:cs="Times New Roman"/>
          <w:color w:val="000000" w:themeColor="text1"/>
          <w:sz w:val="24"/>
          <w:szCs w:val="24"/>
        </w:rPr>
        <w:instrText xml:space="preserve"> ADDIN EN.CITE &lt;EndNote&gt;&lt;Cite&gt;&lt;Author&gt;Schloss&lt;/Author&gt;&lt;Year&gt;2009&lt;/Year&gt;&lt;RecNum&gt;136&lt;/RecNum&gt;&lt;DisplayText&gt;&lt;style face="superscript"&gt;[80]&lt;/style&gt;&lt;/DisplayText&gt;&lt;record&gt;&lt;rec-number&gt;136&lt;/rec-number&gt;&lt;foreign-keys&gt;&lt;key app="EN" db-id="awdrrxf56w52whedwtpvwtxhd09sdzew02vt" timestamp="1574684611"&gt;136&lt;/key&gt;&lt;/foreign-keys&gt;&lt;ref-type name="Journal Article"&gt;17&lt;/ref-type&gt;&lt;contributors&gt;&lt;authors&gt;&lt;author&gt;Schloss, P. D.&lt;/author&gt;&lt;author&gt;Westcott, S. L.&lt;/author&gt;&lt;author&gt;Ryabin, T.&lt;/author&gt;&lt;author&gt;Hall, J. R.&lt;/author&gt;&lt;author&gt;Hartmann, M.&lt;/author&gt;&lt;author&gt;Hollister, E. B.&lt;/author&gt;&lt;author&gt;Lesniewski, R. A.&lt;/author&gt;&lt;author&gt;Oakley, B. B.&lt;/author&gt;&lt;author&gt;Parks, D. H.&lt;/author&gt;&lt;author&gt;Robinson, C. J.&lt;/author&gt;&lt;author&gt;Sahl, J. W.&lt;/author&gt;&lt;author&gt;Stres, B.&lt;/author&gt;&lt;author&gt;Thallinger, G. G.&lt;/author&gt;&lt;author&gt;Van Horn, D. J.&lt;/author&gt;&lt;author&gt;Weber, C. F.&lt;/author&gt;&lt;/authors&gt;&lt;/contributors&gt;&lt;auth-address&gt;Department of Microbiology and Immunology, University of Michigan, Ann Arbor, MI 48109, USA. pschloss@umich.edu&lt;/auth-address&gt;&lt;titles&gt;&lt;title&gt;Introducing mothur: open-source, platform-independent, community-supported software for describing and comparing microbial communities&lt;/title&gt;&lt;secondary-title&gt;Appl Environ Microbiol&lt;/secondary-title&gt;&lt;/titles&gt;&lt;periodical&gt;&lt;full-title&gt;Appl Environ Microbiol&lt;/full-title&gt;&lt;/periodical&gt;&lt;pages&gt;7537-41&lt;/pages&gt;&lt;volume&gt;75&lt;/volume&gt;&lt;number&gt;23&lt;/number&gt;&lt;edition&gt;2009/10/06&lt;/edition&gt;&lt;keywords&gt;&lt;keyword&gt;*Biodiversity&lt;/keyword&gt;&lt;keyword&gt;Computational Biology/*methods&lt;/keyword&gt;&lt;keyword&gt;Environmental Microbiology&lt;/keyword&gt;&lt;keyword&gt;Metagenomics/*methods&lt;/keyword&gt;&lt;keyword&gt;Sequence Analysis, DNA&lt;/keyword&gt;&lt;keyword&gt;*Software&lt;/keyword&gt;&lt;/keywords&gt;&lt;dates&gt;&lt;year&gt;2009&lt;/year&gt;&lt;pub-dates&gt;&lt;date&gt;Dec&lt;/date&gt;&lt;/pub-dates&gt;&lt;/dates&gt;&lt;isbn&gt;1098-5336 (Electronic)&amp;#xD;0099-2240 (Linking)&lt;/isbn&gt;&lt;accession-num&gt;19801464&lt;/accession-num&gt;&lt;urls&gt;&lt;related-urls&gt;&lt;url&gt;https://www.ncbi.nlm.nih.gov/pubmed/19801464&lt;/url&gt;&lt;/related-urls&gt;&lt;/urls&gt;&lt;custom2&gt;PMC2786419&lt;/custom2&gt;&lt;electronic-resource-num&gt;10.1128/AEM.01541-09&lt;/electronic-resource-num&gt;&lt;/record&gt;&lt;/Cite&gt;&lt;/EndNote&gt;</w:instrText>
      </w:r>
      <w:r w:rsidR="00F33693" w:rsidRPr="005528AF">
        <w:rPr>
          <w:rFonts w:ascii="Times New Roman" w:hAnsi="Times New Roman" w:cs="Times New Roman"/>
          <w:color w:val="000000" w:themeColor="text1"/>
          <w:sz w:val="24"/>
          <w:szCs w:val="24"/>
        </w:rPr>
        <w:fldChar w:fldCharType="separate"/>
      </w:r>
      <w:r w:rsidR="00F33693" w:rsidRPr="009C1927">
        <w:rPr>
          <w:rFonts w:ascii="Times New Roman" w:hAnsi="Times New Roman" w:cs="Times New Roman"/>
          <w:noProof/>
          <w:color w:val="000000" w:themeColor="text1"/>
          <w:sz w:val="24"/>
          <w:szCs w:val="24"/>
          <w:vertAlign w:val="superscript"/>
        </w:rPr>
        <w:t>[</w:t>
      </w:r>
      <w:hyperlink w:anchor="_ENREF_80" w:tooltip="Schloss, 2009 #136" w:history="1">
        <w:r w:rsidR="0000551E" w:rsidRPr="009C1927">
          <w:rPr>
            <w:rFonts w:ascii="Times New Roman" w:hAnsi="Times New Roman" w:cs="Times New Roman"/>
            <w:noProof/>
            <w:color w:val="000000" w:themeColor="text1"/>
            <w:sz w:val="24"/>
            <w:szCs w:val="24"/>
            <w:vertAlign w:val="superscript"/>
          </w:rPr>
          <w:t>80</w:t>
        </w:r>
      </w:hyperlink>
      <w:r w:rsidR="00F33693" w:rsidRPr="009C1927">
        <w:rPr>
          <w:rFonts w:ascii="Times New Roman" w:hAnsi="Times New Roman" w:cs="Times New Roman"/>
          <w:noProof/>
          <w:color w:val="000000" w:themeColor="text1"/>
          <w:sz w:val="24"/>
          <w:szCs w:val="24"/>
          <w:vertAlign w:val="superscript"/>
        </w:rPr>
        <w:t>]</w:t>
      </w:r>
      <w:r w:rsidR="00F33693" w:rsidRPr="005528AF">
        <w:rPr>
          <w:rFonts w:ascii="Times New Roman" w:hAnsi="Times New Roman" w:cs="Times New Roman"/>
          <w:color w:val="000000" w:themeColor="text1"/>
          <w:sz w:val="24"/>
          <w:szCs w:val="24"/>
        </w:rPr>
        <w:fldChar w:fldCharType="end"/>
      </w:r>
      <w:r w:rsidRPr="00901664">
        <w:rPr>
          <w:rFonts w:ascii="Times New Roman" w:hAnsi="Times New Roman" w:cs="Times New Roman" w:hint="eastAsia"/>
          <w:color w:val="000000" w:themeColor="text1"/>
          <w:sz w:val="24"/>
          <w:szCs w:val="24"/>
        </w:rPr>
        <w:t>。前两者具有许多优点，并已被许多研究</w:t>
      </w:r>
      <w:r w:rsidR="00B73A0D">
        <w:rPr>
          <w:rFonts w:ascii="Times New Roman" w:hAnsi="Times New Roman" w:cs="Times New Roman" w:hint="eastAsia"/>
          <w:color w:val="000000" w:themeColor="text1"/>
          <w:sz w:val="24"/>
          <w:szCs w:val="24"/>
        </w:rPr>
        <w:t>者使用和</w:t>
      </w:r>
      <w:r w:rsidRPr="00901664">
        <w:rPr>
          <w:rFonts w:ascii="Times New Roman" w:hAnsi="Times New Roman" w:cs="Times New Roman" w:hint="eastAsia"/>
          <w:color w:val="000000" w:themeColor="text1"/>
          <w:sz w:val="24"/>
          <w:szCs w:val="24"/>
        </w:rPr>
        <w:t>推荐。每种软件或</w:t>
      </w:r>
      <w:r w:rsidR="00B73A0D">
        <w:rPr>
          <w:rFonts w:ascii="Times New Roman" w:hAnsi="Times New Roman" w:cs="Times New Roman" w:hint="eastAsia"/>
          <w:color w:val="000000" w:themeColor="text1"/>
          <w:sz w:val="24"/>
          <w:szCs w:val="24"/>
        </w:rPr>
        <w:t>分析流程</w:t>
      </w:r>
      <w:r w:rsidRPr="00901664">
        <w:rPr>
          <w:rFonts w:ascii="Times New Roman" w:hAnsi="Times New Roman" w:cs="Times New Roman" w:hint="eastAsia"/>
          <w:color w:val="000000" w:themeColor="text1"/>
          <w:sz w:val="24"/>
          <w:szCs w:val="24"/>
        </w:rPr>
        <w:t>的优缺点已在我们先前的论文中详细描述</w:t>
      </w:r>
      <w:r w:rsidR="00B73A0D" w:rsidRPr="005528AF">
        <w:rPr>
          <w:rFonts w:ascii="Times New Roman" w:hAnsi="Times New Roman" w:cs="Times New Roman"/>
          <w:color w:val="000000" w:themeColor="text1"/>
          <w:sz w:val="24"/>
          <w:szCs w:val="24"/>
        </w:rPr>
        <w:fldChar w:fldCharType="begin"/>
      </w:r>
      <w:r w:rsidR="00B73A0D">
        <w:rPr>
          <w:rFonts w:ascii="Times New Roman" w:hAnsi="Times New Roman" w:cs="Times New Roman"/>
          <w:color w:val="000000" w:themeColor="text1"/>
          <w:sz w:val="24"/>
          <w:szCs w:val="24"/>
        </w:rPr>
        <w:instrText xml:space="preserve"> ADDIN EN.CITE &lt;EndNote&gt;&lt;Cite&gt;&lt;Author&gt;Liu&lt;/Author&gt;&lt;Year&gt;2019&lt;/Year&gt;&lt;RecNum&gt;140&lt;/RecNum&gt;&lt;DisplayText&gt;&lt;style face="superscript"&gt;[81]&lt;/style&gt;&lt;/DisplayText&gt;&lt;record&gt;&lt;rec-number&gt;140&lt;/rec-number&gt;&lt;foreign-keys&gt;&lt;key app="EN" db-id="awdrrxf56w52whedwtpvwtxhd09sdzew02vt" timestamp="1574687543"&gt;140&lt;/key&gt;&lt;/foreign-keys&gt;&lt;ref-type name="Journal Article"&gt;17&lt;/ref-type&gt;&lt;contributors&gt;&lt;authors&gt;&lt;author&gt;Liu, Y.&lt;/author&gt;&lt;author&gt;Qin, Y.&lt;/author&gt;&lt;author&gt;Guo, X. X.&lt;/author&gt;&lt;author&gt;Bai, Y.&lt;/author&gt;&lt;/authors&gt;&lt;/contributors&gt;&lt;auth-address&gt;State Key Laboratory of Plant Genomics, Institute of Genetics and Developmental Biology, the Innovative Academy of Seed Design, Chinese Academy of Sciences, Beijing 100101, China.&amp;#xD;CAS-JIC Centre of Excellence for Plant and Microbial Science, Institute of Genetics and Developmental Biology, Chinese Academy of Sciences, Beijing 100101, China.&amp;#xD;College of Advanced Agricultural Sciences, University of Chinese Academy of Sciences, Beijing 100101, China.&lt;/auth-address&gt;&lt;titles&gt;&lt;title&gt;[Methods and applications for microbiome data analysis (in Chinese)]&lt;/title&gt;&lt;secondary-title&gt;Yi Chuan&lt;/secondary-title&gt;&lt;/titles&gt;&lt;periodical&gt;&lt;full-title&gt;Yi Chuan&lt;/full-title&gt;&lt;/periodical&gt;&lt;pages&gt;845-862&lt;/pages&gt;&lt;volume&gt;41&lt;/volume&gt;&lt;number&gt;9&lt;/number&gt;&lt;edition&gt;2019/09/25&lt;/edition&gt;&lt;keywords&gt;&lt;keyword&gt;*Data Analysis&lt;/keyword&gt;&lt;keyword&gt;Databases, Factual&lt;/keyword&gt;&lt;keyword&gt;High-Throughput Nucleotide Sequencing&lt;/keyword&gt;&lt;keyword&gt;Metagenome&lt;/keyword&gt;&lt;keyword&gt;*Microbiota&lt;/keyword&gt;&lt;keyword&gt;Software&lt;/keyword&gt;&lt;/keywords&gt;&lt;dates&gt;&lt;year&gt;2019&lt;/year&gt;&lt;pub-dates&gt;&lt;date&gt;Sep 20&lt;/date&gt;&lt;/pub-dates&gt;&lt;/dates&gt;&lt;isbn&gt;0253-9772 (Print)&amp;#xD;0253-9772 (Linking)&lt;/isbn&gt;&lt;accession-num&gt;31549683&lt;/accession-num&gt;&lt;urls&gt;&lt;related-urls&gt;&lt;url&gt;https://www.ncbi.nlm.nih.gov/pubmed/31549683&lt;/url&gt;&lt;/related-urls&gt;&lt;/urls&gt;&lt;electronic-resource-num&gt;10.16288/j.yczz.19-222&lt;/electronic-resource-num&gt;&lt;/record&gt;&lt;/Cite&gt;&lt;/EndNote&gt;</w:instrText>
      </w:r>
      <w:r w:rsidR="00B73A0D" w:rsidRPr="005528AF">
        <w:rPr>
          <w:rFonts w:ascii="Times New Roman" w:hAnsi="Times New Roman" w:cs="Times New Roman"/>
          <w:color w:val="000000" w:themeColor="text1"/>
          <w:sz w:val="24"/>
          <w:szCs w:val="24"/>
        </w:rPr>
        <w:fldChar w:fldCharType="separate"/>
      </w:r>
      <w:r w:rsidR="00B73A0D" w:rsidRPr="009C1927">
        <w:rPr>
          <w:rFonts w:ascii="Times New Roman" w:hAnsi="Times New Roman" w:cs="Times New Roman"/>
          <w:noProof/>
          <w:color w:val="000000" w:themeColor="text1"/>
          <w:sz w:val="24"/>
          <w:szCs w:val="24"/>
          <w:vertAlign w:val="superscript"/>
        </w:rPr>
        <w:t>[</w:t>
      </w:r>
      <w:hyperlink w:anchor="_ENREF_81" w:tooltip="Liu, 2019 #140" w:history="1">
        <w:r w:rsidR="0000551E" w:rsidRPr="009C1927">
          <w:rPr>
            <w:rFonts w:ascii="Times New Roman" w:hAnsi="Times New Roman" w:cs="Times New Roman"/>
            <w:noProof/>
            <w:color w:val="000000" w:themeColor="text1"/>
            <w:sz w:val="24"/>
            <w:szCs w:val="24"/>
            <w:vertAlign w:val="superscript"/>
          </w:rPr>
          <w:t>81</w:t>
        </w:r>
      </w:hyperlink>
      <w:r w:rsidR="00B73A0D" w:rsidRPr="009C1927">
        <w:rPr>
          <w:rFonts w:ascii="Times New Roman" w:hAnsi="Times New Roman" w:cs="Times New Roman"/>
          <w:noProof/>
          <w:color w:val="000000" w:themeColor="text1"/>
          <w:sz w:val="24"/>
          <w:szCs w:val="24"/>
          <w:vertAlign w:val="superscript"/>
        </w:rPr>
        <w:t>]</w:t>
      </w:r>
      <w:r w:rsidR="00B73A0D" w:rsidRPr="005528AF">
        <w:rPr>
          <w:rFonts w:ascii="Times New Roman" w:hAnsi="Times New Roman" w:cs="Times New Roman"/>
          <w:color w:val="000000" w:themeColor="text1"/>
          <w:sz w:val="24"/>
          <w:szCs w:val="24"/>
        </w:rPr>
        <w:fldChar w:fldCharType="end"/>
      </w:r>
      <w:r w:rsidRPr="00901664">
        <w:rPr>
          <w:rFonts w:ascii="Times New Roman" w:hAnsi="Times New Roman" w:cs="Times New Roman" w:hint="eastAsia"/>
          <w:color w:val="000000" w:themeColor="text1"/>
          <w:sz w:val="24"/>
          <w:szCs w:val="24"/>
        </w:rPr>
        <w:t>。扩增子分析的主要步骤</w:t>
      </w:r>
      <w:r w:rsidR="00BC6F26">
        <w:rPr>
          <w:rFonts w:ascii="Times New Roman" w:hAnsi="Times New Roman" w:cs="Times New Roman" w:hint="eastAsia"/>
          <w:color w:val="000000" w:themeColor="text1"/>
          <w:sz w:val="24"/>
          <w:szCs w:val="24"/>
        </w:rPr>
        <w:t>见</w:t>
      </w:r>
      <w:r w:rsidRPr="00901664">
        <w:rPr>
          <w:rFonts w:ascii="Times New Roman" w:hAnsi="Times New Roman" w:cs="Times New Roman" w:hint="eastAsia"/>
          <w:color w:val="000000" w:themeColor="text1"/>
          <w:sz w:val="24"/>
          <w:szCs w:val="24"/>
        </w:rPr>
        <w:t>图</w:t>
      </w:r>
      <w:r w:rsidRPr="00901664">
        <w:rPr>
          <w:rFonts w:ascii="Times New Roman" w:hAnsi="Times New Roman" w:cs="Times New Roman" w:hint="eastAsia"/>
          <w:color w:val="000000" w:themeColor="text1"/>
          <w:sz w:val="24"/>
          <w:szCs w:val="24"/>
        </w:rPr>
        <w:t>4A</w:t>
      </w:r>
      <w:r w:rsidRPr="00901664">
        <w:rPr>
          <w:rFonts w:ascii="Times New Roman" w:hAnsi="Times New Roman" w:cs="Times New Roman" w:hint="eastAsia"/>
          <w:color w:val="000000" w:themeColor="text1"/>
          <w:sz w:val="24"/>
          <w:szCs w:val="24"/>
        </w:rPr>
        <w:t>。我们通常从</w:t>
      </w:r>
      <w:r w:rsidRPr="00901664">
        <w:rPr>
          <w:rFonts w:ascii="Times New Roman" w:hAnsi="Times New Roman" w:cs="Times New Roman" w:hint="eastAsia"/>
          <w:color w:val="000000" w:themeColor="text1"/>
          <w:sz w:val="24"/>
          <w:szCs w:val="24"/>
        </w:rPr>
        <w:t>fastq</w:t>
      </w:r>
      <w:r w:rsidRPr="00901664">
        <w:rPr>
          <w:rFonts w:ascii="Times New Roman" w:hAnsi="Times New Roman" w:cs="Times New Roman" w:hint="eastAsia"/>
          <w:color w:val="000000" w:themeColor="text1"/>
          <w:sz w:val="24"/>
          <w:szCs w:val="24"/>
        </w:rPr>
        <w:t>格式的原始</w:t>
      </w:r>
      <w:r w:rsidR="00F4648B">
        <w:rPr>
          <w:rFonts w:ascii="Times New Roman" w:hAnsi="Times New Roman" w:cs="Times New Roman" w:hint="eastAsia"/>
          <w:color w:val="000000" w:themeColor="text1"/>
          <w:sz w:val="24"/>
          <w:szCs w:val="24"/>
        </w:rPr>
        <w:t>双端</w:t>
      </w:r>
      <w:r w:rsidRPr="00901664">
        <w:rPr>
          <w:rFonts w:ascii="Times New Roman" w:hAnsi="Times New Roman" w:cs="Times New Roman" w:hint="eastAsia"/>
          <w:color w:val="000000" w:themeColor="text1"/>
          <w:sz w:val="24"/>
          <w:szCs w:val="24"/>
        </w:rPr>
        <w:t>Illumina</w:t>
      </w:r>
      <w:r w:rsidRPr="00901664">
        <w:rPr>
          <w:rFonts w:ascii="Times New Roman" w:hAnsi="Times New Roman" w:cs="Times New Roman" w:hint="eastAsia"/>
          <w:color w:val="000000" w:themeColor="text1"/>
          <w:sz w:val="24"/>
          <w:szCs w:val="24"/>
        </w:rPr>
        <w:t>数据开始，最终输出是一个</w:t>
      </w:r>
      <w:r w:rsidR="00F4648B">
        <w:rPr>
          <w:rFonts w:ascii="Times New Roman" w:hAnsi="Times New Roman" w:cs="Times New Roman" w:hint="eastAsia"/>
          <w:color w:val="000000" w:themeColor="text1"/>
          <w:sz w:val="24"/>
          <w:szCs w:val="24"/>
        </w:rPr>
        <w:t>特征</w:t>
      </w:r>
      <w:r w:rsidRPr="00901664">
        <w:rPr>
          <w:rFonts w:ascii="Times New Roman" w:hAnsi="Times New Roman" w:cs="Times New Roman" w:hint="eastAsia"/>
          <w:color w:val="000000" w:themeColor="text1"/>
          <w:sz w:val="24"/>
          <w:szCs w:val="24"/>
        </w:rPr>
        <w:t>表，也称为</w:t>
      </w:r>
      <w:r w:rsidRPr="00901664">
        <w:rPr>
          <w:rFonts w:ascii="Times New Roman" w:hAnsi="Times New Roman" w:cs="Times New Roman" w:hint="eastAsia"/>
          <w:color w:val="000000" w:themeColor="text1"/>
          <w:sz w:val="24"/>
          <w:szCs w:val="24"/>
        </w:rPr>
        <w:t>OTU</w:t>
      </w:r>
      <w:r w:rsidRPr="00901664">
        <w:rPr>
          <w:rFonts w:ascii="Times New Roman" w:hAnsi="Times New Roman" w:cs="Times New Roman" w:hint="eastAsia"/>
          <w:color w:val="000000" w:themeColor="text1"/>
          <w:sz w:val="24"/>
          <w:szCs w:val="24"/>
        </w:rPr>
        <w:t>表</w:t>
      </w:r>
      <w:r w:rsidR="00F4648B">
        <w:rPr>
          <w:rFonts w:ascii="Times New Roman" w:hAnsi="Times New Roman" w:cs="Times New Roman" w:hint="eastAsia"/>
          <w:color w:val="000000" w:themeColor="text1"/>
          <w:sz w:val="24"/>
          <w:szCs w:val="24"/>
        </w:rPr>
        <w:t>或</w:t>
      </w:r>
      <w:r w:rsidR="00F4648B">
        <w:rPr>
          <w:rFonts w:ascii="Times New Roman" w:hAnsi="Times New Roman" w:cs="Times New Roman" w:hint="eastAsia"/>
          <w:color w:val="000000" w:themeColor="text1"/>
          <w:sz w:val="24"/>
          <w:szCs w:val="24"/>
        </w:rPr>
        <w:t>A</w:t>
      </w:r>
      <w:r w:rsidR="00F4648B">
        <w:rPr>
          <w:rFonts w:ascii="Times New Roman" w:hAnsi="Times New Roman" w:cs="Times New Roman"/>
          <w:color w:val="000000" w:themeColor="text1"/>
          <w:sz w:val="24"/>
          <w:szCs w:val="24"/>
        </w:rPr>
        <w:t>SV</w:t>
      </w:r>
      <w:r w:rsidR="00F4648B">
        <w:rPr>
          <w:rFonts w:ascii="Times New Roman" w:hAnsi="Times New Roman" w:cs="Times New Roman" w:hint="eastAsia"/>
          <w:color w:val="000000" w:themeColor="text1"/>
          <w:sz w:val="24"/>
          <w:szCs w:val="24"/>
        </w:rPr>
        <w:t>表</w:t>
      </w:r>
      <w:r w:rsidRPr="00901664">
        <w:rPr>
          <w:rFonts w:ascii="Times New Roman" w:hAnsi="Times New Roman" w:cs="Times New Roman" w:hint="eastAsia"/>
          <w:color w:val="000000" w:themeColor="text1"/>
          <w:sz w:val="24"/>
          <w:szCs w:val="24"/>
        </w:rPr>
        <w:t>。</w:t>
      </w:r>
    </w:p>
    <w:p w14:paraId="7E2936A2" w14:textId="51876306" w:rsidR="00CF1EF6" w:rsidRDefault="00BE581C" w:rsidP="00993F05">
      <w:pPr>
        <w:ind w:firstLineChars="200" w:firstLine="480"/>
        <w:rPr>
          <w:rFonts w:ascii="Times New Roman" w:hAnsi="Times New Roman" w:cs="Times New Roman"/>
          <w:color w:val="000000" w:themeColor="text1"/>
          <w:sz w:val="24"/>
          <w:szCs w:val="24"/>
        </w:rPr>
      </w:pPr>
      <w:r w:rsidRPr="00BE581C">
        <w:rPr>
          <w:rFonts w:ascii="Times New Roman" w:hAnsi="Times New Roman" w:cs="Times New Roman" w:hint="eastAsia"/>
          <w:color w:val="000000" w:themeColor="text1"/>
          <w:sz w:val="24"/>
          <w:szCs w:val="24"/>
        </w:rPr>
        <w:t>第一步是从原始数据中恢复</w:t>
      </w:r>
      <w:r>
        <w:rPr>
          <w:rFonts w:ascii="Times New Roman" w:hAnsi="Times New Roman" w:cs="Times New Roman" w:hint="eastAsia"/>
          <w:color w:val="000000" w:themeColor="text1"/>
          <w:sz w:val="24"/>
          <w:szCs w:val="24"/>
        </w:rPr>
        <w:t>纯净</w:t>
      </w:r>
      <w:r w:rsidRPr="00BE581C">
        <w:rPr>
          <w:rFonts w:ascii="Times New Roman" w:hAnsi="Times New Roman" w:cs="Times New Roman" w:hint="eastAsia"/>
          <w:color w:val="000000" w:themeColor="text1"/>
          <w:sz w:val="24"/>
          <w:szCs w:val="24"/>
        </w:rPr>
        <w:t>的扩增子序列，因为原始数据包括人工产物</w:t>
      </w:r>
      <w:r w:rsidR="007B54F0">
        <w:rPr>
          <w:rFonts w:ascii="Times New Roman" w:hAnsi="Times New Roman" w:cs="Times New Roman" w:hint="eastAsia"/>
          <w:color w:val="000000" w:themeColor="text1"/>
          <w:sz w:val="24"/>
          <w:szCs w:val="24"/>
        </w:rPr>
        <w:t>（</w:t>
      </w:r>
      <w:r w:rsidR="007B54F0" w:rsidRPr="005528AF">
        <w:rPr>
          <w:rFonts w:ascii="Times New Roman" w:hAnsi="Times New Roman" w:cs="Times New Roman"/>
          <w:color w:val="000000" w:themeColor="text1"/>
          <w:sz w:val="24"/>
          <w:szCs w:val="24"/>
        </w:rPr>
        <w:t>artifact</w:t>
      </w:r>
      <w:r w:rsidR="007B54F0">
        <w:rPr>
          <w:rFonts w:ascii="Times New Roman" w:hAnsi="Times New Roman" w:cs="Times New Roman" w:hint="eastAsia"/>
          <w:color w:val="000000" w:themeColor="text1"/>
          <w:sz w:val="24"/>
          <w:szCs w:val="24"/>
        </w:rPr>
        <w:t>）</w:t>
      </w:r>
      <w:r w:rsidRPr="00BE581C">
        <w:rPr>
          <w:rFonts w:ascii="Times New Roman" w:hAnsi="Times New Roman" w:cs="Times New Roman" w:hint="eastAsia"/>
          <w:color w:val="000000" w:themeColor="text1"/>
          <w:sz w:val="24"/>
          <w:szCs w:val="24"/>
        </w:rPr>
        <w:t>，例如引物和</w:t>
      </w:r>
      <w:r w:rsidR="00235D82">
        <w:rPr>
          <w:rFonts w:ascii="Times New Roman" w:hAnsi="Times New Roman" w:cs="Times New Roman" w:hint="eastAsia"/>
          <w:color w:val="000000" w:themeColor="text1"/>
          <w:sz w:val="24"/>
          <w:szCs w:val="24"/>
        </w:rPr>
        <w:t>标签（</w:t>
      </w:r>
      <w:r w:rsidR="00235D82" w:rsidRPr="005528AF">
        <w:rPr>
          <w:rFonts w:ascii="Times New Roman" w:hAnsi="Times New Roman" w:cs="Times New Roman"/>
          <w:color w:val="000000" w:themeColor="text1"/>
          <w:sz w:val="24"/>
          <w:szCs w:val="24"/>
        </w:rPr>
        <w:t>barcode</w:t>
      </w:r>
      <w:r w:rsidR="00235D82">
        <w:rPr>
          <w:rFonts w:ascii="Times New Roman" w:hAnsi="Times New Roman" w:cs="Times New Roman" w:hint="eastAsia"/>
          <w:color w:val="000000" w:themeColor="text1"/>
          <w:sz w:val="24"/>
          <w:szCs w:val="24"/>
        </w:rPr>
        <w:t>）</w:t>
      </w:r>
      <w:r w:rsidRPr="00BE581C">
        <w:rPr>
          <w:rFonts w:ascii="Times New Roman" w:hAnsi="Times New Roman" w:cs="Times New Roman" w:hint="eastAsia"/>
          <w:color w:val="000000" w:themeColor="text1"/>
          <w:sz w:val="24"/>
          <w:szCs w:val="24"/>
        </w:rPr>
        <w:t>。它包括</w:t>
      </w:r>
      <w:r w:rsidR="00C672DF">
        <w:rPr>
          <w:rFonts w:ascii="Times New Roman" w:hAnsi="Times New Roman" w:cs="Times New Roman" w:hint="eastAsia"/>
          <w:color w:val="000000" w:themeColor="text1"/>
          <w:sz w:val="24"/>
          <w:szCs w:val="24"/>
        </w:rPr>
        <w:t>3</w:t>
      </w:r>
      <w:r w:rsidRPr="00BE581C">
        <w:rPr>
          <w:rFonts w:ascii="Times New Roman" w:hAnsi="Times New Roman" w:cs="Times New Roman" w:hint="eastAsia"/>
          <w:color w:val="000000" w:themeColor="text1"/>
          <w:sz w:val="24"/>
          <w:szCs w:val="24"/>
        </w:rPr>
        <w:t>个主要过程：合并</w:t>
      </w:r>
      <w:r w:rsidR="00AA0FA2">
        <w:rPr>
          <w:rFonts w:ascii="Times New Roman" w:hAnsi="Times New Roman" w:cs="Times New Roman" w:hint="eastAsia"/>
          <w:color w:val="000000" w:themeColor="text1"/>
          <w:sz w:val="24"/>
          <w:szCs w:val="24"/>
        </w:rPr>
        <w:t>双</w:t>
      </w:r>
      <w:r w:rsidRPr="00BE581C">
        <w:rPr>
          <w:rFonts w:ascii="Times New Roman" w:hAnsi="Times New Roman" w:cs="Times New Roman" w:hint="eastAsia"/>
          <w:color w:val="000000" w:themeColor="text1"/>
          <w:sz w:val="24"/>
          <w:szCs w:val="24"/>
        </w:rPr>
        <w:t>端序列，通过</w:t>
      </w:r>
      <w:r w:rsidR="00AA0FA2">
        <w:rPr>
          <w:rFonts w:ascii="Times New Roman" w:hAnsi="Times New Roman" w:cs="Times New Roman" w:hint="eastAsia"/>
          <w:color w:val="000000" w:themeColor="text1"/>
          <w:sz w:val="24"/>
          <w:szCs w:val="24"/>
        </w:rPr>
        <w:t>标签拆分</w:t>
      </w:r>
      <w:r w:rsidR="003122C1">
        <w:rPr>
          <w:rFonts w:ascii="Times New Roman" w:hAnsi="Times New Roman" w:cs="Times New Roman" w:hint="eastAsia"/>
          <w:color w:val="000000" w:themeColor="text1"/>
          <w:sz w:val="24"/>
          <w:szCs w:val="24"/>
        </w:rPr>
        <w:t>序列</w:t>
      </w:r>
      <w:r w:rsidRPr="00BE581C">
        <w:rPr>
          <w:rFonts w:ascii="Times New Roman" w:hAnsi="Times New Roman" w:cs="Times New Roman" w:hint="eastAsia"/>
          <w:color w:val="000000" w:themeColor="text1"/>
          <w:sz w:val="24"/>
          <w:szCs w:val="24"/>
        </w:rPr>
        <w:t>和</w:t>
      </w:r>
      <w:r w:rsidR="00C672DF">
        <w:rPr>
          <w:rFonts w:ascii="Times New Roman" w:hAnsi="Times New Roman" w:cs="Times New Roman" w:hint="eastAsia"/>
          <w:color w:val="000000" w:themeColor="text1"/>
          <w:sz w:val="24"/>
          <w:szCs w:val="24"/>
        </w:rPr>
        <w:t>去除</w:t>
      </w:r>
      <w:r w:rsidRPr="00BE581C">
        <w:rPr>
          <w:rFonts w:ascii="Times New Roman" w:hAnsi="Times New Roman" w:cs="Times New Roman" w:hint="eastAsia"/>
          <w:color w:val="000000" w:themeColor="text1"/>
          <w:sz w:val="24"/>
          <w:szCs w:val="24"/>
        </w:rPr>
        <w:t>引物。由于原始数据没有统一的标准格式，因此我们需要设计适合上述过程的</w:t>
      </w:r>
      <w:r w:rsidR="00DB178A">
        <w:rPr>
          <w:rFonts w:ascii="Times New Roman" w:hAnsi="Times New Roman" w:cs="Times New Roman" w:hint="eastAsia"/>
          <w:color w:val="000000" w:themeColor="text1"/>
          <w:sz w:val="24"/>
          <w:szCs w:val="24"/>
        </w:rPr>
        <w:t>分析流程</w:t>
      </w:r>
      <w:r w:rsidRPr="00BE581C">
        <w:rPr>
          <w:rFonts w:ascii="Times New Roman" w:hAnsi="Times New Roman" w:cs="Times New Roman" w:hint="eastAsia"/>
          <w:color w:val="000000" w:themeColor="text1"/>
          <w:sz w:val="24"/>
          <w:szCs w:val="24"/>
        </w:rPr>
        <w:t>。另外，我们</w:t>
      </w:r>
      <w:r w:rsidR="00DB178A">
        <w:rPr>
          <w:rFonts w:ascii="Times New Roman" w:hAnsi="Times New Roman" w:cs="Times New Roman" w:hint="eastAsia"/>
          <w:color w:val="000000" w:themeColor="text1"/>
          <w:sz w:val="24"/>
          <w:szCs w:val="24"/>
        </w:rPr>
        <w:t>也</w:t>
      </w:r>
      <w:r w:rsidRPr="00BE581C">
        <w:rPr>
          <w:rFonts w:ascii="Times New Roman" w:hAnsi="Times New Roman" w:cs="Times New Roman" w:hint="eastAsia"/>
          <w:color w:val="000000" w:themeColor="text1"/>
          <w:sz w:val="24"/>
          <w:szCs w:val="24"/>
        </w:rPr>
        <w:t>可以使用基因测序</w:t>
      </w:r>
      <w:r w:rsidR="00DB178A">
        <w:rPr>
          <w:rFonts w:ascii="Times New Roman" w:hAnsi="Times New Roman" w:cs="Times New Roman" w:hint="eastAsia"/>
          <w:color w:val="000000" w:themeColor="text1"/>
          <w:sz w:val="24"/>
          <w:szCs w:val="24"/>
        </w:rPr>
        <w:t>公司</w:t>
      </w:r>
      <w:r w:rsidRPr="00BE581C">
        <w:rPr>
          <w:rFonts w:ascii="Times New Roman" w:hAnsi="Times New Roman" w:cs="Times New Roman" w:hint="eastAsia"/>
          <w:color w:val="000000" w:themeColor="text1"/>
          <w:sz w:val="24"/>
          <w:szCs w:val="24"/>
        </w:rPr>
        <w:t>提供的</w:t>
      </w:r>
      <w:r w:rsidR="00DB178A">
        <w:rPr>
          <w:rFonts w:ascii="Times New Roman" w:hAnsi="Times New Roman" w:cs="Times New Roman" w:hint="eastAsia"/>
          <w:color w:val="000000" w:themeColor="text1"/>
          <w:sz w:val="24"/>
          <w:szCs w:val="24"/>
        </w:rPr>
        <w:t>纯净</w:t>
      </w:r>
      <w:r w:rsidRPr="00BE581C">
        <w:rPr>
          <w:rFonts w:ascii="Times New Roman" w:hAnsi="Times New Roman" w:cs="Times New Roman" w:hint="eastAsia"/>
          <w:color w:val="000000" w:themeColor="text1"/>
          <w:sz w:val="24"/>
          <w:szCs w:val="24"/>
        </w:rPr>
        <w:t>扩增子数据。图</w:t>
      </w:r>
      <w:r w:rsidRPr="00BE581C">
        <w:rPr>
          <w:rFonts w:ascii="Times New Roman" w:hAnsi="Times New Roman" w:cs="Times New Roman" w:hint="eastAsia"/>
          <w:color w:val="000000" w:themeColor="text1"/>
          <w:sz w:val="24"/>
          <w:szCs w:val="24"/>
        </w:rPr>
        <w:t>4B</w:t>
      </w:r>
      <w:r w:rsidRPr="00BE581C">
        <w:rPr>
          <w:rFonts w:ascii="Times New Roman" w:hAnsi="Times New Roman" w:cs="Times New Roman" w:hint="eastAsia"/>
          <w:color w:val="000000" w:themeColor="text1"/>
          <w:sz w:val="24"/>
          <w:szCs w:val="24"/>
        </w:rPr>
        <w:t>显示了用于</w:t>
      </w:r>
      <w:r w:rsidR="00C72459">
        <w:rPr>
          <w:rFonts w:ascii="Times New Roman" w:hAnsi="Times New Roman" w:cs="Times New Roman" w:hint="eastAsia"/>
          <w:color w:val="000000" w:themeColor="text1"/>
          <w:sz w:val="24"/>
          <w:szCs w:val="24"/>
        </w:rPr>
        <w:t>恢复纯</w:t>
      </w:r>
      <w:r w:rsidRPr="00BE581C">
        <w:rPr>
          <w:rFonts w:ascii="Times New Roman" w:hAnsi="Times New Roman" w:cs="Times New Roman" w:hint="eastAsia"/>
          <w:color w:val="000000" w:themeColor="text1"/>
          <w:sz w:val="24"/>
          <w:szCs w:val="24"/>
        </w:rPr>
        <w:t>净扩增子序列的典型分析流程。</w:t>
      </w:r>
    </w:p>
    <w:p w14:paraId="038AFDB6" w14:textId="2A62064F" w:rsidR="00CF1EF6" w:rsidRDefault="00382611" w:rsidP="00993F05">
      <w:pPr>
        <w:ind w:firstLineChars="200" w:firstLine="480"/>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第二步是滤除低质量序列，以便减少背景“噪音”。</w:t>
      </w:r>
    </w:p>
    <w:p w14:paraId="4415F7A9" w14:textId="2DD011A9" w:rsidR="00901664" w:rsidRDefault="002B035B" w:rsidP="00993F05">
      <w:pPr>
        <w:ind w:firstLineChars="200" w:firstLine="480"/>
        <w:rPr>
          <w:rFonts w:ascii="Times New Roman" w:hAnsi="Times New Roman" w:cs="Times New Roman"/>
          <w:color w:val="000000" w:themeColor="text1"/>
          <w:sz w:val="24"/>
          <w:szCs w:val="24"/>
        </w:rPr>
      </w:pPr>
      <w:r w:rsidRPr="002B035B">
        <w:rPr>
          <w:rFonts w:ascii="Times New Roman" w:hAnsi="Times New Roman" w:cs="Times New Roman" w:hint="eastAsia"/>
          <w:color w:val="000000" w:themeColor="text1"/>
          <w:sz w:val="24"/>
          <w:szCs w:val="24"/>
        </w:rPr>
        <w:t>第三步是识别非冗余序列</w:t>
      </w:r>
      <w:r>
        <w:rPr>
          <w:rFonts w:ascii="Times New Roman" w:hAnsi="Times New Roman" w:cs="Times New Roman" w:hint="eastAsia"/>
          <w:color w:val="000000" w:themeColor="text1"/>
          <w:sz w:val="24"/>
          <w:szCs w:val="24"/>
        </w:rPr>
        <w:t>并且</w:t>
      </w:r>
      <w:r w:rsidRPr="002B035B">
        <w:rPr>
          <w:rFonts w:ascii="Times New Roman" w:hAnsi="Times New Roman" w:cs="Times New Roman" w:hint="eastAsia"/>
          <w:color w:val="000000" w:themeColor="text1"/>
          <w:sz w:val="24"/>
          <w:szCs w:val="24"/>
        </w:rPr>
        <w:t>计数。高质量序列仍然有许多</w:t>
      </w:r>
      <w:r>
        <w:rPr>
          <w:rFonts w:ascii="Times New Roman" w:hAnsi="Times New Roman" w:cs="Times New Roman" w:hint="eastAsia"/>
          <w:color w:val="000000" w:themeColor="text1"/>
          <w:sz w:val="24"/>
          <w:szCs w:val="24"/>
        </w:rPr>
        <w:t>人工产物</w:t>
      </w:r>
      <w:r w:rsidRPr="002B035B">
        <w:rPr>
          <w:rFonts w:ascii="Times New Roman" w:hAnsi="Times New Roman" w:cs="Times New Roman" w:hint="eastAsia"/>
          <w:color w:val="000000" w:themeColor="text1"/>
          <w:sz w:val="24"/>
          <w:szCs w:val="24"/>
        </w:rPr>
        <w:t>，例如错误</w:t>
      </w:r>
      <w:r w:rsidR="007B54F0" w:rsidRPr="002B035B">
        <w:rPr>
          <w:rFonts w:ascii="Times New Roman" w:hAnsi="Times New Roman" w:cs="Times New Roman" w:hint="eastAsia"/>
          <w:color w:val="000000" w:themeColor="text1"/>
          <w:sz w:val="24"/>
          <w:szCs w:val="24"/>
        </w:rPr>
        <w:t>序列</w:t>
      </w:r>
      <w:r w:rsidRPr="002B035B">
        <w:rPr>
          <w:rFonts w:ascii="Times New Roman" w:hAnsi="Times New Roman" w:cs="Times New Roman" w:hint="eastAsia"/>
          <w:color w:val="000000" w:themeColor="text1"/>
          <w:sz w:val="24"/>
          <w:szCs w:val="24"/>
        </w:rPr>
        <w:t>和嵌合体。非冗余序列的计数是找出可靠序列的关键信息。</w:t>
      </w:r>
    </w:p>
    <w:p w14:paraId="5944ACD7" w14:textId="3EDAFCCE" w:rsidR="00F4648B" w:rsidRDefault="004E36C2" w:rsidP="00993F05">
      <w:pPr>
        <w:ind w:firstLineChars="200" w:firstLine="480"/>
        <w:rPr>
          <w:rFonts w:ascii="Times New Roman" w:hAnsi="Times New Roman" w:cs="Times New Roman"/>
          <w:color w:val="000000" w:themeColor="text1"/>
          <w:sz w:val="24"/>
          <w:szCs w:val="24"/>
        </w:rPr>
      </w:pPr>
      <w:r w:rsidRPr="004E36C2">
        <w:rPr>
          <w:rFonts w:ascii="Times New Roman" w:hAnsi="Times New Roman" w:cs="Times New Roman" w:hint="eastAsia"/>
          <w:color w:val="000000" w:themeColor="text1"/>
          <w:sz w:val="24"/>
          <w:szCs w:val="24"/>
        </w:rPr>
        <w:t>第四步是选择代表性序列（特征）。此步骤基于唯一</w:t>
      </w:r>
      <w:r>
        <w:rPr>
          <w:rFonts w:ascii="Times New Roman" w:hAnsi="Times New Roman" w:cs="Times New Roman" w:hint="eastAsia"/>
          <w:color w:val="000000" w:themeColor="text1"/>
          <w:sz w:val="24"/>
          <w:szCs w:val="24"/>
        </w:rPr>
        <w:t>序列</w:t>
      </w:r>
      <w:r w:rsidRPr="004E36C2">
        <w:rPr>
          <w:rFonts w:ascii="Times New Roman" w:hAnsi="Times New Roman" w:cs="Times New Roman" w:hint="eastAsia"/>
          <w:color w:val="000000" w:themeColor="text1"/>
          <w:sz w:val="24"/>
          <w:szCs w:val="24"/>
        </w:rPr>
        <w:t>，并通过将序列聚</w:t>
      </w:r>
      <w:r w:rsidR="003925AF">
        <w:rPr>
          <w:rFonts w:ascii="Times New Roman" w:hAnsi="Times New Roman" w:cs="Times New Roman" w:hint="eastAsia"/>
          <w:color w:val="000000" w:themeColor="text1"/>
          <w:sz w:val="24"/>
          <w:szCs w:val="24"/>
        </w:rPr>
        <w:t>类</w:t>
      </w:r>
      <w:r w:rsidRPr="004E36C2">
        <w:rPr>
          <w:rFonts w:ascii="Times New Roman" w:hAnsi="Times New Roman" w:cs="Times New Roman" w:hint="eastAsia"/>
          <w:color w:val="000000" w:themeColor="text1"/>
          <w:sz w:val="24"/>
          <w:szCs w:val="24"/>
        </w:rPr>
        <w:t>成</w:t>
      </w:r>
      <w:r w:rsidRPr="004E36C2">
        <w:rPr>
          <w:rFonts w:ascii="Times New Roman" w:hAnsi="Times New Roman" w:cs="Times New Roman" w:hint="eastAsia"/>
          <w:color w:val="000000" w:themeColor="text1"/>
          <w:sz w:val="24"/>
          <w:szCs w:val="24"/>
        </w:rPr>
        <w:t>OTU</w:t>
      </w:r>
      <w:r w:rsidRPr="004E36C2">
        <w:rPr>
          <w:rFonts w:ascii="Times New Roman" w:hAnsi="Times New Roman" w:cs="Times New Roman" w:hint="eastAsia"/>
          <w:color w:val="000000" w:themeColor="text1"/>
          <w:sz w:val="24"/>
          <w:szCs w:val="24"/>
        </w:rPr>
        <w:t>或</w:t>
      </w:r>
      <w:r w:rsidR="003925AF">
        <w:rPr>
          <w:rFonts w:ascii="Times New Roman" w:hAnsi="Times New Roman" w:cs="Times New Roman" w:hint="eastAsia"/>
          <w:color w:val="000000" w:themeColor="text1"/>
          <w:sz w:val="24"/>
          <w:szCs w:val="24"/>
        </w:rPr>
        <w:t>降噪生成</w:t>
      </w:r>
      <w:r w:rsidRPr="004E36C2">
        <w:rPr>
          <w:rFonts w:ascii="Times New Roman" w:hAnsi="Times New Roman" w:cs="Times New Roman" w:hint="eastAsia"/>
          <w:color w:val="000000" w:themeColor="text1"/>
          <w:sz w:val="24"/>
          <w:szCs w:val="24"/>
        </w:rPr>
        <w:t>ASV</w:t>
      </w:r>
      <w:r w:rsidRPr="004E36C2">
        <w:rPr>
          <w:rFonts w:ascii="Times New Roman" w:hAnsi="Times New Roman" w:cs="Times New Roman" w:hint="eastAsia"/>
          <w:color w:val="000000" w:themeColor="text1"/>
          <w:sz w:val="24"/>
          <w:szCs w:val="24"/>
        </w:rPr>
        <w:t>来实现</w:t>
      </w:r>
      <w:r w:rsidR="003925AF" w:rsidRPr="005528AF">
        <w:rPr>
          <w:rFonts w:ascii="Times New Roman" w:hAnsi="Times New Roman" w:cs="Times New Roman"/>
          <w:color w:val="000000" w:themeColor="text1"/>
          <w:sz w:val="24"/>
          <w:szCs w:val="24"/>
        </w:rPr>
        <w:fldChar w:fldCharType="begin">
          <w:fldData xml:space="preserve">PEVuZE5vdGU+PENpdGU+PEF1dGhvcj5DYWxsYWhhbjwvQXV0aG9yPjxZZWFyPjIwMTY8L1llYXI+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</w:fldData>
        </w:fldChar>
      </w:r>
      <w:r w:rsidR="003925AF">
        <w:rPr>
          <w:rFonts w:ascii="Times New Roman" w:hAnsi="Times New Roman" w:cs="Times New Roman"/>
          <w:color w:val="000000" w:themeColor="text1"/>
          <w:sz w:val="24"/>
          <w:szCs w:val="24"/>
        </w:rPr>
        <w:instrText xml:space="preserve"> ADDIN EN.CITE </w:instrText>
      </w:r>
      <w:r w:rsidR="003925AF">
        <w:rPr>
          <w:rFonts w:ascii="Times New Roman" w:hAnsi="Times New Roman" w:cs="Times New Roman"/>
          <w:color w:val="000000" w:themeColor="text1"/>
          <w:sz w:val="24"/>
          <w:szCs w:val="24"/>
        </w:rPr>
        <w:fldChar w:fldCharType="begin">
          <w:fldData xml:space="preserve">PEVuZE5vdGU+PENpdGU+PEF1dGhvcj5DYWxsYWhhbjwvQXV0aG9yPjxZZWFyPjIwMTY8L1llYXI+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</w:fldData>
        </w:fldChar>
      </w:r>
      <w:r w:rsidR="003925AF">
        <w:rPr>
          <w:rFonts w:ascii="Times New Roman" w:hAnsi="Times New Roman" w:cs="Times New Roman"/>
          <w:color w:val="000000" w:themeColor="text1"/>
          <w:sz w:val="24"/>
          <w:szCs w:val="24"/>
        </w:rPr>
        <w:instrText xml:space="preserve"> ADDIN EN.CITE.DATA </w:instrText>
      </w:r>
      <w:r w:rsidR="003925AF">
        <w:rPr>
          <w:rFonts w:ascii="Times New Roman" w:hAnsi="Times New Roman" w:cs="Times New Roman"/>
          <w:color w:val="000000" w:themeColor="text1"/>
          <w:sz w:val="24"/>
          <w:szCs w:val="24"/>
        </w:rPr>
      </w:r>
      <w:r w:rsidR="003925AF">
        <w:rPr>
          <w:rFonts w:ascii="Times New Roman" w:hAnsi="Times New Roman" w:cs="Times New Roman"/>
          <w:color w:val="000000" w:themeColor="text1"/>
          <w:sz w:val="24"/>
          <w:szCs w:val="24"/>
        </w:rPr>
        <w:fldChar w:fldCharType="end"/>
      </w:r>
      <w:r w:rsidR="003925AF" w:rsidRPr="005528AF">
        <w:rPr>
          <w:rFonts w:ascii="Times New Roman" w:hAnsi="Times New Roman" w:cs="Times New Roman"/>
          <w:color w:val="000000" w:themeColor="text1"/>
          <w:sz w:val="24"/>
          <w:szCs w:val="24"/>
        </w:rPr>
      </w:r>
      <w:r w:rsidR="003925AF" w:rsidRPr="005528AF">
        <w:rPr>
          <w:rFonts w:ascii="Times New Roman" w:hAnsi="Times New Roman" w:cs="Times New Roman"/>
          <w:color w:val="000000" w:themeColor="text1"/>
          <w:sz w:val="24"/>
          <w:szCs w:val="24"/>
        </w:rPr>
        <w:fldChar w:fldCharType="separate"/>
      </w:r>
      <w:r w:rsidR="003925AF" w:rsidRPr="009C1927">
        <w:rPr>
          <w:rFonts w:ascii="Times New Roman" w:hAnsi="Times New Roman" w:cs="Times New Roman"/>
          <w:noProof/>
          <w:color w:val="000000" w:themeColor="text1"/>
          <w:sz w:val="24"/>
          <w:szCs w:val="24"/>
          <w:vertAlign w:val="superscript"/>
        </w:rPr>
        <w:t>[</w:t>
      </w:r>
      <w:hyperlink w:anchor="_ENREF_18" w:tooltip="Edgar, 2013 #142" w:history="1">
        <w:r w:rsidR="0000551E" w:rsidRPr="009C1927">
          <w:rPr>
            <w:rFonts w:ascii="Times New Roman" w:hAnsi="Times New Roman" w:cs="Times New Roman"/>
            <w:noProof/>
            <w:color w:val="000000" w:themeColor="text1"/>
            <w:sz w:val="24"/>
            <w:szCs w:val="24"/>
            <w:vertAlign w:val="superscript"/>
          </w:rPr>
          <w:t>18</w:t>
        </w:r>
      </w:hyperlink>
      <w:r w:rsidR="003925AF" w:rsidRPr="009C1927">
        <w:rPr>
          <w:rFonts w:ascii="Times New Roman" w:hAnsi="Times New Roman" w:cs="Times New Roman"/>
          <w:noProof/>
          <w:color w:val="000000" w:themeColor="text1"/>
          <w:sz w:val="24"/>
          <w:szCs w:val="24"/>
          <w:vertAlign w:val="superscript"/>
        </w:rPr>
        <w:t xml:space="preserve">, </w:t>
      </w:r>
      <w:hyperlink w:anchor="_ENREF_82" w:tooltip="Callahan, 2016 #141" w:history="1">
        <w:r w:rsidR="0000551E" w:rsidRPr="009C1927">
          <w:rPr>
            <w:rFonts w:ascii="Times New Roman" w:hAnsi="Times New Roman" w:cs="Times New Roman"/>
            <w:noProof/>
            <w:color w:val="000000" w:themeColor="text1"/>
            <w:sz w:val="24"/>
            <w:szCs w:val="24"/>
            <w:vertAlign w:val="superscript"/>
          </w:rPr>
          <w:t>82</w:t>
        </w:r>
      </w:hyperlink>
      <w:r w:rsidR="003925AF" w:rsidRPr="009C1927">
        <w:rPr>
          <w:rFonts w:ascii="Times New Roman" w:hAnsi="Times New Roman" w:cs="Times New Roman"/>
          <w:noProof/>
          <w:color w:val="000000" w:themeColor="text1"/>
          <w:sz w:val="24"/>
          <w:szCs w:val="24"/>
          <w:vertAlign w:val="superscript"/>
        </w:rPr>
        <w:t>]</w:t>
      </w:r>
      <w:r w:rsidR="003925AF" w:rsidRPr="005528AF">
        <w:rPr>
          <w:rFonts w:ascii="Times New Roman" w:hAnsi="Times New Roman" w:cs="Times New Roman"/>
          <w:color w:val="000000" w:themeColor="text1"/>
          <w:sz w:val="24"/>
          <w:szCs w:val="24"/>
        </w:rPr>
        <w:fldChar w:fldCharType="end"/>
      </w:r>
      <w:r w:rsidRPr="004E36C2">
        <w:rPr>
          <w:rFonts w:ascii="Times New Roman" w:hAnsi="Times New Roman" w:cs="Times New Roman" w:hint="eastAsia"/>
          <w:color w:val="000000" w:themeColor="text1"/>
          <w:sz w:val="24"/>
          <w:szCs w:val="24"/>
        </w:rPr>
        <w:t>。此步骤还包括</w:t>
      </w:r>
      <w:r w:rsidR="00E27CA5" w:rsidRPr="005528AF">
        <w:rPr>
          <w:rFonts w:ascii="Times New Roman" w:hAnsi="Times New Roman" w:cs="Times New Roman"/>
          <w:color w:val="000000" w:themeColor="text1"/>
          <w:sz w:val="24"/>
          <w:szCs w:val="24"/>
        </w:rPr>
        <w:t>de novo</w:t>
      </w:r>
      <w:r w:rsidRPr="004E36C2">
        <w:rPr>
          <w:rFonts w:ascii="Times New Roman" w:hAnsi="Times New Roman" w:cs="Times New Roman" w:hint="eastAsia"/>
          <w:color w:val="000000" w:themeColor="text1"/>
          <w:sz w:val="24"/>
          <w:szCs w:val="24"/>
        </w:rPr>
        <w:t>检测和去除嵌合体。</w:t>
      </w:r>
    </w:p>
    <w:p w14:paraId="4CA478B1" w14:textId="6176C393" w:rsidR="004E36C2" w:rsidRDefault="00F165D2" w:rsidP="00993F05">
      <w:pPr>
        <w:ind w:firstLineChars="200" w:firstLine="480"/>
        <w:rPr>
          <w:rFonts w:ascii="Times New Roman" w:hAnsi="Times New Roman" w:cs="Times New Roman"/>
          <w:color w:val="000000" w:themeColor="text1"/>
          <w:sz w:val="24"/>
          <w:szCs w:val="24"/>
        </w:rPr>
      </w:pPr>
      <w:bookmarkStart w:id="43" w:name="OLE_LINK20"/>
      <w:bookmarkStart w:id="44" w:name="OLE_LINK75"/>
      <w:r w:rsidRPr="00F165D2">
        <w:rPr>
          <w:rFonts w:ascii="Times New Roman" w:hAnsi="Times New Roman" w:cs="Times New Roman" w:hint="eastAsia"/>
          <w:color w:val="000000" w:themeColor="text1"/>
          <w:sz w:val="24"/>
          <w:szCs w:val="24"/>
        </w:rPr>
        <w:t>第五步是</w:t>
      </w:r>
      <w:r w:rsidR="008F0465">
        <w:rPr>
          <w:rFonts w:ascii="Times New Roman" w:hAnsi="Times New Roman" w:cs="Times New Roman" w:hint="eastAsia"/>
          <w:color w:val="000000" w:themeColor="text1"/>
          <w:sz w:val="24"/>
          <w:szCs w:val="24"/>
        </w:rPr>
        <w:t>有参</w:t>
      </w:r>
      <w:r w:rsidRPr="00F165D2">
        <w:rPr>
          <w:rFonts w:ascii="Times New Roman" w:hAnsi="Times New Roman" w:cs="Times New Roman" w:hint="eastAsia"/>
          <w:color w:val="000000" w:themeColor="text1"/>
          <w:sz w:val="24"/>
          <w:szCs w:val="24"/>
        </w:rPr>
        <w:t>嵌合体检测，这是第四步的替代</w:t>
      </w:r>
      <w:r w:rsidR="00857151">
        <w:rPr>
          <w:rFonts w:ascii="Times New Roman" w:hAnsi="Times New Roman" w:cs="Times New Roman" w:hint="eastAsia"/>
          <w:color w:val="000000" w:themeColor="text1"/>
          <w:sz w:val="24"/>
          <w:szCs w:val="24"/>
        </w:rPr>
        <w:t>选项</w:t>
      </w:r>
      <w:r w:rsidR="00857151" w:rsidRPr="005528AF">
        <w:rPr>
          <w:rFonts w:ascii="Times New Roman" w:hAnsi="Times New Roman" w:cs="Times New Roman"/>
          <w:color w:val="000000" w:themeColor="text1"/>
          <w:sz w:val="24"/>
          <w:szCs w:val="24"/>
        </w:rPr>
        <w:fldChar w:fldCharType="begin"/>
      </w:r>
      <w:r w:rsidR="00857151">
        <w:rPr>
          <w:rFonts w:ascii="Times New Roman" w:hAnsi="Times New Roman" w:cs="Times New Roman"/>
          <w:color w:val="000000" w:themeColor="text1"/>
          <w:sz w:val="24"/>
          <w:szCs w:val="24"/>
        </w:rPr>
        <w:instrText xml:space="preserve"> ADDIN EN.CITE &lt;EndNote&gt;&lt;Cite&gt;&lt;Author&gt;Edgar&lt;/Author&gt;&lt;Year&gt;2011&lt;/Year&gt;&lt;RecNum&gt;143&lt;/RecNum&gt;&lt;DisplayText&gt;&lt;style face="superscript"&gt;[83]&lt;/style&gt;&lt;/DisplayText&gt;&lt;record&gt;&lt;rec-number&gt;143&lt;/rec-number&gt;&lt;foreign-keys&gt;&lt;key app="EN" db-id="awdrrxf56w52whedwtpvwtxhd09sdzew02vt" timestamp="1574689661"&gt;143&lt;/key&gt;&lt;/foreign-keys&gt;&lt;ref-type name="Journal Article"&gt;17&lt;/ref-type&gt;&lt;contributors&gt;&lt;authors&gt;&lt;author&gt;Edgar, R. C.&lt;/author&gt;&lt;author&gt;Haas, B. J.&lt;/author&gt;&lt;author&gt;Clemente, J. C.&lt;/author&gt;&lt;author&gt;Quince, C.&lt;/author&gt;&lt;author&gt;Knight, R.&lt;/author&gt;&lt;/authors&gt;&lt;/contributors&gt;&lt;auth-address&gt;Tiburon, CA, USA. robert@drive5.com&lt;/auth-address&gt;&lt;titles&gt;&lt;title&gt;UCHIME improves sensitivity and speed of chimera detection&lt;/title&gt;&lt;secondary-title&gt;Bioinformatics&lt;/secondary-title&gt;&lt;/titles&gt;&lt;periodical&gt;&lt;full-title&gt;Bioinformatics&lt;/full-title&gt;&lt;/periodical&gt;&lt;pages&gt;2194-200&lt;/pages&gt;&lt;volume&gt;27&lt;/volume&gt;&lt;number&gt;16&lt;/number&gt;&lt;edition&gt;2011/06/28&lt;/edition&gt;&lt;keywords&gt;&lt;keyword&gt;Algorithms&lt;/keyword&gt;&lt;keyword&gt;*Artifacts&lt;/keyword&gt;&lt;keyword&gt;Computational Biology&lt;/keyword&gt;&lt;keyword&gt;Polymerase Chain Reaction&lt;/keyword&gt;&lt;keyword&gt;Sequence Analysis, DNA/*methods&lt;/keyword&gt;&lt;keyword&gt;*Software&lt;/keyword&gt;&lt;/keywords&gt;&lt;dates&gt;&lt;year&gt;2011&lt;/year&gt;&lt;pub-dates&gt;&lt;date&gt;Aug 15&lt;/date&gt;&lt;/pub-dates&gt;&lt;/dates&gt;&lt;isbn&gt;1367-4811 (Electronic)&amp;#xD;1367-4803 (Linking)&lt;/isbn&gt;&lt;accession-num&gt;21700674&lt;/accession-num&gt;&lt;urls&gt;&lt;related-urls&gt;&lt;url&gt;https://www.ncbi.nlm.nih.gov/pubmed/21700674&lt;/url&gt;&lt;/related-urls&gt;&lt;/urls&gt;&lt;custom2&gt;PMC3150044&lt;/custom2&gt;&lt;electronic-resource-num&gt;10.1093/bioinformatics/btr381&lt;/electronic-resource-num&gt;&lt;/record&gt;&lt;/Cite&gt;&lt;/EndNote&gt;</w:instrText>
      </w:r>
      <w:r w:rsidR="00857151" w:rsidRPr="005528AF">
        <w:rPr>
          <w:rFonts w:ascii="Times New Roman" w:hAnsi="Times New Roman" w:cs="Times New Roman"/>
          <w:color w:val="000000" w:themeColor="text1"/>
          <w:sz w:val="24"/>
          <w:szCs w:val="24"/>
        </w:rPr>
        <w:fldChar w:fldCharType="separate"/>
      </w:r>
      <w:r w:rsidR="00857151" w:rsidRPr="009C1927">
        <w:rPr>
          <w:rFonts w:ascii="Times New Roman" w:hAnsi="Times New Roman" w:cs="Times New Roman"/>
          <w:noProof/>
          <w:color w:val="000000" w:themeColor="text1"/>
          <w:sz w:val="24"/>
          <w:szCs w:val="24"/>
          <w:vertAlign w:val="superscript"/>
        </w:rPr>
        <w:t>[</w:t>
      </w:r>
      <w:hyperlink w:anchor="_ENREF_83" w:tooltip="Edgar, 2011 #143" w:history="1">
        <w:r w:rsidR="0000551E" w:rsidRPr="009C1927">
          <w:rPr>
            <w:rFonts w:ascii="Times New Roman" w:hAnsi="Times New Roman" w:cs="Times New Roman"/>
            <w:noProof/>
            <w:color w:val="000000" w:themeColor="text1"/>
            <w:sz w:val="24"/>
            <w:szCs w:val="24"/>
            <w:vertAlign w:val="superscript"/>
          </w:rPr>
          <w:t>83</w:t>
        </w:r>
      </w:hyperlink>
      <w:r w:rsidR="00857151" w:rsidRPr="009C1927">
        <w:rPr>
          <w:rFonts w:ascii="Times New Roman" w:hAnsi="Times New Roman" w:cs="Times New Roman"/>
          <w:noProof/>
          <w:color w:val="000000" w:themeColor="text1"/>
          <w:sz w:val="24"/>
          <w:szCs w:val="24"/>
          <w:vertAlign w:val="superscript"/>
        </w:rPr>
        <w:t>]</w:t>
      </w:r>
      <w:r w:rsidR="00857151" w:rsidRPr="005528AF">
        <w:rPr>
          <w:rFonts w:ascii="Times New Roman" w:hAnsi="Times New Roman" w:cs="Times New Roman"/>
          <w:color w:val="000000" w:themeColor="text1"/>
          <w:sz w:val="24"/>
          <w:szCs w:val="24"/>
        </w:rPr>
        <w:fldChar w:fldCharType="end"/>
      </w:r>
      <w:r w:rsidRPr="00F165D2">
        <w:rPr>
          <w:rFonts w:ascii="Times New Roman" w:hAnsi="Times New Roman" w:cs="Times New Roman" w:hint="eastAsia"/>
          <w:color w:val="000000" w:themeColor="text1"/>
          <w:sz w:val="24"/>
          <w:szCs w:val="24"/>
        </w:rPr>
        <w:t>。通过将序列</w:t>
      </w:r>
      <w:r w:rsidR="00616B8D">
        <w:rPr>
          <w:rFonts w:ascii="Times New Roman" w:hAnsi="Times New Roman" w:cs="Times New Roman" w:hint="eastAsia"/>
          <w:color w:val="000000" w:themeColor="text1"/>
          <w:sz w:val="24"/>
          <w:szCs w:val="24"/>
        </w:rPr>
        <w:t>比对</w:t>
      </w:r>
      <w:r w:rsidRPr="00F165D2">
        <w:rPr>
          <w:rFonts w:ascii="Times New Roman" w:hAnsi="Times New Roman" w:cs="Times New Roman" w:hint="eastAsia"/>
          <w:color w:val="000000" w:themeColor="text1"/>
          <w:sz w:val="24"/>
          <w:szCs w:val="24"/>
        </w:rPr>
        <w:t>到数据库中，例如</w:t>
      </w:r>
      <w:r w:rsidRPr="00F165D2">
        <w:rPr>
          <w:rFonts w:ascii="Times New Roman" w:hAnsi="Times New Roman" w:cs="Times New Roman" w:hint="eastAsia"/>
          <w:color w:val="000000" w:themeColor="text1"/>
          <w:sz w:val="24"/>
          <w:szCs w:val="24"/>
        </w:rPr>
        <w:t>rRNA</w:t>
      </w:r>
      <w:r w:rsidRPr="00F165D2">
        <w:rPr>
          <w:rFonts w:ascii="Times New Roman" w:hAnsi="Times New Roman" w:cs="Times New Roman" w:hint="eastAsia"/>
          <w:color w:val="000000" w:themeColor="text1"/>
          <w:sz w:val="24"/>
          <w:szCs w:val="24"/>
        </w:rPr>
        <w:t>数据库</w:t>
      </w:r>
      <w:r w:rsidRPr="00F165D2">
        <w:rPr>
          <w:rFonts w:ascii="Times New Roman" w:hAnsi="Times New Roman" w:cs="Times New Roman" w:hint="eastAsia"/>
          <w:color w:val="000000" w:themeColor="text1"/>
          <w:sz w:val="24"/>
          <w:szCs w:val="24"/>
        </w:rPr>
        <w:t>SILVA</w:t>
      </w:r>
      <w:r w:rsidR="0001178D" w:rsidRPr="005528AF">
        <w:rPr>
          <w:rFonts w:ascii="Times New Roman" w:hAnsi="Times New Roman" w:cs="Times New Roman"/>
          <w:color w:val="000000" w:themeColor="text1"/>
          <w:sz w:val="24"/>
          <w:szCs w:val="24"/>
        </w:rPr>
        <w:fldChar w:fldCharType="begin"/>
      </w:r>
      <w:r w:rsidR="0001178D">
        <w:rPr>
          <w:rFonts w:ascii="Times New Roman" w:hAnsi="Times New Roman" w:cs="Times New Roman"/>
          <w:color w:val="000000" w:themeColor="text1"/>
          <w:sz w:val="24"/>
          <w:szCs w:val="24"/>
        </w:rPr>
        <w:instrText xml:space="preserve"> ADDIN EN.CITE &lt;EndNote&gt;&lt;Cite&gt;&lt;Author&gt;Quast&lt;/Author&gt;&lt;Year&gt;2013&lt;/Year&gt;&lt;RecNum&gt;144&lt;/RecNum&gt;&lt;DisplayText&gt;&lt;style face="superscript"&gt;[84]&lt;/style&gt;&lt;/DisplayText&gt;&lt;record&gt;&lt;rec-number&gt;144&lt;/rec-number&gt;&lt;foreign-keys&gt;&lt;key app="EN" db-id="awdrrxf56w52whedwtpvwtxhd09sdzew02vt" timestamp="1574689764"&gt;144&lt;/key&gt;&lt;/foreign-keys&gt;&lt;ref-type name="Journal Article"&gt;17&lt;/ref-type&gt;&lt;contributors&gt;&lt;authors&gt;&lt;author&gt;Quast, C.&lt;/author&gt;&lt;author&gt;Pruesse, E.&lt;/author&gt;&lt;author&gt;Yilmaz, P.&lt;/author&gt;&lt;author&gt;Gerken, J.&lt;/author&gt;&lt;author&gt;Schweer, T.&lt;/author&gt;&lt;author&gt;Yarza, P.&lt;/author&gt;&lt;author&gt;Peplies, J.&lt;/author&gt;&lt;author&gt;Glockner, F. O.&lt;/author&gt;&lt;/authors&gt;&lt;/contributors&gt;&lt;auth-address&gt;Microbial Genomics and Bioinformatics Research Group, Max Planck Institute for Marine Microbiology, D-28359 Bremen, Germany.&lt;/auth-address&gt;&lt;titles&gt;&lt;title&gt;The SILVA ribosomal RNA gene database project: improved data processing and web-based tools&lt;/title&gt;&lt;secondary-title&gt;Nucleic Acids Res&lt;/secondary-title&gt;&lt;/titles&gt;&lt;periodical&gt;&lt;full-title&gt;Nucleic Acids Res&lt;/full-title&gt;&lt;/periodical&gt;&lt;pages&gt;D590-6&lt;/pages&gt;&lt;volume&gt;41&lt;/volume&gt;&lt;number&gt;Database issue&lt;/number&gt;&lt;edition&gt;2012/11/30&lt;/edition&gt;&lt;keywords&gt;&lt;keyword&gt;Archaea/classification/genetics&lt;/keyword&gt;&lt;keyword&gt;Bacteria/classification/genetics&lt;/keyword&gt;&lt;keyword&gt;*Databases, Nucleic Acid&lt;/keyword&gt;&lt;keyword&gt;Eukaryota/genetics&lt;/keyword&gt;&lt;keyword&gt;*Genes, rRNA&lt;/keyword&gt;&lt;keyword&gt;High-Throughput Nucleotide Sequencing&lt;/keyword&gt;&lt;keyword&gt;Internet&lt;/keyword&gt;&lt;keyword&gt;Software&lt;/keyword&gt;&lt;/keywords&gt;&lt;dates&gt;&lt;year&gt;2013&lt;/year&gt;&lt;pub-dates&gt;&lt;date&gt;Jan&lt;/date&gt;&lt;/pub-dates&gt;&lt;/dates&gt;&lt;isbn&gt;1362-4962 (Electronic)&amp;#xD;0305-1048 (Linking)&lt;/isbn&gt;&lt;accession-num&gt;23193283&lt;/accession-num&gt;&lt;urls&gt;&lt;related-urls&gt;&lt;url&gt;https://www.ncbi.nlm.nih.gov/pubmed/23193283&lt;/url&gt;&lt;/related-urls&gt;&lt;/urls&gt;&lt;custom2&gt;PMC3531112&lt;/custom2&gt;&lt;electronic-resource-num&gt;10.1093/nar/gks1219&lt;/electronic-resource-num&gt;&lt;/record&gt;&lt;/Cite&gt;&lt;/EndNote&gt;</w:instrText>
      </w:r>
      <w:r w:rsidR="0001178D" w:rsidRPr="005528AF">
        <w:rPr>
          <w:rFonts w:ascii="Times New Roman" w:hAnsi="Times New Roman" w:cs="Times New Roman"/>
          <w:color w:val="000000" w:themeColor="text1"/>
          <w:sz w:val="24"/>
          <w:szCs w:val="24"/>
        </w:rPr>
        <w:fldChar w:fldCharType="separate"/>
      </w:r>
      <w:r w:rsidR="0001178D" w:rsidRPr="009C1927">
        <w:rPr>
          <w:rFonts w:ascii="Times New Roman" w:hAnsi="Times New Roman" w:cs="Times New Roman"/>
          <w:noProof/>
          <w:color w:val="000000" w:themeColor="text1"/>
          <w:sz w:val="24"/>
          <w:szCs w:val="24"/>
          <w:vertAlign w:val="superscript"/>
        </w:rPr>
        <w:t>[</w:t>
      </w:r>
      <w:hyperlink w:anchor="_ENREF_84" w:tooltip="Quast, 2013 #144" w:history="1">
        <w:r w:rsidR="0000551E" w:rsidRPr="009C1927">
          <w:rPr>
            <w:rFonts w:ascii="Times New Roman" w:hAnsi="Times New Roman" w:cs="Times New Roman"/>
            <w:noProof/>
            <w:color w:val="000000" w:themeColor="text1"/>
            <w:sz w:val="24"/>
            <w:szCs w:val="24"/>
            <w:vertAlign w:val="superscript"/>
          </w:rPr>
          <w:t>84</w:t>
        </w:r>
      </w:hyperlink>
      <w:r w:rsidR="0001178D" w:rsidRPr="009C1927">
        <w:rPr>
          <w:rFonts w:ascii="Times New Roman" w:hAnsi="Times New Roman" w:cs="Times New Roman"/>
          <w:noProof/>
          <w:color w:val="000000" w:themeColor="text1"/>
          <w:sz w:val="24"/>
          <w:szCs w:val="24"/>
          <w:vertAlign w:val="superscript"/>
        </w:rPr>
        <w:t>]</w:t>
      </w:r>
      <w:r w:rsidR="0001178D" w:rsidRPr="005528AF">
        <w:rPr>
          <w:rFonts w:ascii="Times New Roman" w:hAnsi="Times New Roman" w:cs="Times New Roman"/>
          <w:color w:val="000000" w:themeColor="text1"/>
          <w:sz w:val="24"/>
          <w:szCs w:val="24"/>
        </w:rPr>
        <w:fldChar w:fldCharType="end"/>
      </w:r>
      <w:r w:rsidRPr="00F165D2">
        <w:rPr>
          <w:rFonts w:ascii="Times New Roman" w:hAnsi="Times New Roman" w:cs="Times New Roman" w:hint="eastAsia"/>
          <w:color w:val="000000" w:themeColor="text1"/>
          <w:sz w:val="24"/>
          <w:szCs w:val="24"/>
        </w:rPr>
        <w:t>，可以进一步过滤特征序列。应当指出的是，该步骤可以降低假阳性率</w:t>
      </w:r>
      <w:r w:rsidR="0001178D">
        <w:rPr>
          <w:rFonts w:ascii="Times New Roman" w:hAnsi="Times New Roman" w:cs="Times New Roman" w:hint="eastAsia"/>
          <w:color w:val="000000" w:themeColor="text1"/>
          <w:sz w:val="24"/>
          <w:szCs w:val="24"/>
        </w:rPr>
        <w:t>但</w:t>
      </w:r>
      <w:r w:rsidRPr="00F165D2">
        <w:rPr>
          <w:rFonts w:ascii="Times New Roman" w:hAnsi="Times New Roman" w:cs="Times New Roman" w:hint="eastAsia"/>
          <w:color w:val="000000" w:themeColor="text1"/>
          <w:sz w:val="24"/>
          <w:szCs w:val="24"/>
        </w:rPr>
        <w:t>易于</w:t>
      </w:r>
      <w:r w:rsidR="0001178D">
        <w:rPr>
          <w:rFonts w:ascii="Times New Roman" w:hAnsi="Times New Roman" w:cs="Times New Roman" w:hint="eastAsia"/>
          <w:color w:val="000000" w:themeColor="text1"/>
          <w:sz w:val="24"/>
          <w:szCs w:val="24"/>
        </w:rPr>
        <w:t>导致</w:t>
      </w:r>
      <w:r w:rsidRPr="00F165D2">
        <w:rPr>
          <w:rFonts w:ascii="Times New Roman" w:hAnsi="Times New Roman" w:cs="Times New Roman" w:hint="eastAsia"/>
          <w:color w:val="000000" w:themeColor="text1"/>
          <w:sz w:val="24"/>
          <w:szCs w:val="24"/>
        </w:rPr>
        <w:t>假阴性结果。</w:t>
      </w:r>
    </w:p>
    <w:p w14:paraId="5B4B086A" w14:textId="47834B06" w:rsidR="00B818EF" w:rsidRPr="005528AF" w:rsidRDefault="0001178D" w:rsidP="00993F05">
      <w:pPr>
        <w:ind w:firstLineChars="200" w:firstLine="480"/>
        <w:rPr>
          <w:rFonts w:ascii="Times New Roman" w:hAnsi="Times New Roman" w:cs="Times New Roman"/>
          <w:color w:val="000000" w:themeColor="text1"/>
          <w:sz w:val="24"/>
          <w:szCs w:val="24"/>
        </w:rPr>
      </w:pPr>
      <w:bookmarkStart w:id="45" w:name="_Hlk26300326"/>
      <w:bookmarkEnd w:id="43"/>
      <w:bookmarkEnd w:id="44"/>
      <w:r w:rsidRPr="0001178D">
        <w:rPr>
          <w:rFonts w:ascii="Times New Roman" w:hAnsi="Times New Roman" w:cs="Times New Roman" w:hint="eastAsia"/>
          <w:color w:val="000000" w:themeColor="text1"/>
          <w:sz w:val="24"/>
          <w:szCs w:val="24"/>
        </w:rPr>
        <w:t>最后，通过将</w:t>
      </w:r>
      <w:r w:rsidR="00FF4AE6">
        <w:rPr>
          <w:rFonts w:ascii="Times New Roman" w:hAnsi="Times New Roman" w:cs="Times New Roman" w:hint="eastAsia"/>
          <w:color w:val="000000" w:themeColor="text1"/>
          <w:sz w:val="24"/>
          <w:szCs w:val="24"/>
        </w:rPr>
        <w:t>纯</w:t>
      </w:r>
      <w:r w:rsidRPr="0001178D">
        <w:rPr>
          <w:rFonts w:ascii="Times New Roman" w:hAnsi="Times New Roman" w:cs="Times New Roman" w:hint="eastAsia"/>
          <w:color w:val="000000" w:themeColor="text1"/>
          <w:sz w:val="24"/>
          <w:szCs w:val="24"/>
        </w:rPr>
        <w:t>净的扩增子数据与特征序列进行比较来生成特征表</w:t>
      </w:r>
      <w:r w:rsidR="00FF4AE6">
        <w:rPr>
          <w:rFonts w:ascii="Times New Roman" w:hAnsi="Times New Roman" w:cs="Times New Roman" w:hint="eastAsia"/>
          <w:color w:val="000000" w:themeColor="text1"/>
          <w:sz w:val="24"/>
          <w:szCs w:val="24"/>
        </w:rPr>
        <w:t>（</w:t>
      </w:r>
      <w:r w:rsidRPr="0001178D">
        <w:rPr>
          <w:rFonts w:ascii="Times New Roman" w:hAnsi="Times New Roman" w:cs="Times New Roman" w:hint="eastAsia"/>
          <w:color w:val="000000" w:themeColor="text1"/>
          <w:sz w:val="24"/>
          <w:szCs w:val="24"/>
        </w:rPr>
        <w:t>图</w:t>
      </w:r>
      <w:r w:rsidRPr="0001178D">
        <w:rPr>
          <w:rFonts w:ascii="Times New Roman" w:hAnsi="Times New Roman" w:cs="Times New Roman" w:hint="eastAsia"/>
          <w:color w:val="000000" w:themeColor="text1"/>
          <w:sz w:val="24"/>
          <w:szCs w:val="24"/>
        </w:rPr>
        <w:t>4A</w:t>
      </w:r>
      <w:r w:rsidR="00FF4AE6">
        <w:rPr>
          <w:rFonts w:ascii="Times New Roman" w:hAnsi="Times New Roman" w:cs="Times New Roman" w:hint="eastAsia"/>
          <w:color w:val="000000" w:themeColor="text1"/>
          <w:sz w:val="24"/>
          <w:szCs w:val="24"/>
        </w:rPr>
        <w:t>）</w:t>
      </w:r>
      <w:r w:rsidRPr="0001178D">
        <w:rPr>
          <w:rFonts w:ascii="Times New Roman" w:hAnsi="Times New Roman" w:cs="Times New Roman" w:hint="eastAsia"/>
          <w:color w:val="000000" w:themeColor="text1"/>
          <w:sz w:val="24"/>
          <w:szCs w:val="24"/>
        </w:rPr>
        <w:t>。然后使用基于</w:t>
      </w:r>
      <w:r w:rsidRPr="0001178D">
        <w:rPr>
          <w:rFonts w:ascii="Times New Roman" w:hAnsi="Times New Roman" w:cs="Times New Roman" w:hint="eastAsia"/>
          <w:color w:val="000000" w:themeColor="text1"/>
          <w:sz w:val="24"/>
          <w:szCs w:val="24"/>
        </w:rPr>
        <w:t>RDP</w:t>
      </w:r>
      <w:r w:rsidR="00FF62D8" w:rsidRPr="005528AF">
        <w:rPr>
          <w:rFonts w:ascii="Times New Roman" w:hAnsi="Times New Roman" w:cs="Times New Roman"/>
          <w:color w:val="000000" w:themeColor="text1"/>
          <w:sz w:val="24"/>
          <w:szCs w:val="24"/>
        </w:rPr>
        <w:fldChar w:fldCharType="begin">
          <w:fldData xml:space="preserve">PEVuZE5vdGU+PENpdGU+PEF1dGhvcj5Db2xlPC9BdXRob3I+PFllYXI+MjAxNDwvWWVhcj48UmVj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=
</w:fldData>
        </w:fldChar>
      </w:r>
      <w:r w:rsidR="00FF62D8">
        <w:rPr>
          <w:rFonts w:ascii="Times New Roman" w:hAnsi="Times New Roman" w:cs="Times New Roman"/>
          <w:color w:val="000000" w:themeColor="text1"/>
          <w:sz w:val="24"/>
          <w:szCs w:val="24"/>
        </w:rPr>
        <w:instrText xml:space="preserve"> ADDIN EN.CITE </w:instrText>
      </w:r>
      <w:r w:rsidR="00FF62D8">
        <w:rPr>
          <w:rFonts w:ascii="Times New Roman" w:hAnsi="Times New Roman" w:cs="Times New Roman"/>
          <w:color w:val="000000" w:themeColor="text1"/>
          <w:sz w:val="24"/>
          <w:szCs w:val="24"/>
        </w:rPr>
        <w:fldChar w:fldCharType="begin">
          <w:fldData xml:space="preserve">PEVuZE5vdGU+PENpdGU+PEF1dGhvcj5Db2xlPC9BdXRob3I+PFllYXI+MjAxNDwvWWVhcj48UmVj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=
</w:fldData>
        </w:fldChar>
      </w:r>
      <w:r w:rsidR="00FF62D8">
        <w:rPr>
          <w:rFonts w:ascii="Times New Roman" w:hAnsi="Times New Roman" w:cs="Times New Roman"/>
          <w:color w:val="000000" w:themeColor="text1"/>
          <w:sz w:val="24"/>
          <w:szCs w:val="24"/>
        </w:rPr>
        <w:instrText xml:space="preserve"> ADDIN EN.CITE.DATA </w:instrText>
      </w:r>
      <w:r w:rsidR="00FF62D8">
        <w:rPr>
          <w:rFonts w:ascii="Times New Roman" w:hAnsi="Times New Roman" w:cs="Times New Roman"/>
          <w:color w:val="000000" w:themeColor="text1"/>
          <w:sz w:val="24"/>
          <w:szCs w:val="24"/>
        </w:rPr>
      </w:r>
      <w:r w:rsidR="00FF62D8">
        <w:rPr>
          <w:rFonts w:ascii="Times New Roman" w:hAnsi="Times New Roman" w:cs="Times New Roman"/>
          <w:color w:val="000000" w:themeColor="text1"/>
          <w:sz w:val="24"/>
          <w:szCs w:val="24"/>
        </w:rPr>
        <w:fldChar w:fldCharType="end"/>
      </w:r>
      <w:r w:rsidR="00FF62D8" w:rsidRPr="005528AF">
        <w:rPr>
          <w:rFonts w:ascii="Times New Roman" w:hAnsi="Times New Roman" w:cs="Times New Roman"/>
          <w:color w:val="000000" w:themeColor="text1"/>
          <w:sz w:val="24"/>
          <w:szCs w:val="24"/>
        </w:rPr>
      </w:r>
      <w:r w:rsidR="00FF62D8" w:rsidRPr="005528AF">
        <w:rPr>
          <w:rFonts w:ascii="Times New Roman" w:hAnsi="Times New Roman" w:cs="Times New Roman"/>
          <w:color w:val="000000" w:themeColor="text1"/>
          <w:sz w:val="24"/>
          <w:szCs w:val="24"/>
        </w:rPr>
        <w:fldChar w:fldCharType="separate"/>
      </w:r>
      <w:r w:rsidR="00FF62D8" w:rsidRPr="009C1927">
        <w:rPr>
          <w:rFonts w:ascii="Times New Roman" w:hAnsi="Times New Roman" w:cs="Times New Roman"/>
          <w:noProof/>
          <w:color w:val="000000" w:themeColor="text1"/>
          <w:sz w:val="24"/>
          <w:szCs w:val="24"/>
          <w:vertAlign w:val="superscript"/>
        </w:rPr>
        <w:t>[</w:t>
      </w:r>
      <w:hyperlink w:anchor="_ENREF_85" w:tooltip="Cole, 2014 #145" w:history="1">
        <w:r w:rsidR="0000551E" w:rsidRPr="009C1927">
          <w:rPr>
            <w:rFonts w:ascii="Times New Roman" w:hAnsi="Times New Roman" w:cs="Times New Roman"/>
            <w:noProof/>
            <w:color w:val="000000" w:themeColor="text1"/>
            <w:sz w:val="24"/>
            <w:szCs w:val="24"/>
            <w:vertAlign w:val="superscript"/>
          </w:rPr>
          <w:t>85</w:t>
        </w:r>
      </w:hyperlink>
      <w:r w:rsidR="00FF62D8" w:rsidRPr="009C1927">
        <w:rPr>
          <w:rFonts w:ascii="Times New Roman" w:hAnsi="Times New Roman" w:cs="Times New Roman"/>
          <w:noProof/>
          <w:color w:val="000000" w:themeColor="text1"/>
          <w:sz w:val="24"/>
          <w:szCs w:val="24"/>
          <w:vertAlign w:val="superscript"/>
        </w:rPr>
        <w:t>]</w:t>
      </w:r>
      <w:r w:rsidR="00FF62D8" w:rsidRPr="005528AF">
        <w:rPr>
          <w:rFonts w:ascii="Times New Roman" w:hAnsi="Times New Roman" w:cs="Times New Roman"/>
          <w:color w:val="000000" w:themeColor="text1"/>
          <w:sz w:val="24"/>
          <w:szCs w:val="24"/>
        </w:rPr>
        <w:fldChar w:fldCharType="end"/>
      </w:r>
      <w:r w:rsidRPr="0001178D">
        <w:rPr>
          <w:rFonts w:ascii="Times New Roman" w:hAnsi="Times New Roman" w:cs="Times New Roman" w:hint="eastAsia"/>
          <w:color w:val="000000" w:themeColor="text1"/>
          <w:sz w:val="24"/>
          <w:szCs w:val="24"/>
        </w:rPr>
        <w:t>或</w:t>
      </w:r>
      <w:r w:rsidRPr="0001178D">
        <w:rPr>
          <w:rFonts w:ascii="Times New Roman" w:hAnsi="Times New Roman" w:cs="Times New Roman" w:hint="eastAsia"/>
          <w:color w:val="000000" w:themeColor="text1"/>
          <w:sz w:val="24"/>
          <w:szCs w:val="24"/>
        </w:rPr>
        <w:t>Greengenes</w:t>
      </w:r>
      <w:r w:rsidR="00FF62D8" w:rsidRPr="005528AF">
        <w:rPr>
          <w:rFonts w:ascii="Times New Roman" w:hAnsi="Times New Roman" w:cs="Times New Roman"/>
          <w:color w:val="000000" w:themeColor="text1"/>
          <w:sz w:val="24"/>
          <w:szCs w:val="24"/>
        </w:rPr>
        <w:fldChar w:fldCharType="begin"/>
      </w:r>
      <w:r w:rsidR="00FF62D8">
        <w:rPr>
          <w:rFonts w:ascii="Times New Roman" w:hAnsi="Times New Roman" w:cs="Times New Roman"/>
          <w:color w:val="000000" w:themeColor="text1"/>
          <w:sz w:val="24"/>
          <w:szCs w:val="24"/>
        </w:rPr>
        <w:instrText xml:space="preserve"> ADDIN EN.CITE &lt;EndNote&gt;&lt;Cite&gt;&lt;Author&gt;McDonald&lt;/Author&gt;&lt;Year&gt;2012&lt;/Year&gt;&lt;RecNum&gt;146&lt;/RecNum&gt;&lt;DisplayText&gt;&lt;style face="superscript"&gt;[86]&lt;/style&gt;&lt;/DisplayText&gt;&lt;record&gt;&lt;rec-number&gt;146&lt;/rec-number&gt;&lt;foreign-keys&gt;&lt;key app="EN" db-id="awdrrxf56w52whedwtpvwtxhd09sdzew02vt" timestamp="1574690032"&gt;146&lt;/key&gt;&lt;/foreign-keys&gt;&lt;ref-type name="Journal Article"&gt;17&lt;/ref-type&gt;&lt;contributors&gt;&lt;authors&gt;&lt;author&gt;McDonald, D.&lt;/author&gt;&lt;author&gt;Price, M. N.&lt;/author&gt;&lt;author&gt;Goodrich, J.&lt;/author&gt;&lt;author&gt;Nawrocki, E. P.&lt;/author&gt;&lt;author&gt;DeSantis, T. Z.&lt;/author&gt;&lt;author&gt;Probst, A.&lt;/author&gt;&lt;author&gt;Andersen, G. L.&lt;/author&gt;&lt;author&gt;Knight, R.&lt;/author&gt;&lt;author&gt;Hugenholtz, P.&lt;/author&gt;&lt;/authors&gt;&lt;/contributors&gt;&lt;auth-address&gt;Department of Chemistry &amp;amp; Biochemistry and Biofrontiers Institute, University of Colorado, Boulder, CO, USA.&lt;/auth-address&gt;&lt;titles&gt;&lt;title&gt;An improved Greengenes taxonomy with explicit ranks for ecological and evolutionary analyses of bacteria and archaea&lt;/title&gt;&lt;secondary-title&gt;ISME J&lt;/secondary-title&gt;&lt;/titles&gt;&lt;periodical&gt;&lt;full-title&gt;ISME J&lt;/full-title&gt;&lt;/periodical&gt;&lt;pages&gt;610-8&lt;/pages&gt;&lt;volume&gt;6&lt;/volume&gt;&lt;number&gt;3&lt;/number&gt;&lt;edition&gt;2011/12/03&lt;/edition&gt;&lt;keywords&gt;&lt;keyword&gt;Archaea/*classification/genetics&lt;/keyword&gt;&lt;keyword&gt;Bacteria/*classification/genetics&lt;/keyword&gt;&lt;keyword&gt;Classification/*methods&lt;/keyword&gt;&lt;keyword&gt;*Databases, Genetic&lt;/keyword&gt;&lt;keyword&gt;Metagenomics&lt;/keyword&gt;&lt;keyword&gt;*Phylogeny&lt;/keyword&gt;&lt;keyword&gt;RNA, Ribosomal, 16S/genetics&lt;/keyword&gt;&lt;keyword&gt;Software&lt;/keyword&gt;&lt;/keywords&gt;&lt;dates&gt;&lt;year&gt;2012&lt;/year&gt;&lt;pub-dates&gt;&lt;date&gt;Mar&lt;/date&gt;&lt;/pub-dates&gt;&lt;/dates&gt;&lt;isbn&gt;1751-7370 (Electronic)&amp;#xD;1751-7362 (Linking)&lt;/isbn&gt;&lt;accession-num&gt;22134646&lt;/accession-num&gt;&lt;urls&gt;&lt;related-urls&gt;&lt;url&gt;https://www.ncbi.nlm.nih.gov/pubmed/22134646&lt;/url&gt;&lt;/related-urls&gt;&lt;/urls&gt;&lt;custom2&gt;PMC3280142&lt;/custom2&gt;&lt;electronic-resource-num&gt;10.1038/ismej.2011.139&lt;/electronic-resource-num&gt;&lt;/record&gt;&lt;/Cite&gt;&lt;/EndNote&gt;</w:instrText>
      </w:r>
      <w:r w:rsidR="00FF62D8" w:rsidRPr="005528AF">
        <w:rPr>
          <w:rFonts w:ascii="Times New Roman" w:hAnsi="Times New Roman" w:cs="Times New Roman"/>
          <w:color w:val="000000" w:themeColor="text1"/>
          <w:sz w:val="24"/>
          <w:szCs w:val="24"/>
        </w:rPr>
        <w:fldChar w:fldCharType="separate"/>
      </w:r>
      <w:r w:rsidR="00FF62D8" w:rsidRPr="009C1927">
        <w:rPr>
          <w:rFonts w:ascii="Times New Roman" w:hAnsi="Times New Roman" w:cs="Times New Roman"/>
          <w:noProof/>
          <w:color w:val="000000" w:themeColor="text1"/>
          <w:sz w:val="24"/>
          <w:szCs w:val="24"/>
          <w:vertAlign w:val="superscript"/>
        </w:rPr>
        <w:t>[</w:t>
      </w:r>
      <w:hyperlink w:anchor="_ENREF_86" w:tooltip="McDonald, 2012 #146" w:history="1">
        <w:r w:rsidR="0000551E" w:rsidRPr="009C1927">
          <w:rPr>
            <w:rFonts w:ascii="Times New Roman" w:hAnsi="Times New Roman" w:cs="Times New Roman"/>
            <w:noProof/>
            <w:color w:val="000000" w:themeColor="text1"/>
            <w:sz w:val="24"/>
            <w:szCs w:val="24"/>
            <w:vertAlign w:val="superscript"/>
          </w:rPr>
          <w:t>86</w:t>
        </w:r>
      </w:hyperlink>
      <w:r w:rsidR="00FF62D8" w:rsidRPr="009C1927">
        <w:rPr>
          <w:rFonts w:ascii="Times New Roman" w:hAnsi="Times New Roman" w:cs="Times New Roman"/>
          <w:noProof/>
          <w:color w:val="000000" w:themeColor="text1"/>
          <w:sz w:val="24"/>
          <w:szCs w:val="24"/>
          <w:vertAlign w:val="superscript"/>
        </w:rPr>
        <w:t>]</w:t>
      </w:r>
      <w:r w:rsidR="00FF62D8" w:rsidRPr="005528AF">
        <w:rPr>
          <w:rFonts w:ascii="Times New Roman" w:hAnsi="Times New Roman" w:cs="Times New Roman"/>
          <w:color w:val="000000" w:themeColor="text1"/>
          <w:sz w:val="24"/>
          <w:szCs w:val="24"/>
        </w:rPr>
        <w:fldChar w:fldCharType="end"/>
      </w:r>
      <w:r w:rsidRPr="0001178D">
        <w:rPr>
          <w:rFonts w:ascii="Times New Roman" w:hAnsi="Times New Roman" w:cs="Times New Roman" w:hint="eastAsia"/>
          <w:color w:val="000000" w:themeColor="text1"/>
          <w:sz w:val="24"/>
          <w:szCs w:val="24"/>
        </w:rPr>
        <w:t>数据库的分类器</w:t>
      </w:r>
      <w:r w:rsidR="00E15ECC">
        <w:rPr>
          <w:rFonts w:ascii="Times New Roman" w:hAnsi="Times New Roman" w:cs="Times New Roman" w:hint="eastAsia"/>
          <w:color w:val="000000" w:themeColor="text1"/>
          <w:sz w:val="24"/>
          <w:szCs w:val="24"/>
        </w:rPr>
        <w:t>实现</w:t>
      </w:r>
      <w:r w:rsidRPr="0001178D">
        <w:rPr>
          <w:rFonts w:ascii="Times New Roman" w:hAnsi="Times New Roman" w:cs="Times New Roman" w:hint="eastAsia"/>
          <w:color w:val="000000" w:themeColor="text1"/>
          <w:sz w:val="24"/>
          <w:szCs w:val="24"/>
        </w:rPr>
        <w:t>特征序列</w:t>
      </w:r>
      <w:r w:rsidR="00E15ECC">
        <w:rPr>
          <w:rFonts w:ascii="Times New Roman" w:hAnsi="Times New Roman" w:cs="Times New Roman" w:hint="eastAsia"/>
          <w:color w:val="000000" w:themeColor="text1"/>
          <w:sz w:val="24"/>
          <w:szCs w:val="24"/>
        </w:rPr>
        <w:t>的物种分类</w:t>
      </w:r>
      <w:r w:rsidRPr="0001178D">
        <w:rPr>
          <w:rFonts w:ascii="Times New Roman" w:hAnsi="Times New Roman" w:cs="Times New Roman" w:hint="eastAsia"/>
          <w:color w:val="000000" w:themeColor="text1"/>
          <w:sz w:val="24"/>
          <w:szCs w:val="24"/>
        </w:rPr>
        <w:t>。此外，基于</w:t>
      </w:r>
      <w:r w:rsidRPr="0001178D">
        <w:rPr>
          <w:rFonts w:ascii="Times New Roman" w:hAnsi="Times New Roman" w:cs="Times New Roman" w:hint="eastAsia"/>
          <w:color w:val="000000" w:themeColor="text1"/>
          <w:sz w:val="24"/>
          <w:szCs w:val="24"/>
        </w:rPr>
        <w:t>16S rRNA</w:t>
      </w:r>
      <w:r w:rsidRPr="0001178D">
        <w:rPr>
          <w:rFonts w:ascii="Times New Roman" w:hAnsi="Times New Roman" w:cs="Times New Roman" w:hint="eastAsia"/>
          <w:color w:val="000000" w:themeColor="text1"/>
          <w:sz w:val="24"/>
          <w:szCs w:val="24"/>
        </w:rPr>
        <w:t>基因谱，</w:t>
      </w:r>
      <w:r w:rsidR="00F31AC6">
        <w:rPr>
          <w:rFonts w:ascii="Times New Roman" w:hAnsi="Times New Roman" w:cs="Times New Roman" w:hint="eastAsia"/>
          <w:color w:val="000000" w:themeColor="text1"/>
          <w:sz w:val="24"/>
          <w:szCs w:val="24"/>
        </w:rPr>
        <w:t>使用</w:t>
      </w:r>
      <w:r w:rsidRPr="0001178D">
        <w:rPr>
          <w:rFonts w:ascii="Times New Roman" w:hAnsi="Times New Roman" w:cs="Times New Roman" w:hint="eastAsia"/>
          <w:color w:val="000000" w:themeColor="text1"/>
          <w:sz w:val="24"/>
          <w:szCs w:val="24"/>
        </w:rPr>
        <w:t>PICRUSt</w:t>
      </w:r>
      <w:r w:rsidR="00D874ED" w:rsidRPr="005528AF">
        <w:rPr>
          <w:rFonts w:ascii="Times New Roman" w:hAnsi="Times New Roman" w:cs="Times New Roman"/>
          <w:color w:val="000000" w:themeColor="text1"/>
          <w:sz w:val="24"/>
          <w:szCs w:val="24"/>
        </w:rPr>
        <w:fldChar w:fldCharType="begin">
          <w:fldData xml:space="preserve">PEVuZE5vdGU+PENpdGU+PEF1dGhvcj5aaGFuZzwvQXV0aG9yPjxZZWFyPjIwMTk8L1llYXI+PFJl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</w:fldData>
        </w:fldChar>
      </w:r>
      <w:r w:rsidR="00D874ED">
        <w:rPr>
          <w:rFonts w:ascii="Times New Roman" w:hAnsi="Times New Roman" w:cs="Times New Roman"/>
          <w:color w:val="000000" w:themeColor="text1"/>
          <w:sz w:val="24"/>
          <w:szCs w:val="24"/>
        </w:rPr>
        <w:instrText xml:space="preserve"> ADDIN EN.CITE </w:instrText>
      </w:r>
      <w:r w:rsidR="00D874ED">
        <w:rPr>
          <w:rFonts w:ascii="Times New Roman" w:hAnsi="Times New Roman" w:cs="Times New Roman"/>
          <w:color w:val="000000" w:themeColor="text1"/>
          <w:sz w:val="24"/>
          <w:szCs w:val="24"/>
        </w:rPr>
        <w:fldChar w:fldCharType="begin">
          <w:fldData xml:space="preserve">PEVuZE5vdGU+PENpdGU+PEF1dGhvcj5aaGFuZzwvQXV0aG9yPjxZZWFyPjIwMTk8L1llYXI+PFJl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</w:fldData>
        </w:fldChar>
      </w:r>
      <w:r w:rsidR="00D874ED">
        <w:rPr>
          <w:rFonts w:ascii="Times New Roman" w:hAnsi="Times New Roman" w:cs="Times New Roman"/>
          <w:color w:val="000000" w:themeColor="text1"/>
          <w:sz w:val="24"/>
          <w:szCs w:val="24"/>
        </w:rPr>
        <w:instrText xml:space="preserve"> ADDIN EN.CITE.DATA </w:instrText>
      </w:r>
      <w:r w:rsidR="00D874ED">
        <w:rPr>
          <w:rFonts w:ascii="Times New Roman" w:hAnsi="Times New Roman" w:cs="Times New Roman"/>
          <w:color w:val="000000" w:themeColor="text1"/>
          <w:sz w:val="24"/>
          <w:szCs w:val="24"/>
        </w:rPr>
      </w:r>
      <w:r w:rsidR="00D874ED">
        <w:rPr>
          <w:rFonts w:ascii="Times New Roman" w:hAnsi="Times New Roman" w:cs="Times New Roman"/>
          <w:color w:val="000000" w:themeColor="text1"/>
          <w:sz w:val="24"/>
          <w:szCs w:val="24"/>
        </w:rPr>
        <w:fldChar w:fldCharType="end"/>
      </w:r>
      <w:r w:rsidR="00D874ED" w:rsidRPr="005528AF">
        <w:rPr>
          <w:rFonts w:ascii="Times New Roman" w:hAnsi="Times New Roman" w:cs="Times New Roman"/>
          <w:color w:val="000000" w:themeColor="text1"/>
          <w:sz w:val="24"/>
          <w:szCs w:val="24"/>
        </w:rPr>
      </w:r>
      <w:r w:rsidR="00D874ED" w:rsidRPr="005528AF">
        <w:rPr>
          <w:rFonts w:ascii="Times New Roman" w:hAnsi="Times New Roman" w:cs="Times New Roman"/>
          <w:color w:val="000000" w:themeColor="text1"/>
          <w:sz w:val="24"/>
          <w:szCs w:val="24"/>
        </w:rPr>
        <w:fldChar w:fldCharType="separate"/>
      </w:r>
      <w:r w:rsidR="00D874ED" w:rsidRPr="009C1927">
        <w:rPr>
          <w:rFonts w:ascii="Times New Roman" w:hAnsi="Times New Roman" w:cs="Times New Roman"/>
          <w:noProof/>
          <w:color w:val="000000" w:themeColor="text1"/>
          <w:sz w:val="24"/>
          <w:szCs w:val="24"/>
          <w:vertAlign w:val="superscript"/>
        </w:rPr>
        <w:t>[</w:t>
      </w:r>
      <w:hyperlink w:anchor="_ENREF_87" w:tooltip="Zhang, 2019 #151" w:history="1">
        <w:r w:rsidR="0000551E" w:rsidRPr="009C1927">
          <w:rPr>
            <w:rFonts w:ascii="Times New Roman" w:hAnsi="Times New Roman" w:cs="Times New Roman"/>
            <w:noProof/>
            <w:color w:val="000000" w:themeColor="text1"/>
            <w:sz w:val="24"/>
            <w:szCs w:val="24"/>
            <w:vertAlign w:val="superscript"/>
          </w:rPr>
          <w:t>87</w:t>
        </w:r>
      </w:hyperlink>
      <w:r w:rsidR="00D874ED" w:rsidRPr="009C1927">
        <w:rPr>
          <w:rFonts w:ascii="Times New Roman" w:hAnsi="Times New Roman" w:cs="Times New Roman"/>
          <w:noProof/>
          <w:color w:val="000000" w:themeColor="text1"/>
          <w:sz w:val="24"/>
          <w:szCs w:val="24"/>
          <w:vertAlign w:val="superscript"/>
        </w:rPr>
        <w:t xml:space="preserve">, </w:t>
      </w:r>
      <w:hyperlink w:anchor="_ENREF_88" w:tooltip="Zheng, 2019 #160" w:history="1">
        <w:r w:rsidR="0000551E" w:rsidRPr="009C1927">
          <w:rPr>
            <w:rFonts w:ascii="Times New Roman" w:hAnsi="Times New Roman" w:cs="Times New Roman"/>
            <w:noProof/>
            <w:color w:val="000000" w:themeColor="text1"/>
            <w:sz w:val="24"/>
            <w:szCs w:val="24"/>
            <w:vertAlign w:val="superscript"/>
          </w:rPr>
          <w:t>88</w:t>
        </w:r>
      </w:hyperlink>
      <w:r w:rsidR="00D874ED" w:rsidRPr="009C1927">
        <w:rPr>
          <w:rFonts w:ascii="Times New Roman" w:hAnsi="Times New Roman" w:cs="Times New Roman"/>
          <w:noProof/>
          <w:color w:val="000000" w:themeColor="text1"/>
          <w:sz w:val="24"/>
          <w:szCs w:val="24"/>
          <w:vertAlign w:val="superscript"/>
        </w:rPr>
        <w:t>]</w:t>
      </w:r>
      <w:r w:rsidR="00D874ED" w:rsidRPr="005528AF">
        <w:rPr>
          <w:rFonts w:ascii="Times New Roman" w:hAnsi="Times New Roman" w:cs="Times New Roman"/>
          <w:color w:val="000000" w:themeColor="text1"/>
          <w:sz w:val="24"/>
          <w:szCs w:val="24"/>
        </w:rPr>
        <w:fldChar w:fldCharType="end"/>
      </w:r>
      <w:r w:rsidR="00D874ED">
        <w:rPr>
          <w:rFonts w:ascii="Times New Roman" w:hAnsi="Times New Roman" w:cs="Times New Roman" w:hint="eastAsia"/>
          <w:color w:val="000000" w:themeColor="text1"/>
          <w:sz w:val="24"/>
          <w:szCs w:val="24"/>
        </w:rPr>
        <w:t>、</w:t>
      </w:r>
      <w:r w:rsidRPr="0001178D">
        <w:rPr>
          <w:rFonts w:ascii="Times New Roman" w:hAnsi="Times New Roman" w:cs="Times New Roman" w:hint="eastAsia"/>
          <w:color w:val="000000" w:themeColor="text1"/>
          <w:sz w:val="24"/>
          <w:szCs w:val="24"/>
        </w:rPr>
        <w:t>FAPROTAX</w:t>
      </w:r>
      <w:r w:rsidR="00D874ED" w:rsidRPr="005528AF">
        <w:rPr>
          <w:rFonts w:ascii="Times New Roman" w:hAnsi="Times New Roman" w:cs="Times New Roman"/>
          <w:color w:val="000000" w:themeColor="text1"/>
          <w:sz w:val="24"/>
          <w:szCs w:val="24"/>
        </w:rPr>
        <w:fldChar w:fldCharType="begin">
          <w:fldData xml:space="preserve">PEVuZE5vdGU+PENpdGU+PEF1dGhvcj5Mb3VjYTwvQXV0aG9yPjxZZWFyPjIwMTY8L1llYXI+PFJl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</w:fldData>
        </w:fldChar>
      </w:r>
      <w:r w:rsidR="00D874ED">
        <w:rPr>
          <w:rFonts w:ascii="Times New Roman" w:hAnsi="Times New Roman" w:cs="Times New Roman"/>
          <w:color w:val="000000" w:themeColor="text1"/>
          <w:sz w:val="24"/>
          <w:szCs w:val="24"/>
        </w:rPr>
        <w:instrText xml:space="preserve"> ADDIN EN.CITE </w:instrText>
      </w:r>
      <w:r w:rsidR="00D874ED">
        <w:rPr>
          <w:rFonts w:ascii="Times New Roman" w:hAnsi="Times New Roman" w:cs="Times New Roman"/>
          <w:color w:val="000000" w:themeColor="text1"/>
          <w:sz w:val="24"/>
          <w:szCs w:val="24"/>
        </w:rPr>
        <w:fldChar w:fldCharType="begin">
          <w:fldData xml:space="preserve">PEVuZE5vdGU+PENpdGU+PEF1dGhvcj5Mb3VjYTwvQXV0aG9yPjxZZWFyPjIwMTY8L1llYXI+PFJl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</w:fldData>
        </w:fldChar>
      </w:r>
      <w:r w:rsidR="00D874ED">
        <w:rPr>
          <w:rFonts w:ascii="Times New Roman" w:hAnsi="Times New Roman" w:cs="Times New Roman"/>
          <w:color w:val="000000" w:themeColor="text1"/>
          <w:sz w:val="24"/>
          <w:szCs w:val="24"/>
        </w:rPr>
        <w:instrText xml:space="preserve"> ADDIN EN.CITE.DATA </w:instrText>
      </w:r>
      <w:r w:rsidR="00D874ED">
        <w:rPr>
          <w:rFonts w:ascii="Times New Roman" w:hAnsi="Times New Roman" w:cs="Times New Roman"/>
          <w:color w:val="000000" w:themeColor="text1"/>
          <w:sz w:val="24"/>
          <w:szCs w:val="24"/>
        </w:rPr>
      </w:r>
      <w:r w:rsidR="00D874ED">
        <w:rPr>
          <w:rFonts w:ascii="Times New Roman" w:hAnsi="Times New Roman" w:cs="Times New Roman"/>
          <w:color w:val="000000" w:themeColor="text1"/>
          <w:sz w:val="24"/>
          <w:szCs w:val="24"/>
        </w:rPr>
        <w:fldChar w:fldCharType="end"/>
      </w:r>
      <w:r w:rsidR="00D874ED" w:rsidRPr="005528AF">
        <w:rPr>
          <w:rFonts w:ascii="Times New Roman" w:hAnsi="Times New Roman" w:cs="Times New Roman"/>
          <w:color w:val="000000" w:themeColor="text1"/>
          <w:sz w:val="24"/>
          <w:szCs w:val="24"/>
        </w:rPr>
      </w:r>
      <w:r w:rsidR="00D874ED" w:rsidRPr="005528AF">
        <w:rPr>
          <w:rFonts w:ascii="Times New Roman" w:hAnsi="Times New Roman" w:cs="Times New Roman"/>
          <w:color w:val="000000" w:themeColor="text1"/>
          <w:sz w:val="24"/>
          <w:szCs w:val="24"/>
        </w:rPr>
        <w:fldChar w:fldCharType="separate"/>
      </w:r>
      <w:r w:rsidR="00D874ED" w:rsidRPr="009C1927">
        <w:rPr>
          <w:rFonts w:ascii="Times New Roman" w:hAnsi="Times New Roman" w:cs="Times New Roman"/>
          <w:noProof/>
          <w:color w:val="000000" w:themeColor="text1"/>
          <w:sz w:val="24"/>
          <w:szCs w:val="24"/>
          <w:vertAlign w:val="superscript"/>
        </w:rPr>
        <w:t>[</w:t>
      </w:r>
      <w:hyperlink w:anchor="_ENREF_87" w:tooltip="Zhang, 2019 #151" w:history="1">
        <w:r w:rsidR="0000551E" w:rsidRPr="009C1927">
          <w:rPr>
            <w:rFonts w:ascii="Times New Roman" w:hAnsi="Times New Roman" w:cs="Times New Roman"/>
            <w:noProof/>
            <w:color w:val="000000" w:themeColor="text1"/>
            <w:sz w:val="24"/>
            <w:szCs w:val="24"/>
            <w:vertAlign w:val="superscript"/>
          </w:rPr>
          <w:t>87</w:t>
        </w:r>
      </w:hyperlink>
      <w:r w:rsidR="00D874ED" w:rsidRPr="009C1927">
        <w:rPr>
          <w:rFonts w:ascii="Times New Roman" w:hAnsi="Times New Roman" w:cs="Times New Roman"/>
          <w:noProof/>
          <w:color w:val="000000" w:themeColor="text1"/>
          <w:sz w:val="24"/>
          <w:szCs w:val="24"/>
          <w:vertAlign w:val="superscript"/>
        </w:rPr>
        <w:t xml:space="preserve">, </w:t>
      </w:r>
      <w:hyperlink w:anchor="_ENREF_89" w:tooltip="Louca, 2016 #150" w:history="1">
        <w:r w:rsidR="0000551E" w:rsidRPr="009C1927">
          <w:rPr>
            <w:rFonts w:ascii="Times New Roman" w:hAnsi="Times New Roman" w:cs="Times New Roman"/>
            <w:noProof/>
            <w:color w:val="000000" w:themeColor="text1"/>
            <w:sz w:val="24"/>
            <w:szCs w:val="24"/>
            <w:vertAlign w:val="superscript"/>
          </w:rPr>
          <w:t>89</w:t>
        </w:r>
      </w:hyperlink>
      <w:r w:rsidR="00D874ED" w:rsidRPr="009C1927">
        <w:rPr>
          <w:rFonts w:ascii="Times New Roman" w:hAnsi="Times New Roman" w:cs="Times New Roman"/>
          <w:noProof/>
          <w:color w:val="000000" w:themeColor="text1"/>
          <w:sz w:val="24"/>
          <w:szCs w:val="24"/>
          <w:vertAlign w:val="superscript"/>
        </w:rPr>
        <w:t>]</w:t>
      </w:r>
      <w:r w:rsidR="00D874ED" w:rsidRPr="005528AF">
        <w:rPr>
          <w:rFonts w:ascii="Times New Roman" w:hAnsi="Times New Roman" w:cs="Times New Roman"/>
          <w:color w:val="000000" w:themeColor="text1"/>
          <w:sz w:val="24"/>
          <w:szCs w:val="24"/>
        </w:rPr>
        <w:fldChar w:fldCharType="end"/>
      </w:r>
      <w:r w:rsidRPr="0001178D">
        <w:rPr>
          <w:rFonts w:ascii="Times New Roman" w:hAnsi="Times New Roman" w:cs="Times New Roman" w:hint="eastAsia"/>
          <w:color w:val="000000" w:themeColor="text1"/>
          <w:sz w:val="24"/>
          <w:szCs w:val="24"/>
        </w:rPr>
        <w:t>和</w:t>
      </w:r>
      <w:r w:rsidRPr="0001178D">
        <w:rPr>
          <w:rFonts w:ascii="Times New Roman" w:hAnsi="Times New Roman" w:cs="Times New Roman" w:hint="eastAsia"/>
          <w:color w:val="000000" w:themeColor="text1"/>
          <w:sz w:val="24"/>
          <w:szCs w:val="24"/>
        </w:rPr>
        <w:t>BugBase</w:t>
      </w:r>
      <w:r w:rsidR="00D874ED" w:rsidRPr="005528AF">
        <w:rPr>
          <w:rFonts w:ascii="Times New Roman" w:hAnsi="Times New Roman" w:cs="Times New Roman"/>
          <w:color w:val="000000" w:themeColor="text1"/>
          <w:sz w:val="24"/>
          <w:szCs w:val="24"/>
        </w:rPr>
        <w:fldChar w:fldCharType="begin"/>
      </w:r>
      <w:r w:rsidR="00D874ED">
        <w:rPr>
          <w:rFonts w:ascii="Times New Roman" w:hAnsi="Times New Roman" w:cs="Times New Roman"/>
          <w:color w:val="000000" w:themeColor="text1"/>
          <w:sz w:val="24"/>
          <w:szCs w:val="24"/>
        </w:rPr>
        <w:instrText xml:space="preserve"> ADDIN EN.CITE &lt;EndNote&gt;&lt;Cite&gt;&lt;Author&gt;Ward&lt;/Author&gt;&lt;Year&gt;2017&lt;/Year&gt;&lt;RecNum&gt;162&lt;/RecNum&gt;&lt;DisplayText&gt;&lt;style face="superscript"&gt;[90]&lt;/style&gt;&lt;/DisplayText&gt;&lt;record&gt;&lt;rec-number&gt;162&lt;/rec-number&gt;&lt;foreign-keys&gt;&lt;key app="EN" db-id="awdrrxf56w52whedwtpvwtxhd09sdzew02vt" timestamp="1574692712"&gt;162&lt;/key&gt;&lt;/foreign-keys&gt;&lt;ref-type name="Journal Article"&gt;17&lt;/ref-type&gt;&lt;contributors&gt;&lt;authors&gt;&lt;author&gt;Ward, Tonya&lt;/author&gt;&lt;author&gt;Larson, Jake&lt;/author&gt;&lt;author&gt;Meulemans, Jeremy&lt;/author&gt;&lt;author&gt;Hillmann, Ben&lt;/author&gt;&lt;author&gt;Lynch, Joshua&lt;/author&gt;&lt;author&gt;Sidiropoulos, Dimitri&lt;/author&gt;&lt;author&gt;Spear, John R.&lt;/author&gt;&lt;author&gt;Caporaso, Greg&lt;/author&gt;&lt;author&gt;Blekhman, Ran&lt;/author&gt;&lt;author&gt;Knight, Rob&lt;/author&gt;&lt;author&gt;Fink, Ryan&lt;/author&gt;&lt;author&gt;Knights, Dan&lt;/author&gt;&lt;/authors&gt;&lt;/contributors&gt;&lt;titles&gt;&lt;title&gt;BugBase predicts organism-level microbiome phenotypes&lt;/title&gt;&lt;secondary-title&gt;bioRxiv&lt;/secondary-title&gt;&lt;/titles&gt;&lt;periodical&gt;&lt;full-title&gt;bioRxiv&lt;/full-title&gt;&lt;/periodical&gt;&lt;pages&gt;133462&lt;/pages&gt;&lt;dates&gt;&lt;year&gt;2017&lt;/year&gt;&lt;/dates&gt;&lt;urls&gt;&lt;related-urls&gt;&lt;url&gt;http://biorxiv.org/content/early/2017/05/02/133462.abstract&lt;/url&gt;&lt;url&gt;https://www.biorxiv.org/content/biorxiv/early/2017/05/02/133462.full.pdf&lt;/url&gt;&lt;/related-urls&gt;&lt;/urls&gt;&lt;electronic-resource-num&gt;10.1101/133462&lt;/electronic-resource-num&gt;&lt;/record&gt;&lt;/Cite&gt;&lt;/EndNote&gt;</w:instrText>
      </w:r>
      <w:r w:rsidR="00D874ED" w:rsidRPr="005528AF">
        <w:rPr>
          <w:rFonts w:ascii="Times New Roman" w:hAnsi="Times New Roman" w:cs="Times New Roman"/>
          <w:color w:val="000000" w:themeColor="text1"/>
          <w:sz w:val="24"/>
          <w:szCs w:val="24"/>
        </w:rPr>
        <w:fldChar w:fldCharType="separate"/>
      </w:r>
      <w:r w:rsidR="00D874ED" w:rsidRPr="009C1927">
        <w:rPr>
          <w:rFonts w:ascii="Times New Roman" w:hAnsi="Times New Roman" w:cs="Times New Roman"/>
          <w:noProof/>
          <w:color w:val="000000" w:themeColor="text1"/>
          <w:sz w:val="24"/>
          <w:szCs w:val="24"/>
          <w:vertAlign w:val="superscript"/>
        </w:rPr>
        <w:t>[</w:t>
      </w:r>
      <w:hyperlink w:anchor="_ENREF_90" w:tooltip="Ward, 2017 #162" w:history="1">
        <w:r w:rsidR="0000551E" w:rsidRPr="009C1927">
          <w:rPr>
            <w:rFonts w:ascii="Times New Roman" w:hAnsi="Times New Roman" w:cs="Times New Roman"/>
            <w:noProof/>
            <w:color w:val="000000" w:themeColor="text1"/>
            <w:sz w:val="24"/>
            <w:szCs w:val="24"/>
            <w:vertAlign w:val="superscript"/>
          </w:rPr>
          <w:t>90</w:t>
        </w:r>
      </w:hyperlink>
      <w:r w:rsidR="00D874ED" w:rsidRPr="009C1927">
        <w:rPr>
          <w:rFonts w:ascii="Times New Roman" w:hAnsi="Times New Roman" w:cs="Times New Roman"/>
          <w:noProof/>
          <w:color w:val="000000" w:themeColor="text1"/>
          <w:sz w:val="24"/>
          <w:szCs w:val="24"/>
          <w:vertAlign w:val="superscript"/>
        </w:rPr>
        <w:t>]</w:t>
      </w:r>
      <w:r w:rsidR="00D874ED" w:rsidRPr="005528AF">
        <w:rPr>
          <w:rFonts w:ascii="Times New Roman" w:hAnsi="Times New Roman" w:cs="Times New Roman"/>
          <w:color w:val="000000" w:themeColor="text1"/>
          <w:sz w:val="24"/>
          <w:szCs w:val="24"/>
        </w:rPr>
        <w:fldChar w:fldCharType="end"/>
      </w:r>
      <w:r w:rsidR="00D874ED">
        <w:rPr>
          <w:rFonts w:ascii="Times New Roman" w:hAnsi="Times New Roman" w:cs="Times New Roman" w:hint="eastAsia"/>
          <w:color w:val="000000" w:themeColor="text1"/>
          <w:sz w:val="24"/>
          <w:szCs w:val="24"/>
        </w:rPr>
        <w:t>等工具可实现</w:t>
      </w:r>
      <w:r w:rsidRPr="0001178D">
        <w:rPr>
          <w:rFonts w:ascii="Times New Roman" w:hAnsi="Times New Roman" w:cs="Times New Roman" w:hint="eastAsia"/>
          <w:color w:val="000000" w:themeColor="text1"/>
          <w:sz w:val="24"/>
          <w:szCs w:val="24"/>
        </w:rPr>
        <w:t>功能</w:t>
      </w:r>
      <w:r w:rsidR="00D874ED">
        <w:rPr>
          <w:rFonts w:ascii="Times New Roman" w:hAnsi="Times New Roman" w:cs="Times New Roman" w:hint="eastAsia"/>
          <w:color w:val="000000" w:themeColor="text1"/>
          <w:sz w:val="24"/>
          <w:szCs w:val="24"/>
        </w:rPr>
        <w:t>预测</w:t>
      </w:r>
      <w:r w:rsidRPr="0001178D">
        <w:rPr>
          <w:rFonts w:ascii="Times New Roman" w:hAnsi="Times New Roman" w:cs="Times New Roman" w:hint="eastAsia"/>
          <w:color w:val="000000" w:themeColor="text1"/>
          <w:sz w:val="24"/>
          <w:szCs w:val="24"/>
        </w:rPr>
        <w:t>。</w:t>
      </w:r>
      <w:bookmarkEnd w:id="45"/>
    </w:p>
    <w:p w14:paraId="5183353C" w14:textId="3CD8BC0A" w:rsidR="00DD013F" w:rsidRPr="00FB18E3" w:rsidRDefault="00FB18E3" w:rsidP="00993F05">
      <w:pPr>
        <w:pStyle w:val="2"/>
        <w:spacing w:before="0" w:after="0" w:line="360" w:lineRule="auto"/>
        <w:ind w:firstLineChars="200" w:firstLine="480"/>
        <w:rPr>
          <w:rStyle w:val="fontstyle01"/>
          <w:rFonts w:ascii="Times New Roman" w:hAnsi="Times New Roman" w:cs="Times New Roman"/>
          <w:b w:val="0"/>
          <w:bCs w:val="0"/>
          <w:color w:val="000000" w:themeColor="text1"/>
          <w:sz w:val="24"/>
          <w:szCs w:val="24"/>
        </w:rPr>
      </w:pPr>
      <w:bookmarkStart w:id="46" w:name="_Toc27078239"/>
      <w:r>
        <w:rPr>
          <w:rStyle w:val="fontstyle01"/>
          <w:rFonts w:ascii="Times New Roman" w:hAnsi="Times New Roman" w:cs="Times New Roman"/>
          <w:b w:val="0"/>
          <w:bCs w:val="0"/>
          <w:color w:val="000000" w:themeColor="text1"/>
          <w:sz w:val="24"/>
          <w:szCs w:val="24"/>
        </w:rPr>
        <w:t xml:space="preserve">6.2 </w:t>
      </w:r>
      <w:r w:rsidR="007348E4">
        <w:rPr>
          <w:rStyle w:val="fontstyle01"/>
          <w:rFonts w:ascii="Times New Roman" w:hAnsi="Times New Roman" w:cs="Times New Roman" w:hint="eastAsia"/>
          <w:b w:val="0"/>
          <w:bCs w:val="0"/>
          <w:color w:val="000000" w:themeColor="text1"/>
          <w:sz w:val="24"/>
          <w:szCs w:val="24"/>
        </w:rPr>
        <w:t>宏基因组分析：从原始数据到物种和功能分类表</w:t>
      </w:r>
      <w:bookmarkEnd w:id="46"/>
    </w:p>
    <w:p w14:paraId="257EE57F" w14:textId="43F6B446" w:rsidR="007348E4" w:rsidRDefault="007348E4" w:rsidP="00993F05">
      <w:pPr>
        <w:ind w:firstLineChars="200" w:firstLine="480"/>
        <w:rPr>
          <w:rFonts w:ascii="Times New Roman" w:hAnsi="Times New Roman" w:cs="Times New Roman"/>
          <w:color w:val="000000" w:themeColor="text1"/>
          <w:sz w:val="24"/>
          <w:szCs w:val="24"/>
        </w:rPr>
      </w:pPr>
      <w:r w:rsidRPr="007348E4">
        <w:rPr>
          <w:rFonts w:ascii="Times New Roman" w:hAnsi="Times New Roman" w:cs="Times New Roman" w:hint="eastAsia"/>
          <w:color w:val="000000" w:themeColor="text1"/>
          <w:sz w:val="24"/>
          <w:szCs w:val="24"/>
        </w:rPr>
        <w:t>扩增子测序仅产生分类学</w:t>
      </w:r>
      <w:r w:rsidR="007D6443">
        <w:rPr>
          <w:rFonts w:ascii="Times New Roman" w:hAnsi="Times New Roman" w:cs="Times New Roman" w:hint="eastAsia"/>
          <w:color w:val="000000" w:themeColor="text1"/>
          <w:sz w:val="24"/>
          <w:szCs w:val="24"/>
        </w:rPr>
        <w:t>信息</w:t>
      </w:r>
      <w:r w:rsidRPr="007348E4">
        <w:rPr>
          <w:rFonts w:ascii="Times New Roman" w:hAnsi="Times New Roman" w:cs="Times New Roman" w:hint="eastAsia"/>
          <w:color w:val="000000" w:themeColor="text1"/>
          <w:sz w:val="24"/>
          <w:szCs w:val="24"/>
        </w:rPr>
        <w:t>，</w:t>
      </w:r>
      <w:r w:rsidR="007D6443">
        <w:rPr>
          <w:rFonts w:ascii="Times New Roman" w:hAnsi="Times New Roman" w:cs="Times New Roman" w:hint="eastAsia"/>
          <w:color w:val="000000" w:themeColor="text1"/>
          <w:sz w:val="24"/>
          <w:szCs w:val="24"/>
        </w:rPr>
        <w:t>而且</w:t>
      </w:r>
      <w:r w:rsidRPr="007348E4">
        <w:rPr>
          <w:rFonts w:ascii="Times New Roman" w:hAnsi="Times New Roman" w:cs="Times New Roman" w:hint="eastAsia"/>
          <w:color w:val="000000" w:themeColor="text1"/>
          <w:sz w:val="24"/>
          <w:szCs w:val="24"/>
        </w:rPr>
        <w:t>PCR</w:t>
      </w:r>
      <w:r w:rsidRPr="007348E4">
        <w:rPr>
          <w:rFonts w:ascii="Times New Roman" w:hAnsi="Times New Roman" w:cs="Times New Roman" w:hint="eastAsia"/>
          <w:color w:val="000000" w:themeColor="text1"/>
          <w:sz w:val="24"/>
          <w:szCs w:val="24"/>
        </w:rPr>
        <w:t>过程很容易产生</w:t>
      </w:r>
      <w:r w:rsidR="007D6443">
        <w:rPr>
          <w:rFonts w:ascii="Times New Roman" w:hAnsi="Times New Roman" w:cs="Times New Roman" w:hint="eastAsia"/>
          <w:color w:val="000000" w:themeColor="text1"/>
          <w:sz w:val="24"/>
          <w:szCs w:val="24"/>
        </w:rPr>
        <w:t>偏倚</w:t>
      </w:r>
      <w:r w:rsidRPr="007348E4">
        <w:rPr>
          <w:rFonts w:ascii="Times New Roman" w:hAnsi="Times New Roman" w:cs="Times New Roman" w:hint="eastAsia"/>
          <w:color w:val="000000" w:themeColor="text1"/>
          <w:sz w:val="24"/>
          <w:szCs w:val="24"/>
        </w:rPr>
        <w:t>和嵌合体</w:t>
      </w:r>
      <w:r w:rsidR="007D6443" w:rsidRPr="005528AF">
        <w:rPr>
          <w:rFonts w:ascii="Times New Roman" w:hAnsi="Times New Roman" w:cs="Times New Roman"/>
          <w:color w:val="000000" w:themeColor="text1"/>
          <w:sz w:val="24"/>
          <w:szCs w:val="24"/>
        </w:rPr>
        <w:fldChar w:fldCharType="begin"/>
      </w:r>
      <w:r w:rsidR="007D6443">
        <w:rPr>
          <w:rFonts w:ascii="Times New Roman" w:hAnsi="Times New Roman" w:cs="Times New Roman"/>
          <w:color w:val="000000" w:themeColor="text1"/>
          <w:sz w:val="24"/>
          <w:szCs w:val="24"/>
        </w:rPr>
        <w:instrText xml:space="preserve"> ADDIN EN.CITE &lt;EndNote&gt;&lt;Cite&gt;&lt;Author&gt;Edgar&lt;/Author&gt;&lt;Year&gt;2011&lt;/Year&gt;&lt;RecNum&gt;143&lt;/RecNum&gt;&lt;DisplayText&gt;&lt;style face="superscript"&gt;[83]&lt;/style&gt;&lt;/DisplayText&gt;&lt;record&gt;&lt;rec-number&gt;143&lt;/rec-number&gt;&lt;foreign-keys&gt;&lt;key app="EN" db-id="awdrrxf56w52whedwtpvwtxhd09sdzew02vt" timestamp="1574689661"&gt;143&lt;/key&gt;&lt;/foreign-keys&gt;&lt;ref-type name="Journal Article"&gt;17&lt;/ref-type&gt;&lt;contributors&gt;&lt;authors&gt;&lt;author&gt;Edgar, R. C.&lt;/author&gt;&lt;author&gt;Haas, B. J.&lt;/author&gt;&lt;author&gt;Clemente, J. C.&lt;/author&gt;&lt;author&gt;Quince, C.&lt;/author&gt;&lt;author&gt;Knight, R.&lt;/author&gt;&lt;/authors&gt;&lt;/contributors&gt;&lt;auth-address&gt;Tiburon, CA, USA. robert@drive5.com&lt;/auth-address&gt;&lt;titles&gt;&lt;title&gt;UCHIME improves sensitivity and speed of chimera detection&lt;/title&gt;&lt;secondary-title&gt;Bioinformatics&lt;/secondary-title&gt;&lt;/titles&gt;&lt;periodical&gt;&lt;full-title&gt;Bioinformatics&lt;/full-title&gt;&lt;/periodical&gt;&lt;pages&gt;2194-200&lt;/pages&gt;&lt;volume&gt;27&lt;/volume&gt;&lt;number&gt;16&lt;/number&gt;&lt;edition&gt;2011/06/28&lt;/edition&gt;&lt;keywords&gt;&lt;keyword&gt;Algorithms&lt;/keyword&gt;&lt;keyword&gt;*Artifacts&lt;/keyword&gt;&lt;keyword&gt;Computational Biology&lt;/keyword&gt;&lt;keyword&gt;Polymerase Chain Reaction&lt;/keyword&gt;&lt;keyword&gt;Sequence Analysis, DNA/*methods&lt;/keyword&gt;&lt;keyword&gt;*Software&lt;/keyword&gt;&lt;/keywords&gt;&lt;dates&gt;&lt;year&gt;2011&lt;/year&gt;&lt;pub-dates&gt;&lt;date&gt;Aug 15&lt;/date&gt;&lt;/pub-dates&gt;&lt;/dates&gt;&lt;isbn&gt;1367-4811 (Electronic)&amp;#xD;1367-4803 (Linking)&lt;/isbn&gt;&lt;accession-num&gt;21700674&lt;/accession-num&gt;&lt;urls&gt;&lt;related-urls&gt;&lt;url&gt;https://www.ncbi.nlm.nih.gov/pubmed/21700674&lt;/url&gt;&lt;/related-urls&gt;&lt;/urls&gt;&lt;custom2&gt;PMC3150044&lt;/custom2&gt;&lt;electronic-resource-num&gt;10.1093/bioinformatics/btr381&lt;/electronic-resource-num&gt;&lt;/record&gt;&lt;/Cite&gt;&lt;/EndNote&gt;</w:instrText>
      </w:r>
      <w:r w:rsidR="007D6443" w:rsidRPr="005528AF">
        <w:rPr>
          <w:rFonts w:ascii="Times New Roman" w:hAnsi="Times New Roman" w:cs="Times New Roman"/>
          <w:color w:val="000000" w:themeColor="text1"/>
          <w:sz w:val="24"/>
          <w:szCs w:val="24"/>
        </w:rPr>
        <w:fldChar w:fldCharType="separate"/>
      </w:r>
      <w:r w:rsidR="007D6443" w:rsidRPr="009C1927">
        <w:rPr>
          <w:rFonts w:ascii="Times New Roman" w:hAnsi="Times New Roman" w:cs="Times New Roman"/>
          <w:noProof/>
          <w:color w:val="000000" w:themeColor="text1"/>
          <w:sz w:val="24"/>
          <w:szCs w:val="24"/>
          <w:vertAlign w:val="superscript"/>
        </w:rPr>
        <w:t>[</w:t>
      </w:r>
      <w:hyperlink w:anchor="_ENREF_83" w:tooltip="Edgar, 2011 #143" w:history="1">
        <w:r w:rsidR="0000551E" w:rsidRPr="009C1927">
          <w:rPr>
            <w:rFonts w:ascii="Times New Roman" w:hAnsi="Times New Roman" w:cs="Times New Roman"/>
            <w:noProof/>
            <w:color w:val="000000" w:themeColor="text1"/>
            <w:sz w:val="24"/>
            <w:szCs w:val="24"/>
            <w:vertAlign w:val="superscript"/>
          </w:rPr>
          <w:t>83</w:t>
        </w:r>
      </w:hyperlink>
      <w:r w:rsidR="007D6443" w:rsidRPr="009C1927">
        <w:rPr>
          <w:rFonts w:ascii="Times New Roman" w:hAnsi="Times New Roman" w:cs="Times New Roman"/>
          <w:noProof/>
          <w:color w:val="000000" w:themeColor="text1"/>
          <w:sz w:val="24"/>
          <w:szCs w:val="24"/>
          <w:vertAlign w:val="superscript"/>
        </w:rPr>
        <w:t>]</w:t>
      </w:r>
      <w:r w:rsidR="007D6443" w:rsidRPr="005528AF">
        <w:rPr>
          <w:rFonts w:ascii="Times New Roman" w:hAnsi="Times New Roman" w:cs="Times New Roman"/>
          <w:color w:val="000000" w:themeColor="text1"/>
          <w:sz w:val="24"/>
          <w:szCs w:val="24"/>
        </w:rPr>
        <w:fldChar w:fldCharType="end"/>
      </w:r>
      <w:r w:rsidRPr="007348E4">
        <w:rPr>
          <w:rFonts w:ascii="Times New Roman" w:hAnsi="Times New Roman" w:cs="Times New Roman" w:hint="eastAsia"/>
          <w:color w:val="000000" w:themeColor="text1"/>
          <w:sz w:val="24"/>
          <w:szCs w:val="24"/>
        </w:rPr>
        <w:t>。</w:t>
      </w:r>
      <w:r w:rsidR="007D6443">
        <w:rPr>
          <w:rFonts w:ascii="Times New Roman" w:hAnsi="Times New Roman" w:cs="Times New Roman" w:hint="eastAsia"/>
          <w:color w:val="000000" w:themeColor="text1"/>
          <w:sz w:val="24"/>
          <w:szCs w:val="24"/>
        </w:rPr>
        <w:t>鸟</w:t>
      </w:r>
      <w:r w:rsidRPr="007348E4">
        <w:rPr>
          <w:rFonts w:ascii="Times New Roman" w:hAnsi="Times New Roman" w:cs="Times New Roman" w:hint="eastAsia"/>
          <w:color w:val="000000" w:themeColor="text1"/>
          <w:sz w:val="24"/>
          <w:szCs w:val="24"/>
        </w:rPr>
        <w:t>枪宏基因组测序比扩增子测序提供更详细的基因组信息和更高的分类学分辨率</w:t>
      </w:r>
      <w:r w:rsidR="00546E8E" w:rsidRPr="005528AF">
        <w:rPr>
          <w:rFonts w:ascii="Times New Roman" w:hAnsi="Times New Roman" w:cs="Times New Roman"/>
          <w:color w:val="000000" w:themeColor="text1"/>
          <w:sz w:val="24"/>
          <w:szCs w:val="24"/>
        </w:rPr>
        <w:fldChar w:fldCharType="begin"/>
      </w:r>
      <w:r w:rsidR="00546E8E">
        <w:rPr>
          <w:rFonts w:ascii="Times New Roman" w:hAnsi="Times New Roman" w:cs="Times New Roman"/>
          <w:color w:val="000000" w:themeColor="text1"/>
          <w:sz w:val="24"/>
          <w:szCs w:val="24"/>
        </w:rPr>
        <w:instrText xml:space="preserve"> ADDIN EN.CITE &lt;EndNote&gt;&lt;Cite&gt;&lt;Author&gt;Quince&lt;/Author&gt;&lt;Year&gt;2017&lt;/Year&gt;&lt;RecNum&gt;127&lt;/RecNum&gt;&lt;DisplayText&gt;&lt;style face="superscript"&gt;[66]&lt;/style&gt;&lt;/DisplayText&gt;&lt;record&gt;&lt;rec-number&gt;127&lt;/rec-number&gt;&lt;foreign-keys&gt;&lt;key app="EN" db-id="awdrrxf56w52whedwtpvwtxhd09sdzew02vt" timestamp="1574219989"&gt;127&lt;/key&gt;&lt;/foreign-keys&gt;&lt;ref-type name="Journal Article"&gt;17&lt;/ref-type&gt;&lt;contributors&gt;&lt;authors&gt;&lt;author&gt;Quince, C.&lt;/author&gt;&lt;author&gt;Walker, A. W.&lt;/author&gt;&lt;author&gt;Simpson, J. T.&lt;/author&gt;&lt;author&gt;Loman, N. J.&lt;/author&gt;&lt;author&gt;Segata, N.&lt;/author&gt;&lt;/authors&gt;&lt;/contributors&gt;&lt;auth-address&gt;Warwick Medical School, University of Warwick, Warwick, UK.&amp;#xD;Microbiology Group, The Rowett Institute, University of Aberdeen, Aberdeen, UK.&amp;#xD;Ontario Institute for Cancer Research, Toronto, Ontario, Canada.&amp;#xD;Department of Computer Science, University of Toronto, Toronto, Ontario, Canada.&amp;#xD;Institute for Microbiology and Infection, University of Birmingham, Birmingham, UK.&amp;#xD;Centre for Integrative Biology, University of Trento, Trento, Italy.&lt;/auth-address&gt;&lt;titles&gt;&lt;title&gt;Shotgun metagenomics, from sampling to analysis&lt;/title&gt;&lt;secondary-title&gt;Nat Biotechnol&lt;/secondary-title&gt;&lt;/titles&gt;&lt;periodical&gt;&lt;full-title&gt;Nat Biotechnol&lt;/full-title&gt;&lt;/periodical&gt;&lt;pages&gt;833-844&lt;/pages&gt;&lt;volume&gt;35&lt;/volume&gt;&lt;number&gt;9&lt;/number&gt;&lt;edition&gt;2017/09/13&lt;/edition&gt;&lt;keywords&gt;&lt;keyword&gt;Animals&lt;/keyword&gt;&lt;keyword&gt;Biomedical Research&lt;/keyword&gt;&lt;keyword&gt;*High-Throughput Nucleotide Sequencing&lt;/keyword&gt;&lt;keyword&gt;Humans&lt;/keyword&gt;&lt;keyword&gt;*Metagenomics&lt;/keyword&gt;&lt;keyword&gt;*Microbiota/genetics/physiology&lt;/keyword&gt;&lt;/keywords&gt;&lt;dates&gt;&lt;year&gt;2017&lt;/year&gt;&lt;pub-dates&gt;&lt;date&gt;Sep 12&lt;/date&gt;&lt;/pub-dates&gt;&lt;/dates&gt;&lt;isbn&gt;1546-1696 (Electronic)&amp;#xD;1087-0156 (Linking)&lt;/isbn&gt;&lt;accession-num&gt;28898207&lt;/accession-num&gt;&lt;urls&gt;&lt;related-urls&gt;&lt;url&gt;https://www.ncbi.nlm.nih.gov/pubmed/28898207&lt;/url&gt;&lt;/related-urls&gt;&lt;/urls&gt;&lt;electronic-resource-num&gt;10.1038/nbt.3935&lt;/electronic-resource-num&gt;&lt;/record&gt;&lt;/Cite&gt;&lt;/EndNote&gt;</w:instrText>
      </w:r>
      <w:r w:rsidR="00546E8E" w:rsidRPr="005528AF">
        <w:rPr>
          <w:rFonts w:ascii="Times New Roman" w:hAnsi="Times New Roman" w:cs="Times New Roman"/>
          <w:color w:val="000000" w:themeColor="text1"/>
          <w:sz w:val="24"/>
          <w:szCs w:val="24"/>
        </w:rPr>
        <w:fldChar w:fldCharType="separate"/>
      </w:r>
      <w:r w:rsidR="00546E8E" w:rsidRPr="00122B86">
        <w:rPr>
          <w:rFonts w:ascii="Times New Roman" w:hAnsi="Times New Roman" w:cs="Times New Roman"/>
          <w:noProof/>
          <w:color w:val="000000" w:themeColor="text1"/>
          <w:sz w:val="24"/>
          <w:szCs w:val="24"/>
          <w:vertAlign w:val="superscript"/>
        </w:rPr>
        <w:t>[</w:t>
      </w:r>
      <w:hyperlink w:anchor="_ENREF_66" w:tooltip="Quince, 2017 #127" w:history="1">
        <w:r w:rsidR="0000551E" w:rsidRPr="00122B86">
          <w:rPr>
            <w:rFonts w:ascii="Times New Roman" w:hAnsi="Times New Roman" w:cs="Times New Roman"/>
            <w:noProof/>
            <w:color w:val="000000" w:themeColor="text1"/>
            <w:sz w:val="24"/>
            <w:szCs w:val="24"/>
            <w:vertAlign w:val="superscript"/>
          </w:rPr>
          <w:t>66</w:t>
        </w:r>
      </w:hyperlink>
      <w:r w:rsidR="00546E8E" w:rsidRPr="00122B86">
        <w:rPr>
          <w:rFonts w:ascii="Times New Roman" w:hAnsi="Times New Roman" w:cs="Times New Roman"/>
          <w:noProof/>
          <w:color w:val="000000" w:themeColor="text1"/>
          <w:sz w:val="24"/>
          <w:szCs w:val="24"/>
          <w:vertAlign w:val="superscript"/>
        </w:rPr>
        <w:t>]</w:t>
      </w:r>
      <w:r w:rsidR="00546E8E" w:rsidRPr="005528AF">
        <w:rPr>
          <w:rFonts w:ascii="Times New Roman" w:hAnsi="Times New Roman" w:cs="Times New Roman"/>
          <w:color w:val="000000" w:themeColor="text1"/>
          <w:sz w:val="24"/>
          <w:szCs w:val="24"/>
        </w:rPr>
        <w:fldChar w:fldCharType="end"/>
      </w:r>
      <w:r w:rsidRPr="007348E4">
        <w:rPr>
          <w:rFonts w:ascii="Times New Roman" w:hAnsi="Times New Roman" w:cs="Times New Roman" w:hint="eastAsia"/>
          <w:color w:val="000000" w:themeColor="text1"/>
          <w:sz w:val="24"/>
          <w:szCs w:val="24"/>
        </w:rPr>
        <w:t>。与扩增子方法相比，宏基因组学分析更为复杂，但是它提供了更准确的</w:t>
      </w:r>
      <w:r w:rsidR="00546E8E">
        <w:rPr>
          <w:rFonts w:ascii="Times New Roman" w:hAnsi="Times New Roman" w:cs="Times New Roman" w:hint="eastAsia"/>
          <w:color w:val="000000" w:themeColor="text1"/>
          <w:sz w:val="24"/>
          <w:szCs w:val="24"/>
        </w:rPr>
        <w:t>物种分类、多维度的功能信息</w:t>
      </w:r>
      <w:r w:rsidRPr="007348E4">
        <w:rPr>
          <w:rFonts w:ascii="Times New Roman" w:hAnsi="Times New Roman" w:cs="Times New Roman" w:hint="eastAsia"/>
          <w:color w:val="000000" w:themeColor="text1"/>
          <w:sz w:val="24"/>
          <w:szCs w:val="24"/>
        </w:rPr>
        <w:t>和</w:t>
      </w:r>
      <w:r w:rsidR="00066454">
        <w:rPr>
          <w:rFonts w:ascii="Times New Roman" w:hAnsi="Times New Roman" w:cs="Times New Roman" w:hint="eastAsia"/>
          <w:color w:val="000000" w:themeColor="text1"/>
          <w:sz w:val="24"/>
          <w:szCs w:val="24"/>
        </w:rPr>
        <w:t>无法</w:t>
      </w:r>
      <w:r w:rsidRPr="007348E4">
        <w:rPr>
          <w:rFonts w:ascii="Times New Roman" w:hAnsi="Times New Roman" w:cs="Times New Roman" w:hint="eastAsia"/>
          <w:color w:val="000000" w:themeColor="text1"/>
          <w:sz w:val="24"/>
          <w:szCs w:val="24"/>
        </w:rPr>
        <w:t>培养微生物的基因组草图。宏基因组</w:t>
      </w:r>
      <w:r w:rsidR="00066454">
        <w:rPr>
          <w:rFonts w:ascii="Times New Roman" w:hAnsi="Times New Roman" w:cs="Times New Roman" w:hint="eastAsia"/>
          <w:color w:val="000000" w:themeColor="text1"/>
          <w:sz w:val="24"/>
          <w:szCs w:val="24"/>
        </w:rPr>
        <w:t>分析流程</w:t>
      </w:r>
      <w:r w:rsidR="00614F75">
        <w:rPr>
          <w:rFonts w:ascii="Times New Roman" w:hAnsi="Times New Roman" w:cs="Times New Roman" w:hint="eastAsia"/>
          <w:color w:val="000000" w:themeColor="text1"/>
          <w:sz w:val="24"/>
          <w:szCs w:val="24"/>
        </w:rPr>
        <w:t>如</w:t>
      </w:r>
      <w:r w:rsidRPr="007348E4">
        <w:rPr>
          <w:rFonts w:ascii="Times New Roman" w:hAnsi="Times New Roman" w:cs="Times New Roman" w:hint="eastAsia"/>
          <w:color w:val="000000" w:themeColor="text1"/>
          <w:sz w:val="24"/>
          <w:szCs w:val="24"/>
        </w:rPr>
        <w:t>图</w:t>
      </w:r>
      <w:r w:rsidRPr="007348E4">
        <w:rPr>
          <w:rFonts w:ascii="Times New Roman" w:hAnsi="Times New Roman" w:cs="Times New Roman" w:hint="eastAsia"/>
          <w:color w:val="000000" w:themeColor="text1"/>
          <w:sz w:val="24"/>
          <w:szCs w:val="24"/>
        </w:rPr>
        <w:t>4C</w:t>
      </w:r>
      <w:r w:rsidRPr="007348E4">
        <w:rPr>
          <w:rFonts w:ascii="Times New Roman" w:hAnsi="Times New Roman" w:cs="Times New Roman" w:hint="eastAsia"/>
          <w:color w:val="000000" w:themeColor="text1"/>
          <w:sz w:val="24"/>
          <w:szCs w:val="24"/>
        </w:rPr>
        <w:t>所示。</w:t>
      </w:r>
    </w:p>
    <w:p w14:paraId="686E5AEE" w14:textId="2CDB5892" w:rsidR="007348E4" w:rsidRDefault="00614F75" w:rsidP="00993F05">
      <w:pPr>
        <w:ind w:firstLineChars="200" w:firstLine="480"/>
        <w:rPr>
          <w:rFonts w:ascii="Times New Roman" w:hAnsi="Times New Roman" w:cs="Times New Roman"/>
          <w:color w:val="000000" w:themeColor="text1"/>
          <w:sz w:val="24"/>
          <w:szCs w:val="24"/>
        </w:rPr>
      </w:pPr>
      <w:r w:rsidRPr="00614F75">
        <w:rPr>
          <w:rFonts w:ascii="Times New Roman" w:hAnsi="Times New Roman" w:cs="Times New Roman" w:hint="eastAsia"/>
          <w:color w:val="000000" w:themeColor="text1"/>
          <w:sz w:val="24"/>
          <w:szCs w:val="24"/>
        </w:rPr>
        <w:lastRenderedPageBreak/>
        <w:t>第一步是预处理原始序列数据。原始数据包含低质量的污染</w:t>
      </w:r>
      <w:r w:rsidR="00B35CA6">
        <w:rPr>
          <w:rFonts w:ascii="Times New Roman" w:hAnsi="Times New Roman" w:cs="Times New Roman" w:hint="eastAsia"/>
          <w:color w:val="000000" w:themeColor="text1"/>
          <w:sz w:val="24"/>
          <w:szCs w:val="24"/>
        </w:rPr>
        <w:t>序列</w:t>
      </w:r>
      <w:r w:rsidRPr="00614F75">
        <w:rPr>
          <w:rFonts w:ascii="Times New Roman" w:hAnsi="Times New Roman" w:cs="Times New Roman" w:hint="eastAsia"/>
          <w:color w:val="000000" w:themeColor="text1"/>
          <w:sz w:val="24"/>
          <w:szCs w:val="24"/>
        </w:rPr>
        <w:t>以及与</w:t>
      </w:r>
      <w:r w:rsidR="00B35CA6">
        <w:rPr>
          <w:rFonts w:ascii="Times New Roman" w:hAnsi="Times New Roman" w:cs="Times New Roman" w:hint="eastAsia"/>
          <w:color w:val="000000" w:themeColor="text1"/>
          <w:sz w:val="24"/>
          <w:szCs w:val="24"/>
        </w:rPr>
        <w:t>宿主</w:t>
      </w:r>
      <w:r w:rsidRPr="00614F75">
        <w:rPr>
          <w:rFonts w:ascii="Times New Roman" w:hAnsi="Times New Roman" w:cs="Times New Roman" w:hint="eastAsia"/>
          <w:color w:val="000000" w:themeColor="text1"/>
          <w:sz w:val="24"/>
          <w:szCs w:val="24"/>
        </w:rPr>
        <w:t>相关</w:t>
      </w:r>
      <w:r w:rsidR="00B35CA6">
        <w:rPr>
          <w:rFonts w:ascii="Times New Roman" w:hAnsi="Times New Roman" w:cs="Times New Roman" w:hint="eastAsia"/>
          <w:color w:val="000000" w:themeColor="text1"/>
          <w:sz w:val="24"/>
          <w:szCs w:val="24"/>
        </w:rPr>
        <w:t>序列</w:t>
      </w:r>
      <w:r w:rsidRPr="00614F75">
        <w:rPr>
          <w:rFonts w:ascii="Times New Roman" w:hAnsi="Times New Roman" w:cs="Times New Roman" w:hint="eastAsia"/>
          <w:color w:val="000000" w:themeColor="text1"/>
          <w:sz w:val="24"/>
          <w:szCs w:val="24"/>
        </w:rPr>
        <w:t>。我们可以使用</w:t>
      </w:r>
      <w:proofErr w:type="spellStart"/>
      <w:r w:rsidRPr="00614F75">
        <w:rPr>
          <w:rFonts w:ascii="Times New Roman" w:hAnsi="Times New Roman" w:cs="Times New Roman" w:hint="eastAsia"/>
          <w:color w:val="000000" w:themeColor="text1"/>
          <w:sz w:val="24"/>
          <w:szCs w:val="24"/>
        </w:rPr>
        <w:t>FastQC</w:t>
      </w:r>
      <w:proofErr w:type="spellEnd"/>
      <w:r w:rsidRPr="00614F75">
        <w:rPr>
          <w:rFonts w:ascii="Times New Roman" w:hAnsi="Times New Roman" w:cs="Times New Roman" w:hint="eastAsia"/>
          <w:color w:val="000000" w:themeColor="text1"/>
          <w:sz w:val="24"/>
          <w:szCs w:val="24"/>
        </w:rPr>
        <w:t>软件（</w:t>
      </w:r>
      <w:r w:rsidR="00B35CA6" w:rsidRPr="00B35CA6">
        <w:rPr>
          <w:rFonts w:ascii="Times New Roman" w:hAnsi="Times New Roman" w:cs="Times New Roman" w:hint="eastAsia"/>
          <w:color w:val="000000" w:themeColor="text1"/>
          <w:sz w:val="24"/>
          <w:szCs w:val="24"/>
        </w:rPr>
        <w:t>http://www.bioinformatics.babraham.ac.uk/</w:t>
      </w:r>
      <w:r w:rsidR="00B35CA6">
        <w:rPr>
          <w:rFonts w:ascii="Times New Roman" w:hAnsi="Times New Roman" w:cs="Times New Roman"/>
          <w:color w:val="000000" w:themeColor="text1"/>
          <w:sz w:val="24"/>
          <w:szCs w:val="24"/>
        </w:rPr>
        <w:t xml:space="preserve"> </w:t>
      </w:r>
      <w:r w:rsidRPr="00614F75">
        <w:rPr>
          <w:rFonts w:ascii="Times New Roman" w:hAnsi="Times New Roman" w:cs="Times New Roman" w:hint="eastAsia"/>
          <w:color w:val="000000" w:themeColor="text1"/>
          <w:sz w:val="24"/>
          <w:szCs w:val="24"/>
        </w:rPr>
        <w:t>projects/fastqc/</w:t>
      </w:r>
      <w:r w:rsidRPr="00614F75">
        <w:rPr>
          <w:rFonts w:ascii="Times New Roman" w:hAnsi="Times New Roman" w:cs="Times New Roman" w:hint="eastAsia"/>
          <w:color w:val="000000" w:themeColor="text1"/>
          <w:sz w:val="24"/>
          <w:szCs w:val="24"/>
        </w:rPr>
        <w:t>）进行数据质量检查，然后使用</w:t>
      </w:r>
      <w:r w:rsidRPr="00614F75">
        <w:rPr>
          <w:rFonts w:ascii="Times New Roman" w:hAnsi="Times New Roman" w:cs="Times New Roman" w:hint="eastAsia"/>
          <w:color w:val="000000" w:themeColor="text1"/>
          <w:sz w:val="24"/>
          <w:szCs w:val="24"/>
        </w:rPr>
        <w:t>KneadData</w:t>
      </w:r>
      <w:r w:rsidR="00B4154B">
        <w:rPr>
          <w:rFonts w:ascii="Times New Roman" w:hAnsi="Times New Roman" w:cs="Times New Roman" w:hint="eastAsia"/>
          <w:color w:val="000000" w:themeColor="text1"/>
          <w:sz w:val="24"/>
          <w:szCs w:val="24"/>
        </w:rPr>
        <w:t>流程</w:t>
      </w:r>
      <w:r w:rsidRPr="00614F75">
        <w:rPr>
          <w:rFonts w:ascii="Times New Roman" w:hAnsi="Times New Roman" w:cs="Times New Roman" w:hint="eastAsia"/>
          <w:color w:val="000000" w:themeColor="text1"/>
          <w:sz w:val="24"/>
          <w:szCs w:val="24"/>
        </w:rPr>
        <w:t>进行质量控制</w:t>
      </w:r>
      <w:r w:rsidR="00B4154B" w:rsidRPr="005528AF">
        <w:rPr>
          <w:rFonts w:ascii="Times New Roman" w:hAnsi="Times New Roman" w:cs="Times New Roman"/>
          <w:color w:val="000000" w:themeColor="text1"/>
          <w:sz w:val="24"/>
          <w:szCs w:val="24"/>
        </w:rPr>
        <w:fldChar w:fldCharType="begin"/>
      </w:r>
      <w:r w:rsidR="00B4154B">
        <w:rPr>
          <w:rFonts w:ascii="Times New Roman" w:hAnsi="Times New Roman" w:cs="Times New Roman"/>
          <w:color w:val="000000" w:themeColor="text1"/>
          <w:sz w:val="24"/>
          <w:szCs w:val="24"/>
        </w:rPr>
        <w:instrText xml:space="preserve"> ADDIN EN.CITE &lt;EndNote&gt;&lt;Cite&gt;&lt;Author&gt;Bolger&lt;/Author&gt;&lt;Year&gt;2014&lt;/Year&gt;&lt;RecNum&gt;163&lt;/RecNum&gt;&lt;DisplayText&gt;&lt;style face="superscript"&gt;[91]&lt;/style&gt;&lt;/DisplayText&gt;&lt;record&gt;&lt;rec-number&gt;163&lt;/rec-number&gt;&lt;foreign-keys&gt;&lt;key app="EN" db-id="awdrrxf56w52whedwtpvwtxhd09sdzew02vt" timestamp="1574692712"&gt;163&lt;/key&gt;&lt;/foreign-keys&gt;&lt;ref-type name="Journal Article"&gt;17&lt;/ref-type&gt;&lt;contributors&gt;&lt;authors&gt;&lt;author&gt;Bolger, Anthony M.&lt;/author&gt;&lt;author&gt;Lohse, Marc&lt;/author&gt;&lt;author&gt;Usadel, Bjoern&lt;/author&gt;&lt;/authors&gt;&lt;/contributors&gt;&lt;titles&gt;&lt;title&gt;Trimmomatic: a flexible trimmer for Illumina sequence data&lt;/title&gt;&lt;secondary-title&gt;Bioinformatics&lt;/secondary-title&gt;&lt;/titles&gt;&lt;periodical&gt;&lt;full-title&gt;Bioinformatics&lt;/full-title&gt;&lt;/periodical&gt;&lt;pages&gt;2114-2120&lt;/pages&gt;&lt;volume&gt;30&lt;/volume&gt;&lt;number&gt;15&lt;/number&gt;&lt;dates&gt;&lt;year&gt;2014&lt;/year&gt;&lt;/dates&gt;&lt;isbn&gt;1367-4803&lt;/isbn&gt;&lt;urls&gt;&lt;related-urls&gt;&lt;url&gt;https://doi.org/10.1093/bioinformatics/btu170&lt;/url&gt;&lt;/related-urls&gt;&lt;/urls&gt;&lt;electronic-resource-num&gt;10.1093/bioinformatics/btu170&lt;/electronic-resource-num&gt;&lt;access-date&gt;5/26/2019&lt;/access-date&gt;&lt;/record&gt;&lt;/Cite&gt;&lt;/EndNote&gt;</w:instrText>
      </w:r>
      <w:r w:rsidR="00B4154B" w:rsidRPr="005528AF">
        <w:rPr>
          <w:rFonts w:ascii="Times New Roman" w:hAnsi="Times New Roman" w:cs="Times New Roman"/>
          <w:color w:val="000000" w:themeColor="text1"/>
          <w:sz w:val="24"/>
          <w:szCs w:val="24"/>
        </w:rPr>
        <w:fldChar w:fldCharType="separate"/>
      </w:r>
      <w:r w:rsidR="00B4154B" w:rsidRPr="009C1927">
        <w:rPr>
          <w:rFonts w:ascii="Times New Roman" w:hAnsi="Times New Roman" w:cs="Times New Roman"/>
          <w:noProof/>
          <w:color w:val="000000" w:themeColor="text1"/>
          <w:sz w:val="24"/>
          <w:szCs w:val="24"/>
          <w:vertAlign w:val="superscript"/>
        </w:rPr>
        <w:t>[</w:t>
      </w:r>
      <w:hyperlink w:anchor="_ENREF_91" w:tooltip="Bolger, 2014 #163" w:history="1">
        <w:r w:rsidR="0000551E" w:rsidRPr="009C1927">
          <w:rPr>
            <w:rFonts w:ascii="Times New Roman" w:hAnsi="Times New Roman" w:cs="Times New Roman"/>
            <w:noProof/>
            <w:color w:val="000000" w:themeColor="text1"/>
            <w:sz w:val="24"/>
            <w:szCs w:val="24"/>
            <w:vertAlign w:val="superscript"/>
          </w:rPr>
          <w:t>91</w:t>
        </w:r>
      </w:hyperlink>
      <w:r w:rsidR="00B4154B" w:rsidRPr="009C1927">
        <w:rPr>
          <w:rFonts w:ascii="Times New Roman" w:hAnsi="Times New Roman" w:cs="Times New Roman"/>
          <w:noProof/>
          <w:color w:val="000000" w:themeColor="text1"/>
          <w:sz w:val="24"/>
          <w:szCs w:val="24"/>
          <w:vertAlign w:val="superscript"/>
        </w:rPr>
        <w:t>]</w:t>
      </w:r>
      <w:r w:rsidR="00B4154B" w:rsidRPr="005528AF">
        <w:rPr>
          <w:rFonts w:ascii="Times New Roman" w:hAnsi="Times New Roman" w:cs="Times New Roman"/>
          <w:color w:val="000000" w:themeColor="text1"/>
          <w:sz w:val="24"/>
          <w:szCs w:val="24"/>
        </w:rPr>
        <w:fldChar w:fldCharType="end"/>
      </w:r>
      <w:r w:rsidRPr="00614F75">
        <w:rPr>
          <w:rFonts w:ascii="Times New Roman" w:hAnsi="Times New Roman" w:cs="Times New Roman" w:hint="eastAsia"/>
          <w:color w:val="000000" w:themeColor="text1"/>
          <w:sz w:val="24"/>
          <w:szCs w:val="24"/>
        </w:rPr>
        <w:t>并去除宿主</w:t>
      </w:r>
      <w:r w:rsidRPr="00614F75">
        <w:rPr>
          <w:rFonts w:ascii="Times New Roman" w:hAnsi="Times New Roman" w:cs="Times New Roman" w:hint="eastAsia"/>
          <w:color w:val="000000" w:themeColor="text1"/>
          <w:sz w:val="24"/>
          <w:szCs w:val="24"/>
        </w:rPr>
        <w:t>DNA</w:t>
      </w:r>
      <w:r w:rsidR="00B4154B" w:rsidRPr="005528AF">
        <w:rPr>
          <w:rFonts w:ascii="Times New Roman" w:hAnsi="Times New Roman" w:cs="Times New Roman"/>
          <w:color w:val="000000" w:themeColor="text1"/>
          <w:sz w:val="24"/>
          <w:szCs w:val="24"/>
        </w:rPr>
        <w:fldChar w:fldCharType="begin"/>
      </w:r>
      <w:r w:rsidR="00B4154B">
        <w:rPr>
          <w:rFonts w:ascii="Times New Roman" w:hAnsi="Times New Roman" w:cs="Times New Roman"/>
          <w:color w:val="000000" w:themeColor="text1"/>
          <w:sz w:val="24"/>
          <w:szCs w:val="24"/>
        </w:rPr>
        <w:instrText xml:space="preserve"> ADDIN EN.CITE &lt;EndNote&gt;&lt;Cite&gt;&lt;Author&gt;Langmead&lt;/Author&gt;&lt;Year&gt;2012&lt;/Year&gt;&lt;RecNum&gt;164&lt;/RecNum&gt;&lt;DisplayText&gt;&lt;style face="superscript"&gt;[92]&lt;/style&gt;&lt;/DisplayText&gt;&lt;record&gt;&lt;rec-number&gt;164&lt;/rec-number&gt;&lt;foreign-keys&gt;&lt;key app="EN" db-id="awdrrxf56w52whedwtpvwtxhd09sdzew02vt" timestamp="1574692712"&gt;164&lt;/key&gt;&lt;/foreign-keys&gt;&lt;ref-type name="Journal Article"&gt;17&lt;/ref-type&gt;&lt;contributors&gt;&lt;authors&gt;&lt;author&gt;Langmead, Ben&lt;/author&gt;&lt;author&gt;Salzberg, Steven L.&lt;/author&gt;&lt;/authors&gt;&lt;/contributors&gt;&lt;titles&gt;&lt;title&gt;Fast gapped-read alignment with Bowtie 2&lt;/title&gt;&lt;secondary-title&gt;Nature Methods&lt;/secondary-title&gt;&lt;/titles&gt;&lt;periodical&gt;&lt;full-title&gt;Nature Methods&lt;/full-title&gt;&lt;/periodical&gt;&lt;pages&gt;357-359&lt;/pages&gt;&lt;volume&gt;9&lt;/volume&gt;&lt;number&gt;4&lt;/number&gt;&lt;dates&gt;&lt;year&gt;2012&lt;/year&gt;&lt;pub-dates&gt;&lt;date&gt;03/04/online&lt;/date&gt;&lt;/pub-dates&gt;&lt;/dates&gt;&lt;publisher&gt;Nature Publishing Group, a division of Macmillan Publishers Limited. All Rights Reserved.&lt;/publisher&gt;&lt;urls&gt;&lt;related-urls&gt;&lt;url&gt;https://doi.org/10.1038/nmeth.1923&lt;/url&gt;&lt;url&gt;https://www.nature.com/articles/nmeth.1923#supplementary-information&lt;/url&gt;&lt;/related-urls&gt;&lt;/urls&gt;&lt;electronic-resource-num&gt;10.1038/nmeth.1923&lt;/electronic-resource-num&gt;&lt;/record&gt;&lt;/Cite&gt;&lt;/EndNote&gt;</w:instrText>
      </w:r>
      <w:r w:rsidR="00B4154B" w:rsidRPr="005528AF">
        <w:rPr>
          <w:rFonts w:ascii="Times New Roman" w:hAnsi="Times New Roman" w:cs="Times New Roman"/>
          <w:color w:val="000000" w:themeColor="text1"/>
          <w:sz w:val="24"/>
          <w:szCs w:val="24"/>
        </w:rPr>
        <w:fldChar w:fldCharType="separate"/>
      </w:r>
      <w:r w:rsidR="00B4154B" w:rsidRPr="009C1927">
        <w:rPr>
          <w:rFonts w:ascii="Times New Roman" w:hAnsi="Times New Roman" w:cs="Times New Roman"/>
          <w:noProof/>
          <w:color w:val="000000" w:themeColor="text1"/>
          <w:sz w:val="24"/>
          <w:szCs w:val="24"/>
          <w:vertAlign w:val="superscript"/>
        </w:rPr>
        <w:t>[</w:t>
      </w:r>
      <w:hyperlink w:anchor="_ENREF_92" w:tooltip="Langmead, 2012 #164" w:history="1">
        <w:r w:rsidR="0000551E" w:rsidRPr="009C1927">
          <w:rPr>
            <w:rFonts w:ascii="Times New Roman" w:hAnsi="Times New Roman" w:cs="Times New Roman"/>
            <w:noProof/>
            <w:color w:val="000000" w:themeColor="text1"/>
            <w:sz w:val="24"/>
            <w:szCs w:val="24"/>
            <w:vertAlign w:val="superscript"/>
          </w:rPr>
          <w:t>92</w:t>
        </w:r>
      </w:hyperlink>
      <w:r w:rsidR="00B4154B" w:rsidRPr="009C1927">
        <w:rPr>
          <w:rFonts w:ascii="Times New Roman" w:hAnsi="Times New Roman" w:cs="Times New Roman"/>
          <w:noProof/>
          <w:color w:val="000000" w:themeColor="text1"/>
          <w:sz w:val="24"/>
          <w:szCs w:val="24"/>
          <w:vertAlign w:val="superscript"/>
        </w:rPr>
        <w:t>]</w:t>
      </w:r>
      <w:r w:rsidR="00B4154B" w:rsidRPr="005528AF">
        <w:rPr>
          <w:rFonts w:ascii="Times New Roman" w:hAnsi="Times New Roman" w:cs="Times New Roman"/>
          <w:color w:val="000000" w:themeColor="text1"/>
          <w:sz w:val="24"/>
          <w:szCs w:val="24"/>
        </w:rPr>
        <w:fldChar w:fldCharType="end"/>
      </w:r>
      <w:r w:rsidRPr="00614F75">
        <w:rPr>
          <w:rFonts w:ascii="Times New Roman" w:hAnsi="Times New Roman" w:cs="Times New Roman" w:hint="eastAsia"/>
          <w:color w:val="000000" w:themeColor="text1"/>
          <w:sz w:val="24"/>
          <w:szCs w:val="24"/>
        </w:rPr>
        <w:t>。有关</w:t>
      </w:r>
      <w:r w:rsidR="00B4154B">
        <w:rPr>
          <w:rFonts w:ascii="Times New Roman" w:hAnsi="Times New Roman" w:cs="Times New Roman" w:hint="eastAsia"/>
          <w:color w:val="000000" w:themeColor="text1"/>
          <w:sz w:val="24"/>
          <w:szCs w:val="24"/>
        </w:rPr>
        <w:t>更多</w:t>
      </w:r>
      <w:r w:rsidRPr="00614F75">
        <w:rPr>
          <w:rFonts w:ascii="Times New Roman" w:hAnsi="Times New Roman" w:cs="Times New Roman" w:hint="eastAsia"/>
          <w:color w:val="000000" w:themeColor="text1"/>
          <w:sz w:val="24"/>
          <w:szCs w:val="24"/>
        </w:rPr>
        <w:t>KneadData</w:t>
      </w:r>
      <w:r w:rsidRPr="00614F75">
        <w:rPr>
          <w:rFonts w:ascii="Times New Roman" w:hAnsi="Times New Roman" w:cs="Times New Roman" w:hint="eastAsia"/>
          <w:color w:val="000000" w:themeColor="text1"/>
          <w:sz w:val="24"/>
          <w:szCs w:val="24"/>
        </w:rPr>
        <w:t>的信息，请访问</w:t>
      </w:r>
      <w:r w:rsidR="0000551E" w:rsidRPr="0000551E">
        <w:rPr>
          <w:rFonts w:ascii="Times New Roman" w:hAnsi="Times New Roman" w:cs="Times New Roman" w:hint="eastAsia"/>
          <w:color w:val="000000" w:themeColor="text1"/>
          <w:sz w:val="24"/>
          <w:szCs w:val="24"/>
        </w:rPr>
        <w:t>http://huttenhower.sph.harvard</w:t>
      </w:r>
      <w:r w:rsidRPr="00614F75">
        <w:rPr>
          <w:rFonts w:ascii="Times New Roman" w:hAnsi="Times New Roman" w:cs="Times New Roman" w:hint="eastAsia"/>
          <w:color w:val="000000" w:themeColor="text1"/>
          <w:sz w:val="24"/>
          <w:szCs w:val="24"/>
        </w:rPr>
        <w:t>.</w:t>
      </w:r>
      <w:r w:rsidR="0000551E">
        <w:rPr>
          <w:rFonts w:ascii="Times New Roman" w:hAnsi="Times New Roman" w:cs="Times New Roman"/>
          <w:color w:val="000000" w:themeColor="text1"/>
          <w:sz w:val="24"/>
          <w:szCs w:val="24"/>
        </w:rPr>
        <w:t xml:space="preserve"> </w:t>
      </w:r>
      <w:proofErr w:type="spellStart"/>
      <w:r w:rsidRPr="00614F75">
        <w:rPr>
          <w:rFonts w:ascii="Times New Roman" w:hAnsi="Times New Roman" w:cs="Times New Roman" w:hint="eastAsia"/>
          <w:color w:val="000000" w:themeColor="text1"/>
          <w:sz w:val="24"/>
          <w:szCs w:val="24"/>
        </w:rPr>
        <w:t>edu</w:t>
      </w:r>
      <w:proofErr w:type="spellEnd"/>
      <w:r w:rsidRPr="00614F75">
        <w:rPr>
          <w:rFonts w:ascii="Times New Roman" w:hAnsi="Times New Roman" w:cs="Times New Roman" w:hint="eastAsia"/>
          <w:color w:val="000000" w:themeColor="text1"/>
          <w:sz w:val="24"/>
          <w:szCs w:val="24"/>
        </w:rPr>
        <w:t>/</w:t>
      </w:r>
      <w:proofErr w:type="spellStart"/>
      <w:r w:rsidRPr="00614F75">
        <w:rPr>
          <w:rFonts w:ascii="Times New Roman" w:hAnsi="Times New Roman" w:cs="Times New Roman" w:hint="eastAsia"/>
          <w:color w:val="000000" w:themeColor="text1"/>
          <w:sz w:val="24"/>
          <w:szCs w:val="24"/>
        </w:rPr>
        <w:t>kneaddata</w:t>
      </w:r>
      <w:proofErr w:type="spellEnd"/>
      <w:r w:rsidRPr="00614F75">
        <w:rPr>
          <w:rFonts w:ascii="Times New Roman" w:hAnsi="Times New Roman" w:cs="Times New Roman" w:hint="eastAsia"/>
          <w:color w:val="000000" w:themeColor="text1"/>
          <w:sz w:val="24"/>
          <w:szCs w:val="24"/>
        </w:rPr>
        <w:t>。</w:t>
      </w:r>
    </w:p>
    <w:p w14:paraId="391A0EEE" w14:textId="76E27072" w:rsidR="00E73E84" w:rsidRDefault="00E73E84" w:rsidP="00E73E84">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6800C1CB" wp14:editId="201DB732">
            <wp:extent cx="5472430" cy="4641380"/>
            <wp:effectExtent l="0" t="0" r="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 4，中文.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72430" cy="4641380"/>
                    </a:xfrm>
                    <a:prstGeom prst="rect">
                      <a:avLst/>
                    </a:prstGeom>
                  </pic:spPr>
                </pic:pic>
              </a:graphicData>
            </a:graphic>
          </wp:inline>
        </w:drawing>
      </w:r>
    </w:p>
    <w:p w14:paraId="310A6571" w14:textId="019A2011" w:rsidR="00E73E84" w:rsidRDefault="00E73E84" w:rsidP="00A53822">
      <w:pPr>
        <w:spacing w:afterLines="50" w:after="156"/>
        <w:rPr>
          <w:rFonts w:ascii="Times New Roman" w:hAnsi="Times New Roman" w:cs="Times New Roman"/>
          <w:color w:val="000000" w:themeColor="text1"/>
          <w:sz w:val="24"/>
          <w:szCs w:val="24"/>
        </w:rPr>
      </w:pPr>
      <w:r w:rsidRPr="00B94019">
        <w:rPr>
          <w:rFonts w:ascii="Times New Roman" w:hAnsi="Times New Roman" w:cs="Times New Roman" w:hint="eastAsia"/>
          <w:b/>
          <w:bCs/>
          <w:color w:val="000000" w:themeColor="text1"/>
          <w:sz w:val="24"/>
          <w:szCs w:val="24"/>
        </w:rPr>
        <w:t>图</w:t>
      </w:r>
      <w:r w:rsidRPr="00B94019">
        <w:rPr>
          <w:rFonts w:ascii="Times New Roman" w:hAnsi="Times New Roman" w:cs="Times New Roman" w:hint="eastAsia"/>
          <w:b/>
          <w:bCs/>
          <w:color w:val="000000" w:themeColor="text1"/>
          <w:sz w:val="24"/>
          <w:szCs w:val="24"/>
        </w:rPr>
        <w:t>4</w:t>
      </w:r>
      <w:r w:rsidRPr="00B94019">
        <w:rPr>
          <w:rFonts w:ascii="Times New Roman" w:hAnsi="Times New Roman" w:cs="Times New Roman" w:hint="eastAsia"/>
          <w:b/>
          <w:bCs/>
          <w:color w:val="000000" w:themeColor="text1"/>
          <w:sz w:val="24"/>
          <w:szCs w:val="24"/>
        </w:rPr>
        <w:t>：人类微生物组研究的生物信息学分析流程</w:t>
      </w:r>
      <w:r w:rsidRPr="00E73E84">
        <w:rPr>
          <w:rFonts w:ascii="Times New Roman" w:hAnsi="Times New Roman" w:cs="Times New Roman" w:hint="eastAsia"/>
          <w:color w:val="000000" w:themeColor="text1"/>
          <w:sz w:val="24"/>
          <w:szCs w:val="24"/>
        </w:rPr>
        <w:t>。（</w:t>
      </w:r>
      <w:r w:rsidRPr="00E73E84">
        <w:rPr>
          <w:rFonts w:ascii="Times New Roman" w:hAnsi="Times New Roman" w:cs="Times New Roman" w:hint="eastAsia"/>
          <w:color w:val="000000" w:themeColor="text1"/>
          <w:sz w:val="24"/>
          <w:szCs w:val="24"/>
        </w:rPr>
        <w:t>A</w:t>
      </w:r>
      <w:r w:rsidRPr="00E73E84">
        <w:rPr>
          <w:rFonts w:ascii="Times New Roman" w:hAnsi="Times New Roman" w:cs="Times New Roman" w:hint="eastAsia"/>
          <w:color w:val="000000" w:themeColor="text1"/>
          <w:sz w:val="24"/>
          <w:szCs w:val="24"/>
        </w:rPr>
        <w:t>）扩增子数据分析的主要步骤。（</w:t>
      </w:r>
      <w:r w:rsidRPr="00E73E84">
        <w:rPr>
          <w:rFonts w:ascii="Times New Roman" w:hAnsi="Times New Roman" w:cs="Times New Roman" w:hint="eastAsia"/>
          <w:color w:val="000000" w:themeColor="text1"/>
          <w:sz w:val="24"/>
          <w:szCs w:val="24"/>
        </w:rPr>
        <w:t>B</w:t>
      </w:r>
      <w:r w:rsidRPr="00E73E84">
        <w:rPr>
          <w:rFonts w:ascii="Times New Roman" w:hAnsi="Times New Roman" w:cs="Times New Roman" w:hint="eastAsia"/>
          <w:color w:val="000000" w:themeColor="text1"/>
          <w:sz w:val="24"/>
          <w:szCs w:val="24"/>
        </w:rPr>
        <w:t>）扩增子数据预处理的典型流程图：从原始的双端序列到纯净的扩增子。（</w:t>
      </w:r>
      <w:r w:rsidRPr="00E73E84">
        <w:rPr>
          <w:rFonts w:ascii="Times New Roman" w:hAnsi="Times New Roman" w:cs="Times New Roman" w:hint="eastAsia"/>
          <w:color w:val="000000" w:themeColor="text1"/>
          <w:sz w:val="24"/>
          <w:szCs w:val="24"/>
        </w:rPr>
        <w:t>C</w:t>
      </w:r>
      <w:r w:rsidRPr="00E73E84">
        <w:rPr>
          <w:rFonts w:ascii="Times New Roman" w:hAnsi="Times New Roman" w:cs="Times New Roman" w:hint="eastAsia"/>
          <w:color w:val="000000" w:themeColor="text1"/>
          <w:sz w:val="24"/>
          <w:szCs w:val="24"/>
        </w:rPr>
        <w:t>）宏基因组测序数据的分析</w:t>
      </w:r>
      <w:r w:rsidR="00B94019">
        <w:rPr>
          <w:rFonts w:ascii="Times New Roman" w:hAnsi="Times New Roman" w:cs="Times New Roman" w:hint="eastAsia"/>
          <w:color w:val="000000" w:themeColor="text1"/>
          <w:sz w:val="24"/>
          <w:szCs w:val="24"/>
        </w:rPr>
        <w:t>流程</w:t>
      </w:r>
      <w:r w:rsidRPr="00E73E84">
        <w:rPr>
          <w:rFonts w:ascii="Times New Roman" w:hAnsi="Times New Roman" w:cs="Times New Roman" w:hint="eastAsia"/>
          <w:color w:val="000000" w:themeColor="text1"/>
          <w:sz w:val="24"/>
          <w:szCs w:val="24"/>
        </w:rPr>
        <w:t>。（</w:t>
      </w:r>
      <w:r w:rsidRPr="00E73E84">
        <w:rPr>
          <w:rFonts w:ascii="Times New Roman" w:hAnsi="Times New Roman" w:cs="Times New Roman" w:hint="eastAsia"/>
          <w:color w:val="000000" w:themeColor="text1"/>
          <w:sz w:val="24"/>
          <w:szCs w:val="24"/>
        </w:rPr>
        <w:t>a</w:t>
      </w:r>
      <w:r w:rsidRPr="00E73E84">
        <w:rPr>
          <w:rFonts w:ascii="Times New Roman" w:hAnsi="Times New Roman" w:cs="Times New Roman" w:hint="eastAsia"/>
          <w:color w:val="000000" w:themeColor="text1"/>
          <w:sz w:val="24"/>
          <w:szCs w:val="24"/>
        </w:rPr>
        <w:t>）预处理。它涉及删除低质量</w:t>
      </w:r>
      <w:r w:rsidR="00B94019">
        <w:rPr>
          <w:rFonts w:ascii="Times New Roman" w:hAnsi="Times New Roman" w:cs="Times New Roman" w:hint="eastAsia"/>
          <w:color w:val="000000" w:themeColor="text1"/>
          <w:sz w:val="24"/>
          <w:szCs w:val="24"/>
        </w:rPr>
        <w:t>序列、接头</w:t>
      </w:r>
      <w:r w:rsidRPr="00E73E84">
        <w:rPr>
          <w:rFonts w:ascii="Times New Roman" w:hAnsi="Times New Roman" w:cs="Times New Roman" w:hint="eastAsia"/>
          <w:color w:val="000000" w:themeColor="text1"/>
          <w:sz w:val="24"/>
          <w:szCs w:val="24"/>
        </w:rPr>
        <w:t>和</w:t>
      </w:r>
      <w:r w:rsidR="00B94019">
        <w:rPr>
          <w:rFonts w:ascii="Times New Roman" w:hAnsi="Times New Roman" w:cs="Times New Roman" w:hint="eastAsia"/>
          <w:color w:val="000000" w:themeColor="text1"/>
          <w:sz w:val="24"/>
          <w:szCs w:val="24"/>
        </w:rPr>
        <w:t>宿主序列</w:t>
      </w:r>
      <w:r w:rsidRPr="00E73E84">
        <w:rPr>
          <w:rFonts w:ascii="Times New Roman" w:hAnsi="Times New Roman" w:cs="Times New Roman" w:hint="eastAsia"/>
          <w:color w:val="000000" w:themeColor="text1"/>
          <w:sz w:val="24"/>
          <w:szCs w:val="24"/>
        </w:rPr>
        <w:t>。输出</w:t>
      </w:r>
      <w:r w:rsidR="00B94019">
        <w:rPr>
          <w:rFonts w:ascii="Times New Roman" w:hAnsi="Times New Roman" w:cs="Times New Roman" w:hint="eastAsia"/>
          <w:color w:val="000000" w:themeColor="text1"/>
          <w:sz w:val="24"/>
          <w:szCs w:val="24"/>
        </w:rPr>
        <w:t>文件是纯净序列</w:t>
      </w:r>
      <w:r w:rsidRPr="00E73E84">
        <w:rPr>
          <w:rFonts w:ascii="Times New Roman" w:hAnsi="Times New Roman" w:cs="Times New Roman" w:hint="eastAsia"/>
          <w:color w:val="000000" w:themeColor="text1"/>
          <w:sz w:val="24"/>
          <w:szCs w:val="24"/>
        </w:rPr>
        <w:t>。（</w:t>
      </w:r>
      <w:r w:rsidRPr="00E73E84">
        <w:rPr>
          <w:rFonts w:ascii="Times New Roman" w:hAnsi="Times New Roman" w:cs="Times New Roman" w:hint="eastAsia"/>
          <w:color w:val="000000" w:themeColor="text1"/>
          <w:sz w:val="24"/>
          <w:szCs w:val="24"/>
        </w:rPr>
        <w:t>b</w:t>
      </w:r>
      <w:r w:rsidRPr="00E73E84">
        <w:rPr>
          <w:rFonts w:ascii="Times New Roman" w:hAnsi="Times New Roman" w:cs="Times New Roman" w:hint="eastAsia"/>
          <w:color w:val="000000" w:themeColor="text1"/>
          <w:sz w:val="24"/>
          <w:szCs w:val="24"/>
        </w:rPr>
        <w:t>）基于</w:t>
      </w:r>
      <w:r w:rsidR="00B94019">
        <w:rPr>
          <w:rFonts w:ascii="Times New Roman" w:hAnsi="Times New Roman" w:cs="Times New Roman" w:hint="eastAsia"/>
          <w:color w:val="000000" w:themeColor="text1"/>
          <w:sz w:val="24"/>
          <w:szCs w:val="24"/>
        </w:rPr>
        <w:t>序列</w:t>
      </w:r>
      <w:r w:rsidRPr="00E73E84">
        <w:rPr>
          <w:rFonts w:ascii="Times New Roman" w:hAnsi="Times New Roman" w:cs="Times New Roman" w:hint="eastAsia"/>
          <w:color w:val="000000" w:themeColor="text1"/>
          <w:sz w:val="24"/>
          <w:szCs w:val="24"/>
        </w:rPr>
        <w:t>的分析。它</w:t>
      </w:r>
      <w:r w:rsidR="00B94019">
        <w:rPr>
          <w:rFonts w:ascii="Times New Roman" w:hAnsi="Times New Roman" w:cs="Times New Roman" w:hint="eastAsia"/>
          <w:color w:val="000000" w:themeColor="text1"/>
          <w:sz w:val="24"/>
          <w:szCs w:val="24"/>
        </w:rPr>
        <w:t>将序列与</w:t>
      </w:r>
      <w:r w:rsidRPr="00E73E84">
        <w:rPr>
          <w:rFonts w:ascii="Times New Roman" w:hAnsi="Times New Roman" w:cs="Times New Roman" w:hint="eastAsia"/>
          <w:color w:val="000000" w:themeColor="text1"/>
          <w:sz w:val="24"/>
          <w:szCs w:val="24"/>
        </w:rPr>
        <w:t>数据库</w:t>
      </w:r>
      <w:r w:rsidR="00B94019">
        <w:rPr>
          <w:rFonts w:ascii="Times New Roman" w:hAnsi="Times New Roman" w:cs="Times New Roman" w:hint="eastAsia"/>
          <w:color w:val="000000" w:themeColor="text1"/>
          <w:sz w:val="24"/>
          <w:szCs w:val="24"/>
        </w:rPr>
        <w:t>比对来推断物种</w:t>
      </w:r>
      <w:r w:rsidRPr="00E73E84">
        <w:rPr>
          <w:rFonts w:ascii="Times New Roman" w:hAnsi="Times New Roman" w:cs="Times New Roman" w:hint="eastAsia"/>
          <w:color w:val="000000" w:themeColor="text1"/>
          <w:sz w:val="24"/>
          <w:szCs w:val="24"/>
        </w:rPr>
        <w:t>分类和代谢特征。（</w:t>
      </w:r>
      <w:r w:rsidRPr="00E73E84">
        <w:rPr>
          <w:rFonts w:ascii="Times New Roman" w:hAnsi="Times New Roman" w:cs="Times New Roman" w:hint="eastAsia"/>
          <w:color w:val="000000" w:themeColor="text1"/>
          <w:sz w:val="24"/>
          <w:szCs w:val="24"/>
        </w:rPr>
        <w:t>c</w:t>
      </w:r>
      <w:r w:rsidRPr="00E73E84">
        <w:rPr>
          <w:rFonts w:ascii="Times New Roman" w:hAnsi="Times New Roman" w:cs="Times New Roman" w:hint="eastAsia"/>
          <w:color w:val="000000" w:themeColor="text1"/>
          <w:sz w:val="24"/>
          <w:szCs w:val="24"/>
        </w:rPr>
        <w:t>）基于</w:t>
      </w:r>
      <w:r w:rsidR="00B94019">
        <w:rPr>
          <w:rFonts w:ascii="Times New Roman" w:hAnsi="Times New Roman" w:cs="Times New Roman" w:hint="eastAsia"/>
          <w:color w:val="000000" w:themeColor="text1"/>
          <w:sz w:val="24"/>
          <w:szCs w:val="24"/>
        </w:rPr>
        <w:t>组装的</w:t>
      </w:r>
      <w:r w:rsidRPr="00E73E84">
        <w:rPr>
          <w:rFonts w:ascii="Times New Roman" w:hAnsi="Times New Roman" w:cs="Times New Roman" w:hint="eastAsia"/>
          <w:color w:val="000000" w:themeColor="text1"/>
          <w:sz w:val="24"/>
          <w:szCs w:val="24"/>
        </w:rPr>
        <w:t>分析。它将短</w:t>
      </w:r>
      <w:r w:rsidR="00A53822">
        <w:rPr>
          <w:rFonts w:ascii="Times New Roman" w:hAnsi="Times New Roman" w:cs="Times New Roman" w:hint="eastAsia"/>
          <w:color w:val="000000" w:themeColor="text1"/>
          <w:sz w:val="24"/>
          <w:szCs w:val="24"/>
        </w:rPr>
        <w:t>序列</w:t>
      </w:r>
      <w:r w:rsidRPr="00E73E84">
        <w:rPr>
          <w:rFonts w:ascii="Times New Roman" w:hAnsi="Times New Roman" w:cs="Times New Roman" w:hint="eastAsia"/>
          <w:color w:val="000000" w:themeColor="text1"/>
          <w:sz w:val="24"/>
          <w:szCs w:val="24"/>
        </w:rPr>
        <w:t>组装</w:t>
      </w:r>
      <w:r w:rsidR="00A53822">
        <w:rPr>
          <w:rFonts w:ascii="Times New Roman" w:hAnsi="Times New Roman" w:cs="Times New Roman" w:hint="eastAsia"/>
          <w:color w:val="000000" w:themeColor="text1"/>
          <w:sz w:val="24"/>
          <w:szCs w:val="24"/>
        </w:rPr>
        <w:t>为长序列</w:t>
      </w:r>
      <w:r w:rsidRPr="00E73E84">
        <w:rPr>
          <w:rFonts w:ascii="Times New Roman" w:hAnsi="Times New Roman" w:cs="Times New Roman" w:hint="eastAsia"/>
          <w:color w:val="000000" w:themeColor="text1"/>
          <w:sz w:val="24"/>
          <w:szCs w:val="24"/>
        </w:rPr>
        <w:t>，预测基因，构建非冗余基因目录，并</w:t>
      </w:r>
      <w:r w:rsidR="00A53822">
        <w:rPr>
          <w:rFonts w:ascii="Times New Roman" w:hAnsi="Times New Roman" w:cs="Times New Roman" w:hint="eastAsia"/>
          <w:color w:val="000000" w:themeColor="text1"/>
          <w:sz w:val="24"/>
          <w:szCs w:val="24"/>
        </w:rPr>
        <w:t>与</w:t>
      </w:r>
      <w:r w:rsidRPr="00E73E84">
        <w:rPr>
          <w:rFonts w:ascii="Times New Roman" w:hAnsi="Times New Roman" w:cs="Times New Roman" w:hint="eastAsia"/>
          <w:color w:val="000000" w:themeColor="text1"/>
          <w:sz w:val="24"/>
          <w:szCs w:val="24"/>
        </w:rPr>
        <w:t>数据库</w:t>
      </w:r>
      <w:r w:rsidR="00A53822">
        <w:rPr>
          <w:rFonts w:ascii="Times New Roman" w:hAnsi="Times New Roman" w:cs="Times New Roman" w:hint="eastAsia"/>
          <w:color w:val="000000" w:themeColor="text1"/>
          <w:sz w:val="24"/>
          <w:szCs w:val="24"/>
        </w:rPr>
        <w:t>比对</w:t>
      </w:r>
      <w:r w:rsidRPr="00E73E84">
        <w:rPr>
          <w:rFonts w:ascii="Times New Roman" w:hAnsi="Times New Roman" w:cs="Times New Roman" w:hint="eastAsia"/>
          <w:color w:val="000000" w:themeColor="text1"/>
          <w:sz w:val="24"/>
          <w:szCs w:val="24"/>
        </w:rPr>
        <w:t>进行</w:t>
      </w:r>
      <w:r w:rsidR="00A53822">
        <w:rPr>
          <w:rFonts w:ascii="Times New Roman" w:hAnsi="Times New Roman" w:cs="Times New Roman" w:hint="eastAsia"/>
          <w:color w:val="000000" w:themeColor="text1"/>
          <w:sz w:val="24"/>
          <w:szCs w:val="24"/>
        </w:rPr>
        <w:t>物种</w:t>
      </w:r>
      <w:r w:rsidRPr="00E73E84">
        <w:rPr>
          <w:rFonts w:ascii="Times New Roman" w:hAnsi="Times New Roman" w:cs="Times New Roman" w:hint="eastAsia"/>
          <w:color w:val="000000" w:themeColor="text1"/>
          <w:sz w:val="24"/>
          <w:szCs w:val="24"/>
        </w:rPr>
        <w:t>分类和功能</w:t>
      </w:r>
      <w:r w:rsidR="00A53822">
        <w:rPr>
          <w:rFonts w:ascii="Times New Roman" w:hAnsi="Times New Roman" w:cs="Times New Roman" w:hint="eastAsia"/>
          <w:color w:val="000000" w:themeColor="text1"/>
          <w:sz w:val="24"/>
          <w:szCs w:val="24"/>
        </w:rPr>
        <w:t>注释</w:t>
      </w:r>
      <w:r w:rsidRPr="00E73E84">
        <w:rPr>
          <w:rFonts w:ascii="Times New Roman" w:hAnsi="Times New Roman" w:cs="Times New Roman" w:hint="eastAsia"/>
          <w:color w:val="000000" w:themeColor="text1"/>
          <w:sz w:val="24"/>
          <w:szCs w:val="24"/>
        </w:rPr>
        <w:t>。（</w:t>
      </w:r>
      <w:r w:rsidRPr="00E73E84">
        <w:rPr>
          <w:rFonts w:ascii="Times New Roman" w:hAnsi="Times New Roman" w:cs="Times New Roman" w:hint="eastAsia"/>
          <w:color w:val="000000" w:themeColor="text1"/>
          <w:sz w:val="24"/>
          <w:szCs w:val="24"/>
        </w:rPr>
        <w:t>d</w:t>
      </w:r>
      <w:r w:rsidRPr="00E73E84">
        <w:rPr>
          <w:rFonts w:ascii="Times New Roman" w:hAnsi="Times New Roman" w:cs="Times New Roman" w:hint="eastAsia"/>
          <w:color w:val="000000" w:themeColor="text1"/>
          <w:sz w:val="24"/>
          <w:szCs w:val="24"/>
        </w:rPr>
        <w:t>）分箱。它涉及恢复</w:t>
      </w:r>
      <w:r w:rsidR="00A53822">
        <w:rPr>
          <w:rFonts w:ascii="Times New Roman" w:hAnsi="Times New Roman" w:cs="Times New Roman" w:hint="eastAsia"/>
          <w:color w:val="000000" w:themeColor="text1"/>
          <w:sz w:val="24"/>
          <w:szCs w:val="24"/>
        </w:rPr>
        <w:t>无法</w:t>
      </w:r>
      <w:r w:rsidRPr="00E73E84">
        <w:rPr>
          <w:rFonts w:ascii="Times New Roman" w:hAnsi="Times New Roman" w:cs="Times New Roman" w:hint="eastAsia"/>
          <w:color w:val="000000" w:themeColor="text1"/>
          <w:sz w:val="24"/>
          <w:szCs w:val="24"/>
        </w:rPr>
        <w:t>培养微生物的基因组草图，并重建系统</w:t>
      </w:r>
      <w:r w:rsidR="00A53822">
        <w:rPr>
          <w:rFonts w:ascii="Times New Roman" w:hAnsi="Times New Roman" w:cs="Times New Roman" w:hint="eastAsia"/>
          <w:color w:val="000000" w:themeColor="text1"/>
          <w:sz w:val="24"/>
          <w:szCs w:val="24"/>
        </w:rPr>
        <w:t>发育</w:t>
      </w:r>
      <w:r w:rsidRPr="00E73E84">
        <w:rPr>
          <w:rFonts w:ascii="Times New Roman" w:hAnsi="Times New Roman" w:cs="Times New Roman" w:hint="eastAsia"/>
          <w:color w:val="000000" w:themeColor="text1"/>
          <w:sz w:val="24"/>
          <w:szCs w:val="24"/>
        </w:rPr>
        <w:t>和代谢</w:t>
      </w:r>
      <w:r w:rsidR="00A53822">
        <w:rPr>
          <w:rFonts w:ascii="Times New Roman" w:hAnsi="Times New Roman" w:cs="Times New Roman" w:hint="eastAsia"/>
          <w:color w:val="000000" w:themeColor="text1"/>
          <w:sz w:val="24"/>
          <w:szCs w:val="24"/>
        </w:rPr>
        <w:t>通路</w:t>
      </w:r>
      <w:r w:rsidRPr="00E73E84">
        <w:rPr>
          <w:rFonts w:ascii="Times New Roman" w:hAnsi="Times New Roman" w:cs="Times New Roman" w:hint="eastAsia"/>
          <w:color w:val="000000" w:themeColor="text1"/>
          <w:sz w:val="24"/>
          <w:szCs w:val="24"/>
        </w:rPr>
        <w:t>。</w:t>
      </w:r>
      <w:r w:rsidR="000F4CBC" w:rsidRPr="000F4CBC">
        <w:rPr>
          <w:rFonts w:ascii="Times New Roman" w:hAnsi="Times New Roman" w:cs="Times New Roman"/>
          <w:color w:val="000000" w:themeColor="text1"/>
          <w:sz w:val="24"/>
          <w:szCs w:val="24"/>
        </w:rPr>
        <w:t>KEGG</w:t>
      </w:r>
      <w:r w:rsidR="005A1947">
        <w:rPr>
          <w:rFonts w:ascii="Times New Roman" w:hAnsi="Times New Roman" w:cs="Times New Roman" w:hint="eastAsia"/>
          <w:color w:val="000000" w:themeColor="text1"/>
          <w:sz w:val="24"/>
          <w:szCs w:val="24"/>
        </w:rPr>
        <w:t>：</w:t>
      </w:r>
      <w:r w:rsidR="000F4CBC" w:rsidRPr="000F4CBC">
        <w:rPr>
          <w:rFonts w:ascii="Times New Roman" w:hAnsi="Times New Roman" w:cs="Times New Roman" w:hint="eastAsia"/>
          <w:color w:val="000000" w:themeColor="text1"/>
          <w:sz w:val="24"/>
          <w:szCs w:val="24"/>
        </w:rPr>
        <w:t>京都基因与基因组百科全书</w:t>
      </w:r>
      <w:r w:rsidR="005A1947">
        <w:rPr>
          <w:rFonts w:ascii="Times New Roman" w:hAnsi="Times New Roman" w:cs="Times New Roman" w:hint="eastAsia"/>
          <w:color w:val="000000" w:themeColor="text1"/>
          <w:sz w:val="24"/>
          <w:szCs w:val="24"/>
        </w:rPr>
        <w:t>（</w:t>
      </w:r>
      <w:r w:rsidR="000F4CBC" w:rsidRPr="000F4CBC">
        <w:rPr>
          <w:rFonts w:ascii="Times New Roman" w:hAnsi="Times New Roman" w:cs="Times New Roman"/>
          <w:color w:val="000000" w:themeColor="text1"/>
          <w:sz w:val="24"/>
          <w:szCs w:val="24"/>
        </w:rPr>
        <w:t>Kyoto encyclopedia of genes and genomes</w:t>
      </w:r>
      <w:r w:rsidR="005A1947">
        <w:rPr>
          <w:rFonts w:ascii="Times New Roman" w:hAnsi="Times New Roman" w:cs="Times New Roman" w:hint="eastAsia"/>
          <w:color w:val="000000" w:themeColor="text1"/>
          <w:sz w:val="24"/>
          <w:szCs w:val="24"/>
        </w:rPr>
        <w:t>）；</w:t>
      </w:r>
      <w:proofErr w:type="spellStart"/>
      <w:r w:rsidR="000F4CBC" w:rsidRPr="000F4CBC">
        <w:rPr>
          <w:rFonts w:ascii="Times New Roman" w:hAnsi="Times New Roman" w:cs="Times New Roman"/>
          <w:color w:val="000000" w:themeColor="text1"/>
          <w:sz w:val="24"/>
          <w:szCs w:val="24"/>
        </w:rPr>
        <w:t>eggNOG</w:t>
      </w:r>
      <w:proofErr w:type="spellEnd"/>
      <w:r w:rsidR="005A1947">
        <w:rPr>
          <w:rFonts w:ascii="Times New Roman" w:hAnsi="Times New Roman" w:cs="Times New Roman" w:hint="eastAsia"/>
          <w:color w:val="000000" w:themeColor="text1"/>
          <w:sz w:val="24"/>
          <w:szCs w:val="24"/>
        </w:rPr>
        <w:t>：</w:t>
      </w:r>
      <w:r w:rsidR="005A1947" w:rsidRPr="005A1947">
        <w:rPr>
          <w:rFonts w:ascii="Times New Roman" w:hAnsi="Times New Roman" w:cs="Times New Roman" w:hint="eastAsia"/>
          <w:color w:val="000000" w:themeColor="text1"/>
          <w:sz w:val="24"/>
          <w:szCs w:val="24"/>
        </w:rPr>
        <w:t>基因进化</w:t>
      </w:r>
      <w:r w:rsidR="005A1947">
        <w:rPr>
          <w:rFonts w:ascii="Times New Roman" w:hAnsi="Times New Roman" w:cs="Times New Roman" w:hint="eastAsia"/>
          <w:color w:val="000000" w:themeColor="text1"/>
          <w:sz w:val="24"/>
          <w:szCs w:val="24"/>
        </w:rPr>
        <w:t>谱系</w:t>
      </w:r>
      <w:r w:rsidR="005A1947" w:rsidRPr="005A1947">
        <w:rPr>
          <w:rFonts w:ascii="Times New Roman" w:hAnsi="Times New Roman" w:cs="Times New Roman" w:hint="eastAsia"/>
          <w:color w:val="000000" w:themeColor="text1"/>
          <w:sz w:val="24"/>
          <w:szCs w:val="24"/>
        </w:rPr>
        <w:t>：非监督直系同源群</w:t>
      </w:r>
      <w:r w:rsidR="005A1947">
        <w:rPr>
          <w:rFonts w:ascii="Times New Roman" w:hAnsi="Times New Roman" w:cs="Times New Roman" w:hint="eastAsia"/>
          <w:color w:val="000000" w:themeColor="text1"/>
          <w:sz w:val="24"/>
          <w:szCs w:val="24"/>
        </w:rPr>
        <w:t>（</w:t>
      </w:r>
      <w:r w:rsidR="000F4CBC" w:rsidRPr="000F4CBC">
        <w:rPr>
          <w:rFonts w:ascii="Times New Roman" w:hAnsi="Times New Roman" w:cs="Times New Roman"/>
          <w:color w:val="000000" w:themeColor="text1"/>
          <w:sz w:val="24"/>
          <w:szCs w:val="24"/>
        </w:rPr>
        <w:t>Evolutionary genealogy of genes: non-supervised orthologous groups</w:t>
      </w:r>
      <w:r w:rsidR="005A1947">
        <w:rPr>
          <w:rFonts w:ascii="Times New Roman" w:hAnsi="Times New Roman" w:cs="Times New Roman" w:hint="eastAsia"/>
          <w:color w:val="000000" w:themeColor="text1"/>
          <w:sz w:val="24"/>
          <w:szCs w:val="24"/>
        </w:rPr>
        <w:t>）；</w:t>
      </w:r>
      <w:proofErr w:type="spellStart"/>
      <w:r w:rsidR="000F4CBC" w:rsidRPr="000F4CBC">
        <w:rPr>
          <w:rFonts w:ascii="Times New Roman" w:hAnsi="Times New Roman" w:cs="Times New Roman"/>
          <w:color w:val="000000" w:themeColor="text1"/>
          <w:sz w:val="24"/>
          <w:szCs w:val="24"/>
        </w:rPr>
        <w:t>CAZy</w:t>
      </w:r>
      <w:proofErr w:type="spellEnd"/>
      <w:r w:rsidR="005A1947">
        <w:rPr>
          <w:rFonts w:ascii="Times New Roman" w:hAnsi="Times New Roman" w:cs="Times New Roman" w:hint="eastAsia"/>
          <w:color w:val="000000" w:themeColor="text1"/>
          <w:sz w:val="24"/>
          <w:szCs w:val="24"/>
        </w:rPr>
        <w:t>：</w:t>
      </w:r>
      <w:r w:rsidR="005A1947" w:rsidRPr="005A1947">
        <w:rPr>
          <w:rFonts w:ascii="Times New Roman" w:hAnsi="Times New Roman" w:cs="Times New Roman" w:hint="eastAsia"/>
          <w:color w:val="000000" w:themeColor="text1"/>
          <w:sz w:val="24"/>
          <w:szCs w:val="24"/>
        </w:rPr>
        <w:t>碳水化合物活性酶数据库</w:t>
      </w:r>
      <w:r w:rsidR="005A1947">
        <w:rPr>
          <w:rFonts w:ascii="Times New Roman" w:hAnsi="Times New Roman" w:cs="Times New Roman" w:hint="eastAsia"/>
          <w:color w:val="000000" w:themeColor="text1"/>
          <w:sz w:val="24"/>
          <w:szCs w:val="24"/>
        </w:rPr>
        <w:t>（</w:t>
      </w:r>
      <w:r w:rsidR="000F4CBC" w:rsidRPr="000F4CBC">
        <w:rPr>
          <w:rFonts w:ascii="Times New Roman" w:hAnsi="Times New Roman" w:cs="Times New Roman"/>
          <w:color w:val="000000" w:themeColor="text1"/>
          <w:sz w:val="24"/>
          <w:szCs w:val="24"/>
        </w:rPr>
        <w:t>Carbohydrate-active enzymes database</w:t>
      </w:r>
      <w:r w:rsidR="005A1947">
        <w:rPr>
          <w:rFonts w:ascii="Times New Roman" w:hAnsi="Times New Roman" w:cs="Times New Roman" w:hint="eastAsia"/>
          <w:color w:val="000000" w:themeColor="text1"/>
          <w:sz w:val="24"/>
          <w:szCs w:val="24"/>
        </w:rPr>
        <w:t>）；</w:t>
      </w:r>
      <w:r w:rsidR="000F4CBC" w:rsidRPr="000F4CBC">
        <w:rPr>
          <w:rFonts w:ascii="Times New Roman" w:hAnsi="Times New Roman" w:cs="Times New Roman"/>
          <w:color w:val="000000" w:themeColor="text1"/>
          <w:sz w:val="24"/>
          <w:szCs w:val="24"/>
        </w:rPr>
        <w:t>CARD</w:t>
      </w:r>
      <w:r w:rsidR="005A1947">
        <w:rPr>
          <w:rFonts w:ascii="Times New Roman" w:hAnsi="Times New Roman" w:cs="Times New Roman" w:hint="eastAsia"/>
          <w:color w:val="000000" w:themeColor="text1"/>
          <w:sz w:val="24"/>
          <w:szCs w:val="24"/>
        </w:rPr>
        <w:t>：抗性基因综合数据库（</w:t>
      </w:r>
      <w:r w:rsidR="000F4CBC" w:rsidRPr="000F4CBC">
        <w:rPr>
          <w:rFonts w:ascii="Times New Roman" w:hAnsi="Times New Roman" w:cs="Times New Roman"/>
          <w:color w:val="000000" w:themeColor="text1"/>
          <w:sz w:val="24"/>
          <w:szCs w:val="24"/>
        </w:rPr>
        <w:t>Comprehensive antibiotic resistance database</w:t>
      </w:r>
      <w:r w:rsidR="00C501F1">
        <w:rPr>
          <w:rFonts w:ascii="Times New Roman" w:hAnsi="Times New Roman" w:cs="Times New Roman" w:hint="eastAsia"/>
          <w:color w:val="000000" w:themeColor="text1"/>
          <w:sz w:val="24"/>
          <w:szCs w:val="24"/>
        </w:rPr>
        <w:t>）</w:t>
      </w:r>
      <w:r w:rsidR="005A1947">
        <w:rPr>
          <w:rFonts w:ascii="Times New Roman" w:hAnsi="Times New Roman" w:cs="Times New Roman" w:hint="eastAsia"/>
          <w:color w:val="000000" w:themeColor="text1"/>
          <w:sz w:val="24"/>
          <w:szCs w:val="24"/>
        </w:rPr>
        <w:t>；</w:t>
      </w:r>
      <w:r w:rsidR="000F4CBC" w:rsidRPr="000F4CBC">
        <w:rPr>
          <w:rFonts w:ascii="Times New Roman" w:hAnsi="Times New Roman" w:cs="Times New Roman"/>
          <w:color w:val="000000" w:themeColor="text1"/>
          <w:sz w:val="24"/>
          <w:szCs w:val="24"/>
        </w:rPr>
        <w:t>VFDB</w:t>
      </w:r>
      <w:r w:rsidR="00C501F1">
        <w:rPr>
          <w:rFonts w:ascii="Times New Roman" w:hAnsi="Times New Roman" w:cs="Times New Roman" w:hint="eastAsia"/>
          <w:color w:val="000000" w:themeColor="text1"/>
          <w:sz w:val="24"/>
          <w:szCs w:val="24"/>
        </w:rPr>
        <w:t>：</w:t>
      </w:r>
      <w:r w:rsidR="00AE3B07">
        <w:rPr>
          <w:rFonts w:ascii="Times New Roman" w:hAnsi="Times New Roman" w:cs="Times New Roman" w:hint="eastAsia"/>
          <w:color w:val="000000" w:themeColor="text1"/>
          <w:sz w:val="24"/>
          <w:szCs w:val="24"/>
        </w:rPr>
        <w:t>毒力</w:t>
      </w:r>
      <w:r w:rsidR="00C501F1">
        <w:rPr>
          <w:rFonts w:ascii="Times New Roman" w:hAnsi="Times New Roman" w:cs="Times New Roman" w:hint="eastAsia"/>
          <w:color w:val="000000" w:themeColor="text1"/>
          <w:sz w:val="24"/>
          <w:szCs w:val="24"/>
        </w:rPr>
        <w:t>因子数据库（</w:t>
      </w:r>
      <w:r w:rsidR="000F4CBC" w:rsidRPr="000F4CBC">
        <w:rPr>
          <w:rFonts w:ascii="Times New Roman" w:hAnsi="Times New Roman" w:cs="Times New Roman"/>
          <w:color w:val="000000" w:themeColor="text1"/>
          <w:sz w:val="24"/>
          <w:szCs w:val="24"/>
        </w:rPr>
        <w:t>Virulence factor database</w:t>
      </w:r>
      <w:r w:rsidR="00C501F1">
        <w:rPr>
          <w:rFonts w:ascii="Times New Roman" w:hAnsi="Times New Roman" w:cs="Times New Roman" w:hint="eastAsia"/>
          <w:color w:val="000000" w:themeColor="text1"/>
          <w:sz w:val="24"/>
          <w:szCs w:val="24"/>
        </w:rPr>
        <w:t>）。</w:t>
      </w:r>
    </w:p>
    <w:p w14:paraId="52EBD2F7" w14:textId="1B12D5C7" w:rsidR="007348E4" w:rsidRDefault="00256490" w:rsidP="00993F05">
      <w:pPr>
        <w:ind w:firstLineChars="200" w:firstLine="480"/>
        <w:rPr>
          <w:rFonts w:ascii="Times New Roman" w:hAnsi="Times New Roman" w:cs="Times New Roman"/>
          <w:color w:val="000000" w:themeColor="text1"/>
          <w:sz w:val="24"/>
          <w:szCs w:val="24"/>
        </w:rPr>
      </w:pPr>
      <w:r w:rsidRPr="00256490">
        <w:rPr>
          <w:rFonts w:ascii="Times New Roman" w:hAnsi="Times New Roman" w:cs="Times New Roman" w:hint="eastAsia"/>
          <w:color w:val="000000" w:themeColor="text1"/>
          <w:sz w:val="24"/>
          <w:szCs w:val="24"/>
        </w:rPr>
        <w:t>第二步是使用基于</w:t>
      </w:r>
      <w:r>
        <w:rPr>
          <w:rFonts w:ascii="Times New Roman" w:hAnsi="Times New Roman" w:cs="Times New Roman" w:hint="eastAsia"/>
          <w:color w:val="000000" w:themeColor="text1"/>
          <w:sz w:val="24"/>
          <w:szCs w:val="24"/>
        </w:rPr>
        <w:t>序列</w:t>
      </w:r>
      <w:r w:rsidRPr="00256490">
        <w:rPr>
          <w:rFonts w:ascii="Times New Roman" w:hAnsi="Times New Roman" w:cs="Times New Roman" w:hint="eastAsia"/>
          <w:color w:val="000000" w:themeColor="text1"/>
          <w:sz w:val="24"/>
          <w:szCs w:val="24"/>
        </w:rPr>
        <w:t>的方法分析</w:t>
      </w:r>
      <w:r>
        <w:rPr>
          <w:rFonts w:ascii="Times New Roman" w:hAnsi="Times New Roman" w:cs="Times New Roman" w:hint="eastAsia"/>
          <w:color w:val="000000" w:themeColor="text1"/>
          <w:sz w:val="24"/>
          <w:szCs w:val="24"/>
        </w:rPr>
        <w:t>物种分类</w:t>
      </w:r>
      <w:r w:rsidRPr="00256490">
        <w:rPr>
          <w:rFonts w:ascii="Times New Roman" w:hAnsi="Times New Roman" w:cs="Times New Roman" w:hint="eastAsia"/>
          <w:color w:val="000000" w:themeColor="text1"/>
          <w:sz w:val="24"/>
          <w:szCs w:val="24"/>
        </w:rPr>
        <w:t>和代谢</w:t>
      </w:r>
      <w:r w:rsidR="0093123F">
        <w:rPr>
          <w:rFonts w:ascii="Times New Roman" w:hAnsi="Times New Roman" w:cs="Times New Roman" w:hint="eastAsia"/>
          <w:color w:val="000000" w:themeColor="text1"/>
          <w:sz w:val="24"/>
          <w:szCs w:val="24"/>
        </w:rPr>
        <w:t>特征</w:t>
      </w:r>
      <w:r w:rsidRPr="00256490">
        <w:rPr>
          <w:rFonts w:ascii="Times New Roman" w:hAnsi="Times New Roman" w:cs="Times New Roman" w:hint="eastAsia"/>
          <w:color w:val="000000" w:themeColor="text1"/>
          <w:sz w:val="24"/>
          <w:szCs w:val="24"/>
        </w:rPr>
        <w:t>。人类微生物组具有高质量的基因目录</w:t>
      </w:r>
      <w:r w:rsidR="00B24F6C">
        <w:rPr>
          <w:rFonts w:ascii="Times New Roman" w:hAnsi="Times New Roman" w:cs="Times New Roman" w:hint="eastAsia"/>
          <w:color w:val="000000" w:themeColor="text1"/>
          <w:sz w:val="24"/>
          <w:szCs w:val="24"/>
        </w:rPr>
        <w:t>（</w:t>
      </w:r>
      <w:r w:rsidR="00B24F6C" w:rsidRPr="005528AF">
        <w:rPr>
          <w:rFonts w:ascii="Times New Roman" w:hAnsi="Times New Roman" w:cs="Times New Roman"/>
          <w:color w:val="000000" w:themeColor="text1"/>
          <w:sz w:val="24"/>
          <w:szCs w:val="24"/>
        </w:rPr>
        <w:t>gene catalog</w:t>
      </w:r>
      <w:r w:rsidR="00B24F6C">
        <w:rPr>
          <w:rFonts w:ascii="Times New Roman" w:hAnsi="Times New Roman" w:cs="Times New Roman" w:hint="eastAsia"/>
          <w:color w:val="000000" w:themeColor="text1"/>
          <w:sz w:val="24"/>
          <w:szCs w:val="24"/>
        </w:rPr>
        <w:t>）</w:t>
      </w:r>
      <w:r w:rsidRPr="00256490">
        <w:rPr>
          <w:rFonts w:ascii="Times New Roman" w:hAnsi="Times New Roman" w:cs="Times New Roman" w:hint="eastAsia"/>
          <w:color w:val="000000" w:themeColor="text1"/>
          <w:sz w:val="24"/>
          <w:szCs w:val="24"/>
        </w:rPr>
        <w:t>和基因组</w:t>
      </w:r>
      <w:r w:rsidR="0093123F" w:rsidRPr="005528AF">
        <w:rPr>
          <w:rFonts w:ascii="Times New Roman" w:hAnsi="Times New Roman" w:cs="Times New Roman"/>
          <w:color w:val="000000" w:themeColor="text1"/>
          <w:sz w:val="24"/>
          <w:szCs w:val="24"/>
        </w:rPr>
        <w:fldChar w:fldCharType="begin">
          <w:fldData xml:space="preserve">PEVuZE5vdGU+PENpdGU+PEF1dGhvcj5MaTwvQXV0aG9yPjxZZWFyPjIwMTQ8L1llYXI+PFJlY051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</w:fldData>
        </w:fldChar>
      </w:r>
      <w:r w:rsidR="0000551E">
        <w:rPr>
          <w:rFonts w:ascii="Times New Roman" w:hAnsi="Times New Roman" w:cs="Times New Roman"/>
          <w:color w:val="000000" w:themeColor="text1"/>
          <w:sz w:val="24"/>
          <w:szCs w:val="24"/>
        </w:rPr>
        <w:instrText xml:space="preserve"> ADDIN EN.CITE </w:instrText>
      </w:r>
      <w:r w:rsidR="0000551E">
        <w:rPr>
          <w:rFonts w:ascii="Times New Roman" w:hAnsi="Times New Roman" w:cs="Times New Roman"/>
          <w:color w:val="000000" w:themeColor="text1"/>
          <w:sz w:val="24"/>
          <w:szCs w:val="24"/>
        </w:rPr>
        <w:fldChar w:fldCharType="begin">
          <w:fldData xml:space="preserve">PEVuZE5vdGU+PENpdGU+PEF1dGhvcj5MaTwvQXV0aG9yPjxZZWFyPjIwMTQ8L1llYXI+PFJlY051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</w:fldData>
        </w:fldChar>
      </w:r>
      <w:r w:rsidR="0000551E">
        <w:rPr>
          <w:rFonts w:ascii="Times New Roman" w:hAnsi="Times New Roman" w:cs="Times New Roman"/>
          <w:color w:val="000000" w:themeColor="text1"/>
          <w:sz w:val="24"/>
          <w:szCs w:val="24"/>
        </w:rPr>
        <w:instrText xml:space="preserve"> ADDIN EN.CITE.DATA </w:instrText>
      </w:r>
      <w:r w:rsidR="0000551E">
        <w:rPr>
          <w:rFonts w:ascii="Times New Roman" w:hAnsi="Times New Roman" w:cs="Times New Roman"/>
          <w:color w:val="000000" w:themeColor="text1"/>
          <w:sz w:val="24"/>
          <w:szCs w:val="24"/>
        </w:rPr>
      </w:r>
      <w:r w:rsidR="0000551E">
        <w:rPr>
          <w:rFonts w:ascii="Times New Roman" w:hAnsi="Times New Roman" w:cs="Times New Roman"/>
          <w:color w:val="000000" w:themeColor="text1"/>
          <w:sz w:val="24"/>
          <w:szCs w:val="24"/>
        </w:rPr>
        <w:fldChar w:fldCharType="end"/>
      </w:r>
      <w:r w:rsidR="0093123F" w:rsidRPr="005528AF">
        <w:rPr>
          <w:rFonts w:ascii="Times New Roman" w:hAnsi="Times New Roman" w:cs="Times New Roman"/>
          <w:color w:val="000000" w:themeColor="text1"/>
          <w:sz w:val="24"/>
          <w:szCs w:val="24"/>
        </w:rPr>
      </w:r>
      <w:r w:rsidR="0093123F" w:rsidRPr="005528AF">
        <w:rPr>
          <w:rFonts w:ascii="Times New Roman" w:hAnsi="Times New Roman" w:cs="Times New Roman"/>
          <w:color w:val="000000" w:themeColor="text1"/>
          <w:sz w:val="24"/>
          <w:szCs w:val="24"/>
        </w:rPr>
        <w:fldChar w:fldCharType="separate"/>
      </w:r>
      <w:r w:rsidR="0093123F" w:rsidRPr="00122B86">
        <w:rPr>
          <w:rFonts w:ascii="Times New Roman" w:hAnsi="Times New Roman" w:cs="Times New Roman"/>
          <w:noProof/>
          <w:color w:val="000000" w:themeColor="text1"/>
          <w:sz w:val="24"/>
          <w:szCs w:val="24"/>
          <w:vertAlign w:val="superscript"/>
        </w:rPr>
        <w:t>[</w:t>
      </w:r>
      <w:hyperlink w:anchor="_ENREF_64" w:tooltip="Li, 2014 #165" w:history="1">
        <w:r w:rsidR="0000551E" w:rsidRPr="00122B86">
          <w:rPr>
            <w:rFonts w:ascii="Times New Roman" w:hAnsi="Times New Roman" w:cs="Times New Roman"/>
            <w:noProof/>
            <w:color w:val="000000" w:themeColor="text1"/>
            <w:sz w:val="24"/>
            <w:szCs w:val="24"/>
            <w:vertAlign w:val="superscript"/>
          </w:rPr>
          <w:t>64</w:t>
        </w:r>
      </w:hyperlink>
      <w:r w:rsidR="0093123F" w:rsidRPr="00122B86">
        <w:rPr>
          <w:rFonts w:ascii="Times New Roman" w:hAnsi="Times New Roman" w:cs="Times New Roman"/>
          <w:noProof/>
          <w:color w:val="000000" w:themeColor="text1"/>
          <w:sz w:val="24"/>
          <w:szCs w:val="24"/>
          <w:vertAlign w:val="superscript"/>
        </w:rPr>
        <w:t xml:space="preserve">, </w:t>
      </w:r>
      <w:hyperlink w:anchor="_ENREF_65" w:tooltip="Pasolli, 2019 #166" w:history="1">
        <w:r w:rsidR="0000551E" w:rsidRPr="00122B86">
          <w:rPr>
            <w:rFonts w:ascii="Times New Roman" w:hAnsi="Times New Roman" w:cs="Times New Roman"/>
            <w:noProof/>
            <w:color w:val="000000" w:themeColor="text1"/>
            <w:sz w:val="24"/>
            <w:szCs w:val="24"/>
            <w:vertAlign w:val="superscript"/>
          </w:rPr>
          <w:t>65</w:t>
        </w:r>
      </w:hyperlink>
      <w:r w:rsidR="0093123F" w:rsidRPr="00122B86">
        <w:rPr>
          <w:rFonts w:ascii="Times New Roman" w:hAnsi="Times New Roman" w:cs="Times New Roman"/>
          <w:noProof/>
          <w:color w:val="000000" w:themeColor="text1"/>
          <w:sz w:val="24"/>
          <w:szCs w:val="24"/>
          <w:vertAlign w:val="superscript"/>
        </w:rPr>
        <w:t>]</w:t>
      </w:r>
      <w:r w:rsidR="0093123F" w:rsidRPr="005528AF">
        <w:rPr>
          <w:rFonts w:ascii="Times New Roman" w:hAnsi="Times New Roman" w:cs="Times New Roman"/>
          <w:color w:val="000000" w:themeColor="text1"/>
          <w:sz w:val="24"/>
          <w:szCs w:val="24"/>
        </w:rPr>
        <w:fldChar w:fldCharType="end"/>
      </w:r>
      <w:r w:rsidRPr="00256490">
        <w:rPr>
          <w:rFonts w:ascii="Times New Roman" w:hAnsi="Times New Roman" w:cs="Times New Roman" w:hint="eastAsia"/>
          <w:color w:val="000000" w:themeColor="text1"/>
          <w:sz w:val="24"/>
          <w:szCs w:val="24"/>
        </w:rPr>
        <w:t>，因此我们建议使用</w:t>
      </w:r>
      <w:r w:rsidR="00B24F6C" w:rsidRPr="00256490">
        <w:rPr>
          <w:rFonts w:ascii="Times New Roman" w:hAnsi="Times New Roman" w:cs="Times New Roman" w:hint="eastAsia"/>
          <w:color w:val="000000" w:themeColor="text1"/>
          <w:sz w:val="24"/>
          <w:szCs w:val="24"/>
        </w:rPr>
        <w:t>HUMAnN2</w:t>
      </w:r>
      <w:r w:rsidR="000F07F1" w:rsidRPr="005528AF">
        <w:rPr>
          <w:rFonts w:ascii="Times New Roman" w:hAnsi="Times New Roman" w:cs="Times New Roman"/>
          <w:color w:val="000000" w:themeColor="text1"/>
          <w:sz w:val="24"/>
          <w:szCs w:val="24"/>
        </w:rPr>
        <w:fldChar w:fldCharType="begin"/>
      </w:r>
      <w:r w:rsidR="000F07F1">
        <w:rPr>
          <w:rFonts w:ascii="Times New Roman" w:hAnsi="Times New Roman" w:cs="Times New Roman"/>
          <w:color w:val="000000" w:themeColor="text1"/>
          <w:sz w:val="24"/>
          <w:szCs w:val="24"/>
        </w:rPr>
        <w:instrText xml:space="preserve"> ADDIN EN.CITE &lt;EndNote&gt;&lt;Cite&gt;&lt;Author&gt;Franzosa&lt;/Author&gt;&lt;Year&gt;2018&lt;/Year&gt;&lt;RecNum&gt;167&lt;/RecNum&gt;&lt;DisplayText&gt;&lt;style face="superscript"&gt;[93]&lt;/style&gt;&lt;/DisplayText&gt;&lt;record&gt;&lt;rec-number&gt;167&lt;/rec-number&gt;&lt;foreign-keys&gt;&lt;key app="EN" db-id="awdrrxf56w52whedwtpvwtxhd09sdzew02vt" timestamp="1574692712"&gt;167&lt;/key&gt;&lt;/foreign-keys&gt;&lt;ref-type name="Journal Article"&gt;17&lt;/ref-type&gt;&lt;contributors&gt;&lt;authors&gt;&lt;author&gt;Franzosa, Eric A.&lt;/author&gt;&lt;author&gt;McIver, Lauren J.&lt;/author&gt;&lt;author&gt;Rahnavard, Gholamali&lt;/author&gt;&lt;author&gt;Thompson, Luke R.&lt;/author&gt;&lt;author&gt;Schirmer, Melanie&lt;/author&gt;&lt;author&gt;Weingart, George&lt;/author&gt;&lt;author&gt;Lipson, Karen Schwarzberg&lt;/author&gt;&lt;author&gt;Knight, Rob&lt;/author&gt;&lt;author&gt;Caporaso, J. Gregory&lt;/author&gt;&lt;author&gt;Segata, Nicola&lt;/author&gt;&lt;author&gt;Huttenhower, Curtis&lt;/author&gt;&lt;/authors&gt;&lt;/contributors&gt;&lt;titles&gt;&lt;title&gt;Species-level functional profiling of metagenomes and metatranscriptomes&lt;/title&gt;&lt;secondary-title&gt;Nature Methods&lt;/secondary-title&gt;&lt;/titles&gt;&lt;periodical&gt;&lt;full-title&gt;Nature Methods&lt;/full-title&gt;&lt;/periodical&gt;&lt;pages&gt;962-968&lt;/pages&gt;&lt;volume&gt;15&lt;/volume&gt;&lt;number&gt;11&lt;/number&gt;&lt;dates&gt;&lt;year&gt;2018&lt;/year&gt;&lt;pub-dates&gt;&lt;date&gt;2018/11/01&lt;/date&gt;&lt;/pub-dates&gt;&lt;/dates&gt;&lt;isbn&gt;1548-7105&lt;/isbn&gt;&lt;urls&gt;&lt;related-urls&gt;&lt;url&gt;https://doi.org/10.1038/s41592-018-0176-y&lt;/url&gt;&lt;/related-urls&gt;&lt;/urls&gt;&lt;electronic-resource-num&gt;10.1038/s41592-018-0176-y&lt;/electronic-resource-num&gt;&lt;/record&gt;&lt;/Cite&gt;&lt;/EndNote&gt;</w:instrText>
      </w:r>
      <w:r w:rsidR="000F07F1" w:rsidRPr="005528AF">
        <w:rPr>
          <w:rFonts w:ascii="Times New Roman" w:hAnsi="Times New Roman" w:cs="Times New Roman"/>
          <w:color w:val="000000" w:themeColor="text1"/>
          <w:sz w:val="24"/>
          <w:szCs w:val="24"/>
        </w:rPr>
        <w:fldChar w:fldCharType="separate"/>
      </w:r>
      <w:r w:rsidR="000F07F1" w:rsidRPr="009C1927">
        <w:rPr>
          <w:rFonts w:ascii="Times New Roman" w:hAnsi="Times New Roman" w:cs="Times New Roman"/>
          <w:noProof/>
          <w:color w:val="000000" w:themeColor="text1"/>
          <w:sz w:val="24"/>
          <w:szCs w:val="24"/>
          <w:vertAlign w:val="superscript"/>
        </w:rPr>
        <w:t>[</w:t>
      </w:r>
      <w:hyperlink w:anchor="_ENREF_93" w:tooltip="Franzosa, 2018 #167" w:history="1">
        <w:r w:rsidR="0000551E" w:rsidRPr="009C1927">
          <w:rPr>
            <w:rFonts w:ascii="Times New Roman" w:hAnsi="Times New Roman" w:cs="Times New Roman"/>
            <w:noProof/>
            <w:color w:val="000000" w:themeColor="text1"/>
            <w:sz w:val="24"/>
            <w:szCs w:val="24"/>
            <w:vertAlign w:val="superscript"/>
          </w:rPr>
          <w:t>93</w:t>
        </w:r>
      </w:hyperlink>
      <w:r w:rsidR="000F07F1" w:rsidRPr="009C1927">
        <w:rPr>
          <w:rFonts w:ascii="Times New Roman" w:hAnsi="Times New Roman" w:cs="Times New Roman"/>
          <w:noProof/>
          <w:color w:val="000000" w:themeColor="text1"/>
          <w:sz w:val="24"/>
          <w:szCs w:val="24"/>
          <w:vertAlign w:val="superscript"/>
        </w:rPr>
        <w:t>]</w:t>
      </w:r>
      <w:r w:rsidR="000F07F1" w:rsidRPr="005528AF">
        <w:rPr>
          <w:rFonts w:ascii="Times New Roman" w:hAnsi="Times New Roman" w:cs="Times New Roman"/>
          <w:color w:val="000000" w:themeColor="text1"/>
          <w:sz w:val="24"/>
          <w:szCs w:val="24"/>
        </w:rPr>
        <w:fldChar w:fldCharType="end"/>
      </w:r>
      <w:r w:rsidR="000F07F1">
        <w:rPr>
          <w:rFonts w:ascii="Times New Roman" w:hAnsi="Times New Roman" w:cs="Times New Roman" w:hint="eastAsia"/>
          <w:color w:val="000000" w:themeColor="text1"/>
          <w:sz w:val="24"/>
          <w:szCs w:val="24"/>
        </w:rPr>
        <w:t>工</w:t>
      </w:r>
      <w:r w:rsidR="000F07F1">
        <w:rPr>
          <w:rFonts w:ascii="Times New Roman" w:hAnsi="Times New Roman" w:cs="Times New Roman" w:hint="eastAsia"/>
          <w:color w:val="000000" w:themeColor="text1"/>
          <w:sz w:val="24"/>
          <w:szCs w:val="24"/>
        </w:rPr>
        <w:lastRenderedPageBreak/>
        <w:t>具并</w:t>
      </w:r>
      <w:r w:rsidR="00FD55E5">
        <w:rPr>
          <w:rFonts w:ascii="Times New Roman" w:hAnsi="Times New Roman" w:cs="Times New Roman" w:hint="eastAsia"/>
          <w:color w:val="000000" w:themeColor="text1"/>
          <w:sz w:val="24"/>
          <w:szCs w:val="24"/>
        </w:rPr>
        <w:t>采用</w:t>
      </w:r>
      <w:r w:rsidRPr="00256490">
        <w:rPr>
          <w:rFonts w:ascii="Times New Roman" w:hAnsi="Times New Roman" w:cs="Times New Roman" w:hint="eastAsia"/>
          <w:color w:val="000000" w:themeColor="text1"/>
          <w:sz w:val="24"/>
          <w:szCs w:val="24"/>
        </w:rPr>
        <w:t>基于</w:t>
      </w:r>
      <w:r w:rsidR="00B24F6C">
        <w:rPr>
          <w:rFonts w:ascii="Times New Roman" w:hAnsi="Times New Roman" w:cs="Times New Roman" w:hint="eastAsia"/>
          <w:color w:val="000000" w:themeColor="text1"/>
          <w:sz w:val="24"/>
          <w:szCs w:val="24"/>
        </w:rPr>
        <w:t>序列</w:t>
      </w:r>
      <w:r w:rsidRPr="00256490">
        <w:rPr>
          <w:rFonts w:ascii="Times New Roman" w:hAnsi="Times New Roman" w:cs="Times New Roman" w:hint="eastAsia"/>
          <w:color w:val="000000" w:themeColor="text1"/>
          <w:sz w:val="24"/>
          <w:szCs w:val="24"/>
        </w:rPr>
        <w:t>的方法</w:t>
      </w:r>
      <w:r w:rsidR="00892B6B">
        <w:rPr>
          <w:rFonts w:ascii="Times New Roman" w:hAnsi="Times New Roman" w:cs="Times New Roman" w:hint="eastAsia"/>
          <w:color w:val="000000" w:themeColor="text1"/>
          <w:sz w:val="24"/>
          <w:szCs w:val="24"/>
        </w:rPr>
        <w:t>进行物种分类和</w:t>
      </w:r>
      <w:r w:rsidRPr="00256490">
        <w:rPr>
          <w:rFonts w:ascii="Times New Roman" w:hAnsi="Times New Roman" w:cs="Times New Roman" w:hint="eastAsia"/>
          <w:color w:val="000000" w:themeColor="text1"/>
          <w:sz w:val="24"/>
          <w:szCs w:val="24"/>
        </w:rPr>
        <w:t>代谢</w:t>
      </w:r>
      <w:r w:rsidR="00892B6B">
        <w:rPr>
          <w:rFonts w:ascii="Times New Roman" w:hAnsi="Times New Roman" w:cs="Times New Roman" w:hint="eastAsia"/>
          <w:color w:val="000000" w:themeColor="text1"/>
          <w:sz w:val="24"/>
          <w:szCs w:val="24"/>
        </w:rPr>
        <w:t>通路</w:t>
      </w:r>
      <w:r w:rsidRPr="00256490">
        <w:rPr>
          <w:rFonts w:ascii="Times New Roman" w:hAnsi="Times New Roman" w:cs="Times New Roman" w:hint="eastAsia"/>
          <w:color w:val="000000" w:themeColor="text1"/>
          <w:sz w:val="24"/>
          <w:szCs w:val="24"/>
        </w:rPr>
        <w:t>分析，该方法高效且易于</w:t>
      </w:r>
      <w:r w:rsidR="00892B6B">
        <w:rPr>
          <w:rFonts w:ascii="Times New Roman" w:hAnsi="Times New Roman" w:cs="Times New Roman" w:hint="eastAsia"/>
          <w:color w:val="000000" w:themeColor="text1"/>
          <w:sz w:val="24"/>
          <w:szCs w:val="24"/>
        </w:rPr>
        <w:t>操作</w:t>
      </w:r>
      <w:r w:rsidRPr="00256490">
        <w:rPr>
          <w:rFonts w:ascii="Times New Roman" w:hAnsi="Times New Roman" w:cs="Times New Roman" w:hint="eastAsia"/>
          <w:color w:val="000000" w:themeColor="text1"/>
          <w:sz w:val="24"/>
          <w:szCs w:val="24"/>
        </w:rPr>
        <w:t>。但是，这种方法只使用一小部分序列信息，</w:t>
      </w:r>
      <w:r w:rsidR="00974136">
        <w:rPr>
          <w:rFonts w:ascii="Times New Roman" w:hAnsi="Times New Roman" w:cs="Times New Roman" w:hint="eastAsia"/>
          <w:color w:val="000000" w:themeColor="text1"/>
          <w:sz w:val="24"/>
          <w:szCs w:val="24"/>
        </w:rPr>
        <w:t>而且</w:t>
      </w:r>
      <w:r w:rsidR="00C13922">
        <w:rPr>
          <w:rFonts w:ascii="Times New Roman" w:hAnsi="Times New Roman" w:cs="Times New Roman" w:hint="eastAsia"/>
          <w:color w:val="000000" w:themeColor="text1"/>
          <w:sz w:val="24"/>
          <w:szCs w:val="24"/>
        </w:rPr>
        <w:t>分析结果</w:t>
      </w:r>
      <w:r w:rsidRPr="00256490">
        <w:rPr>
          <w:rFonts w:ascii="Times New Roman" w:hAnsi="Times New Roman" w:cs="Times New Roman" w:hint="eastAsia"/>
          <w:color w:val="000000" w:themeColor="text1"/>
          <w:sz w:val="24"/>
          <w:szCs w:val="24"/>
        </w:rPr>
        <w:t>受到已知数据库的限制</w:t>
      </w:r>
      <w:r w:rsidR="00974136" w:rsidRPr="005528AF">
        <w:rPr>
          <w:rFonts w:ascii="Times New Roman" w:hAnsi="Times New Roman" w:cs="Times New Roman"/>
          <w:color w:val="000000" w:themeColor="text1"/>
          <w:sz w:val="24"/>
          <w:szCs w:val="24"/>
        </w:rPr>
        <w:fldChar w:fldCharType="begin"/>
      </w:r>
      <w:r w:rsidR="00974136">
        <w:rPr>
          <w:rFonts w:ascii="Times New Roman" w:hAnsi="Times New Roman" w:cs="Times New Roman"/>
          <w:color w:val="000000" w:themeColor="text1"/>
          <w:sz w:val="24"/>
          <w:szCs w:val="24"/>
        </w:rPr>
        <w:instrText xml:space="preserve"> ADDIN EN.CITE &lt;EndNote&gt;&lt;Cite&gt;&lt;Author&gt;Quince&lt;/Author&gt;&lt;Year&gt;2017&lt;/Year&gt;&lt;RecNum&gt;127&lt;/RecNum&gt;&lt;DisplayText&gt;&lt;style face="superscript"&gt;[66]&lt;/style&gt;&lt;/DisplayText&gt;&lt;record&gt;&lt;rec-number&gt;127&lt;/rec-number&gt;&lt;foreign-keys&gt;&lt;key app="EN" db-id="awdrrxf56w52whedwtpvwtxhd09sdzew02vt" timestamp="1574219989"&gt;127&lt;/key&gt;&lt;/foreign-keys&gt;&lt;ref-type name="Journal Article"&gt;17&lt;/ref-type&gt;&lt;contributors&gt;&lt;authors&gt;&lt;author&gt;Quince, C.&lt;/author&gt;&lt;author&gt;Walker, A. W.&lt;/author&gt;&lt;author&gt;Simpson, J. T.&lt;/author&gt;&lt;author&gt;Loman, N. J.&lt;/author&gt;&lt;author&gt;Segata, N.&lt;/author&gt;&lt;/authors&gt;&lt;/contributors&gt;&lt;auth-address&gt;Warwick Medical School, University of Warwick, Warwick, UK.&amp;#xD;Microbiology Group, The Rowett Institute, University of Aberdeen, Aberdeen, UK.&amp;#xD;Ontario Institute for Cancer Research, Toronto, Ontario, Canada.&amp;#xD;Department of Computer Science, University of Toronto, Toronto, Ontario, Canada.&amp;#xD;Institute for Microbiology and Infection, University of Birmingham, Birmingham, UK.&amp;#xD;Centre for Integrative Biology, University of Trento, Trento, Italy.&lt;/auth-address&gt;&lt;titles&gt;&lt;title&gt;Shotgun metagenomics, from sampling to analysis&lt;/title&gt;&lt;secondary-title&gt;Nat Biotechnol&lt;/secondary-title&gt;&lt;/titles&gt;&lt;periodical&gt;&lt;full-title&gt;Nat Biotechnol&lt;/full-title&gt;&lt;/periodical&gt;&lt;pages&gt;833-844&lt;/pages&gt;&lt;volume&gt;35&lt;/volume&gt;&lt;number&gt;9&lt;/number&gt;&lt;edition&gt;2017/09/13&lt;/edition&gt;&lt;keywords&gt;&lt;keyword&gt;Animals&lt;/keyword&gt;&lt;keyword&gt;Biomedical Research&lt;/keyword&gt;&lt;keyword&gt;*High-Throughput Nucleotide Sequencing&lt;/keyword&gt;&lt;keyword&gt;Humans&lt;/keyword&gt;&lt;keyword&gt;*Metagenomics&lt;/keyword&gt;&lt;keyword&gt;*Microbiota/genetics/physiology&lt;/keyword&gt;&lt;/keywords&gt;&lt;dates&gt;&lt;year&gt;2017&lt;/year&gt;&lt;pub-dates&gt;&lt;date&gt;Sep 12&lt;/date&gt;&lt;/pub-dates&gt;&lt;/dates&gt;&lt;isbn&gt;1546-1696 (Electronic)&amp;#xD;1087-0156 (Linking)&lt;/isbn&gt;&lt;accession-num&gt;28898207&lt;/accession-num&gt;&lt;urls&gt;&lt;related-urls&gt;&lt;url&gt;https://www.ncbi.nlm.nih.gov/pubmed/28898207&lt;/url&gt;&lt;/related-urls&gt;&lt;/urls&gt;&lt;electronic-resource-num&gt;10.1038/nbt.3935&lt;/electronic-resource-num&gt;&lt;/record&gt;&lt;/Cite&gt;&lt;/EndNote&gt;</w:instrText>
      </w:r>
      <w:r w:rsidR="00974136" w:rsidRPr="005528AF">
        <w:rPr>
          <w:rFonts w:ascii="Times New Roman" w:hAnsi="Times New Roman" w:cs="Times New Roman"/>
          <w:color w:val="000000" w:themeColor="text1"/>
          <w:sz w:val="24"/>
          <w:szCs w:val="24"/>
        </w:rPr>
        <w:fldChar w:fldCharType="separate"/>
      </w:r>
      <w:r w:rsidR="00974136" w:rsidRPr="00122B86">
        <w:rPr>
          <w:rFonts w:ascii="Times New Roman" w:hAnsi="Times New Roman" w:cs="Times New Roman"/>
          <w:noProof/>
          <w:color w:val="000000" w:themeColor="text1"/>
          <w:sz w:val="24"/>
          <w:szCs w:val="24"/>
          <w:vertAlign w:val="superscript"/>
        </w:rPr>
        <w:t>[</w:t>
      </w:r>
      <w:hyperlink w:anchor="_ENREF_66" w:tooltip="Quince, 2017 #127" w:history="1">
        <w:r w:rsidR="0000551E" w:rsidRPr="00122B86">
          <w:rPr>
            <w:rFonts w:ascii="Times New Roman" w:hAnsi="Times New Roman" w:cs="Times New Roman"/>
            <w:noProof/>
            <w:color w:val="000000" w:themeColor="text1"/>
            <w:sz w:val="24"/>
            <w:szCs w:val="24"/>
            <w:vertAlign w:val="superscript"/>
          </w:rPr>
          <w:t>66</w:t>
        </w:r>
      </w:hyperlink>
      <w:r w:rsidR="00974136" w:rsidRPr="00122B86">
        <w:rPr>
          <w:rFonts w:ascii="Times New Roman" w:hAnsi="Times New Roman" w:cs="Times New Roman"/>
          <w:noProof/>
          <w:color w:val="000000" w:themeColor="text1"/>
          <w:sz w:val="24"/>
          <w:szCs w:val="24"/>
          <w:vertAlign w:val="superscript"/>
        </w:rPr>
        <w:t>]</w:t>
      </w:r>
      <w:r w:rsidR="00974136" w:rsidRPr="005528AF">
        <w:rPr>
          <w:rFonts w:ascii="Times New Roman" w:hAnsi="Times New Roman" w:cs="Times New Roman"/>
          <w:color w:val="000000" w:themeColor="text1"/>
          <w:sz w:val="24"/>
          <w:szCs w:val="24"/>
        </w:rPr>
        <w:fldChar w:fldCharType="end"/>
      </w:r>
      <w:r w:rsidRPr="00256490">
        <w:rPr>
          <w:rFonts w:ascii="Times New Roman" w:hAnsi="Times New Roman" w:cs="Times New Roman" w:hint="eastAsia"/>
          <w:color w:val="000000" w:themeColor="text1"/>
          <w:sz w:val="24"/>
          <w:szCs w:val="24"/>
        </w:rPr>
        <w:t>。</w:t>
      </w:r>
    </w:p>
    <w:p w14:paraId="6910901B" w14:textId="5D4AADBC" w:rsidR="007348E4" w:rsidRDefault="00F701C2" w:rsidP="00993F05">
      <w:pPr>
        <w:ind w:firstLineChars="200" w:firstLine="480"/>
        <w:rPr>
          <w:rFonts w:ascii="Times New Roman" w:hAnsi="Times New Roman" w:cs="Times New Roman"/>
          <w:color w:val="000000" w:themeColor="text1"/>
          <w:sz w:val="24"/>
          <w:szCs w:val="24"/>
        </w:rPr>
      </w:pPr>
      <w:r w:rsidRPr="00F701C2">
        <w:rPr>
          <w:rFonts w:ascii="Times New Roman" w:hAnsi="Times New Roman" w:cs="Times New Roman" w:hint="eastAsia"/>
          <w:color w:val="000000" w:themeColor="text1"/>
          <w:sz w:val="24"/>
          <w:szCs w:val="24"/>
        </w:rPr>
        <w:t>如果需要发现新物种或基因功能，则需要</w:t>
      </w:r>
      <w:r w:rsidR="006A0E9B">
        <w:rPr>
          <w:rFonts w:ascii="Times New Roman" w:hAnsi="Times New Roman" w:cs="Times New Roman" w:hint="eastAsia"/>
          <w:color w:val="000000" w:themeColor="text1"/>
          <w:sz w:val="24"/>
          <w:szCs w:val="24"/>
        </w:rPr>
        <w:t>进行</w:t>
      </w:r>
      <w:r w:rsidRPr="00F701C2">
        <w:rPr>
          <w:rFonts w:ascii="Times New Roman" w:hAnsi="Times New Roman" w:cs="Times New Roman" w:hint="eastAsia"/>
          <w:color w:val="000000" w:themeColor="text1"/>
          <w:sz w:val="24"/>
          <w:szCs w:val="24"/>
        </w:rPr>
        <w:t>第三步。</w:t>
      </w:r>
      <w:r w:rsidR="006A0E9B">
        <w:rPr>
          <w:rFonts w:ascii="Times New Roman" w:hAnsi="Times New Roman" w:cs="Times New Roman" w:hint="eastAsia"/>
          <w:color w:val="000000" w:themeColor="text1"/>
          <w:sz w:val="24"/>
          <w:szCs w:val="24"/>
        </w:rPr>
        <w:t>有几个</w:t>
      </w:r>
      <w:r w:rsidRPr="00F701C2">
        <w:rPr>
          <w:rFonts w:ascii="Times New Roman" w:hAnsi="Times New Roman" w:cs="Times New Roman" w:hint="eastAsia"/>
          <w:color w:val="000000" w:themeColor="text1"/>
          <w:sz w:val="24"/>
          <w:szCs w:val="24"/>
        </w:rPr>
        <w:t>好的软件工具</w:t>
      </w:r>
      <w:r w:rsidR="006A0E9B">
        <w:rPr>
          <w:rFonts w:ascii="Times New Roman" w:hAnsi="Times New Roman" w:cs="Times New Roman" w:hint="eastAsia"/>
          <w:color w:val="000000" w:themeColor="text1"/>
          <w:sz w:val="24"/>
          <w:szCs w:val="24"/>
        </w:rPr>
        <w:t>可以</w:t>
      </w:r>
      <w:r w:rsidR="006A0E9B" w:rsidRPr="00F701C2">
        <w:rPr>
          <w:rFonts w:ascii="Times New Roman" w:hAnsi="Times New Roman" w:cs="Times New Roman" w:hint="eastAsia"/>
          <w:color w:val="000000" w:themeColor="text1"/>
          <w:sz w:val="24"/>
          <w:szCs w:val="24"/>
        </w:rPr>
        <w:t>用于将</w:t>
      </w:r>
      <w:r w:rsidR="00246E9C">
        <w:rPr>
          <w:rFonts w:ascii="Times New Roman" w:hAnsi="Times New Roman" w:cs="Times New Roman" w:hint="eastAsia"/>
          <w:color w:val="000000" w:themeColor="text1"/>
          <w:sz w:val="24"/>
          <w:szCs w:val="24"/>
        </w:rPr>
        <w:t>纯净序列</w:t>
      </w:r>
      <w:r w:rsidR="006A0E9B" w:rsidRPr="00F701C2">
        <w:rPr>
          <w:rFonts w:ascii="Times New Roman" w:hAnsi="Times New Roman" w:cs="Times New Roman" w:hint="eastAsia"/>
          <w:color w:val="000000" w:themeColor="text1"/>
          <w:sz w:val="24"/>
          <w:szCs w:val="24"/>
        </w:rPr>
        <w:t>组装</w:t>
      </w:r>
      <w:r w:rsidR="00246E9C">
        <w:rPr>
          <w:rFonts w:ascii="Times New Roman" w:hAnsi="Times New Roman" w:cs="Times New Roman" w:hint="eastAsia"/>
          <w:color w:val="000000" w:themeColor="text1"/>
          <w:sz w:val="24"/>
          <w:szCs w:val="24"/>
        </w:rPr>
        <w:t>为</w:t>
      </w:r>
      <w:r w:rsidR="00B0280D">
        <w:rPr>
          <w:rFonts w:ascii="Times New Roman" w:hAnsi="Times New Roman" w:cs="Times New Roman" w:hint="eastAsia"/>
          <w:color w:val="000000" w:themeColor="text1"/>
          <w:sz w:val="24"/>
          <w:szCs w:val="24"/>
        </w:rPr>
        <w:t>长序列（</w:t>
      </w:r>
      <w:r w:rsidR="00B0280D" w:rsidRPr="005528AF">
        <w:rPr>
          <w:rFonts w:ascii="Times New Roman" w:hAnsi="Times New Roman" w:cs="Times New Roman"/>
          <w:color w:val="000000" w:themeColor="text1"/>
          <w:sz w:val="24"/>
          <w:szCs w:val="24"/>
        </w:rPr>
        <w:t>contigs</w:t>
      </w:r>
      <w:r w:rsidR="00B0280D">
        <w:rPr>
          <w:rFonts w:ascii="Times New Roman" w:hAnsi="Times New Roman" w:cs="Times New Roman" w:hint="eastAsia"/>
          <w:color w:val="000000" w:themeColor="text1"/>
          <w:sz w:val="24"/>
          <w:szCs w:val="24"/>
        </w:rPr>
        <w:t>）</w:t>
      </w:r>
      <w:r w:rsidRPr="00F701C2">
        <w:rPr>
          <w:rFonts w:ascii="Times New Roman" w:hAnsi="Times New Roman" w:cs="Times New Roman" w:hint="eastAsia"/>
          <w:color w:val="000000" w:themeColor="text1"/>
          <w:sz w:val="24"/>
          <w:szCs w:val="24"/>
        </w:rPr>
        <w:t>，例如</w:t>
      </w:r>
      <w:r w:rsidRPr="00F701C2">
        <w:rPr>
          <w:rFonts w:ascii="Times New Roman" w:hAnsi="Times New Roman" w:cs="Times New Roman" w:hint="eastAsia"/>
          <w:color w:val="000000" w:themeColor="text1"/>
          <w:sz w:val="24"/>
          <w:szCs w:val="24"/>
        </w:rPr>
        <w:t>MEGAHIT</w:t>
      </w:r>
      <w:r w:rsidR="00A72CCD" w:rsidRPr="005528AF">
        <w:rPr>
          <w:rFonts w:ascii="Times New Roman" w:hAnsi="Times New Roman" w:cs="Times New Roman"/>
          <w:color w:val="000000" w:themeColor="text1"/>
          <w:sz w:val="24"/>
          <w:szCs w:val="24"/>
        </w:rPr>
        <w:fldChar w:fldCharType="begin"/>
      </w:r>
      <w:r w:rsidR="00A72CCD">
        <w:rPr>
          <w:rFonts w:ascii="Times New Roman" w:hAnsi="Times New Roman" w:cs="Times New Roman"/>
          <w:color w:val="000000" w:themeColor="text1"/>
          <w:sz w:val="24"/>
          <w:szCs w:val="24"/>
        </w:rPr>
        <w:instrText xml:space="preserve"> ADDIN EN.CITE &lt;EndNote&gt;&lt;Cite&gt;&lt;Author&gt;Li&lt;/Author&gt;&lt;Year&gt;2015&lt;/Year&gt;&lt;RecNum&gt;168&lt;/RecNum&gt;&lt;DisplayText&gt;&lt;style face="superscript"&gt;[94]&lt;/style&gt;&lt;/DisplayText&gt;&lt;record&gt;&lt;rec-number&gt;168&lt;/rec-number&gt;&lt;foreign-keys&gt;&lt;key app="EN" db-id="awdrrxf56w52whedwtpvwtxhd09sdzew02vt" timestamp="1574692712"&gt;168&lt;/key&gt;&lt;/foreign-keys&gt;&lt;ref-type name="Journal Article"&gt;17&lt;/ref-type&gt;&lt;contributors&gt;&lt;authors&gt;&lt;author&gt;Li, Dinghua&lt;/author&gt;&lt;author&gt;Liu, Chi-Man&lt;/author&gt;&lt;author&gt;Luo, Ruibang&lt;/author&gt;&lt;author&gt;Sadakane, Kunihiko&lt;/author&gt;&lt;author&gt;Lam, Tak-Wah&lt;/author&gt;&lt;/authors&gt;&lt;/contributors&gt;&lt;titles&gt;&lt;title&gt;MEGAHIT: an ultra-fast single-node solution for large and complex metagenomics assembly via succinct de Bruijn graph&lt;/title&gt;&lt;secondary-title&gt;Bioinformatics&lt;/secondary-title&gt;&lt;/titles&gt;&lt;periodical&gt;&lt;full-title&gt;Bioinformatics&lt;/full-title&gt;&lt;/periodical&gt;&lt;pages&gt;1674-1676&lt;/pages&gt;&lt;volume&gt;31&lt;/volume&gt;&lt;number&gt;10&lt;/number&gt;&lt;dates&gt;&lt;year&gt;2015&lt;/year&gt;&lt;/dates&gt;&lt;isbn&gt;1367-4803&lt;/isbn&gt;&lt;urls&gt;&lt;related-urls&gt;&lt;url&gt;https://doi.org/10.1093/bioinformatics/btv033&lt;/url&gt;&lt;/related-urls&gt;&lt;/urls&gt;&lt;electronic-resource-num&gt;10.1093/bioinformatics/btv033&lt;/electronic-resource-num&gt;&lt;access-date&gt;5/7/2019&lt;/access-date&gt;&lt;/record&gt;&lt;/Cite&gt;&lt;/EndNote&gt;</w:instrText>
      </w:r>
      <w:r w:rsidR="00A72CCD" w:rsidRPr="005528AF">
        <w:rPr>
          <w:rFonts w:ascii="Times New Roman" w:hAnsi="Times New Roman" w:cs="Times New Roman"/>
          <w:color w:val="000000" w:themeColor="text1"/>
          <w:sz w:val="24"/>
          <w:szCs w:val="24"/>
        </w:rPr>
        <w:fldChar w:fldCharType="separate"/>
      </w:r>
      <w:r w:rsidR="00A72CCD" w:rsidRPr="009C1927">
        <w:rPr>
          <w:rFonts w:ascii="Times New Roman" w:hAnsi="Times New Roman" w:cs="Times New Roman"/>
          <w:noProof/>
          <w:color w:val="000000" w:themeColor="text1"/>
          <w:sz w:val="24"/>
          <w:szCs w:val="24"/>
          <w:vertAlign w:val="superscript"/>
        </w:rPr>
        <w:t>[</w:t>
      </w:r>
      <w:hyperlink w:anchor="_ENREF_94" w:tooltip="Li, 2015 #168" w:history="1">
        <w:r w:rsidR="0000551E" w:rsidRPr="009C1927">
          <w:rPr>
            <w:rFonts w:ascii="Times New Roman" w:hAnsi="Times New Roman" w:cs="Times New Roman"/>
            <w:noProof/>
            <w:color w:val="000000" w:themeColor="text1"/>
            <w:sz w:val="24"/>
            <w:szCs w:val="24"/>
            <w:vertAlign w:val="superscript"/>
          </w:rPr>
          <w:t>94</w:t>
        </w:r>
      </w:hyperlink>
      <w:r w:rsidR="00A72CCD" w:rsidRPr="009C1927">
        <w:rPr>
          <w:rFonts w:ascii="Times New Roman" w:hAnsi="Times New Roman" w:cs="Times New Roman"/>
          <w:noProof/>
          <w:color w:val="000000" w:themeColor="text1"/>
          <w:sz w:val="24"/>
          <w:szCs w:val="24"/>
          <w:vertAlign w:val="superscript"/>
        </w:rPr>
        <w:t>]</w:t>
      </w:r>
      <w:r w:rsidR="00A72CCD" w:rsidRPr="005528AF">
        <w:rPr>
          <w:rFonts w:ascii="Times New Roman" w:hAnsi="Times New Roman" w:cs="Times New Roman"/>
          <w:color w:val="000000" w:themeColor="text1"/>
          <w:sz w:val="24"/>
          <w:szCs w:val="24"/>
        </w:rPr>
        <w:fldChar w:fldCharType="end"/>
      </w:r>
      <w:r w:rsidRPr="00F701C2">
        <w:rPr>
          <w:rFonts w:ascii="Times New Roman" w:hAnsi="Times New Roman" w:cs="Times New Roman" w:hint="eastAsia"/>
          <w:color w:val="000000" w:themeColor="text1"/>
          <w:sz w:val="24"/>
          <w:szCs w:val="24"/>
        </w:rPr>
        <w:t>和</w:t>
      </w:r>
      <w:proofErr w:type="spellStart"/>
      <w:r w:rsidRPr="00F701C2">
        <w:rPr>
          <w:rFonts w:ascii="Times New Roman" w:hAnsi="Times New Roman" w:cs="Times New Roman" w:hint="eastAsia"/>
          <w:color w:val="000000" w:themeColor="text1"/>
          <w:sz w:val="24"/>
          <w:szCs w:val="24"/>
        </w:rPr>
        <w:t>metaSPAdes</w:t>
      </w:r>
      <w:proofErr w:type="spellEnd"/>
      <w:r w:rsidR="00A72CCD" w:rsidRPr="005528AF">
        <w:rPr>
          <w:rFonts w:ascii="Times New Roman" w:hAnsi="Times New Roman" w:cs="Times New Roman"/>
          <w:color w:val="000000" w:themeColor="text1"/>
          <w:sz w:val="24"/>
          <w:szCs w:val="24"/>
        </w:rPr>
        <w:fldChar w:fldCharType="begin"/>
      </w:r>
      <w:r w:rsidR="00A72CCD">
        <w:rPr>
          <w:rFonts w:ascii="Times New Roman" w:hAnsi="Times New Roman" w:cs="Times New Roman"/>
          <w:color w:val="000000" w:themeColor="text1"/>
          <w:sz w:val="24"/>
          <w:szCs w:val="24"/>
        </w:rPr>
        <w:instrText xml:space="preserve"> ADDIN EN.CITE &lt;EndNote&gt;&lt;Cite&gt;&lt;Author&gt;Nurk&lt;/Author&gt;&lt;Year&gt;2017&lt;/Year&gt;&lt;RecNum&gt;169&lt;/RecNum&gt;&lt;DisplayText&gt;&lt;style face="superscript"&gt;[95]&lt;/style&gt;&lt;/DisplayText&gt;&lt;record&gt;&lt;rec-number&gt;169&lt;/rec-number&gt;&lt;foreign-keys&gt;&lt;key app="EN" db-id="awdrrxf56w52whedwtpvwtxhd09sdzew02vt" timestamp="1574692712"&gt;169&lt;/key&gt;&lt;/foreign-keys&gt;&lt;ref-type name="Journal Article"&gt;17&lt;/ref-type&gt;&lt;contributors&gt;&lt;authors&gt;&lt;author&gt;Nurk, Sergey&lt;/author&gt;&lt;author&gt;Meleshko, Dmitry&lt;/author&gt;&lt;author&gt;Korobeynikov, Anton&lt;/author&gt;&lt;author&gt;Pevzner, Pavel A.&lt;/author&gt;&lt;/authors&gt;&lt;/contributors&gt;&lt;titles&gt;&lt;title&gt;metaSPAdes: a new versatile metagenomic assembler&lt;/title&gt;&lt;secondary-title&gt;Genome Research&lt;/secondary-title&gt;&lt;/titles&gt;&lt;periodical&gt;&lt;full-title&gt;Genome Research&lt;/full-title&gt;&lt;/periodical&gt;&lt;pages&gt;824-834&lt;/pages&gt;&lt;volume&gt;27&lt;/volume&gt;&lt;number&gt;5&lt;/number&gt;&lt;dates&gt;&lt;year&gt;2017&lt;/year&gt;&lt;pub-dates&gt;&lt;date&gt;May 1, 2017&lt;/date&gt;&lt;/pub-dates&gt;&lt;/dates&gt;&lt;urls&gt;&lt;related-urls&gt;&lt;url&gt;http://genome.cshlp.org/content/27/5/824.abstract&lt;/url&gt;&lt;/related-urls&gt;&lt;/urls&gt;&lt;electronic-resource-num&gt;10.1101/gr.213959.116&lt;/electronic-resource-num&gt;&lt;/record&gt;&lt;/Cite&gt;&lt;/EndNote&gt;</w:instrText>
      </w:r>
      <w:r w:rsidR="00A72CCD" w:rsidRPr="005528AF">
        <w:rPr>
          <w:rFonts w:ascii="Times New Roman" w:hAnsi="Times New Roman" w:cs="Times New Roman"/>
          <w:color w:val="000000" w:themeColor="text1"/>
          <w:sz w:val="24"/>
          <w:szCs w:val="24"/>
        </w:rPr>
        <w:fldChar w:fldCharType="separate"/>
      </w:r>
      <w:r w:rsidR="00A72CCD" w:rsidRPr="009C1927">
        <w:rPr>
          <w:rFonts w:ascii="Times New Roman" w:hAnsi="Times New Roman" w:cs="Times New Roman"/>
          <w:noProof/>
          <w:color w:val="000000" w:themeColor="text1"/>
          <w:sz w:val="24"/>
          <w:szCs w:val="24"/>
          <w:vertAlign w:val="superscript"/>
        </w:rPr>
        <w:t>[</w:t>
      </w:r>
      <w:hyperlink w:anchor="_ENREF_95" w:tooltip="Nurk, 2017 #169" w:history="1">
        <w:r w:rsidR="0000551E" w:rsidRPr="009C1927">
          <w:rPr>
            <w:rFonts w:ascii="Times New Roman" w:hAnsi="Times New Roman" w:cs="Times New Roman"/>
            <w:noProof/>
            <w:color w:val="000000" w:themeColor="text1"/>
            <w:sz w:val="24"/>
            <w:szCs w:val="24"/>
            <w:vertAlign w:val="superscript"/>
          </w:rPr>
          <w:t>95</w:t>
        </w:r>
      </w:hyperlink>
      <w:r w:rsidR="00A72CCD" w:rsidRPr="009C1927">
        <w:rPr>
          <w:rFonts w:ascii="Times New Roman" w:hAnsi="Times New Roman" w:cs="Times New Roman"/>
          <w:noProof/>
          <w:color w:val="000000" w:themeColor="text1"/>
          <w:sz w:val="24"/>
          <w:szCs w:val="24"/>
          <w:vertAlign w:val="superscript"/>
        </w:rPr>
        <w:t>]</w:t>
      </w:r>
      <w:r w:rsidR="00A72CCD" w:rsidRPr="005528AF">
        <w:rPr>
          <w:rFonts w:ascii="Times New Roman" w:hAnsi="Times New Roman" w:cs="Times New Roman"/>
          <w:color w:val="000000" w:themeColor="text1"/>
          <w:sz w:val="24"/>
          <w:szCs w:val="24"/>
        </w:rPr>
        <w:fldChar w:fldCharType="end"/>
      </w:r>
      <w:r w:rsidRPr="00F701C2">
        <w:rPr>
          <w:rFonts w:ascii="Times New Roman" w:hAnsi="Times New Roman" w:cs="Times New Roman" w:hint="eastAsia"/>
          <w:color w:val="000000" w:themeColor="text1"/>
          <w:sz w:val="24"/>
          <w:szCs w:val="24"/>
        </w:rPr>
        <w:t>。</w:t>
      </w:r>
      <w:r w:rsidRPr="00F701C2">
        <w:rPr>
          <w:rFonts w:ascii="Times New Roman" w:hAnsi="Times New Roman" w:cs="Times New Roman" w:hint="eastAsia"/>
          <w:color w:val="000000" w:themeColor="text1"/>
          <w:sz w:val="24"/>
          <w:szCs w:val="24"/>
        </w:rPr>
        <w:t xml:space="preserve"> </w:t>
      </w:r>
      <w:r w:rsidRPr="00F701C2">
        <w:rPr>
          <w:rFonts w:ascii="Times New Roman" w:hAnsi="Times New Roman" w:cs="Times New Roman" w:hint="eastAsia"/>
          <w:color w:val="000000" w:themeColor="text1"/>
          <w:sz w:val="24"/>
          <w:szCs w:val="24"/>
        </w:rPr>
        <w:t>然后通过</w:t>
      </w:r>
      <w:proofErr w:type="spellStart"/>
      <w:r w:rsidRPr="00F701C2">
        <w:rPr>
          <w:rFonts w:ascii="Times New Roman" w:hAnsi="Times New Roman" w:cs="Times New Roman" w:hint="eastAsia"/>
          <w:color w:val="000000" w:themeColor="text1"/>
          <w:sz w:val="24"/>
          <w:szCs w:val="24"/>
        </w:rPr>
        <w:t>MetaProdigal</w:t>
      </w:r>
      <w:proofErr w:type="spellEnd"/>
      <w:r w:rsidR="00A72CCD" w:rsidRPr="005528AF">
        <w:rPr>
          <w:rFonts w:ascii="Times New Roman" w:hAnsi="Times New Roman" w:cs="Times New Roman"/>
          <w:color w:val="000000" w:themeColor="text1"/>
          <w:sz w:val="24"/>
          <w:szCs w:val="24"/>
        </w:rPr>
        <w:fldChar w:fldCharType="begin"/>
      </w:r>
      <w:r w:rsidR="00A72CCD">
        <w:rPr>
          <w:rFonts w:ascii="Times New Roman" w:hAnsi="Times New Roman" w:cs="Times New Roman"/>
          <w:color w:val="000000" w:themeColor="text1"/>
          <w:sz w:val="24"/>
          <w:szCs w:val="24"/>
        </w:rPr>
        <w:instrText xml:space="preserve"> ADDIN EN.CITE &lt;EndNote&gt;&lt;Cite&gt;&lt;Author&gt;Hyatt&lt;/Author&gt;&lt;Year&gt;2012&lt;/Year&gt;&lt;RecNum&gt;170&lt;/RecNum&gt;&lt;DisplayText&gt;&lt;style face="superscript"&gt;[96]&lt;/style&gt;&lt;/DisplayText&gt;&lt;record&gt;&lt;rec-number&gt;170&lt;/rec-number&gt;&lt;foreign-keys&gt;&lt;key app="EN" db-id="awdrrxf56w52whedwtpvwtxhd09sdzew02vt" timestamp="1574692712"&gt;170&lt;/key&gt;&lt;/foreign-keys&gt;&lt;ref-type name="Journal Article"&gt;17&lt;/ref-type&gt;&lt;contributors&gt;&lt;authors&gt;&lt;author&gt;Hyatt, Doug&lt;/author&gt;&lt;author&gt;LoCascio, Philip F.&lt;/author&gt;&lt;author&gt;Hauser, Loren J.&lt;/author&gt;&lt;author&gt;Uberbacher, Edward C.&lt;/author&gt;&lt;/authors&gt;&lt;/contributors&gt;&lt;titles&gt;&lt;title&gt;Gene and translation initiation site prediction in metagenomic sequences&lt;/title&gt;&lt;secondary-title&gt;Bioinformatics&lt;/secondary-title&gt;&lt;/titles&gt;&lt;periodical&gt;&lt;full-title&gt;Bioinformatics&lt;/full-title&gt;&lt;/periodical&gt;&lt;pages&gt;2223-2230&lt;/pages&gt;&lt;volume&gt;28&lt;/volume&gt;&lt;number&gt;17&lt;/number&gt;&lt;dates&gt;&lt;year&gt;2012&lt;/year&gt;&lt;/dates&gt;&lt;isbn&gt;1367-4803&lt;/isbn&gt;&lt;urls&gt;&lt;related-urls&gt;&lt;url&gt;https://doi.org/10.1093/bioinformatics/bts429&lt;/url&gt;&lt;/related-urls&gt;&lt;/urls&gt;&lt;electronic-resource-num&gt;10.1093/bioinformatics/bts429&lt;/electronic-resource-num&gt;&lt;access-date&gt;9/28/2019&lt;/access-date&gt;&lt;/record&gt;&lt;/Cite&gt;&lt;/EndNote&gt;</w:instrText>
      </w:r>
      <w:r w:rsidR="00A72CCD" w:rsidRPr="005528AF">
        <w:rPr>
          <w:rFonts w:ascii="Times New Roman" w:hAnsi="Times New Roman" w:cs="Times New Roman"/>
          <w:color w:val="000000" w:themeColor="text1"/>
          <w:sz w:val="24"/>
          <w:szCs w:val="24"/>
        </w:rPr>
        <w:fldChar w:fldCharType="separate"/>
      </w:r>
      <w:r w:rsidR="00A72CCD" w:rsidRPr="009C1927">
        <w:rPr>
          <w:rFonts w:ascii="Times New Roman" w:hAnsi="Times New Roman" w:cs="Times New Roman"/>
          <w:noProof/>
          <w:color w:val="000000" w:themeColor="text1"/>
          <w:sz w:val="24"/>
          <w:szCs w:val="24"/>
          <w:vertAlign w:val="superscript"/>
        </w:rPr>
        <w:t>[</w:t>
      </w:r>
      <w:hyperlink w:anchor="_ENREF_96" w:tooltip="Hyatt, 2012 #170" w:history="1">
        <w:r w:rsidR="0000551E" w:rsidRPr="009C1927">
          <w:rPr>
            <w:rFonts w:ascii="Times New Roman" w:hAnsi="Times New Roman" w:cs="Times New Roman"/>
            <w:noProof/>
            <w:color w:val="000000" w:themeColor="text1"/>
            <w:sz w:val="24"/>
            <w:szCs w:val="24"/>
            <w:vertAlign w:val="superscript"/>
          </w:rPr>
          <w:t>96</w:t>
        </w:r>
      </w:hyperlink>
      <w:r w:rsidR="00A72CCD" w:rsidRPr="009C1927">
        <w:rPr>
          <w:rFonts w:ascii="Times New Roman" w:hAnsi="Times New Roman" w:cs="Times New Roman"/>
          <w:noProof/>
          <w:color w:val="000000" w:themeColor="text1"/>
          <w:sz w:val="24"/>
          <w:szCs w:val="24"/>
          <w:vertAlign w:val="superscript"/>
        </w:rPr>
        <w:t>]</w:t>
      </w:r>
      <w:r w:rsidR="00A72CCD" w:rsidRPr="005528AF">
        <w:rPr>
          <w:rFonts w:ascii="Times New Roman" w:hAnsi="Times New Roman" w:cs="Times New Roman"/>
          <w:color w:val="000000" w:themeColor="text1"/>
          <w:sz w:val="24"/>
          <w:szCs w:val="24"/>
        </w:rPr>
        <w:fldChar w:fldCharType="end"/>
      </w:r>
      <w:r w:rsidRPr="00F701C2">
        <w:rPr>
          <w:rFonts w:ascii="Times New Roman" w:hAnsi="Times New Roman" w:cs="Times New Roman" w:hint="eastAsia"/>
          <w:color w:val="000000" w:themeColor="text1"/>
          <w:sz w:val="24"/>
          <w:szCs w:val="24"/>
        </w:rPr>
        <w:t>或</w:t>
      </w:r>
      <w:proofErr w:type="spellStart"/>
      <w:r w:rsidRPr="00F701C2">
        <w:rPr>
          <w:rFonts w:ascii="Times New Roman" w:hAnsi="Times New Roman" w:cs="Times New Roman" w:hint="eastAsia"/>
          <w:color w:val="000000" w:themeColor="text1"/>
          <w:sz w:val="24"/>
          <w:szCs w:val="24"/>
        </w:rPr>
        <w:t>Prokka</w:t>
      </w:r>
      <w:proofErr w:type="spellEnd"/>
      <w:r w:rsidR="00A72CCD" w:rsidRPr="005528AF">
        <w:rPr>
          <w:rFonts w:ascii="Times New Roman" w:hAnsi="Times New Roman" w:cs="Times New Roman"/>
          <w:color w:val="000000" w:themeColor="text1"/>
          <w:sz w:val="24"/>
          <w:szCs w:val="24"/>
        </w:rPr>
        <w:fldChar w:fldCharType="begin"/>
      </w:r>
      <w:r w:rsidR="00A72CCD">
        <w:rPr>
          <w:rFonts w:ascii="Times New Roman" w:hAnsi="Times New Roman" w:cs="Times New Roman"/>
          <w:color w:val="000000" w:themeColor="text1"/>
          <w:sz w:val="24"/>
          <w:szCs w:val="24"/>
        </w:rPr>
        <w:instrText xml:space="preserve"> ADDIN EN.CITE &lt;EndNote&gt;&lt;Cite&gt;&lt;Author&gt;Seemann&lt;/Author&gt;&lt;Year&gt;2014&lt;/Year&gt;&lt;RecNum&gt;171&lt;/RecNum&gt;&lt;DisplayText&gt;&lt;style face="superscript"&gt;[97]&lt;/style&gt;&lt;/DisplayText&gt;&lt;record&gt;&lt;rec-number&gt;171&lt;/rec-number&gt;&lt;foreign-keys&gt;&lt;key app="EN" db-id="awdrrxf56w52whedwtpvwtxhd09sdzew02vt" timestamp="1574692712"&gt;171&lt;/key&gt;&lt;/foreign-keys&gt;&lt;ref-type name="Journal Article"&gt;17&lt;/ref-type&gt;&lt;contributors&gt;&lt;authors&gt;&lt;author&gt;Seemann, Torsten&lt;/author&gt;&lt;/authors&gt;&lt;/contributors&gt;&lt;titles&gt;&lt;title&gt;Prokka: rapid prokaryotic genome annotation&lt;/title&gt;&lt;secondary-title&gt;Bioinformatics&lt;/secondary-title&gt;&lt;/titles&gt;&lt;periodical&gt;&lt;full-title&gt;Bioinformatics&lt;/full-title&gt;&lt;/periodical&gt;&lt;pages&gt;2068-2069&lt;/pages&gt;&lt;volume&gt;30&lt;/volume&gt;&lt;number&gt;14&lt;/number&gt;&lt;dates&gt;&lt;year&gt;2014&lt;/year&gt;&lt;/dates&gt;&lt;isbn&gt;1367-4803&lt;/isbn&gt;&lt;urls&gt;&lt;related-urls&gt;&lt;url&gt;https://doi.org/10.1093/bioinformatics/btu153&lt;/url&gt;&lt;/related-urls&gt;&lt;/urls&gt;&lt;electronic-resource-num&gt;10.1093/bioinformatics/btu153&lt;/electronic-resource-num&gt;&lt;access-date&gt;5/26/2019&lt;/access-date&gt;&lt;/record&gt;&lt;/Cite&gt;&lt;/EndNote&gt;</w:instrText>
      </w:r>
      <w:r w:rsidR="00A72CCD" w:rsidRPr="005528AF">
        <w:rPr>
          <w:rFonts w:ascii="Times New Roman" w:hAnsi="Times New Roman" w:cs="Times New Roman"/>
          <w:color w:val="000000" w:themeColor="text1"/>
          <w:sz w:val="24"/>
          <w:szCs w:val="24"/>
        </w:rPr>
        <w:fldChar w:fldCharType="separate"/>
      </w:r>
      <w:r w:rsidR="00A72CCD" w:rsidRPr="009C1927">
        <w:rPr>
          <w:rFonts w:ascii="Times New Roman" w:hAnsi="Times New Roman" w:cs="Times New Roman"/>
          <w:noProof/>
          <w:color w:val="000000" w:themeColor="text1"/>
          <w:sz w:val="24"/>
          <w:szCs w:val="24"/>
          <w:vertAlign w:val="superscript"/>
        </w:rPr>
        <w:t>[</w:t>
      </w:r>
      <w:hyperlink w:anchor="_ENREF_97" w:tooltip="Seemann, 2014 #171" w:history="1">
        <w:r w:rsidR="0000551E" w:rsidRPr="009C1927">
          <w:rPr>
            <w:rFonts w:ascii="Times New Roman" w:hAnsi="Times New Roman" w:cs="Times New Roman"/>
            <w:noProof/>
            <w:color w:val="000000" w:themeColor="text1"/>
            <w:sz w:val="24"/>
            <w:szCs w:val="24"/>
            <w:vertAlign w:val="superscript"/>
          </w:rPr>
          <w:t>97</w:t>
        </w:r>
      </w:hyperlink>
      <w:r w:rsidR="00A72CCD" w:rsidRPr="009C1927">
        <w:rPr>
          <w:rFonts w:ascii="Times New Roman" w:hAnsi="Times New Roman" w:cs="Times New Roman"/>
          <w:noProof/>
          <w:color w:val="000000" w:themeColor="text1"/>
          <w:sz w:val="24"/>
          <w:szCs w:val="24"/>
          <w:vertAlign w:val="superscript"/>
        </w:rPr>
        <w:t>]</w:t>
      </w:r>
      <w:r w:rsidR="00A72CCD" w:rsidRPr="005528AF">
        <w:rPr>
          <w:rFonts w:ascii="Times New Roman" w:hAnsi="Times New Roman" w:cs="Times New Roman"/>
          <w:color w:val="000000" w:themeColor="text1"/>
          <w:sz w:val="24"/>
          <w:szCs w:val="24"/>
        </w:rPr>
        <w:fldChar w:fldCharType="end"/>
      </w:r>
      <w:r w:rsidRPr="00F701C2">
        <w:rPr>
          <w:rFonts w:ascii="Times New Roman" w:hAnsi="Times New Roman" w:cs="Times New Roman" w:hint="eastAsia"/>
          <w:color w:val="000000" w:themeColor="text1"/>
          <w:sz w:val="24"/>
          <w:szCs w:val="24"/>
        </w:rPr>
        <w:t>从</w:t>
      </w:r>
      <w:r w:rsidR="004040C5">
        <w:rPr>
          <w:rFonts w:ascii="Times New Roman" w:hAnsi="Times New Roman" w:cs="Times New Roman" w:hint="eastAsia"/>
          <w:color w:val="000000" w:themeColor="text1"/>
          <w:sz w:val="24"/>
          <w:szCs w:val="24"/>
        </w:rPr>
        <w:t>长序列</w:t>
      </w:r>
      <w:r w:rsidRPr="00F701C2">
        <w:rPr>
          <w:rFonts w:ascii="Times New Roman" w:hAnsi="Times New Roman" w:cs="Times New Roman" w:hint="eastAsia"/>
          <w:color w:val="000000" w:themeColor="text1"/>
          <w:sz w:val="24"/>
          <w:szCs w:val="24"/>
        </w:rPr>
        <w:t>中预测基因。另外，其他软件工具也可以用于从短</w:t>
      </w:r>
      <w:r w:rsidR="00E55851">
        <w:rPr>
          <w:rFonts w:ascii="Times New Roman" w:hAnsi="Times New Roman" w:cs="Times New Roman" w:hint="eastAsia"/>
          <w:color w:val="000000" w:themeColor="text1"/>
          <w:sz w:val="24"/>
          <w:szCs w:val="24"/>
        </w:rPr>
        <w:t>序列</w:t>
      </w:r>
      <w:r w:rsidRPr="00F701C2">
        <w:rPr>
          <w:rFonts w:ascii="Times New Roman" w:hAnsi="Times New Roman" w:cs="Times New Roman" w:hint="eastAsia"/>
          <w:color w:val="000000" w:themeColor="text1"/>
          <w:sz w:val="24"/>
          <w:szCs w:val="24"/>
        </w:rPr>
        <w:t>中预测编码基因，例如</w:t>
      </w:r>
      <w:r w:rsidRPr="00F701C2">
        <w:rPr>
          <w:rFonts w:ascii="Times New Roman" w:hAnsi="Times New Roman" w:cs="Times New Roman" w:hint="eastAsia"/>
          <w:color w:val="000000" w:themeColor="text1"/>
          <w:sz w:val="24"/>
          <w:szCs w:val="24"/>
        </w:rPr>
        <w:t>MetaGeneAnnotator</w:t>
      </w:r>
      <w:r w:rsidR="00E55851" w:rsidRPr="005528AF">
        <w:rPr>
          <w:rFonts w:ascii="Times New Roman" w:hAnsi="Times New Roman" w:cs="Times New Roman"/>
          <w:color w:val="000000" w:themeColor="text1"/>
          <w:sz w:val="24"/>
          <w:szCs w:val="24"/>
        </w:rPr>
        <w:fldChar w:fldCharType="begin"/>
      </w:r>
      <w:r w:rsidR="00E55851">
        <w:rPr>
          <w:rFonts w:ascii="Times New Roman" w:hAnsi="Times New Roman" w:cs="Times New Roman"/>
          <w:color w:val="000000" w:themeColor="text1"/>
          <w:sz w:val="24"/>
          <w:szCs w:val="24"/>
        </w:rPr>
        <w:instrText xml:space="preserve"> ADDIN EN.CITE &lt;EndNote&gt;&lt;Cite&gt;&lt;Author&gt;Noguchi&lt;/Author&gt;&lt;Year&gt;2008&lt;/Year&gt;&lt;RecNum&gt;245&lt;/RecNum&gt;&lt;DisplayText&gt;&lt;style face="superscript"&gt;[98]&lt;/style&gt;&lt;/DisplayText&gt;&lt;record&gt;&lt;rec-number&gt;245&lt;/rec-number&gt;&lt;foreign-keys&gt;&lt;key app="EN" db-id="awdrrxf56w52whedwtpvwtxhd09sdzew02vt" timestamp="1585204684"&gt;245&lt;/key&gt;&lt;/foreign-keys&gt;&lt;ref-type name="Journal Article"&gt;17&lt;/ref-type&gt;&lt;contributors&gt;&lt;authors&gt;&lt;author&gt;Noguchi, H.&lt;/author&gt;&lt;author&gt;Taniguchi, T.&lt;/author&gt;&lt;author&gt;Itoh, T.&lt;/author&gt;&lt;/authors&gt;&lt;/contributors&gt;&lt;auth-address&gt;Advanced Science and Technology Research Group, Mitsubishi Research Institute, Inc., 2-3-6 Otemachi, Chiyoda-ku, Tokyo 100-8141, Japan. nog@mri.co.jp&lt;/auth-address&gt;&lt;titles&gt;&lt;title&gt;MetaGeneAnnotator: detecting species-specific patterns of ribosomal binding site for precise gene prediction in anonymous prokaryotic and phage genomes&lt;/title&gt;&lt;secondary-title&gt;DNA Res&lt;/secondary-title&gt;&lt;/titles&gt;&lt;periodical&gt;&lt;full-title&gt;DNA Res&lt;/full-title&gt;&lt;/periodical&gt;&lt;pages&gt;387-96&lt;/pages&gt;&lt;volume&gt;15&lt;/volume&gt;&lt;number&gt;6&lt;/number&gt;&lt;edition&gt;2008/10/23&lt;/edition&gt;&lt;keywords&gt;&lt;keyword&gt;Algorithms&lt;/keyword&gt;&lt;keyword&gt;Bacteria/genetics&lt;/keyword&gt;&lt;keyword&gt;Bacteriophages/genetics&lt;/keyword&gt;&lt;keyword&gt;Binding Sites&lt;/keyword&gt;&lt;keyword&gt;Computational Biology/*methods&lt;/keyword&gt;&lt;keyword&gt;*Genes, Bacterial&lt;/keyword&gt;&lt;keyword&gt;*Genes, Viral&lt;/keyword&gt;&lt;keyword&gt;Genome, Bacterial/*genetics&lt;/keyword&gt;&lt;keyword&gt;Genome, Viral/*genetics&lt;/keyword&gt;&lt;keyword&gt;Plasmids/genetics&lt;/keyword&gt;&lt;keyword&gt;Predictive Value of Tests&lt;/keyword&gt;&lt;keyword&gt;Protein Biosynthesis&lt;/keyword&gt;&lt;keyword&gt;Ribosomes/*metabolism&lt;/keyword&gt;&lt;keyword&gt;Species Specificity&lt;/keyword&gt;&lt;/keywords&gt;&lt;dates&gt;&lt;year&gt;2008&lt;/year&gt;&lt;pub-dates&gt;&lt;date&gt;Dec&lt;/date&gt;&lt;/pub-dates&gt;&lt;/dates&gt;&lt;isbn&gt;1756-1663 (Electronic)&amp;#xD;1340-2838 (Linking)&lt;/isbn&gt;&lt;accession-num&gt;18940874&lt;/accession-num&gt;&lt;urls&gt;&lt;related-urls&gt;&lt;url&gt;https://www.ncbi.nlm.nih.gov/pubmed/18940874&lt;/url&gt;&lt;/related-urls&gt;&lt;/urls&gt;&lt;custom2&gt;PMC2608843&lt;/custom2&gt;&lt;electronic-resource-num&gt;10.1093/dnares/dsn027&lt;/electronic-resource-num&gt;&lt;/record&gt;&lt;/Cite&gt;&lt;/EndNote&gt;</w:instrText>
      </w:r>
      <w:r w:rsidR="00E55851" w:rsidRPr="005528AF">
        <w:rPr>
          <w:rFonts w:ascii="Times New Roman" w:hAnsi="Times New Roman" w:cs="Times New Roman"/>
          <w:color w:val="000000" w:themeColor="text1"/>
          <w:sz w:val="24"/>
          <w:szCs w:val="24"/>
        </w:rPr>
        <w:fldChar w:fldCharType="separate"/>
      </w:r>
      <w:r w:rsidR="00E55851" w:rsidRPr="009C1927">
        <w:rPr>
          <w:rFonts w:ascii="Times New Roman" w:hAnsi="Times New Roman" w:cs="Times New Roman"/>
          <w:noProof/>
          <w:color w:val="000000" w:themeColor="text1"/>
          <w:sz w:val="24"/>
          <w:szCs w:val="24"/>
          <w:vertAlign w:val="superscript"/>
        </w:rPr>
        <w:t>[</w:t>
      </w:r>
      <w:hyperlink w:anchor="_ENREF_98" w:tooltip="Noguchi, 2008 #245" w:history="1">
        <w:r w:rsidR="0000551E" w:rsidRPr="009C1927">
          <w:rPr>
            <w:rFonts w:ascii="Times New Roman" w:hAnsi="Times New Roman" w:cs="Times New Roman"/>
            <w:noProof/>
            <w:color w:val="000000" w:themeColor="text1"/>
            <w:sz w:val="24"/>
            <w:szCs w:val="24"/>
            <w:vertAlign w:val="superscript"/>
          </w:rPr>
          <w:t>98</w:t>
        </w:r>
      </w:hyperlink>
      <w:r w:rsidR="00E55851" w:rsidRPr="009C1927">
        <w:rPr>
          <w:rFonts w:ascii="Times New Roman" w:hAnsi="Times New Roman" w:cs="Times New Roman"/>
          <w:noProof/>
          <w:color w:val="000000" w:themeColor="text1"/>
          <w:sz w:val="24"/>
          <w:szCs w:val="24"/>
          <w:vertAlign w:val="superscript"/>
        </w:rPr>
        <w:t>]</w:t>
      </w:r>
      <w:r w:rsidR="00E55851" w:rsidRPr="005528AF">
        <w:rPr>
          <w:rFonts w:ascii="Times New Roman" w:hAnsi="Times New Roman" w:cs="Times New Roman"/>
          <w:color w:val="000000" w:themeColor="text1"/>
          <w:sz w:val="24"/>
          <w:szCs w:val="24"/>
        </w:rPr>
        <w:fldChar w:fldCharType="end"/>
      </w:r>
      <w:r w:rsidR="00985CDE">
        <w:rPr>
          <w:rFonts w:ascii="Times New Roman" w:hAnsi="Times New Roman" w:cs="Times New Roman" w:hint="eastAsia"/>
          <w:color w:val="000000" w:themeColor="text1"/>
          <w:sz w:val="24"/>
          <w:szCs w:val="24"/>
        </w:rPr>
        <w:t>、</w:t>
      </w:r>
      <w:proofErr w:type="spellStart"/>
      <w:r w:rsidRPr="00F701C2">
        <w:rPr>
          <w:rFonts w:ascii="Times New Roman" w:hAnsi="Times New Roman" w:cs="Times New Roman" w:hint="eastAsia"/>
          <w:color w:val="000000" w:themeColor="text1"/>
          <w:sz w:val="24"/>
          <w:szCs w:val="24"/>
        </w:rPr>
        <w:t>MetaGeneMark</w:t>
      </w:r>
      <w:proofErr w:type="spellEnd"/>
      <w:r w:rsidR="00E55851" w:rsidRPr="005528AF">
        <w:rPr>
          <w:rFonts w:ascii="Times New Roman" w:hAnsi="Times New Roman" w:cs="Times New Roman"/>
          <w:color w:val="000000" w:themeColor="text1"/>
          <w:sz w:val="24"/>
          <w:szCs w:val="24"/>
        </w:rPr>
        <w:fldChar w:fldCharType="begin"/>
      </w:r>
      <w:r w:rsidR="00E55851">
        <w:rPr>
          <w:rFonts w:ascii="Times New Roman" w:hAnsi="Times New Roman" w:cs="Times New Roman"/>
          <w:color w:val="000000" w:themeColor="text1"/>
          <w:sz w:val="24"/>
          <w:szCs w:val="24"/>
        </w:rPr>
        <w:instrText xml:space="preserve"> ADDIN EN.CITE &lt;EndNote&gt;&lt;Cite&gt;&lt;Author&gt;Zhu&lt;/Author&gt;&lt;Year&gt;2010&lt;/Year&gt;&lt;RecNum&gt;246&lt;/RecNum&gt;&lt;DisplayText&gt;&lt;style face="superscript"&gt;[99]&lt;/style&gt;&lt;/DisplayText&gt;&lt;record&gt;&lt;rec-number&gt;246&lt;/rec-number&gt;&lt;foreign-keys&gt;&lt;key app="EN" db-id="awdrrxf56w52whedwtpvwtxhd09sdzew02vt" timestamp="1585204823"&gt;246&lt;/key&gt;&lt;/foreign-keys&gt;&lt;ref-type name="Journal Article"&gt;17&lt;/ref-type&gt;&lt;contributors&gt;&lt;authors&gt;&lt;author&gt;Zhu, W.&lt;/author&gt;&lt;author&gt;Lomsadze, A.&lt;/author&gt;&lt;author&gt;Borodovsky, M.&lt;/author&gt;&lt;/authors&gt;&lt;/contributors&gt;&lt;auth-address&gt;School of Biology, Georgia Institute of Technology, Atlanta, GA 30332, USA.&lt;/auth-address&gt;&lt;titles&gt;&lt;title&gt;Ab initio gene identification in metagenomic sequences&lt;/title&gt;&lt;secondary-title&gt;Nucleic Acids Res&lt;/secondary-title&gt;&lt;/titles&gt;&lt;periodical&gt;&lt;full-title&gt;Nucleic Acids Res&lt;/full-title&gt;&lt;/periodical&gt;&lt;pages&gt;e132&lt;/pages&gt;&lt;volume&gt;38&lt;/volume&gt;&lt;number&gt;12&lt;/number&gt;&lt;edition&gt;2010/04/21&lt;/edition&gt;&lt;keywords&gt;&lt;keyword&gt;*Algorithms&lt;/keyword&gt;&lt;keyword&gt;Animals&lt;/keyword&gt;&lt;keyword&gt;Gastrointestinal Tract/microbiology&lt;/keyword&gt;&lt;keyword&gt;*Genes, Archaeal&lt;/keyword&gt;&lt;keyword&gt;*Genes, Bacterial&lt;/keyword&gt;&lt;keyword&gt;Genome, Archaeal&lt;/keyword&gt;&lt;keyword&gt;Genome, Bacterial&lt;/keyword&gt;&lt;keyword&gt;Humans&lt;/keyword&gt;&lt;keyword&gt;Metagenome&lt;/keyword&gt;&lt;keyword&gt;Metagenomics/*methods&lt;/keyword&gt;&lt;keyword&gt;Mice&lt;/keyword&gt;&lt;keyword&gt;Models, Statistical&lt;/keyword&gt;&lt;keyword&gt;Sequence Analysis, DNA&lt;/keyword&gt;&lt;/keywords&gt;&lt;dates&gt;&lt;year&gt;2010&lt;/year&gt;&lt;pub-dates&gt;&lt;date&gt;Jul&lt;/date&gt;&lt;/pub-dates&gt;&lt;/dates&gt;&lt;isbn&gt;1362-4962 (Electronic)&amp;#xD;0305-1048 (Linking)&lt;/isbn&gt;&lt;accession-num&gt;20403810&lt;/accession-num&gt;&lt;urls&gt;&lt;related-urls&gt;&lt;url&gt;https://www.ncbi.nlm.nih.gov/pubmed/20403810&lt;/url&gt;&lt;/related-urls&gt;&lt;/urls&gt;&lt;custom2&gt;PMC2896542&lt;/custom2&gt;&lt;electronic-resource-num&gt;10.1093/nar/gkq275&lt;/electronic-resource-num&gt;&lt;/record&gt;&lt;/Cite&gt;&lt;/EndNote&gt;</w:instrText>
      </w:r>
      <w:r w:rsidR="00E55851" w:rsidRPr="005528AF">
        <w:rPr>
          <w:rFonts w:ascii="Times New Roman" w:hAnsi="Times New Roman" w:cs="Times New Roman"/>
          <w:color w:val="000000" w:themeColor="text1"/>
          <w:sz w:val="24"/>
          <w:szCs w:val="24"/>
        </w:rPr>
        <w:fldChar w:fldCharType="separate"/>
      </w:r>
      <w:r w:rsidR="00E55851" w:rsidRPr="009C1927">
        <w:rPr>
          <w:rFonts w:ascii="Times New Roman" w:hAnsi="Times New Roman" w:cs="Times New Roman"/>
          <w:noProof/>
          <w:color w:val="000000" w:themeColor="text1"/>
          <w:sz w:val="24"/>
          <w:szCs w:val="24"/>
          <w:vertAlign w:val="superscript"/>
        </w:rPr>
        <w:t>[</w:t>
      </w:r>
      <w:hyperlink w:anchor="_ENREF_99" w:tooltip="Zhu, 2010 #246" w:history="1">
        <w:r w:rsidR="0000551E" w:rsidRPr="009C1927">
          <w:rPr>
            <w:rFonts w:ascii="Times New Roman" w:hAnsi="Times New Roman" w:cs="Times New Roman"/>
            <w:noProof/>
            <w:color w:val="000000" w:themeColor="text1"/>
            <w:sz w:val="24"/>
            <w:szCs w:val="24"/>
            <w:vertAlign w:val="superscript"/>
          </w:rPr>
          <w:t>99</w:t>
        </w:r>
      </w:hyperlink>
      <w:r w:rsidR="00E55851" w:rsidRPr="009C1927">
        <w:rPr>
          <w:rFonts w:ascii="Times New Roman" w:hAnsi="Times New Roman" w:cs="Times New Roman"/>
          <w:noProof/>
          <w:color w:val="000000" w:themeColor="text1"/>
          <w:sz w:val="24"/>
          <w:szCs w:val="24"/>
          <w:vertAlign w:val="superscript"/>
        </w:rPr>
        <w:t>]</w:t>
      </w:r>
      <w:r w:rsidR="00E55851" w:rsidRPr="005528AF">
        <w:rPr>
          <w:rFonts w:ascii="Times New Roman" w:hAnsi="Times New Roman" w:cs="Times New Roman"/>
          <w:color w:val="000000" w:themeColor="text1"/>
          <w:sz w:val="24"/>
          <w:szCs w:val="24"/>
        </w:rPr>
        <w:fldChar w:fldCharType="end"/>
      </w:r>
      <w:r w:rsidR="00985CDE">
        <w:rPr>
          <w:rFonts w:ascii="Times New Roman" w:hAnsi="Times New Roman" w:cs="Times New Roman" w:hint="eastAsia"/>
          <w:color w:val="000000" w:themeColor="text1"/>
          <w:sz w:val="24"/>
          <w:szCs w:val="24"/>
        </w:rPr>
        <w:t>、</w:t>
      </w:r>
      <w:r w:rsidRPr="00F701C2">
        <w:rPr>
          <w:rFonts w:ascii="Times New Roman" w:hAnsi="Times New Roman" w:cs="Times New Roman" w:hint="eastAsia"/>
          <w:color w:val="000000" w:themeColor="text1"/>
          <w:sz w:val="24"/>
          <w:szCs w:val="24"/>
        </w:rPr>
        <w:t>Glimmer-MG</w:t>
      </w:r>
      <w:r w:rsidR="00985CDE" w:rsidRPr="005528AF">
        <w:rPr>
          <w:rFonts w:ascii="Times New Roman" w:hAnsi="Times New Roman" w:cs="Times New Roman"/>
          <w:color w:val="000000" w:themeColor="text1"/>
          <w:sz w:val="24"/>
          <w:szCs w:val="24"/>
        </w:rPr>
        <w:fldChar w:fldCharType="begin"/>
      </w:r>
      <w:r w:rsidR="00985CDE">
        <w:rPr>
          <w:rFonts w:ascii="Times New Roman" w:hAnsi="Times New Roman" w:cs="Times New Roman"/>
          <w:color w:val="000000" w:themeColor="text1"/>
          <w:sz w:val="24"/>
          <w:szCs w:val="24"/>
        </w:rPr>
        <w:instrText xml:space="preserve"> ADDIN EN.CITE &lt;EndNote&gt;&lt;Cite&gt;&lt;Author&gt;Kelley&lt;/Author&gt;&lt;Year&gt;2012&lt;/Year&gt;&lt;RecNum&gt;247&lt;/RecNum&gt;&lt;DisplayText&gt;&lt;style face="superscript"&gt;[100]&lt;/style&gt;&lt;/DisplayText&gt;&lt;record&gt;&lt;rec-number&gt;247&lt;/rec-number&gt;&lt;foreign-keys&gt;&lt;key app="EN" db-id="awdrrxf56w52whedwtpvwtxhd09sdzew02vt" timestamp="1585204974"&gt;247&lt;/key&gt;&lt;/foreign-keys&gt;&lt;ref-type name="Journal Article"&gt;17&lt;/ref-type&gt;&lt;contributors&gt;&lt;authors&gt;&lt;author&gt;Kelley, D. R.&lt;/author&gt;&lt;author&gt;Liu, B.&lt;/author&gt;&lt;author&gt;Delcher, A. L.&lt;/author&gt;&lt;author&gt;Pop, M.&lt;/author&gt;&lt;author&gt;Salzberg, S. L.&lt;/author&gt;&lt;/authors&gt;&lt;/contributors&gt;&lt;auth-address&gt;Center for Bioinformatics and Computational Biology, Institute for Advanced Computer Studies, Department of Computer Science, 3115 Biomolecular Sciences Building 296, University of Maryland, College Park, MD 20742, USA. dakelley@umiacs.umd.edu&lt;/auth-address&gt;&lt;titles&gt;&lt;title&gt;Gene prediction with Glimmer for metagenomic sequences augmented by classification and clustering&lt;/title&gt;&lt;secondary-title&gt;Nucleic Acids Res&lt;/secondary-title&gt;&lt;/titles&gt;&lt;periodical&gt;&lt;full-title&gt;Nucleic Acids Res&lt;/full-title&gt;&lt;/periodical&gt;&lt;pages&gt;e9&lt;/pages&gt;&lt;volume&gt;40&lt;/volume&gt;&lt;number&gt;1&lt;/number&gt;&lt;edition&gt;2011/11/22&lt;/edition&gt;&lt;keywords&gt;&lt;keyword&gt;Cluster Analysis&lt;/keyword&gt;&lt;keyword&gt;Gastrointestinal Tract/microbiology&lt;/keyword&gt;&lt;keyword&gt;Genes&lt;/keyword&gt;&lt;keyword&gt;Humans&lt;/keyword&gt;&lt;keyword&gt;Metagenome&lt;/keyword&gt;&lt;keyword&gt;Metagenomics/*methods&lt;/keyword&gt;&lt;keyword&gt;Phylogeny&lt;/keyword&gt;&lt;keyword&gt;*Sequence Analysis, DNA&lt;/keyword&gt;&lt;keyword&gt;*Software&lt;/keyword&gt;&lt;/keywords&gt;&lt;dates&gt;&lt;year&gt;2012&lt;/year&gt;&lt;pub-dates&gt;&lt;date&gt;Jan&lt;/date&gt;&lt;/pub-dates&gt;&lt;/dates&gt;&lt;isbn&gt;1362-4962 (Electronic)&amp;#xD;0305-1048 (Linking)&lt;/isbn&gt;&lt;accession-num&gt;22102569&lt;/accession-num&gt;&lt;urls&gt;&lt;related-urls&gt;&lt;url&gt;https://www.ncbi.nlm.nih.gov/pubmed/22102569&lt;/url&gt;&lt;/related-urls&gt;&lt;/urls&gt;&lt;custom2&gt;PMC3245904&lt;/custom2&gt;&lt;electronic-resource-num&gt;10.1093/nar/gkr1067&lt;/electronic-resource-num&gt;&lt;/record&gt;&lt;/Cite&gt;&lt;/EndNote&gt;</w:instrText>
      </w:r>
      <w:r w:rsidR="00985CDE" w:rsidRPr="005528AF">
        <w:rPr>
          <w:rFonts w:ascii="Times New Roman" w:hAnsi="Times New Roman" w:cs="Times New Roman"/>
          <w:color w:val="000000" w:themeColor="text1"/>
          <w:sz w:val="24"/>
          <w:szCs w:val="24"/>
        </w:rPr>
        <w:fldChar w:fldCharType="separate"/>
      </w:r>
      <w:r w:rsidR="00985CDE" w:rsidRPr="009C1927">
        <w:rPr>
          <w:rFonts w:ascii="Times New Roman" w:hAnsi="Times New Roman" w:cs="Times New Roman"/>
          <w:noProof/>
          <w:color w:val="000000" w:themeColor="text1"/>
          <w:sz w:val="24"/>
          <w:szCs w:val="24"/>
          <w:vertAlign w:val="superscript"/>
        </w:rPr>
        <w:t>[</w:t>
      </w:r>
      <w:hyperlink w:anchor="_ENREF_100" w:tooltip="Kelley, 2012 #247" w:history="1">
        <w:r w:rsidR="0000551E" w:rsidRPr="009C1927">
          <w:rPr>
            <w:rFonts w:ascii="Times New Roman" w:hAnsi="Times New Roman" w:cs="Times New Roman"/>
            <w:noProof/>
            <w:color w:val="000000" w:themeColor="text1"/>
            <w:sz w:val="24"/>
            <w:szCs w:val="24"/>
            <w:vertAlign w:val="superscript"/>
          </w:rPr>
          <w:t>100</w:t>
        </w:r>
      </w:hyperlink>
      <w:r w:rsidR="00985CDE" w:rsidRPr="009C1927">
        <w:rPr>
          <w:rFonts w:ascii="Times New Roman" w:hAnsi="Times New Roman" w:cs="Times New Roman"/>
          <w:noProof/>
          <w:color w:val="000000" w:themeColor="text1"/>
          <w:sz w:val="24"/>
          <w:szCs w:val="24"/>
          <w:vertAlign w:val="superscript"/>
        </w:rPr>
        <w:t>]</w:t>
      </w:r>
      <w:r w:rsidR="00985CDE" w:rsidRPr="005528AF">
        <w:rPr>
          <w:rFonts w:ascii="Times New Roman" w:hAnsi="Times New Roman" w:cs="Times New Roman"/>
          <w:color w:val="000000" w:themeColor="text1"/>
          <w:sz w:val="24"/>
          <w:szCs w:val="24"/>
        </w:rPr>
        <w:fldChar w:fldCharType="end"/>
      </w:r>
      <w:r w:rsidR="00985CDE">
        <w:rPr>
          <w:rFonts w:ascii="Times New Roman" w:hAnsi="Times New Roman" w:cs="Times New Roman" w:hint="eastAsia"/>
          <w:color w:val="000000" w:themeColor="text1"/>
          <w:sz w:val="24"/>
          <w:szCs w:val="24"/>
        </w:rPr>
        <w:t>、</w:t>
      </w:r>
      <w:proofErr w:type="spellStart"/>
      <w:r w:rsidRPr="00F701C2">
        <w:rPr>
          <w:rFonts w:ascii="Times New Roman" w:hAnsi="Times New Roman" w:cs="Times New Roman" w:hint="eastAsia"/>
          <w:color w:val="000000" w:themeColor="text1"/>
          <w:sz w:val="24"/>
          <w:szCs w:val="24"/>
        </w:rPr>
        <w:t>MetaGUN</w:t>
      </w:r>
      <w:proofErr w:type="spellEnd"/>
      <w:r w:rsidR="00985CDE" w:rsidRPr="005528AF">
        <w:rPr>
          <w:rFonts w:ascii="Times New Roman" w:hAnsi="Times New Roman" w:cs="Times New Roman"/>
          <w:color w:val="000000" w:themeColor="text1"/>
          <w:sz w:val="24"/>
          <w:szCs w:val="24"/>
        </w:rPr>
        <w:fldChar w:fldCharType="begin"/>
      </w:r>
      <w:r w:rsidR="00985CDE">
        <w:rPr>
          <w:rFonts w:ascii="Times New Roman" w:hAnsi="Times New Roman" w:cs="Times New Roman"/>
          <w:color w:val="000000" w:themeColor="text1"/>
          <w:sz w:val="24"/>
          <w:szCs w:val="24"/>
        </w:rPr>
        <w:instrText xml:space="preserve"> ADDIN EN.CITE &lt;EndNote&gt;&lt;Cite&gt;&lt;Author&gt;Liu&lt;/Author&gt;&lt;Year&gt;2013&lt;/Year&gt;&lt;RecNum&gt;248&lt;/RecNum&gt;&lt;DisplayText&gt;&lt;style face="superscript"&gt;[101]&lt;/style&gt;&lt;/DisplayText&gt;&lt;record&gt;&lt;rec-number&gt;248&lt;/rec-number&gt;&lt;foreign-keys&gt;&lt;key app="EN" db-id="awdrrxf56w52whedwtpvwtxhd09sdzew02vt" timestamp="1585205078"&gt;248&lt;/key&gt;&lt;/foreign-keys&gt;&lt;ref-type name="Journal Article"&gt;17&lt;/ref-type&gt;&lt;contributors&gt;&lt;authors&gt;&lt;author&gt;Liu, Y.&lt;/author&gt;&lt;author&gt;Guo, J.&lt;/author&gt;&lt;author&gt;Hu, G.&lt;/author&gt;&lt;author&gt;Zhu, H.&lt;/author&gt;&lt;/authors&gt;&lt;/contributors&gt;&lt;auth-address&gt;State Key Laboratory for Turbulence and Complex Systems and Department of Biomedical Engineering, College of Engineering, Peking University, Beijing, China.&lt;/auth-address&gt;&lt;titles&gt;&lt;title&gt;Gene prediction in metagenomic fragments based on the SVM algorithm&lt;/title&gt;&lt;secondary-title&gt;BMC Bioinformatics&lt;/secondary-title&gt;&lt;/titles&gt;&lt;periodical&gt;&lt;full-title&gt;BMC Bioinformatics&lt;/full-title&gt;&lt;/periodical&gt;&lt;pages&gt;S12&lt;/pages&gt;&lt;volume&gt;14 Suppl 5&lt;/volume&gt;&lt;edition&gt;2013/06/14&lt;/edition&gt;&lt;keywords&gt;&lt;keyword&gt;Artificial Intelligence&lt;/keyword&gt;&lt;keyword&gt;Gastrointestinal Tract/microbiology&lt;/keyword&gt;&lt;keyword&gt;*Genes, Archaeal&lt;/keyword&gt;&lt;keyword&gt;*Genes, Bacterial&lt;/keyword&gt;&lt;keyword&gt;Humans&lt;/keyword&gt;&lt;keyword&gt;Metagenomics/*methods&lt;/keyword&gt;&lt;keyword&gt;Microbiota&lt;/keyword&gt;&lt;keyword&gt;Open Reading Frames&lt;/keyword&gt;&lt;keyword&gt;Phylogeny&lt;/keyword&gt;&lt;keyword&gt;Sequence Analysis, DNA&lt;/keyword&gt;&lt;keyword&gt;*Support Vector Machine&lt;/keyword&gt;&lt;/keywords&gt;&lt;dates&gt;&lt;year&gt;2013&lt;/year&gt;&lt;/dates&gt;&lt;isbn&gt;1471-2105 (Electronic)&amp;#xD;1471-2105 (Linking)&lt;/isbn&gt;&lt;accession-num&gt;23735199&lt;/accession-num&gt;&lt;urls&gt;&lt;related-urls&gt;&lt;url&gt;https://www.ncbi.nlm.nih.gov/pubmed/23735199&lt;/url&gt;&lt;/related-urls&gt;&lt;/urls&gt;&lt;custom2&gt;PMC3622649&lt;/custom2&gt;&lt;electronic-resource-num&gt;10.1186/1471-2105-14-S5-S12&lt;/electronic-resource-num&gt;&lt;/record&gt;&lt;/Cite&gt;&lt;/EndNote&gt;</w:instrText>
      </w:r>
      <w:r w:rsidR="00985CDE" w:rsidRPr="005528AF">
        <w:rPr>
          <w:rFonts w:ascii="Times New Roman" w:hAnsi="Times New Roman" w:cs="Times New Roman"/>
          <w:color w:val="000000" w:themeColor="text1"/>
          <w:sz w:val="24"/>
          <w:szCs w:val="24"/>
        </w:rPr>
        <w:fldChar w:fldCharType="separate"/>
      </w:r>
      <w:r w:rsidR="00985CDE" w:rsidRPr="009C1927">
        <w:rPr>
          <w:rFonts w:ascii="Times New Roman" w:hAnsi="Times New Roman" w:cs="Times New Roman"/>
          <w:noProof/>
          <w:color w:val="000000" w:themeColor="text1"/>
          <w:sz w:val="24"/>
          <w:szCs w:val="24"/>
          <w:vertAlign w:val="superscript"/>
        </w:rPr>
        <w:t>[</w:t>
      </w:r>
      <w:hyperlink w:anchor="_ENREF_101" w:tooltip="Liu, 2013 #248" w:history="1">
        <w:r w:rsidR="0000551E" w:rsidRPr="009C1927">
          <w:rPr>
            <w:rFonts w:ascii="Times New Roman" w:hAnsi="Times New Roman" w:cs="Times New Roman"/>
            <w:noProof/>
            <w:color w:val="000000" w:themeColor="text1"/>
            <w:sz w:val="24"/>
            <w:szCs w:val="24"/>
            <w:vertAlign w:val="superscript"/>
          </w:rPr>
          <w:t>101</w:t>
        </w:r>
      </w:hyperlink>
      <w:r w:rsidR="00985CDE" w:rsidRPr="009C1927">
        <w:rPr>
          <w:rFonts w:ascii="Times New Roman" w:hAnsi="Times New Roman" w:cs="Times New Roman"/>
          <w:noProof/>
          <w:color w:val="000000" w:themeColor="text1"/>
          <w:sz w:val="24"/>
          <w:szCs w:val="24"/>
          <w:vertAlign w:val="superscript"/>
        </w:rPr>
        <w:t>]</w:t>
      </w:r>
      <w:r w:rsidR="00985CDE" w:rsidRPr="005528AF">
        <w:rPr>
          <w:rFonts w:ascii="Times New Roman" w:hAnsi="Times New Roman" w:cs="Times New Roman"/>
          <w:color w:val="000000" w:themeColor="text1"/>
          <w:sz w:val="24"/>
          <w:szCs w:val="24"/>
        </w:rPr>
        <w:fldChar w:fldCharType="end"/>
      </w:r>
      <w:r w:rsidR="00985CDE">
        <w:rPr>
          <w:rFonts w:ascii="Times New Roman" w:hAnsi="Times New Roman" w:cs="Times New Roman" w:hint="eastAsia"/>
          <w:color w:val="000000" w:themeColor="text1"/>
          <w:sz w:val="24"/>
          <w:szCs w:val="24"/>
        </w:rPr>
        <w:t>、</w:t>
      </w:r>
      <w:proofErr w:type="spellStart"/>
      <w:r w:rsidRPr="00F701C2">
        <w:rPr>
          <w:rFonts w:ascii="Times New Roman" w:hAnsi="Times New Roman" w:cs="Times New Roman" w:hint="eastAsia"/>
          <w:color w:val="000000" w:themeColor="text1"/>
          <w:sz w:val="24"/>
          <w:szCs w:val="24"/>
        </w:rPr>
        <w:t>FragGeneScan</w:t>
      </w:r>
      <w:proofErr w:type="spellEnd"/>
      <w:r w:rsidR="00985CDE" w:rsidRPr="005528AF">
        <w:rPr>
          <w:rFonts w:ascii="Times New Roman" w:hAnsi="Times New Roman" w:cs="Times New Roman"/>
          <w:color w:val="000000" w:themeColor="text1"/>
          <w:sz w:val="24"/>
          <w:szCs w:val="24"/>
        </w:rPr>
        <w:fldChar w:fldCharType="begin"/>
      </w:r>
      <w:r w:rsidR="00985CDE">
        <w:rPr>
          <w:rFonts w:ascii="Times New Roman" w:hAnsi="Times New Roman" w:cs="Times New Roman"/>
          <w:color w:val="000000" w:themeColor="text1"/>
          <w:sz w:val="24"/>
          <w:szCs w:val="24"/>
        </w:rPr>
        <w:instrText xml:space="preserve"> ADDIN EN.CITE &lt;EndNote&gt;&lt;Cite&gt;&lt;Author&gt;Rho&lt;/Author&gt;&lt;Year&gt;2010&lt;/Year&gt;&lt;RecNum&gt;249&lt;/RecNum&gt;&lt;DisplayText&gt;&lt;style face="superscript"&gt;[102]&lt;/style&gt;&lt;/DisplayText&gt;&lt;record&gt;&lt;rec-number&gt;249&lt;/rec-number&gt;&lt;foreign-keys&gt;&lt;key app="EN" db-id="awdrrxf56w52whedwtpvwtxhd09sdzew02vt" timestamp="1585205230"&gt;249&lt;/key&gt;&lt;/foreign-keys&gt;&lt;ref-type name="Journal Article"&gt;17&lt;/ref-type&gt;&lt;contributors&gt;&lt;authors&gt;&lt;author&gt;Rho, M.&lt;/author&gt;&lt;author&gt;Tang, H.&lt;/author&gt;&lt;author&gt;Ye, Y.&lt;/author&gt;&lt;/authors&gt;&lt;/contributors&gt;&lt;auth-address&gt;School of Informatics and Computing, Indiana University, Bloomington, IN 47408, USA.&lt;/auth-address&gt;&lt;titles&gt;&lt;title&gt;FragGeneScan: predicting genes in short and error-prone reads&lt;/title&gt;&lt;secondary-title&gt;Nucleic Acids Res&lt;/secondary-title&gt;&lt;/titles&gt;&lt;periodical&gt;&lt;full-title&gt;Nucleic Acids Res&lt;/full-title&gt;&lt;/periodical&gt;&lt;pages&gt;e191&lt;/pages&gt;&lt;volume&gt;38&lt;/volume&gt;&lt;number&gt;20&lt;/number&gt;&lt;edition&gt;2010/09/02&lt;/edition&gt;&lt;keywords&gt;&lt;keyword&gt;Algorithms&lt;/keyword&gt;&lt;keyword&gt;Codon&lt;/keyword&gt;&lt;keyword&gt;Frameshifting, Ribosomal&lt;/keyword&gt;&lt;keyword&gt;*Genes&lt;/keyword&gt;&lt;keyword&gt;*Metagenome&lt;/keyword&gt;&lt;keyword&gt;Metagenomics/*methods&lt;/keyword&gt;&lt;keyword&gt;Models, Statistical&lt;/keyword&gt;&lt;keyword&gt;Sequence Analysis, DNA&lt;/keyword&gt;&lt;keyword&gt;*Software&lt;/keyword&gt;&lt;/keywords&gt;&lt;dates&gt;&lt;year&gt;2010&lt;/year&gt;&lt;pub-dates&gt;&lt;date&gt;Nov&lt;/date&gt;&lt;/pub-dates&gt;&lt;/dates&gt;&lt;isbn&gt;1362-4962 (Electronic)&amp;#xD;0305-1048 (Linking)&lt;/isbn&gt;&lt;accession-num&gt;20805240&lt;/accession-num&gt;&lt;urls&gt;&lt;related-urls&gt;&lt;url&gt;https://www.ncbi.nlm.nih.gov/pubmed/20805240&lt;/url&gt;&lt;/related-urls&gt;&lt;/urls&gt;&lt;custom2&gt;PMC2978382&lt;/custom2&gt;&lt;electronic-resource-num&gt;10.1093/nar/gkq747&lt;/electronic-resource-num&gt;&lt;/record&gt;&lt;/Cite&gt;&lt;/EndNote&gt;</w:instrText>
      </w:r>
      <w:r w:rsidR="00985CDE" w:rsidRPr="005528AF">
        <w:rPr>
          <w:rFonts w:ascii="Times New Roman" w:hAnsi="Times New Roman" w:cs="Times New Roman"/>
          <w:color w:val="000000" w:themeColor="text1"/>
          <w:sz w:val="24"/>
          <w:szCs w:val="24"/>
        </w:rPr>
        <w:fldChar w:fldCharType="separate"/>
      </w:r>
      <w:r w:rsidR="00985CDE" w:rsidRPr="009C1927">
        <w:rPr>
          <w:rFonts w:ascii="Times New Roman" w:hAnsi="Times New Roman" w:cs="Times New Roman"/>
          <w:noProof/>
          <w:color w:val="000000" w:themeColor="text1"/>
          <w:sz w:val="24"/>
          <w:szCs w:val="24"/>
          <w:vertAlign w:val="superscript"/>
        </w:rPr>
        <w:t>[</w:t>
      </w:r>
      <w:hyperlink w:anchor="_ENREF_102" w:tooltip="Rho, 2010 #249" w:history="1">
        <w:r w:rsidR="0000551E" w:rsidRPr="009C1927">
          <w:rPr>
            <w:rFonts w:ascii="Times New Roman" w:hAnsi="Times New Roman" w:cs="Times New Roman"/>
            <w:noProof/>
            <w:color w:val="000000" w:themeColor="text1"/>
            <w:sz w:val="24"/>
            <w:szCs w:val="24"/>
            <w:vertAlign w:val="superscript"/>
          </w:rPr>
          <w:t>102</w:t>
        </w:r>
      </w:hyperlink>
      <w:r w:rsidR="00985CDE" w:rsidRPr="009C1927">
        <w:rPr>
          <w:rFonts w:ascii="Times New Roman" w:hAnsi="Times New Roman" w:cs="Times New Roman"/>
          <w:noProof/>
          <w:color w:val="000000" w:themeColor="text1"/>
          <w:sz w:val="24"/>
          <w:szCs w:val="24"/>
          <w:vertAlign w:val="superscript"/>
        </w:rPr>
        <w:t>]</w:t>
      </w:r>
      <w:r w:rsidR="00985CDE" w:rsidRPr="005528AF">
        <w:rPr>
          <w:rFonts w:ascii="Times New Roman" w:hAnsi="Times New Roman" w:cs="Times New Roman"/>
          <w:color w:val="000000" w:themeColor="text1"/>
          <w:sz w:val="24"/>
          <w:szCs w:val="24"/>
        </w:rPr>
        <w:fldChar w:fldCharType="end"/>
      </w:r>
      <w:r w:rsidRPr="00F701C2">
        <w:rPr>
          <w:rFonts w:ascii="Times New Roman" w:hAnsi="Times New Roman" w:cs="Times New Roman" w:hint="eastAsia"/>
          <w:color w:val="000000" w:themeColor="text1"/>
          <w:sz w:val="24"/>
          <w:szCs w:val="24"/>
        </w:rPr>
        <w:t>和</w:t>
      </w:r>
      <w:proofErr w:type="spellStart"/>
      <w:r w:rsidRPr="00F701C2">
        <w:rPr>
          <w:rFonts w:ascii="Times New Roman" w:hAnsi="Times New Roman" w:cs="Times New Roman" w:hint="eastAsia"/>
          <w:color w:val="000000" w:themeColor="text1"/>
          <w:sz w:val="24"/>
          <w:szCs w:val="24"/>
        </w:rPr>
        <w:t>Orphelia</w:t>
      </w:r>
      <w:proofErr w:type="spellEnd"/>
      <w:r w:rsidR="00985CDE" w:rsidRPr="005528AF">
        <w:rPr>
          <w:rFonts w:ascii="Times New Roman" w:hAnsi="Times New Roman" w:cs="Times New Roman"/>
          <w:color w:val="000000" w:themeColor="text1"/>
          <w:sz w:val="24"/>
          <w:szCs w:val="24"/>
        </w:rPr>
        <w:fldChar w:fldCharType="begin"/>
      </w:r>
      <w:r w:rsidR="00985CDE">
        <w:rPr>
          <w:rFonts w:ascii="Times New Roman" w:hAnsi="Times New Roman" w:cs="Times New Roman"/>
          <w:color w:val="000000" w:themeColor="text1"/>
          <w:sz w:val="24"/>
          <w:szCs w:val="24"/>
        </w:rPr>
        <w:instrText xml:space="preserve"> ADDIN EN.CITE &lt;EndNote&gt;&lt;Cite&gt;&lt;Author&gt;Hoff&lt;/Author&gt;&lt;Year&gt;2009&lt;/Year&gt;&lt;RecNum&gt;250&lt;/RecNum&gt;&lt;DisplayText&gt;&lt;style face="superscript"&gt;[103]&lt;/style&gt;&lt;/DisplayText&gt;&lt;record&gt;&lt;rec-number&gt;250&lt;/rec-number&gt;&lt;foreign-keys&gt;&lt;key app="EN" db-id="awdrrxf56w52whedwtpvwtxhd09sdzew02vt" timestamp="1585205339"&gt;250&lt;/key&gt;&lt;/foreign-keys&gt;&lt;ref-type name="Journal Article"&gt;17&lt;/ref-type&gt;&lt;contributors&gt;&lt;authors&gt;&lt;author&gt;Hoff, K. J.&lt;/author&gt;&lt;author&gt;Lingner, T.&lt;/author&gt;&lt;author&gt;Meinicke, P.&lt;/author&gt;&lt;author&gt;Tech, M.&lt;/author&gt;&lt;/authors&gt;&lt;/contributors&gt;&lt;auth-address&gt;Abteilung Bioinformatik, Institut fur Mikrobiologie und Genetik, Georg-August-Universitat Gottingen, Goldschmidtstr. 1, 37077 Gottingen, Germany. katharina@gobics.de&lt;/auth-address&gt;&lt;titles&gt;&lt;title&gt;Orphelia: predicting genes in metagenomic sequencing reads&lt;/title&gt;&lt;secondary-title&gt;Nucleic Acids Res&lt;/secondary-title&gt;&lt;/titles&gt;&lt;periodical&gt;&lt;full-title&gt;Nucleic Acids Res&lt;/full-title&gt;&lt;/periodical&gt;&lt;pages&gt;W101-5&lt;/pages&gt;&lt;volume&gt;37&lt;/volume&gt;&lt;number&gt;Web Server issue&lt;/number&gt;&lt;edition&gt;2009/05/12&lt;/edition&gt;&lt;keywords&gt;&lt;keyword&gt;*Environmental Microbiology&lt;/keyword&gt;&lt;keyword&gt;*Genes&lt;/keyword&gt;&lt;keyword&gt;*Genomics&lt;/keyword&gt;&lt;keyword&gt;Internet&lt;/keyword&gt;&lt;keyword&gt;Open Reading Frames&lt;/keyword&gt;&lt;keyword&gt;Sequence Analysis, DNA&lt;/keyword&gt;&lt;keyword&gt;*Software&lt;/keyword&gt;&lt;keyword&gt;User-Computer Interface&lt;/keyword&gt;&lt;/keywords&gt;&lt;dates&gt;&lt;year&gt;2009&lt;/year&gt;&lt;pub-dates&gt;&lt;date&gt;Jul&lt;/date&gt;&lt;/pub-dates&gt;&lt;/dates&gt;&lt;isbn&gt;1362-4962 (Electronic)&amp;#xD;0305-1048 (Linking)&lt;/isbn&gt;&lt;accession-num&gt;19429689&lt;/accession-num&gt;&lt;urls&gt;&lt;related-urls&gt;&lt;url&gt;https://www.ncbi.nlm.nih.gov/pubmed/19429689&lt;/url&gt;&lt;/related-urls&gt;&lt;/urls&gt;&lt;custom2&gt;PMC2703946&lt;/custom2&gt;&lt;electronic-resource-num&gt;10.1093/nar/gkp327&lt;/electronic-resource-num&gt;&lt;/record&gt;&lt;/Cite&gt;&lt;/EndNote&gt;</w:instrText>
      </w:r>
      <w:r w:rsidR="00985CDE" w:rsidRPr="005528AF">
        <w:rPr>
          <w:rFonts w:ascii="Times New Roman" w:hAnsi="Times New Roman" w:cs="Times New Roman"/>
          <w:color w:val="000000" w:themeColor="text1"/>
          <w:sz w:val="24"/>
          <w:szCs w:val="24"/>
        </w:rPr>
        <w:fldChar w:fldCharType="separate"/>
      </w:r>
      <w:r w:rsidR="00985CDE" w:rsidRPr="009C1927">
        <w:rPr>
          <w:rFonts w:ascii="Times New Roman" w:hAnsi="Times New Roman" w:cs="Times New Roman"/>
          <w:noProof/>
          <w:color w:val="000000" w:themeColor="text1"/>
          <w:sz w:val="24"/>
          <w:szCs w:val="24"/>
          <w:vertAlign w:val="superscript"/>
        </w:rPr>
        <w:t>[</w:t>
      </w:r>
      <w:hyperlink w:anchor="_ENREF_103" w:tooltip="Hoff, 2009 #250" w:history="1">
        <w:r w:rsidR="0000551E" w:rsidRPr="009C1927">
          <w:rPr>
            <w:rFonts w:ascii="Times New Roman" w:hAnsi="Times New Roman" w:cs="Times New Roman"/>
            <w:noProof/>
            <w:color w:val="000000" w:themeColor="text1"/>
            <w:sz w:val="24"/>
            <w:szCs w:val="24"/>
            <w:vertAlign w:val="superscript"/>
          </w:rPr>
          <w:t>103</w:t>
        </w:r>
      </w:hyperlink>
      <w:r w:rsidR="00985CDE" w:rsidRPr="009C1927">
        <w:rPr>
          <w:rFonts w:ascii="Times New Roman" w:hAnsi="Times New Roman" w:cs="Times New Roman"/>
          <w:noProof/>
          <w:color w:val="000000" w:themeColor="text1"/>
          <w:sz w:val="24"/>
          <w:szCs w:val="24"/>
          <w:vertAlign w:val="superscript"/>
        </w:rPr>
        <w:t>]</w:t>
      </w:r>
      <w:r w:rsidR="00985CDE" w:rsidRPr="005528AF">
        <w:rPr>
          <w:rFonts w:ascii="Times New Roman" w:hAnsi="Times New Roman" w:cs="Times New Roman"/>
          <w:color w:val="000000" w:themeColor="text1"/>
          <w:sz w:val="24"/>
          <w:szCs w:val="24"/>
        </w:rPr>
        <w:fldChar w:fldCharType="end"/>
      </w:r>
      <w:r w:rsidRPr="00F701C2">
        <w:rPr>
          <w:rFonts w:ascii="Times New Roman" w:hAnsi="Times New Roman" w:cs="Times New Roman" w:hint="eastAsia"/>
          <w:color w:val="000000" w:themeColor="text1"/>
          <w:sz w:val="24"/>
          <w:szCs w:val="24"/>
        </w:rPr>
        <w:t>。为了</w:t>
      </w:r>
      <w:r w:rsidR="00F94F90">
        <w:rPr>
          <w:rFonts w:ascii="Times New Roman" w:hAnsi="Times New Roman" w:cs="Times New Roman" w:hint="eastAsia"/>
          <w:color w:val="000000" w:themeColor="text1"/>
          <w:sz w:val="24"/>
          <w:szCs w:val="24"/>
        </w:rPr>
        <w:t>减少</w:t>
      </w:r>
      <w:r w:rsidRPr="00F701C2">
        <w:rPr>
          <w:rFonts w:ascii="Times New Roman" w:hAnsi="Times New Roman" w:cs="Times New Roman" w:hint="eastAsia"/>
          <w:color w:val="000000" w:themeColor="text1"/>
          <w:sz w:val="24"/>
          <w:szCs w:val="24"/>
        </w:rPr>
        <w:t>重复基因，在分析多个样品或批次时需要使用</w:t>
      </w:r>
      <w:r w:rsidRPr="00F701C2">
        <w:rPr>
          <w:rFonts w:ascii="Times New Roman" w:hAnsi="Times New Roman" w:cs="Times New Roman" w:hint="eastAsia"/>
          <w:color w:val="000000" w:themeColor="text1"/>
          <w:sz w:val="24"/>
          <w:szCs w:val="24"/>
        </w:rPr>
        <w:t>CD-HIT</w:t>
      </w:r>
      <w:r w:rsidRPr="00F701C2">
        <w:rPr>
          <w:rFonts w:ascii="Times New Roman" w:hAnsi="Times New Roman" w:cs="Times New Roman" w:hint="eastAsia"/>
          <w:color w:val="000000" w:themeColor="text1"/>
          <w:sz w:val="24"/>
          <w:szCs w:val="24"/>
        </w:rPr>
        <w:t>构建非冗余基因集</w:t>
      </w:r>
      <w:r w:rsidR="00293101" w:rsidRPr="005528AF">
        <w:rPr>
          <w:rFonts w:ascii="Times New Roman" w:hAnsi="Times New Roman" w:cs="Times New Roman"/>
          <w:color w:val="000000" w:themeColor="text1"/>
          <w:sz w:val="24"/>
          <w:szCs w:val="24"/>
        </w:rPr>
        <w:fldChar w:fldCharType="begin"/>
      </w:r>
      <w:r w:rsidR="00293101">
        <w:rPr>
          <w:rFonts w:ascii="Times New Roman" w:hAnsi="Times New Roman" w:cs="Times New Roman"/>
          <w:color w:val="000000" w:themeColor="text1"/>
          <w:sz w:val="24"/>
          <w:szCs w:val="24"/>
        </w:rPr>
        <w:instrText xml:space="preserve"> ADDIN EN.CITE &lt;EndNote&gt;&lt;Cite&gt;&lt;Author&gt;Fu&lt;/Author&gt;&lt;Year&gt;2012&lt;/Year&gt;&lt;RecNum&gt;172&lt;/RecNum&gt;&lt;DisplayText&gt;&lt;style face="superscript"&gt;[104]&lt;/style&gt;&lt;/DisplayText&gt;&lt;record&gt;&lt;rec-number&gt;172&lt;/rec-number&gt;&lt;foreign-keys&gt;&lt;key app="EN" db-id="awdrrxf56w52whedwtpvwtxhd09sdzew02vt" timestamp="1574692712"&gt;172&lt;/key&gt;&lt;/foreign-keys&gt;&lt;ref-type name="Journal Article"&gt;17&lt;/ref-type&gt;&lt;contributors&gt;&lt;authors&gt;&lt;author&gt;Fu, Limin&lt;/author&gt;&lt;author&gt;Niu, Beifang&lt;/author&gt;&lt;author&gt;Zhu, Zhengwei&lt;/author&gt;&lt;author&gt;Wu, Sitao&lt;/author&gt;&lt;author&gt;Li, Weizhong&lt;/author&gt;&lt;/authors&gt;&lt;/contributors&gt;&lt;titles&gt;&lt;title&gt;CD-HIT: accelerated for clustering the next-generation sequencing data&lt;/title&gt;&lt;secondary-title&gt;Bioinformatics&lt;/secondary-title&gt;&lt;/titles&gt;&lt;periodical&gt;&lt;full-title&gt;Bioinformatics&lt;/full-title&gt;&lt;/periodical&gt;&lt;pages&gt;3150-3152&lt;/pages&gt;&lt;volume&gt;28&lt;/volume&gt;&lt;number&gt;23&lt;/number&gt;&lt;dates&gt;&lt;year&gt;2012&lt;/year&gt;&lt;/dates&gt;&lt;isbn&gt;1367-4803&lt;/isbn&gt;&lt;urls&gt;&lt;related-urls&gt;&lt;url&gt;https://doi.org/10.1093/bioinformatics/bts565&lt;/url&gt;&lt;/related-urls&gt;&lt;/urls&gt;&lt;electronic-resource-num&gt;10.1093/bioinformatics/bts565&lt;/electronic-resource-num&gt;&lt;access-date&gt;5/7/2019&lt;/access-date&gt;&lt;/record&gt;&lt;/Cite&gt;&lt;/EndNote&gt;</w:instrText>
      </w:r>
      <w:r w:rsidR="00293101" w:rsidRPr="005528AF">
        <w:rPr>
          <w:rFonts w:ascii="Times New Roman" w:hAnsi="Times New Roman" w:cs="Times New Roman"/>
          <w:color w:val="000000" w:themeColor="text1"/>
          <w:sz w:val="24"/>
          <w:szCs w:val="24"/>
        </w:rPr>
        <w:fldChar w:fldCharType="separate"/>
      </w:r>
      <w:r w:rsidR="00293101" w:rsidRPr="009C1927">
        <w:rPr>
          <w:rFonts w:ascii="Times New Roman" w:hAnsi="Times New Roman" w:cs="Times New Roman"/>
          <w:noProof/>
          <w:color w:val="000000" w:themeColor="text1"/>
          <w:sz w:val="24"/>
          <w:szCs w:val="24"/>
          <w:vertAlign w:val="superscript"/>
        </w:rPr>
        <w:t>[</w:t>
      </w:r>
      <w:hyperlink w:anchor="_ENREF_104" w:tooltip="Fu, 2012 #172" w:history="1">
        <w:r w:rsidR="0000551E" w:rsidRPr="009C1927">
          <w:rPr>
            <w:rFonts w:ascii="Times New Roman" w:hAnsi="Times New Roman" w:cs="Times New Roman"/>
            <w:noProof/>
            <w:color w:val="000000" w:themeColor="text1"/>
            <w:sz w:val="24"/>
            <w:szCs w:val="24"/>
            <w:vertAlign w:val="superscript"/>
          </w:rPr>
          <w:t>104</w:t>
        </w:r>
      </w:hyperlink>
      <w:r w:rsidR="00293101" w:rsidRPr="009C1927">
        <w:rPr>
          <w:rFonts w:ascii="Times New Roman" w:hAnsi="Times New Roman" w:cs="Times New Roman"/>
          <w:noProof/>
          <w:color w:val="000000" w:themeColor="text1"/>
          <w:sz w:val="24"/>
          <w:szCs w:val="24"/>
          <w:vertAlign w:val="superscript"/>
        </w:rPr>
        <w:t>]</w:t>
      </w:r>
      <w:r w:rsidR="00293101" w:rsidRPr="005528AF">
        <w:rPr>
          <w:rFonts w:ascii="Times New Roman" w:hAnsi="Times New Roman" w:cs="Times New Roman"/>
          <w:color w:val="000000" w:themeColor="text1"/>
          <w:sz w:val="24"/>
          <w:szCs w:val="24"/>
        </w:rPr>
        <w:fldChar w:fldCharType="end"/>
      </w:r>
      <w:r w:rsidRPr="00F701C2">
        <w:rPr>
          <w:rFonts w:ascii="Times New Roman" w:hAnsi="Times New Roman" w:cs="Times New Roman" w:hint="eastAsia"/>
          <w:color w:val="000000" w:themeColor="text1"/>
          <w:sz w:val="24"/>
          <w:szCs w:val="24"/>
        </w:rPr>
        <w:t>。通过</w:t>
      </w:r>
      <w:r w:rsidR="00A71747">
        <w:rPr>
          <w:rFonts w:ascii="Times New Roman" w:hAnsi="Times New Roman" w:cs="Times New Roman" w:hint="eastAsia"/>
          <w:color w:val="000000" w:themeColor="text1"/>
          <w:sz w:val="24"/>
          <w:szCs w:val="24"/>
        </w:rPr>
        <w:t>采用</w:t>
      </w:r>
      <w:r w:rsidRPr="00F701C2">
        <w:rPr>
          <w:rFonts w:ascii="Times New Roman" w:hAnsi="Times New Roman" w:cs="Times New Roman" w:hint="eastAsia"/>
          <w:color w:val="000000" w:themeColor="text1"/>
          <w:sz w:val="24"/>
          <w:szCs w:val="24"/>
        </w:rPr>
        <w:t>Bowtie 2</w:t>
      </w:r>
      <w:r w:rsidR="00293101" w:rsidRPr="005528AF">
        <w:rPr>
          <w:rFonts w:ascii="Times New Roman" w:hAnsi="Times New Roman" w:cs="Times New Roman"/>
          <w:color w:val="000000" w:themeColor="text1"/>
          <w:sz w:val="24"/>
          <w:szCs w:val="24"/>
        </w:rPr>
        <w:fldChar w:fldCharType="begin"/>
      </w:r>
      <w:r w:rsidR="00293101">
        <w:rPr>
          <w:rFonts w:ascii="Times New Roman" w:hAnsi="Times New Roman" w:cs="Times New Roman"/>
          <w:color w:val="000000" w:themeColor="text1"/>
          <w:sz w:val="24"/>
          <w:szCs w:val="24"/>
        </w:rPr>
        <w:instrText xml:space="preserve"> ADDIN EN.CITE &lt;EndNote&gt;&lt;Cite&gt;&lt;Author&gt;Langmead&lt;/Author&gt;&lt;Year&gt;2012&lt;/Year&gt;&lt;RecNum&gt;164&lt;/RecNum&gt;&lt;DisplayText&gt;&lt;style face="superscript"&gt;[92]&lt;/style&gt;&lt;/DisplayText&gt;&lt;record&gt;&lt;rec-number&gt;164&lt;/rec-number&gt;&lt;foreign-keys&gt;&lt;key app="EN" db-id="awdrrxf56w52whedwtpvwtxhd09sdzew02vt" timestamp="1574692712"&gt;164&lt;/key&gt;&lt;/foreign-keys&gt;&lt;ref-type name="Journal Article"&gt;17&lt;/ref-type&gt;&lt;contributors&gt;&lt;authors&gt;&lt;author&gt;Langmead, Ben&lt;/author&gt;&lt;author&gt;Salzberg, Steven L.&lt;/author&gt;&lt;/authors&gt;&lt;/contributors&gt;&lt;titles&gt;&lt;title&gt;Fast gapped-read alignment with Bowtie 2&lt;/title&gt;&lt;secondary-title&gt;Nature Methods&lt;/secondary-title&gt;&lt;/titles&gt;&lt;periodical&gt;&lt;full-title&gt;Nature Methods&lt;/full-title&gt;&lt;/periodical&gt;&lt;pages&gt;357-359&lt;/pages&gt;&lt;volume&gt;9&lt;/volume&gt;&lt;number&gt;4&lt;/number&gt;&lt;dates&gt;&lt;year&gt;2012&lt;/year&gt;&lt;pub-dates&gt;&lt;date&gt;03/04/online&lt;/date&gt;&lt;/pub-dates&gt;&lt;/dates&gt;&lt;publisher&gt;Nature Publishing Group, a division of Macmillan Publishers Limited. All Rights Reserved.&lt;/publisher&gt;&lt;urls&gt;&lt;related-urls&gt;&lt;url&gt;https://doi.org/10.1038/nmeth.1923&lt;/url&gt;&lt;url&gt;https://www.nature.com/articles/nmeth.1923#supplementary-information&lt;/url&gt;&lt;/related-urls&gt;&lt;/urls&gt;&lt;electronic-resource-num&gt;10.1038/nmeth.1923&lt;/electronic-resource-num&gt;&lt;/record&gt;&lt;/Cite&gt;&lt;/EndNote&gt;</w:instrText>
      </w:r>
      <w:r w:rsidR="00293101" w:rsidRPr="005528AF">
        <w:rPr>
          <w:rFonts w:ascii="Times New Roman" w:hAnsi="Times New Roman" w:cs="Times New Roman"/>
          <w:color w:val="000000" w:themeColor="text1"/>
          <w:sz w:val="24"/>
          <w:szCs w:val="24"/>
        </w:rPr>
        <w:fldChar w:fldCharType="separate"/>
      </w:r>
      <w:r w:rsidR="00293101" w:rsidRPr="009C1927">
        <w:rPr>
          <w:rFonts w:ascii="Times New Roman" w:hAnsi="Times New Roman" w:cs="Times New Roman"/>
          <w:noProof/>
          <w:color w:val="000000" w:themeColor="text1"/>
          <w:sz w:val="24"/>
          <w:szCs w:val="24"/>
          <w:vertAlign w:val="superscript"/>
        </w:rPr>
        <w:t>[</w:t>
      </w:r>
      <w:hyperlink w:anchor="_ENREF_92" w:tooltip="Langmead, 2012 #164" w:history="1">
        <w:r w:rsidR="0000551E" w:rsidRPr="009C1927">
          <w:rPr>
            <w:rFonts w:ascii="Times New Roman" w:hAnsi="Times New Roman" w:cs="Times New Roman"/>
            <w:noProof/>
            <w:color w:val="000000" w:themeColor="text1"/>
            <w:sz w:val="24"/>
            <w:szCs w:val="24"/>
            <w:vertAlign w:val="superscript"/>
          </w:rPr>
          <w:t>92</w:t>
        </w:r>
      </w:hyperlink>
      <w:r w:rsidR="00293101" w:rsidRPr="009C1927">
        <w:rPr>
          <w:rFonts w:ascii="Times New Roman" w:hAnsi="Times New Roman" w:cs="Times New Roman"/>
          <w:noProof/>
          <w:color w:val="000000" w:themeColor="text1"/>
          <w:sz w:val="24"/>
          <w:szCs w:val="24"/>
          <w:vertAlign w:val="superscript"/>
        </w:rPr>
        <w:t>]</w:t>
      </w:r>
      <w:r w:rsidR="00293101" w:rsidRPr="005528AF">
        <w:rPr>
          <w:rFonts w:ascii="Times New Roman" w:hAnsi="Times New Roman" w:cs="Times New Roman"/>
          <w:color w:val="000000" w:themeColor="text1"/>
          <w:sz w:val="24"/>
          <w:szCs w:val="24"/>
        </w:rPr>
        <w:fldChar w:fldCharType="end"/>
      </w:r>
      <w:r w:rsidRPr="00F701C2">
        <w:rPr>
          <w:rFonts w:ascii="Times New Roman" w:hAnsi="Times New Roman" w:cs="Times New Roman" w:hint="eastAsia"/>
          <w:color w:val="000000" w:themeColor="text1"/>
          <w:sz w:val="24"/>
          <w:szCs w:val="24"/>
        </w:rPr>
        <w:t>或</w:t>
      </w:r>
      <w:r w:rsidRPr="00F701C2">
        <w:rPr>
          <w:rFonts w:ascii="Times New Roman" w:hAnsi="Times New Roman" w:cs="Times New Roman" w:hint="eastAsia"/>
          <w:color w:val="000000" w:themeColor="text1"/>
          <w:sz w:val="24"/>
          <w:szCs w:val="24"/>
        </w:rPr>
        <w:t>Salmon</w:t>
      </w:r>
      <w:r w:rsidR="00293101" w:rsidRPr="005528AF">
        <w:rPr>
          <w:rFonts w:ascii="Times New Roman" w:hAnsi="Times New Roman" w:cs="Times New Roman"/>
          <w:color w:val="000000" w:themeColor="text1"/>
          <w:sz w:val="24"/>
          <w:szCs w:val="24"/>
        </w:rPr>
        <w:fldChar w:fldCharType="begin"/>
      </w:r>
      <w:r w:rsidR="00293101">
        <w:rPr>
          <w:rFonts w:ascii="Times New Roman" w:hAnsi="Times New Roman" w:cs="Times New Roman"/>
          <w:color w:val="000000" w:themeColor="text1"/>
          <w:sz w:val="24"/>
          <w:szCs w:val="24"/>
        </w:rPr>
        <w:instrText xml:space="preserve"> ADDIN EN.CITE &lt;EndNote&gt;&lt;Cite&gt;&lt;Author&gt;Patro&lt;/Author&gt;&lt;Year&gt;2017&lt;/Year&gt;&lt;RecNum&gt;173&lt;/RecNum&gt;&lt;DisplayText&gt;&lt;style face="superscript"&gt;[105]&lt;/style&gt;&lt;/DisplayText&gt;&lt;record&gt;&lt;rec-number&gt;173&lt;/rec-number&gt;&lt;foreign-keys&gt;&lt;key app="EN" db-id="awdrrxf56w52whedwtpvwtxhd09sdzew02vt" timestamp="1574692712"&gt;173&lt;/key&gt;&lt;/foreign-keys&gt;&lt;ref-type name="Journal Article"&gt;17&lt;/ref-type&gt;&lt;contributors&gt;&lt;authors&gt;&lt;author&gt;Patro, Rob&lt;/author&gt;&lt;author&gt;Duggal, Geet&lt;/author&gt;&lt;author&gt;Love, Michael I.&lt;/author&gt;&lt;author&gt;Irizarry, Rafael A.&lt;/author&gt;&lt;author&gt;Kingsford, Carl&lt;/author&gt;&lt;/authors&gt;&lt;/contributors&gt;&lt;titles&gt;&lt;title&gt;Salmon provides fast and bias-aware quantification of transcript expression&lt;/title&gt;&lt;secondary-title&gt;Nature Methods&lt;/secondary-title&gt;&lt;/titles&gt;&lt;periodical&gt;&lt;full-title&gt;Nature Methods&lt;/full-title&gt;&lt;/periodical&gt;&lt;pages&gt;417-149&lt;/pages&gt;&lt;volume&gt;14&lt;/volume&gt;&lt;number&gt;4&lt;/number&gt;&lt;dates&gt;&lt;year&gt;2017&lt;/year&gt;&lt;pub-dates&gt;&lt;date&gt;03/06/online&lt;/date&gt;&lt;/pub-dates&gt;&lt;/dates&gt;&lt;publisher&gt;Nature Publishing Group, a division of Macmillan Publishers Limited. All Rights Reserved.&lt;/publisher&gt;&lt;urls&gt;&lt;related-urls&gt;&lt;url&gt;https://doi.org/10.1038/nmeth.4197&lt;/url&gt;&lt;url&gt;https://www.nature.com/articles/nmeth.4197&lt;/url&gt;&lt;url&gt;https://www.ncbi.nlm.nih.gov/pmc/articles/PMC5600148/&lt;/url&gt;&lt;/related-urls&gt;&lt;/urls&gt;&lt;electronic-resource-num&gt;10.1038/nmeth.4197&lt;/electronic-resource-num&gt;&lt;/record&gt;&lt;/Cite&gt;&lt;/EndNote&gt;</w:instrText>
      </w:r>
      <w:r w:rsidR="00293101" w:rsidRPr="005528AF">
        <w:rPr>
          <w:rFonts w:ascii="Times New Roman" w:hAnsi="Times New Roman" w:cs="Times New Roman"/>
          <w:color w:val="000000" w:themeColor="text1"/>
          <w:sz w:val="24"/>
          <w:szCs w:val="24"/>
        </w:rPr>
        <w:fldChar w:fldCharType="separate"/>
      </w:r>
      <w:r w:rsidR="00293101" w:rsidRPr="009C1927">
        <w:rPr>
          <w:rFonts w:ascii="Times New Roman" w:hAnsi="Times New Roman" w:cs="Times New Roman"/>
          <w:noProof/>
          <w:color w:val="000000" w:themeColor="text1"/>
          <w:sz w:val="24"/>
          <w:szCs w:val="24"/>
          <w:vertAlign w:val="superscript"/>
        </w:rPr>
        <w:t>[</w:t>
      </w:r>
      <w:hyperlink w:anchor="_ENREF_105" w:tooltip="Patro, 2017 #173" w:history="1">
        <w:r w:rsidR="0000551E" w:rsidRPr="009C1927">
          <w:rPr>
            <w:rFonts w:ascii="Times New Roman" w:hAnsi="Times New Roman" w:cs="Times New Roman"/>
            <w:noProof/>
            <w:color w:val="000000" w:themeColor="text1"/>
            <w:sz w:val="24"/>
            <w:szCs w:val="24"/>
            <w:vertAlign w:val="superscript"/>
          </w:rPr>
          <w:t>105</w:t>
        </w:r>
      </w:hyperlink>
      <w:r w:rsidR="00293101" w:rsidRPr="009C1927">
        <w:rPr>
          <w:rFonts w:ascii="Times New Roman" w:hAnsi="Times New Roman" w:cs="Times New Roman"/>
          <w:noProof/>
          <w:color w:val="000000" w:themeColor="text1"/>
          <w:sz w:val="24"/>
          <w:szCs w:val="24"/>
          <w:vertAlign w:val="superscript"/>
        </w:rPr>
        <w:t>]</w:t>
      </w:r>
      <w:r w:rsidR="00293101" w:rsidRPr="005528AF">
        <w:rPr>
          <w:rFonts w:ascii="Times New Roman" w:hAnsi="Times New Roman" w:cs="Times New Roman"/>
          <w:color w:val="000000" w:themeColor="text1"/>
          <w:sz w:val="24"/>
          <w:szCs w:val="24"/>
        </w:rPr>
        <w:fldChar w:fldCharType="end"/>
      </w:r>
      <w:r w:rsidR="00A71747">
        <w:rPr>
          <w:rFonts w:ascii="Times New Roman" w:hAnsi="Times New Roman" w:cs="Times New Roman" w:hint="eastAsia"/>
          <w:color w:val="000000" w:themeColor="text1"/>
          <w:sz w:val="24"/>
          <w:szCs w:val="24"/>
        </w:rPr>
        <w:t>工具进行比对的方法可以</w:t>
      </w:r>
      <w:r w:rsidRPr="00F701C2">
        <w:rPr>
          <w:rFonts w:ascii="Times New Roman" w:hAnsi="Times New Roman" w:cs="Times New Roman" w:hint="eastAsia"/>
          <w:color w:val="000000" w:themeColor="text1"/>
          <w:sz w:val="24"/>
          <w:szCs w:val="24"/>
        </w:rPr>
        <w:t>计算基因丰度。</w:t>
      </w:r>
      <w:r w:rsidR="00CB038A">
        <w:rPr>
          <w:rFonts w:ascii="Times New Roman" w:hAnsi="Times New Roman" w:cs="Times New Roman" w:hint="eastAsia"/>
          <w:color w:val="000000" w:themeColor="text1"/>
          <w:sz w:val="24"/>
          <w:szCs w:val="24"/>
        </w:rPr>
        <w:t>目前</w:t>
      </w:r>
      <w:r w:rsidR="00CB038A" w:rsidRPr="00CB038A">
        <w:rPr>
          <w:rFonts w:ascii="Times New Roman" w:hAnsi="Times New Roman" w:cs="Times New Roman" w:hint="eastAsia"/>
          <w:color w:val="000000" w:themeColor="text1"/>
          <w:sz w:val="24"/>
          <w:szCs w:val="24"/>
        </w:rPr>
        <w:t>至少有</w:t>
      </w:r>
      <w:r w:rsidR="00CB038A" w:rsidRPr="00CB038A">
        <w:rPr>
          <w:rFonts w:ascii="Times New Roman" w:hAnsi="Times New Roman" w:cs="Times New Roman" w:hint="eastAsia"/>
          <w:color w:val="000000" w:themeColor="text1"/>
          <w:sz w:val="24"/>
          <w:szCs w:val="24"/>
        </w:rPr>
        <w:t>20</w:t>
      </w:r>
      <w:r w:rsidR="00CB038A" w:rsidRPr="00CB038A">
        <w:rPr>
          <w:rFonts w:ascii="Times New Roman" w:hAnsi="Times New Roman" w:cs="Times New Roman" w:hint="eastAsia"/>
          <w:color w:val="000000" w:themeColor="text1"/>
          <w:sz w:val="24"/>
          <w:szCs w:val="24"/>
        </w:rPr>
        <w:t>个软件工具可用于宏基因组数据</w:t>
      </w:r>
      <w:r w:rsidR="00624211">
        <w:rPr>
          <w:rFonts w:ascii="Times New Roman" w:hAnsi="Times New Roman" w:cs="Times New Roman" w:hint="eastAsia"/>
          <w:color w:val="000000" w:themeColor="text1"/>
          <w:sz w:val="24"/>
          <w:szCs w:val="24"/>
        </w:rPr>
        <w:t>物种</w:t>
      </w:r>
      <w:r w:rsidR="00CB038A" w:rsidRPr="00CB038A">
        <w:rPr>
          <w:rFonts w:ascii="Times New Roman" w:hAnsi="Times New Roman" w:cs="Times New Roman" w:hint="eastAsia"/>
          <w:color w:val="000000" w:themeColor="text1"/>
          <w:sz w:val="24"/>
          <w:szCs w:val="24"/>
        </w:rPr>
        <w:t>分类</w:t>
      </w:r>
      <w:r w:rsidR="00624211" w:rsidRPr="005528AF">
        <w:rPr>
          <w:rFonts w:ascii="Times New Roman" w:hAnsi="Times New Roman" w:cs="Times New Roman"/>
          <w:color w:val="000000" w:themeColor="text1"/>
          <w:sz w:val="24"/>
          <w:szCs w:val="24"/>
        </w:rPr>
        <w:fldChar w:fldCharType="begin"/>
      </w:r>
      <w:r w:rsidR="00624211">
        <w:rPr>
          <w:rFonts w:ascii="Times New Roman" w:hAnsi="Times New Roman" w:cs="Times New Roman"/>
          <w:color w:val="000000" w:themeColor="text1"/>
          <w:sz w:val="24"/>
          <w:szCs w:val="24"/>
        </w:rPr>
        <w:instrText xml:space="preserve"> ADDIN EN.CITE &lt;EndNote&gt;&lt;Cite&gt;&lt;Author&gt;Ye&lt;/Author&gt;&lt;Year&gt;2019&lt;/Year&gt;&lt;RecNum&gt;174&lt;/RecNum&gt;&lt;DisplayText&gt;&lt;style face="superscript"&gt;[106]&lt;/style&gt;&lt;/DisplayText&gt;&lt;record&gt;&lt;rec-number&gt;174&lt;/rec-number&gt;&lt;foreign-keys&gt;&lt;key app="EN" db-id="awdrrxf56w52whedwtpvwtxhd09sdzew02vt" timestamp="1574692712"&gt;174&lt;/key&gt;&lt;/foreign-keys&gt;&lt;ref-type name="Journal Article"&gt;17&lt;/ref-type&gt;&lt;contributors&gt;&lt;authors&gt;&lt;author&gt;Ye, Simon H.&lt;/author&gt;&lt;author&gt;Siddle, Katherine J.&lt;/author&gt;&lt;author&gt;Park, Daniel J.&lt;/author&gt;&lt;author&gt;Sabeti, Pardis C.&lt;/author&gt;&lt;/authors&gt;&lt;/contributors&gt;&lt;titles&gt;&lt;title&gt;Benchmarking Metagenomics Tools for Taxonomic Classification&lt;/title&gt;&lt;secondary-title&gt;Cell&lt;/secondary-title&gt;&lt;/titles&gt;&lt;periodical&gt;&lt;full-title&gt;Cell&lt;/full-title&gt;&lt;/periodical&gt;&lt;pages&gt;779-794&lt;/pages&gt;&lt;volume&gt;178&lt;/volume&gt;&lt;number&gt;4&lt;/number&gt;&lt;dates&gt;&lt;year&gt;2019&lt;/year&gt;&lt;/dates&gt;&lt;publisher&gt;Elsevier&lt;/publisher&gt;&lt;isbn&gt;0092-8674&lt;/isbn&gt;&lt;urls&gt;&lt;related-urls&gt;&lt;url&gt;https://doi.org/10.1016/j.cell.2019.07.010&lt;/url&gt;&lt;/related-urls&gt;&lt;/urls&gt;&lt;electronic-resource-num&gt;10.1016/j.cell.2019.07.010&lt;/electronic-resource-num&gt;&lt;access-date&gt;2019/08/09&lt;/access-date&gt;&lt;/record&gt;&lt;/Cite&gt;&lt;/EndNote&gt;</w:instrText>
      </w:r>
      <w:r w:rsidR="00624211" w:rsidRPr="005528AF">
        <w:rPr>
          <w:rFonts w:ascii="Times New Roman" w:hAnsi="Times New Roman" w:cs="Times New Roman"/>
          <w:color w:val="000000" w:themeColor="text1"/>
          <w:sz w:val="24"/>
          <w:szCs w:val="24"/>
        </w:rPr>
        <w:fldChar w:fldCharType="separate"/>
      </w:r>
      <w:r w:rsidR="00624211" w:rsidRPr="009C1927">
        <w:rPr>
          <w:rFonts w:ascii="Times New Roman" w:hAnsi="Times New Roman" w:cs="Times New Roman"/>
          <w:noProof/>
          <w:color w:val="000000" w:themeColor="text1"/>
          <w:sz w:val="24"/>
          <w:szCs w:val="24"/>
          <w:vertAlign w:val="superscript"/>
        </w:rPr>
        <w:t>[</w:t>
      </w:r>
      <w:hyperlink w:anchor="_ENREF_106" w:tooltip="Ye, 2019 #174" w:history="1">
        <w:r w:rsidR="0000551E" w:rsidRPr="009C1927">
          <w:rPr>
            <w:rFonts w:ascii="Times New Roman" w:hAnsi="Times New Roman" w:cs="Times New Roman"/>
            <w:noProof/>
            <w:color w:val="000000" w:themeColor="text1"/>
            <w:sz w:val="24"/>
            <w:szCs w:val="24"/>
            <w:vertAlign w:val="superscript"/>
          </w:rPr>
          <w:t>106</w:t>
        </w:r>
      </w:hyperlink>
      <w:r w:rsidR="00624211" w:rsidRPr="009C1927">
        <w:rPr>
          <w:rFonts w:ascii="Times New Roman" w:hAnsi="Times New Roman" w:cs="Times New Roman"/>
          <w:noProof/>
          <w:color w:val="000000" w:themeColor="text1"/>
          <w:sz w:val="24"/>
          <w:szCs w:val="24"/>
          <w:vertAlign w:val="superscript"/>
        </w:rPr>
        <w:t>]</w:t>
      </w:r>
      <w:r w:rsidR="00624211" w:rsidRPr="005528AF">
        <w:rPr>
          <w:rFonts w:ascii="Times New Roman" w:hAnsi="Times New Roman" w:cs="Times New Roman"/>
          <w:color w:val="000000" w:themeColor="text1"/>
          <w:sz w:val="24"/>
          <w:szCs w:val="24"/>
        </w:rPr>
        <w:fldChar w:fldCharType="end"/>
      </w:r>
      <w:r w:rsidR="00CB038A" w:rsidRPr="00CB038A">
        <w:rPr>
          <w:rFonts w:ascii="Times New Roman" w:hAnsi="Times New Roman" w:cs="Times New Roman" w:hint="eastAsia"/>
          <w:color w:val="000000" w:themeColor="text1"/>
          <w:sz w:val="24"/>
          <w:szCs w:val="24"/>
        </w:rPr>
        <w:t>。我们建议使用超快速分类器</w:t>
      </w:r>
      <w:r w:rsidR="00CB038A" w:rsidRPr="00CB038A">
        <w:rPr>
          <w:rFonts w:ascii="Times New Roman" w:hAnsi="Times New Roman" w:cs="Times New Roman" w:hint="eastAsia"/>
          <w:color w:val="000000" w:themeColor="text1"/>
          <w:sz w:val="24"/>
          <w:szCs w:val="24"/>
        </w:rPr>
        <w:t>Kraken 2</w:t>
      </w:r>
      <w:r w:rsidR="00CB038A" w:rsidRPr="00CB038A">
        <w:rPr>
          <w:rFonts w:ascii="Times New Roman" w:hAnsi="Times New Roman" w:cs="Times New Roman" w:hint="eastAsia"/>
          <w:color w:val="000000" w:themeColor="text1"/>
          <w:sz w:val="24"/>
          <w:szCs w:val="24"/>
        </w:rPr>
        <w:t>，它可以提供快速</w:t>
      </w:r>
      <w:r w:rsidR="00E6656B">
        <w:rPr>
          <w:rFonts w:ascii="Times New Roman" w:hAnsi="Times New Roman" w:cs="Times New Roman" w:hint="eastAsia"/>
          <w:color w:val="000000" w:themeColor="text1"/>
          <w:sz w:val="24"/>
          <w:szCs w:val="24"/>
        </w:rPr>
        <w:t>、</w:t>
      </w:r>
      <w:r w:rsidR="00CB038A" w:rsidRPr="00CB038A">
        <w:rPr>
          <w:rFonts w:ascii="Times New Roman" w:hAnsi="Times New Roman" w:cs="Times New Roman" w:hint="eastAsia"/>
          <w:color w:val="000000" w:themeColor="text1"/>
          <w:sz w:val="24"/>
          <w:szCs w:val="24"/>
        </w:rPr>
        <w:t>准确和</w:t>
      </w:r>
      <w:r w:rsidR="00E6656B">
        <w:rPr>
          <w:rFonts w:ascii="Times New Roman" w:hAnsi="Times New Roman" w:cs="Times New Roman" w:hint="eastAsia"/>
          <w:color w:val="000000" w:themeColor="text1"/>
          <w:sz w:val="24"/>
          <w:szCs w:val="24"/>
        </w:rPr>
        <w:t>“</w:t>
      </w:r>
      <w:r w:rsidR="00CB038A" w:rsidRPr="00CB038A">
        <w:rPr>
          <w:rFonts w:ascii="Times New Roman" w:hAnsi="Times New Roman" w:cs="Times New Roman" w:hint="eastAsia"/>
          <w:color w:val="000000" w:themeColor="text1"/>
          <w:sz w:val="24"/>
          <w:szCs w:val="24"/>
        </w:rPr>
        <w:t>种</w:t>
      </w:r>
      <w:r w:rsidR="00E6656B">
        <w:rPr>
          <w:rFonts w:ascii="Times New Roman" w:hAnsi="Times New Roman" w:cs="Times New Roman" w:hint="eastAsia"/>
          <w:color w:val="000000" w:themeColor="text1"/>
          <w:sz w:val="24"/>
          <w:szCs w:val="24"/>
        </w:rPr>
        <w:t>”</w:t>
      </w:r>
      <w:r w:rsidR="00CB038A" w:rsidRPr="00CB038A">
        <w:rPr>
          <w:rFonts w:ascii="Times New Roman" w:hAnsi="Times New Roman" w:cs="Times New Roman" w:hint="eastAsia"/>
          <w:color w:val="000000" w:themeColor="text1"/>
          <w:sz w:val="24"/>
          <w:szCs w:val="24"/>
        </w:rPr>
        <w:t>级别的</w:t>
      </w:r>
      <w:r w:rsidR="00E6656B">
        <w:rPr>
          <w:rFonts w:ascii="Times New Roman" w:hAnsi="Times New Roman" w:cs="Times New Roman" w:hint="eastAsia"/>
          <w:color w:val="000000" w:themeColor="text1"/>
          <w:sz w:val="24"/>
          <w:szCs w:val="24"/>
        </w:rPr>
        <w:t>分类</w:t>
      </w:r>
      <w:r w:rsidR="00CB038A" w:rsidRPr="00CB038A">
        <w:rPr>
          <w:rFonts w:ascii="Times New Roman" w:hAnsi="Times New Roman" w:cs="Times New Roman" w:hint="eastAsia"/>
          <w:color w:val="000000" w:themeColor="text1"/>
          <w:sz w:val="24"/>
          <w:szCs w:val="24"/>
        </w:rPr>
        <w:t>结果</w:t>
      </w:r>
      <w:r w:rsidR="00E6656B" w:rsidRPr="005528AF">
        <w:rPr>
          <w:rFonts w:ascii="Times New Roman" w:hAnsi="Times New Roman" w:cs="Times New Roman"/>
          <w:color w:val="000000" w:themeColor="text1"/>
          <w:sz w:val="24"/>
          <w:szCs w:val="24"/>
        </w:rPr>
        <w:fldChar w:fldCharType="begin"/>
      </w:r>
      <w:r w:rsidR="00E6656B">
        <w:rPr>
          <w:rFonts w:ascii="Times New Roman" w:hAnsi="Times New Roman" w:cs="Times New Roman"/>
          <w:color w:val="000000" w:themeColor="text1"/>
          <w:sz w:val="24"/>
          <w:szCs w:val="24"/>
        </w:rPr>
        <w:instrText xml:space="preserve"> ADDIN EN.CITE &lt;EndNote&gt;&lt;Cite&gt;&lt;Author&gt;Wood&lt;/Author&gt;&lt;Year&gt;2019&lt;/Year&gt;&lt;RecNum&gt;175&lt;/RecNum&gt;&lt;DisplayText&gt;&lt;style face="superscript"&gt;[107]&lt;/style&gt;&lt;/DisplayText&gt;&lt;record&gt;&lt;rec-number&gt;175&lt;/rec-number&gt;&lt;foreign-keys&gt;&lt;key app="EN" db-id="awdrrxf56w52whedwtpvwtxhd09sdzew02vt" timestamp="1574692712"&gt;175&lt;/key&gt;&lt;/foreign-keys&gt;&lt;ref-type name="Journal Article"&gt;17&lt;/ref-type&gt;&lt;contributors&gt;&lt;authors&gt;&lt;author&gt;Wood, Derrick E.&lt;/author&gt;&lt;author&gt;Lu, Jennifer&lt;/author&gt;&lt;author&gt;Langmead, Ben&lt;/author&gt;&lt;/authors&gt;&lt;/contributors&gt;&lt;titles&gt;&lt;title&gt;Improved metagenomic analysis with Kraken 2&lt;/title&gt;&lt;secondary-title&gt;bioRxiv&lt;/secondary-title&gt;&lt;/titles&gt;&lt;periodical&gt;&lt;full-title&gt;bioRxiv&lt;/full-title&gt;&lt;/periodical&gt;&lt;pages&gt;762302&lt;/pages&gt;&lt;dates&gt;&lt;year&gt;2019&lt;/year&gt;&lt;/dates&gt;&lt;urls&gt;&lt;related-urls&gt;&lt;url&gt;https://www.biorxiv.org/content/biorxiv/early/2019/09/07/762302.full.pdf&lt;/url&gt;&lt;/related-urls&gt;&lt;/urls&gt;&lt;electronic-resource-num&gt;10.1101/762302&lt;/electronic-resource-num&gt;&lt;/record&gt;&lt;/Cite&gt;&lt;/EndNote&gt;</w:instrText>
      </w:r>
      <w:r w:rsidR="00E6656B" w:rsidRPr="005528AF">
        <w:rPr>
          <w:rFonts w:ascii="Times New Roman" w:hAnsi="Times New Roman" w:cs="Times New Roman"/>
          <w:color w:val="000000" w:themeColor="text1"/>
          <w:sz w:val="24"/>
          <w:szCs w:val="24"/>
        </w:rPr>
        <w:fldChar w:fldCharType="separate"/>
      </w:r>
      <w:r w:rsidR="00E6656B" w:rsidRPr="009C1927">
        <w:rPr>
          <w:rFonts w:ascii="Times New Roman" w:hAnsi="Times New Roman" w:cs="Times New Roman"/>
          <w:noProof/>
          <w:color w:val="000000" w:themeColor="text1"/>
          <w:sz w:val="24"/>
          <w:szCs w:val="24"/>
          <w:vertAlign w:val="superscript"/>
        </w:rPr>
        <w:t>[</w:t>
      </w:r>
      <w:hyperlink w:anchor="_ENREF_107" w:tooltip="Wood, 2019 #175" w:history="1">
        <w:r w:rsidR="0000551E" w:rsidRPr="009C1927">
          <w:rPr>
            <w:rFonts w:ascii="Times New Roman" w:hAnsi="Times New Roman" w:cs="Times New Roman"/>
            <w:noProof/>
            <w:color w:val="000000" w:themeColor="text1"/>
            <w:sz w:val="24"/>
            <w:szCs w:val="24"/>
            <w:vertAlign w:val="superscript"/>
          </w:rPr>
          <w:t>107</w:t>
        </w:r>
      </w:hyperlink>
      <w:r w:rsidR="00E6656B" w:rsidRPr="009C1927">
        <w:rPr>
          <w:rFonts w:ascii="Times New Roman" w:hAnsi="Times New Roman" w:cs="Times New Roman"/>
          <w:noProof/>
          <w:color w:val="000000" w:themeColor="text1"/>
          <w:sz w:val="24"/>
          <w:szCs w:val="24"/>
          <w:vertAlign w:val="superscript"/>
        </w:rPr>
        <w:t>]</w:t>
      </w:r>
      <w:r w:rsidR="00E6656B" w:rsidRPr="005528AF">
        <w:rPr>
          <w:rFonts w:ascii="Times New Roman" w:hAnsi="Times New Roman" w:cs="Times New Roman"/>
          <w:color w:val="000000" w:themeColor="text1"/>
          <w:sz w:val="24"/>
          <w:szCs w:val="24"/>
        </w:rPr>
        <w:fldChar w:fldCharType="end"/>
      </w:r>
      <w:r w:rsidR="00CB038A" w:rsidRPr="00CB038A">
        <w:rPr>
          <w:rFonts w:ascii="Times New Roman" w:hAnsi="Times New Roman" w:cs="Times New Roman" w:hint="eastAsia"/>
          <w:color w:val="000000" w:themeColor="text1"/>
          <w:sz w:val="24"/>
          <w:szCs w:val="24"/>
        </w:rPr>
        <w:t>。至于功能注释，许多研究人员都推荐使用</w:t>
      </w:r>
      <w:r w:rsidR="00CB038A" w:rsidRPr="00CB038A">
        <w:rPr>
          <w:rFonts w:ascii="Times New Roman" w:hAnsi="Times New Roman" w:cs="Times New Roman" w:hint="eastAsia"/>
          <w:color w:val="000000" w:themeColor="text1"/>
          <w:sz w:val="24"/>
          <w:szCs w:val="24"/>
        </w:rPr>
        <w:t>DIAMOND</w:t>
      </w:r>
      <w:r w:rsidR="0060416C" w:rsidRPr="005528AF">
        <w:rPr>
          <w:rFonts w:ascii="Times New Roman" w:hAnsi="Times New Roman" w:cs="Times New Roman"/>
          <w:color w:val="000000" w:themeColor="text1"/>
          <w:sz w:val="24"/>
          <w:szCs w:val="24"/>
        </w:rPr>
        <w:fldChar w:fldCharType="begin"/>
      </w:r>
      <w:r w:rsidR="0060416C">
        <w:rPr>
          <w:rFonts w:ascii="Times New Roman" w:hAnsi="Times New Roman" w:cs="Times New Roman"/>
          <w:color w:val="000000" w:themeColor="text1"/>
          <w:sz w:val="24"/>
          <w:szCs w:val="24"/>
        </w:rPr>
        <w:instrText xml:space="preserve"> ADDIN EN.CITE &lt;EndNote&gt;&lt;Cite&gt;&lt;Author&gt;Buchfink&lt;/Author&gt;&lt;Year&gt;2015&lt;/Year&gt;&lt;RecNum&gt;176&lt;/RecNum&gt;&lt;DisplayText&gt;&lt;style face="superscript"&gt;[108]&lt;/style&gt;&lt;/DisplayText&gt;&lt;record&gt;&lt;rec-number&gt;176&lt;/rec-number&gt;&lt;foreign-keys&gt;&lt;key app="EN" db-id="awdrrxf56w52whedwtpvwtxhd09sdzew02vt" timestamp="1574692712"&gt;176&lt;/key&gt;&lt;/foreign-keys&gt;&lt;ref-type name="Journal Article"&gt;17&lt;/ref-type&gt;&lt;contributors&gt;&lt;authors&gt;&lt;author&gt;Buchfink, Benjamin&lt;/author&gt;&lt;author&gt;Xie, Chao&lt;/author&gt;&lt;author&gt;Huson, Daniel H&lt;/author&gt;&lt;/authors&gt;&lt;/contributors&gt;&lt;titles&gt;&lt;title&gt;Fast and sensitive protein alignment using DIAMOND&lt;/title&gt;&lt;secondary-title&gt;Nature methods&lt;/secondary-title&gt;&lt;/titles&gt;&lt;periodical&gt;&lt;full-title&gt;Nature Methods&lt;/full-title&gt;&lt;/periodical&gt;&lt;pages&gt;59-60&lt;/pages&gt;&lt;volume&gt;12&lt;/volume&gt;&lt;number&gt;1&lt;/number&gt;&lt;dates&gt;&lt;year&gt;2015&lt;/year&gt;&lt;/dates&gt;&lt;isbn&gt;1548-7105&lt;/isbn&gt;&lt;urls&gt;&lt;/urls&gt;&lt;electronic-resource-num&gt;10.1038/nmeth.3176&lt;/electronic-resource-num&gt;&lt;/record&gt;&lt;/Cite&gt;&lt;/EndNote&gt;</w:instrText>
      </w:r>
      <w:r w:rsidR="0060416C" w:rsidRPr="005528AF">
        <w:rPr>
          <w:rFonts w:ascii="Times New Roman" w:hAnsi="Times New Roman" w:cs="Times New Roman"/>
          <w:color w:val="000000" w:themeColor="text1"/>
          <w:sz w:val="24"/>
          <w:szCs w:val="24"/>
        </w:rPr>
        <w:fldChar w:fldCharType="separate"/>
      </w:r>
      <w:r w:rsidR="0060416C" w:rsidRPr="009C1927">
        <w:rPr>
          <w:rFonts w:ascii="Times New Roman" w:hAnsi="Times New Roman" w:cs="Times New Roman"/>
          <w:noProof/>
          <w:color w:val="000000" w:themeColor="text1"/>
          <w:sz w:val="24"/>
          <w:szCs w:val="24"/>
          <w:vertAlign w:val="superscript"/>
        </w:rPr>
        <w:t>[</w:t>
      </w:r>
      <w:hyperlink w:anchor="_ENREF_108" w:tooltip="Buchfink, 2015 #176" w:history="1">
        <w:r w:rsidR="0000551E" w:rsidRPr="009C1927">
          <w:rPr>
            <w:rFonts w:ascii="Times New Roman" w:hAnsi="Times New Roman" w:cs="Times New Roman"/>
            <w:noProof/>
            <w:color w:val="000000" w:themeColor="text1"/>
            <w:sz w:val="24"/>
            <w:szCs w:val="24"/>
            <w:vertAlign w:val="superscript"/>
          </w:rPr>
          <w:t>108</w:t>
        </w:r>
      </w:hyperlink>
      <w:r w:rsidR="0060416C" w:rsidRPr="009C1927">
        <w:rPr>
          <w:rFonts w:ascii="Times New Roman" w:hAnsi="Times New Roman" w:cs="Times New Roman"/>
          <w:noProof/>
          <w:color w:val="000000" w:themeColor="text1"/>
          <w:sz w:val="24"/>
          <w:szCs w:val="24"/>
          <w:vertAlign w:val="superscript"/>
        </w:rPr>
        <w:t>]</w:t>
      </w:r>
      <w:r w:rsidR="0060416C" w:rsidRPr="005528AF">
        <w:rPr>
          <w:rFonts w:ascii="Times New Roman" w:hAnsi="Times New Roman" w:cs="Times New Roman"/>
          <w:color w:val="000000" w:themeColor="text1"/>
          <w:sz w:val="24"/>
          <w:szCs w:val="24"/>
        </w:rPr>
        <w:fldChar w:fldCharType="end"/>
      </w:r>
      <w:r w:rsidR="00CB038A" w:rsidRPr="00CB038A">
        <w:rPr>
          <w:rFonts w:ascii="Times New Roman" w:hAnsi="Times New Roman" w:cs="Times New Roman" w:hint="eastAsia"/>
          <w:color w:val="000000" w:themeColor="text1"/>
          <w:sz w:val="24"/>
          <w:szCs w:val="24"/>
        </w:rPr>
        <w:t>，它是一种快速</w:t>
      </w:r>
      <w:r w:rsidR="0060416C">
        <w:rPr>
          <w:rFonts w:ascii="Times New Roman" w:hAnsi="Times New Roman" w:cs="Times New Roman" w:hint="eastAsia"/>
          <w:color w:val="000000" w:themeColor="text1"/>
          <w:sz w:val="24"/>
          <w:szCs w:val="24"/>
        </w:rPr>
        <w:t>、</w:t>
      </w:r>
      <w:r w:rsidR="00CB038A" w:rsidRPr="00CB038A">
        <w:rPr>
          <w:rFonts w:ascii="Times New Roman" w:hAnsi="Times New Roman" w:cs="Times New Roman" w:hint="eastAsia"/>
          <w:color w:val="000000" w:themeColor="text1"/>
          <w:sz w:val="24"/>
          <w:szCs w:val="24"/>
        </w:rPr>
        <w:t>敏感的蛋白质比对工具</w:t>
      </w:r>
      <w:r w:rsidR="0060416C" w:rsidRPr="005528AF">
        <w:rPr>
          <w:rFonts w:ascii="Times New Roman" w:hAnsi="Times New Roman" w:cs="Times New Roman"/>
          <w:color w:val="000000" w:themeColor="text1"/>
          <w:sz w:val="24"/>
          <w:szCs w:val="24"/>
        </w:rPr>
        <w:fldChar w:fldCharType="begin"/>
      </w:r>
      <w:r w:rsidR="0060416C">
        <w:rPr>
          <w:rFonts w:ascii="Times New Roman" w:hAnsi="Times New Roman" w:cs="Times New Roman"/>
          <w:color w:val="000000" w:themeColor="text1"/>
          <w:sz w:val="24"/>
          <w:szCs w:val="24"/>
        </w:rPr>
        <w:instrText xml:space="preserve"> ADDIN EN.CITE &lt;EndNote&gt;&lt;Cite&gt;&lt;Author&gt;Buchfink&lt;/Author&gt;&lt;Year&gt;2015&lt;/Year&gt;&lt;RecNum&gt;176&lt;/RecNum&gt;&lt;DisplayText&gt;&lt;style face="superscript"&gt;[108]&lt;/style&gt;&lt;/DisplayText&gt;&lt;record&gt;&lt;rec-number&gt;176&lt;/rec-number&gt;&lt;foreign-keys&gt;&lt;key app="EN" db-id="awdrrxf56w52whedwtpvwtxhd09sdzew02vt" timestamp="1574692712"&gt;176&lt;/key&gt;&lt;/foreign-keys&gt;&lt;ref-type name="Journal Article"&gt;17&lt;/ref-type&gt;&lt;contributors&gt;&lt;authors&gt;&lt;author&gt;Buchfink, Benjamin&lt;/author&gt;&lt;author&gt;Xie, Chao&lt;/author&gt;&lt;author&gt;Huson, Daniel H&lt;/author&gt;&lt;/authors&gt;&lt;/contributors&gt;&lt;titles&gt;&lt;title&gt;Fast and sensitive protein alignment using DIAMOND&lt;/title&gt;&lt;secondary-title&gt;Nature methods&lt;/secondary-title&gt;&lt;/titles&gt;&lt;periodical&gt;&lt;full-title&gt;Nature Methods&lt;/full-title&gt;&lt;/periodical&gt;&lt;pages&gt;59-60&lt;/pages&gt;&lt;volume&gt;12&lt;/volume&gt;&lt;number&gt;1&lt;/number&gt;&lt;dates&gt;&lt;year&gt;2015&lt;/year&gt;&lt;/dates&gt;&lt;isbn&gt;1548-7105&lt;/isbn&gt;&lt;urls&gt;&lt;/urls&gt;&lt;electronic-resource-num&gt;10.1038/nmeth.3176&lt;/electronic-resource-num&gt;&lt;/record&gt;&lt;/Cite&gt;&lt;/EndNote&gt;</w:instrText>
      </w:r>
      <w:r w:rsidR="0060416C" w:rsidRPr="005528AF">
        <w:rPr>
          <w:rFonts w:ascii="Times New Roman" w:hAnsi="Times New Roman" w:cs="Times New Roman"/>
          <w:color w:val="000000" w:themeColor="text1"/>
          <w:sz w:val="24"/>
          <w:szCs w:val="24"/>
        </w:rPr>
        <w:fldChar w:fldCharType="separate"/>
      </w:r>
      <w:r w:rsidR="0060416C" w:rsidRPr="009C1927">
        <w:rPr>
          <w:rFonts w:ascii="Times New Roman" w:hAnsi="Times New Roman" w:cs="Times New Roman"/>
          <w:noProof/>
          <w:color w:val="000000" w:themeColor="text1"/>
          <w:sz w:val="24"/>
          <w:szCs w:val="24"/>
          <w:vertAlign w:val="superscript"/>
        </w:rPr>
        <w:t>[</w:t>
      </w:r>
      <w:hyperlink w:anchor="_ENREF_108" w:tooltip="Buchfink, 2015 #176" w:history="1">
        <w:r w:rsidR="0000551E" w:rsidRPr="009C1927">
          <w:rPr>
            <w:rFonts w:ascii="Times New Roman" w:hAnsi="Times New Roman" w:cs="Times New Roman"/>
            <w:noProof/>
            <w:color w:val="000000" w:themeColor="text1"/>
            <w:sz w:val="24"/>
            <w:szCs w:val="24"/>
            <w:vertAlign w:val="superscript"/>
          </w:rPr>
          <w:t>108</w:t>
        </w:r>
      </w:hyperlink>
      <w:r w:rsidR="0060416C" w:rsidRPr="009C1927">
        <w:rPr>
          <w:rFonts w:ascii="Times New Roman" w:hAnsi="Times New Roman" w:cs="Times New Roman"/>
          <w:noProof/>
          <w:color w:val="000000" w:themeColor="text1"/>
          <w:sz w:val="24"/>
          <w:szCs w:val="24"/>
          <w:vertAlign w:val="superscript"/>
        </w:rPr>
        <w:t>]</w:t>
      </w:r>
      <w:r w:rsidR="0060416C" w:rsidRPr="005528AF">
        <w:rPr>
          <w:rFonts w:ascii="Times New Roman" w:hAnsi="Times New Roman" w:cs="Times New Roman"/>
          <w:color w:val="000000" w:themeColor="text1"/>
          <w:sz w:val="24"/>
          <w:szCs w:val="24"/>
        </w:rPr>
        <w:fldChar w:fldCharType="end"/>
      </w:r>
      <w:r w:rsidR="00CB038A" w:rsidRPr="00CB038A">
        <w:rPr>
          <w:rFonts w:ascii="Times New Roman" w:hAnsi="Times New Roman" w:cs="Times New Roman" w:hint="eastAsia"/>
          <w:color w:val="000000" w:themeColor="text1"/>
          <w:sz w:val="24"/>
          <w:szCs w:val="24"/>
        </w:rPr>
        <w:t>。</w:t>
      </w:r>
      <w:r w:rsidR="003B61A1" w:rsidRPr="003B61A1">
        <w:rPr>
          <w:rFonts w:ascii="Times New Roman" w:hAnsi="Times New Roman" w:cs="Times New Roman" w:hint="eastAsia"/>
          <w:color w:val="000000" w:themeColor="text1"/>
          <w:sz w:val="24"/>
          <w:szCs w:val="24"/>
        </w:rPr>
        <w:t>每个数据库都提供了独特的功能视角，例如，京都基因与基因组百科全书（</w:t>
      </w:r>
      <w:r w:rsidR="008D0091" w:rsidRPr="005528AF">
        <w:rPr>
          <w:rFonts w:ascii="Times New Roman" w:hAnsi="Times New Roman" w:cs="Times New Roman"/>
          <w:color w:val="000000" w:themeColor="text1"/>
          <w:sz w:val="24"/>
          <w:szCs w:val="24"/>
        </w:rPr>
        <w:t>Kyoto Encyclopedia of Genes and Genomes</w:t>
      </w:r>
      <w:r w:rsidR="008D0091">
        <w:rPr>
          <w:rFonts w:ascii="Times New Roman" w:hAnsi="Times New Roman" w:cs="Times New Roman"/>
          <w:color w:val="000000" w:themeColor="text1"/>
          <w:sz w:val="24"/>
          <w:szCs w:val="24"/>
        </w:rPr>
        <w:t xml:space="preserve">, </w:t>
      </w:r>
      <w:r w:rsidR="003B61A1" w:rsidRPr="003B61A1">
        <w:rPr>
          <w:rFonts w:ascii="Times New Roman" w:hAnsi="Times New Roman" w:cs="Times New Roman" w:hint="eastAsia"/>
          <w:color w:val="000000" w:themeColor="text1"/>
          <w:sz w:val="24"/>
          <w:szCs w:val="24"/>
        </w:rPr>
        <w:t>KEGG</w:t>
      </w:r>
      <w:r w:rsidR="003B61A1" w:rsidRPr="003B61A1">
        <w:rPr>
          <w:rFonts w:ascii="Times New Roman" w:hAnsi="Times New Roman" w:cs="Times New Roman" w:hint="eastAsia"/>
          <w:color w:val="000000" w:themeColor="text1"/>
          <w:sz w:val="24"/>
          <w:szCs w:val="24"/>
        </w:rPr>
        <w:t>）</w:t>
      </w:r>
      <w:r w:rsidR="00533C4C" w:rsidRPr="005528AF">
        <w:rPr>
          <w:rFonts w:ascii="Times New Roman" w:hAnsi="Times New Roman" w:cs="Times New Roman"/>
          <w:color w:val="000000" w:themeColor="text1"/>
          <w:sz w:val="24"/>
          <w:szCs w:val="24"/>
        </w:rPr>
        <w:fldChar w:fldCharType="begin"/>
      </w:r>
      <w:r w:rsidR="00533C4C">
        <w:rPr>
          <w:rFonts w:ascii="Times New Roman" w:hAnsi="Times New Roman" w:cs="Times New Roman"/>
          <w:color w:val="000000" w:themeColor="text1"/>
          <w:sz w:val="24"/>
          <w:szCs w:val="24"/>
        </w:rPr>
        <w:instrText xml:space="preserve"> ADDIN EN.CITE &lt;EndNote&gt;&lt;Cite&gt;&lt;Author&gt;Kanehisa&lt;/Author&gt;&lt;Year&gt;2000&lt;/Year&gt;&lt;RecNum&gt;177&lt;/RecNum&gt;&lt;DisplayText&gt;&lt;style face="superscript"&gt;[109]&lt;/style&gt;&lt;/DisplayText&gt;&lt;record&gt;&lt;rec-number&gt;177&lt;/rec-number&gt;&lt;foreign-keys&gt;&lt;key app="EN" db-id="awdrrxf56w52whedwtpvwtxhd09sdzew02vt" timestamp="1574692712"&gt;177&lt;/key&gt;&lt;/foreign-keys&gt;&lt;ref-type name="Journal Article"&gt;17&lt;/ref-type&gt;&lt;contributors&gt;&lt;authors&gt;&lt;author&gt;Kanehisa, Minoru&lt;/author&gt;&lt;author&gt;Goto, Susumu&lt;/author&gt;&lt;/authors&gt;&lt;/contributors&gt;&lt;titles&gt;&lt;title&gt;KEGG: Kyoto Encyclopedia of Genes and Genomes&lt;/title&gt;&lt;secondary-title&gt;Nucleic Acids Research&lt;/secondary-title&gt;&lt;/titles&gt;&lt;periodical&gt;&lt;full-title&gt;Nucleic Acids Research&lt;/full-title&gt;&lt;/periodical&gt;&lt;pages&gt;27-30&lt;/pages&gt;&lt;volume&gt;28&lt;/volume&gt;&lt;number&gt;1&lt;/number&gt;&lt;dates&gt;&lt;year&gt;2000&lt;/year&gt;&lt;/dates&gt;&lt;isbn&gt;0305-1048&lt;/isbn&gt;&lt;urls&gt;&lt;related-urls&gt;&lt;url&gt;https://doi.org/10.1093/nar/28.1.27&lt;/url&gt;&lt;/related-urls&gt;&lt;/urls&gt;&lt;electronic-resource-num&gt;10.1093/nar/28.1.27&lt;/electronic-resource-num&gt;&lt;access-date&gt;6/3/2019&lt;/access-date&gt;&lt;/record&gt;&lt;/Cite&gt;&lt;/EndNote&gt;</w:instrText>
      </w:r>
      <w:r w:rsidR="00533C4C" w:rsidRPr="005528AF">
        <w:rPr>
          <w:rFonts w:ascii="Times New Roman" w:hAnsi="Times New Roman" w:cs="Times New Roman"/>
          <w:color w:val="000000" w:themeColor="text1"/>
          <w:sz w:val="24"/>
          <w:szCs w:val="24"/>
        </w:rPr>
        <w:fldChar w:fldCharType="separate"/>
      </w:r>
      <w:r w:rsidR="00533C4C" w:rsidRPr="009C1927">
        <w:rPr>
          <w:rFonts w:ascii="Times New Roman" w:hAnsi="Times New Roman" w:cs="Times New Roman"/>
          <w:noProof/>
          <w:color w:val="000000" w:themeColor="text1"/>
          <w:sz w:val="24"/>
          <w:szCs w:val="24"/>
          <w:vertAlign w:val="superscript"/>
        </w:rPr>
        <w:t>[</w:t>
      </w:r>
      <w:hyperlink w:anchor="_ENREF_109" w:tooltip="Kanehisa, 2000 #177" w:history="1">
        <w:r w:rsidR="0000551E" w:rsidRPr="009C1927">
          <w:rPr>
            <w:rFonts w:ascii="Times New Roman" w:hAnsi="Times New Roman" w:cs="Times New Roman"/>
            <w:noProof/>
            <w:color w:val="000000" w:themeColor="text1"/>
            <w:sz w:val="24"/>
            <w:szCs w:val="24"/>
            <w:vertAlign w:val="superscript"/>
          </w:rPr>
          <w:t>109</w:t>
        </w:r>
      </w:hyperlink>
      <w:r w:rsidR="00533C4C" w:rsidRPr="009C1927">
        <w:rPr>
          <w:rFonts w:ascii="Times New Roman" w:hAnsi="Times New Roman" w:cs="Times New Roman"/>
          <w:noProof/>
          <w:color w:val="000000" w:themeColor="text1"/>
          <w:sz w:val="24"/>
          <w:szCs w:val="24"/>
          <w:vertAlign w:val="superscript"/>
        </w:rPr>
        <w:t>]</w:t>
      </w:r>
      <w:r w:rsidR="00533C4C" w:rsidRPr="005528AF">
        <w:rPr>
          <w:rFonts w:ascii="Times New Roman" w:hAnsi="Times New Roman" w:cs="Times New Roman"/>
          <w:color w:val="000000" w:themeColor="text1"/>
          <w:sz w:val="24"/>
          <w:szCs w:val="24"/>
        </w:rPr>
        <w:fldChar w:fldCharType="end"/>
      </w:r>
      <w:r w:rsidR="000C418B">
        <w:rPr>
          <w:rFonts w:ascii="Times New Roman" w:hAnsi="Times New Roman" w:cs="Times New Roman" w:hint="eastAsia"/>
          <w:color w:val="000000" w:themeColor="text1"/>
          <w:sz w:val="24"/>
          <w:szCs w:val="24"/>
        </w:rPr>
        <w:t>、</w:t>
      </w:r>
      <w:r w:rsidR="003B61A1" w:rsidRPr="003B61A1">
        <w:rPr>
          <w:rFonts w:ascii="Times New Roman" w:hAnsi="Times New Roman" w:cs="Times New Roman" w:hint="eastAsia"/>
          <w:color w:val="000000" w:themeColor="text1"/>
          <w:sz w:val="24"/>
          <w:szCs w:val="24"/>
        </w:rPr>
        <w:t>EggNOG</w:t>
      </w:r>
      <w:r w:rsidR="003B61A1" w:rsidRPr="003B61A1">
        <w:rPr>
          <w:rFonts w:ascii="Times New Roman" w:hAnsi="Times New Roman" w:cs="Times New Roman" w:hint="eastAsia"/>
          <w:color w:val="000000" w:themeColor="text1"/>
          <w:sz w:val="24"/>
          <w:szCs w:val="24"/>
        </w:rPr>
        <w:t>（一个</w:t>
      </w:r>
      <w:r w:rsidR="00533C4C">
        <w:rPr>
          <w:rFonts w:ascii="Times New Roman" w:hAnsi="Times New Roman" w:cs="Times New Roman" w:hint="eastAsia"/>
          <w:color w:val="000000" w:themeColor="text1"/>
          <w:sz w:val="24"/>
          <w:szCs w:val="24"/>
        </w:rPr>
        <w:t>提供</w:t>
      </w:r>
      <w:r w:rsidR="000C418B">
        <w:rPr>
          <w:rFonts w:ascii="Times New Roman" w:hAnsi="Times New Roman" w:cs="Times New Roman" w:hint="eastAsia"/>
          <w:color w:val="000000" w:themeColor="text1"/>
          <w:sz w:val="24"/>
          <w:szCs w:val="24"/>
        </w:rPr>
        <w:t>直系同源</w:t>
      </w:r>
      <w:r w:rsidR="003B61A1" w:rsidRPr="003B61A1">
        <w:rPr>
          <w:rFonts w:ascii="Times New Roman" w:hAnsi="Times New Roman" w:cs="Times New Roman" w:hint="eastAsia"/>
          <w:color w:val="000000" w:themeColor="text1"/>
          <w:sz w:val="24"/>
          <w:szCs w:val="24"/>
        </w:rPr>
        <w:t>关系</w:t>
      </w:r>
      <w:r w:rsidR="000C418B">
        <w:rPr>
          <w:rFonts w:ascii="Times New Roman" w:hAnsi="Times New Roman" w:cs="Times New Roman" w:hint="eastAsia"/>
          <w:color w:val="000000" w:themeColor="text1"/>
          <w:sz w:val="24"/>
          <w:szCs w:val="24"/>
        </w:rPr>
        <w:t>、</w:t>
      </w:r>
      <w:r w:rsidR="003B61A1" w:rsidRPr="003B61A1">
        <w:rPr>
          <w:rFonts w:ascii="Times New Roman" w:hAnsi="Times New Roman" w:cs="Times New Roman" w:hint="eastAsia"/>
          <w:color w:val="000000" w:themeColor="text1"/>
          <w:sz w:val="24"/>
          <w:szCs w:val="24"/>
        </w:rPr>
        <w:t>功能注释和基因进化历史</w:t>
      </w:r>
      <w:r w:rsidR="000C418B">
        <w:rPr>
          <w:rFonts w:ascii="Times New Roman" w:hAnsi="Times New Roman" w:cs="Times New Roman" w:hint="eastAsia"/>
          <w:color w:val="000000" w:themeColor="text1"/>
          <w:sz w:val="24"/>
          <w:szCs w:val="24"/>
        </w:rPr>
        <w:t>的</w:t>
      </w:r>
      <w:r w:rsidR="003B61A1" w:rsidRPr="003B61A1">
        <w:rPr>
          <w:rFonts w:ascii="Times New Roman" w:hAnsi="Times New Roman" w:cs="Times New Roman" w:hint="eastAsia"/>
          <w:color w:val="000000" w:themeColor="text1"/>
          <w:sz w:val="24"/>
          <w:szCs w:val="24"/>
        </w:rPr>
        <w:t>数据库）</w:t>
      </w:r>
      <w:r w:rsidR="000C418B" w:rsidRPr="005528AF">
        <w:rPr>
          <w:rFonts w:ascii="Times New Roman" w:hAnsi="Times New Roman" w:cs="Times New Roman"/>
          <w:color w:val="000000" w:themeColor="text1"/>
          <w:sz w:val="24"/>
          <w:szCs w:val="24"/>
        </w:rPr>
        <w:fldChar w:fldCharType="begin"/>
      </w:r>
      <w:r w:rsidR="000C418B">
        <w:rPr>
          <w:rFonts w:ascii="Times New Roman" w:hAnsi="Times New Roman" w:cs="Times New Roman"/>
          <w:color w:val="000000" w:themeColor="text1"/>
          <w:sz w:val="24"/>
          <w:szCs w:val="24"/>
        </w:rPr>
        <w:instrText xml:space="preserve"> ADDIN EN.CITE &lt;EndNote&gt;&lt;Cite&gt;&lt;Author&gt;Huerta-Cepas&lt;/Author&gt;&lt;Year&gt;2019&lt;/Year&gt;&lt;RecNum&gt;178&lt;/RecNum&gt;&lt;DisplayText&gt;&lt;style face="superscript"&gt;[110]&lt;/style&gt;&lt;/DisplayText&gt;&lt;record&gt;&lt;rec-number&gt;178&lt;/rec-number&gt;&lt;foreign-keys&gt;&lt;key app="EN" db-id="awdrrxf56w52whedwtpvwtxhd09sdzew02vt" timestamp="1574692712"&gt;178&lt;/key&gt;&lt;/foreign-keys&gt;&lt;ref-type name="Journal Article"&gt;17&lt;/ref-type&gt;&lt;contributors&gt;&lt;authors&gt;&lt;author&gt;Huerta-Cepas, Jaime&lt;/author&gt;&lt;author&gt;Szklarczyk, Damian&lt;/author&gt;&lt;author&gt;Heller, Davide&lt;/author&gt;&lt;author&gt;Hernández-Plaza, Ana&lt;/author&gt;&lt;author&gt;Forslund, Sofia K&lt;/author&gt;&lt;author&gt;Cook, Helen&lt;/author&gt;&lt;author&gt;Mende, Daniel R&lt;/author&gt;&lt;author&gt;Letunic, Ivica&lt;/author&gt;&lt;author&gt;Rattei, Thomas&lt;/author&gt;&lt;author&gt;Jensen, Lars J&lt;/author&gt;&lt;author&gt;von Mering, Christian&lt;/author&gt;&lt;author&gt;Bork, Peer&lt;/author&gt;&lt;/authors&gt;&lt;/contributors&gt;&lt;titles&gt;&lt;title&gt;eggNOG 5.0: a hierarchical, functionally and phylogenetically annotated orthology resource based on 5090 organisms and 2502 viruses&lt;/title&gt;&lt;secondary-title&gt;Nucleic Acids Research&lt;/secondary-title&gt;&lt;/titles&gt;&lt;periodical&gt;&lt;full-title&gt;Nucleic Acids Research&lt;/full-title&gt;&lt;/periodical&gt;&lt;pages&gt;D309-D314&lt;/pages&gt;&lt;volume&gt;47&lt;/volume&gt;&lt;number&gt;D1&lt;/number&gt;&lt;dates&gt;&lt;year&gt;2019&lt;/year&gt;&lt;/dates&gt;&lt;isbn&gt;0305-1048&lt;/isbn&gt;&lt;urls&gt;&lt;related-urls&gt;&lt;url&gt;https://doi.org/10.1093/nar/gky1085&lt;/url&gt;&lt;/related-urls&gt;&lt;/urls&gt;&lt;electronic-resource-num&gt;10.1093/nar/gky1085&lt;/electronic-resource-num&gt;&lt;access-date&gt;5/26/2019&lt;/access-date&gt;&lt;/record&gt;&lt;/Cite&gt;&lt;/EndNote&gt;</w:instrText>
      </w:r>
      <w:r w:rsidR="000C418B" w:rsidRPr="005528AF">
        <w:rPr>
          <w:rFonts w:ascii="Times New Roman" w:hAnsi="Times New Roman" w:cs="Times New Roman"/>
          <w:color w:val="000000" w:themeColor="text1"/>
          <w:sz w:val="24"/>
          <w:szCs w:val="24"/>
        </w:rPr>
        <w:fldChar w:fldCharType="separate"/>
      </w:r>
      <w:r w:rsidR="000C418B" w:rsidRPr="009C1927">
        <w:rPr>
          <w:rFonts w:ascii="Times New Roman" w:hAnsi="Times New Roman" w:cs="Times New Roman"/>
          <w:noProof/>
          <w:color w:val="000000" w:themeColor="text1"/>
          <w:sz w:val="24"/>
          <w:szCs w:val="24"/>
          <w:vertAlign w:val="superscript"/>
        </w:rPr>
        <w:t>[</w:t>
      </w:r>
      <w:hyperlink w:anchor="_ENREF_110" w:tooltip="Huerta-Cepas, 2019 #178" w:history="1">
        <w:r w:rsidR="0000551E" w:rsidRPr="009C1927">
          <w:rPr>
            <w:rFonts w:ascii="Times New Roman" w:hAnsi="Times New Roman" w:cs="Times New Roman"/>
            <w:noProof/>
            <w:color w:val="000000" w:themeColor="text1"/>
            <w:sz w:val="24"/>
            <w:szCs w:val="24"/>
            <w:vertAlign w:val="superscript"/>
          </w:rPr>
          <w:t>110</w:t>
        </w:r>
      </w:hyperlink>
      <w:r w:rsidR="000C418B" w:rsidRPr="009C1927">
        <w:rPr>
          <w:rFonts w:ascii="Times New Roman" w:hAnsi="Times New Roman" w:cs="Times New Roman"/>
          <w:noProof/>
          <w:color w:val="000000" w:themeColor="text1"/>
          <w:sz w:val="24"/>
          <w:szCs w:val="24"/>
          <w:vertAlign w:val="superscript"/>
        </w:rPr>
        <w:t>]</w:t>
      </w:r>
      <w:r w:rsidR="000C418B" w:rsidRPr="005528AF">
        <w:rPr>
          <w:rFonts w:ascii="Times New Roman" w:hAnsi="Times New Roman" w:cs="Times New Roman"/>
          <w:color w:val="000000" w:themeColor="text1"/>
          <w:sz w:val="24"/>
          <w:szCs w:val="24"/>
        </w:rPr>
        <w:fldChar w:fldCharType="end"/>
      </w:r>
      <w:r w:rsidR="000C418B">
        <w:rPr>
          <w:rFonts w:ascii="Times New Roman" w:hAnsi="Times New Roman" w:cs="Times New Roman" w:hint="eastAsia"/>
          <w:color w:val="000000" w:themeColor="text1"/>
          <w:sz w:val="24"/>
          <w:szCs w:val="24"/>
        </w:rPr>
        <w:t>、</w:t>
      </w:r>
      <w:r w:rsidR="004C203A">
        <w:rPr>
          <w:rFonts w:ascii="Times New Roman" w:hAnsi="Times New Roman" w:cs="Times New Roman" w:hint="eastAsia"/>
          <w:color w:val="000000" w:themeColor="text1"/>
          <w:sz w:val="24"/>
          <w:szCs w:val="24"/>
        </w:rPr>
        <w:t>碳水化合物活性酶</w:t>
      </w:r>
      <w:r w:rsidR="003B61A1" w:rsidRPr="003B61A1">
        <w:rPr>
          <w:rFonts w:ascii="Times New Roman" w:hAnsi="Times New Roman" w:cs="Times New Roman" w:hint="eastAsia"/>
          <w:color w:val="000000" w:themeColor="text1"/>
          <w:sz w:val="24"/>
          <w:szCs w:val="24"/>
        </w:rPr>
        <w:t>数据库（</w:t>
      </w:r>
      <w:r w:rsidR="00072478" w:rsidRPr="005528AF">
        <w:rPr>
          <w:rFonts w:ascii="Times New Roman" w:hAnsi="Times New Roman" w:cs="Times New Roman"/>
          <w:color w:val="000000" w:themeColor="text1"/>
          <w:sz w:val="24"/>
          <w:szCs w:val="24"/>
        </w:rPr>
        <w:t xml:space="preserve">Carbohydrate-Active </w:t>
      </w:r>
      <w:proofErr w:type="spellStart"/>
      <w:r w:rsidR="00072478" w:rsidRPr="005528AF">
        <w:rPr>
          <w:rFonts w:ascii="Times New Roman" w:hAnsi="Times New Roman" w:cs="Times New Roman"/>
          <w:color w:val="000000" w:themeColor="text1"/>
          <w:sz w:val="24"/>
          <w:szCs w:val="24"/>
        </w:rPr>
        <w:t>enZYmes</w:t>
      </w:r>
      <w:proofErr w:type="spellEnd"/>
      <w:r w:rsidR="00072478" w:rsidRPr="005528AF">
        <w:rPr>
          <w:rFonts w:ascii="Times New Roman" w:hAnsi="Times New Roman" w:cs="Times New Roman"/>
          <w:color w:val="000000" w:themeColor="text1"/>
          <w:sz w:val="24"/>
          <w:szCs w:val="24"/>
        </w:rPr>
        <w:t xml:space="preserve"> Database</w:t>
      </w:r>
      <w:r w:rsidR="00072478">
        <w:rPr>
          <w:rFonts w:ascii="Times New Roman" w:hAnsi="Times New Roman" w:cs="Times New Roman"/>
          <w:color w:val="000000" w:themeColor="text1"/>
          <w:sz w:val="24"/>
          <w:szCs w:val="24"/>
        </w:rPr>
        <w:t xml:space="preserve">, </w:t>
      </w:r>
      <w:proofErr w:type="spellStart"/>
      <w:r w:rsidR="003B61A1" w:rsidRPr="003B61A1">
        <w:rPr>
          <w:rFonts w:ascii="Times New Roman" w:hAnsi="Times New Roman" w:cs="Times New Roman" w:hint="eastAsia"/>
          <w:color w:val="000000" w:themeColor="text1"/>
          <w:sz w:val="24"/>
          <w:szCs w:val="24"/>
        </w:rPr>
        <w:t>CAZy</w:t>
      </w:r>
      <w:proofErr w:type="spellEnd"/>
      <w:r w:rsidR="003B61A1" w:rsidRPr="003B61A1">
        <w:rPr>
          <w:rFonts w:ascii="Times New Roman" w:hAnsi="Times New Roman" w:cs="Times New Roman" w:hint="eastAsia"/>
          <w:color w:val="000000" w:themeColor="text1"/>
          <w:sz w:val="24"/>
          <w:szCs w:val="24"/>
        </w:rPr>
        <w:t>）</w:t>
      </w:r>
      <w:r w:rsidR="00072478" w:rsidRPr="005528AF">
        <w:rPr>
          <w:rFonts w:ascii="Times New Roman" w:hAnsi="Times New Roman" w:cs="Times New Roman"/>
          <w:color w:val="000000" w:themeColor="text1"/>
          <w:sz w:val="24"/>
          <w:szCs w:val="24"/>
        </w:rPr>
        <w:fldChar w:fldCharType="begin"/>
      </w:r>
      <w:r w:rsidR="00072478">
        <w:rPr>
          <w:rFonts w:ascii="Times New Roman" w:hAnsi="Times New Roman" w:cs="Times New Roman"/>
          <w:color w:val="000000" w:themeColor="text1"/>
          <w:sz w:val="24"/>
          <w:szCs w:val="24"/>
        </w:rPr>
        <w:instrText xml:space="preserve"> ADDIN EN.CITE &lt;EndNote&gt;&lt;Cite&gt;&lt;Author&gt;Lombard&lt;/Author&gt;&lt;Year&gt;2014&lt;/Year&gt;&lt;RecNum&gt;179&lt;/RecNum&gt;&lt;DisplayText&gt;&lt;style face="superscript"&gt;[111]&lt;/style&gt;&lt;/DisplayText&gt;&lt;record&gt;&lt;rec-number&gt;179&lt;/rec-number&gt;&lt;foreign-keys&gt;&lt;key app="EN" db-id="awdrrxf56w52whedwtpvwtxhd09sdzew02vt" timestamp="1574692712"&gt;179&lt;/key&gt;&lt;/foreign-keys&gt;&lt;ref-type name="Journal Article"&gt;17&lt;/ref-type&gt;&lt;contributors&gt;&lt;authors&gt;&lt;author&gt;Lombard, Vincent&lt;/author&gt;&lt;author&gt;Golaconda Ramulu, Hemalatha&lt;/author&gt;&lt;author&gt;Drula, Elodie&lt;/author&gt;&lt;author&gt;Coutinho, Pedro M.&lt;/author&gt;&lt;author&gt;Henrissat, Bernard&lt;/author&gt;&lt;/authors&gt;&lt;/contributors&gt;&lt;titles&gt;&lt;title&gt;The carbohydrate-active enzymes database (CAZy) in 2013&lt;/title&gt;&lt;secondary-title&gt;Nucleic Acids Research&lt;/secondary-title&gt;&lt;/titles&gt;&lt;periodical&gt;&lt;full-title&gt;Nucleic Acids Research&lt;/full-title&gt;&lt;/periodical&gt;&lt;pages&gt;D490-D495&lt;/pages&gt;&lt;volume&gt;42&lt;/volume&gt;&lt;number&gt;D1&lt;/number&gt;&lt;dates&gt;&lt;year&gt;2014&lt;/year&gt;&lt;/dates&gt;&lt;isbn&gt;0305-1048&lt;/isbn&gt;&lt;urls&gt;&lt;related-urls&gt;&lt;url&gt;https://doi.org/10.1093/nar/gkt1178&lt;/url&gt;&lt;/related-urls&gt;&lt;/urls&gt;&lt;electronic-resource-num&gt;10.1093/nar/gkt1178&lt;/electronic-resource-num&gt;&lt;access-date&gt;5/26/2019&lt;/access-date&gt;&lt;/record&gt;&lt;/Cite&gt;&lt;/EndNote&gt;</w:instrText>
      </w:r>
      <w:r w:rsidR="00072478" w:rsidRPr="005528AF">
        <w:rPr>
          <w:rFonts w:ascii="Times New Roman" w:hAnsi="Times New Roman" w:cs="Times New Roman"/>
          <w:color w:val="000000" w:themeColor="text1"/>
          <w:sz w:val="24"/>
          <w:szCs w:val="24"/>
        </w:rPr>
        <w:fldChar w:fldCharType="separate"/>
      </w:r>
      <w:r w:rsidR="00072478" w:rsidRPr="009C1927">
        <w:rPr>
          <w:rFonts w:ascii="Times New Roman" w:hAnsi="Times New Roman" w:cs="Times New Roman"/>
          <w:noProof/>
          <w:color w:val="000000" w:themeColor="text1"/>
          <w:sz w:val="24"/>
          <w:szCs w:val="24"/>
          <w:vertAlign w:val="superscript"/>
        </w:rPr>
        <w:t>[</w:t>
      </w:r>
      <w:hyperlink w:anchor="_ENREF_111" w:tooltip="Lombard, 2014 #179" w:history="1">
        <w:r w:rsidR="0000551E" w:rsidRPr="009C1927">
          <w:rPr>
            <w:rFonts w:ascii="Times New Roman" w:hAnsi="Times New Roman" w:cs="Times New Roman"/>
            <w:noProof/>
            <w:color w:val="000000" w:themeColor="text1"/>
            <w:sz w:val="24"/>
            <w:szCs w:val="24"/>
            <w:vertAlign w:val="superscript"/>
          </w:rPr>
          <w:t>111</w:t>
        </w:r>
      </w:hyperlink>
      <w:r w:rsidR="00072478" w:rsidRPr="009C1927">
        <w:rPr>
          <w:rFonts w:ascii="Times New Roman" w:hAnsi="Times New Roman" w:cs="Times New Roman"/>
          <w:noProof/>
          <w:color w:val="000000" w:themeColor="text1"/>
          <w:sz w:val="24"/>
          <w:szCs w:val="24"/>
          <w:vertAlign w:val="superscript"/>
        </w:rPr>
        <w:t>]</w:t>
      </w:r>
      <w:r w:rsidR="00072478" w:rsidRPr="005528AF">
        <w:rPr>
          <w:rFonts w:ascii="Times New Roman" w:hAnsi="Times New Roman" w:cs="Times New Roman"/>
          <w:color w:val="000000" w:themeColor="text1"/>
          <w:sz w:val="24"/>
          <w:szCs w:val="24"/>
        </w:rPr>
        <w:fldChar w:fldCharType="end"/>
      </w:r>
      <w:r w:rsidR="00072478">
        <w:rPr>
          <w:rFonts w:ascii="Times New Roman" w:hAnsi="Times New Roman" w:cs="Times New Roman" w:hint="eastAsia"/>
          <w:color w:val="000000" w:themeColor="text1"/>
          <w:sz w:val="24"/>
          <w:szCs w:val="24"/>
        </w:rPr>
        <w:t>、</w:t>
      </w:r>
      <w:r w:rsidR="003B61A1" w:rsidRPr="003B61A1">
        <w:rPr>
          <w:rFonts w:ascii="Times New Roman" w:hAnsi="Times New Roman" w:cs="Times New Roman" w:hint="eastAsia"/>
          <w:color w:val="000000" w:themeColor="text1"/>
          <w:sz w:val="24"/>
          <w:szCs w:val="24"/>
        </w:rPr>
        <w:t>致病菌的毒力因子（</w:t>
      </w:r>
      <w:r w:rsidR="001F2C10" w:rsidRPr="005528AF">
        <w:rPr>
          <w:rFonts w:ascii="Times New Roman" w:hAnsi="Times New Roman" w:cs="Times New Roman"/>
          <w:color w:val="000000" w:themeColor="text1"/>
          <w:sz w:val="24"/>
          <w:szCs w:val="24"/>
        </w:rPr>
        <w:t>Virulence Factors of Pathogenic Bacteria</w:t>
      </w:r>
      <w:r w:rsidR="001F2C10">
        <w:rPr>
          <w:rFonts w:ascii="Times New Roman" w:hAnsi="Times New Roman" w:cs="Times New Roman"/>
          <w:color w:val="000000" w:themeColor="text1"/>
          <w:sz w:val="24"/>
          <w:szCs w:val="24"/>
        </w:rPr>
        <w:t xml:space="preserve">, </w:t>
      </w:r>
      <w:r w:rsidR="003B61A1" w:rsidRPr="003B61A1">
        <w:rPr>
          <w:rFonts w:ascii="Times New Roman" w:hAnsi="Times New Roman" w:cs="Times New Roman" w:hint="eastAsia"/>
          <w:color w:val="000000" w:themeColor="text1"/>
          <w:sz w:val="24"/>
          <w:szCs w:val="24"/>
        </w:rPr>
        <w:t>VFDF</w:t>
      </w:r>
      <w:r w:rsidR="003B61A1" w:rsidRPr="003B61A1">
        <w:rPr>
          <w:rFonts w:ascii="Times New Roman" w:hAnsi="Times New Roman" w:cs="Times New Roman" w:hint="eastAsia"/>
          <w:color w:val="000000" w:themeColor="text1"/>
          <w:sz w:val="24"/>
          <w:szCs w:val="24"/>
        </w:rPr>
        <w:t>）</w:t>
      </w:r>
      <w:r w:rsidR="001F2C10" w:rsidRPr="005528AF">
        <w:rPr>
          <w:rFonts w:ascii="Times New Roman" w:hAnsi="Times New Roman" w:cs="Times New Roman"/>
          <w:color w:val="000000" w:themeColor="text1"/>
          <w:sz w:val="24"/>
          <w:szCs w:val="24"/>
        </w:rPr>
        <w:fldChar w:fldCharType="begin"/>
      </w:r>
      <w:r w:rsidR="001F2C10">
        <w:rPr>
          <w:rFonts w:ascii="Times New Roman" w:hAnsi="Times New Roman" w:cs="Times New Roman"/>
          <w:color w:val="000000" w:themeColor="text1"/>
          <w:sz w:val="24"/>
          <w:szCs w:val="24"/>
        </w:rPr>
        <w:instrText xml:space="preserve"> ADDIN EN.CITE &lt;EndNote&gt;&lt;Cite&gt;&lt;Author&gt;Liu&lt;/Author&gt;&lt;Year&gt;2019&lt;/Year&gt;&lt;RecNum&gt;180&lt;/RecNum&gt;&lt;DisplayText&gt;&lt;style face="superscript"&gt;[112]&lt;/style&gt;&lt;/DisplayText&gt;&lt;record&gt;&lt;rec-number&gt;180&lt;/rec-number&gt;&lt;foreign-keys&gt;&lt;key app="EN" db-id="awdrrxf56w52whedwtpvwtxhd09sdzew02vt" timestamp="1574692712"&gt;180&lt;/key&gt;&lt;/foreign-keys&gt;&lt;ref-type name="Journal Article"&gt;17&lt;/ref-type&gt;&lt;contributors&gt;&lt;authors&gt;&lt;author&gt;Liu, Bo&lt;/author&gt;&lt;author&gt;Zheng, Dandan&lt;/author&gt;&lt;author&gt;Jin, Qi&lt;/author&gt;&lt;author&gt;Chen, Lihong&lt;/author&gt;&lt;author&gt;Yang, Jian&lt;/author&gt;&lt;/authors&gt;&lt;/contributors&gt;&lt;titles&gt;&lt;title&gt;VFDB 2019: a comparative pathogenomic platform with an interactive web interface&lt;/title&gt;&lt;secondary-title&gt;Nucleic Acids Research&lt;/secondary-title&gt;&lt;/titles&gt;&lt;periodical&gt;&lt;full-title&gt;Nucleic Acids Research&lt;/full-title&gt;&lt;/periodical&gt;&lt;pages&gt;D687-D692&lt;/pages&gt;&lt;volume&gt;47&lt;/volume&gt;&lt;number&gt;D1&lt;/number&gt;&lt;dates&gt;&lt;year&gt;2019&lt;/year&gt;&lt;/dates&gt;&lt;isbn&gt;0305-1048&lt;/isbn&gt;&lt;urls&gt;&lt;related-urls&gt;&lt;url&gt;https://doi.org/10.1093/nar/gky1080&lt;/url&gt;&lt;/related-urls&gt;&lt;/urls&gt;&lt;electronic-resource-num&gt;10.1093/nar/gky1080&lt;/electronic-resource-num&gt;&lt;access-date&gt;6/4/2019&lt;/access-date&gt;&lt;/record&gt;&lt;/Cite&gt;&lt;/EndNote&gt;</w:instrText>
      </w:r>
      <w:r w:rsidR="001F2C10" w:rsidRPr="005528AF">
        <w:rPr>
          <w:rFonts w:ascii="Times New Roman" w:hAnsi="Times New Roman" w:cs="Times New Roman"/>
          <w:color w:val="000000" w:themeColor="text1"/>
          <w:sz w:val="24"/>
          <w:szCs w:val="24"/>
        </w:rPr>
        <w:fldChar w:fldCharType="separate"/>
      </w:r>
      <w:r w:rsidR="001F2C10" w:rsidRPr="009C1927">
        <w:rPr>
          <w:rFonts w:ascii="Times New Roman" w:hAnsi="Times New Roman" w:cs="Times New Roman"/>
          <w:noProof/>
          <w:color w:val="000000" w:themeColor="text1"/>
          <w:sz w:val="24"/>
          <w:szCs w:val="24"/>
          <w:vertAlign w:val="superscript"/>
        </w:rPr>
        <w:t>[</w:t>
      </w:r>
      <w:hyperlink w:anchor="_ENREF_112" w:tooltip="Liu, 2019 #180" w:history="1">
        <w:r w:rsidR="0000551E" w:rsidRPr="009C1927">
          <w:rPr>
            <w:rFonts w:ascii="Times New Roman" w:hAnsi="Times New Roman" w:cs="Times New Roman"/>
            <w:noProof/>
            <w:color w:val="000000" w:themeColor="text1"/>
            <w:sz w:val="24"/>
            <w:szCs w:val="24"/>
            <w:vertAlign w:val="superscript"/>
          </w:rPr>
          <w:t>112</w:t>
        </w:r>
      </w:hyperlink>
      <w:r w:rsidR="001F2C10" w:rsidRPr="009C1927">
        <w:rPr>
          <w:rFonts w:ascii="Times New Roman" w:hAnsi="Times New Roman" w:cs="Times New Roman"/>
          <w:noProof/>
          <w:color w:val="000000" w:themeColor="text1"/>
          <w:sz w:val="24"/>
          <w:szCs w:val="24"/>
          <w:vertAlign w:val="superscript"/>
        </w:rPr>
        <w:t>]</w:t>
      </w:r>
      <w:r w:rsidR="001F2C10" w:rsidRPr="005528AF">
        <w:rPr>
          <w:rFonts w:ascii="Times New Roman" w:hAnsi="Times New Roman" w:cs="Times New Roman"/>
          <w:color w:val="000000" w:themeColor="text1"/>
          <w:sz w:val="24"/>
          <w:szCs w:val="24"/>
        </w:rPr>
        <w:fldChar w:fldCharType="end"/>
      </w:r>
      <w:r w:rsidR="003B61A1" w:rsidRPr="003B61A1">
        <w:rPr>
          <w:rFonts w:ascii="Times New Roman" w:hAnsi="Times New Roman" w:cs="Times New Roman" w:hint="eastAsia"/>
          <w:color w:val="000000" w:themeColor="text1"/>
          <w:sz w:val="24"/>
          <w:szCs w:val="24"/>
        </w:rPr>
        <w:t>和综合抗生素抗性数据库（</w:t>
      </w:r>
      <w:r w:rsidR="00122A26" w:rsidRPr="005528AF">
        <w:rPr>
          <w:rFonts w:ascii="Times New Roman" w:hAnsi="Times New Roman" w:cs="Times New Roman"/>
          <w:color w:val="000000" w:themeColor="text1"/>
          <w:sz w:val="24"/>
          <w:szCs w:val="24"/>
        </w:rPr>
        <w:t>Comprehensive Antibiotic Resistance Database</w:t>
      </w:r>
      <w:r w:rsidR="00072478">
        <w:rPr>
          <w:rFonts w:ascii="Times New Roman" w:hAnsi="Times New Roman" w:cs="Times New Roman"/>
          <w:color w:val="000000" w:themeColor="text1"/>
          <w:sz w:val="24"/>
          <w:szCs w:val="24"/>
        </w:rPr>
        <w:t xml:space="preserve">, </w:t>
      </w:r>
      <w:r w:rsidR="003B61A1" w:rsidRPr="003B61A1">
        <w:rPr>
          <w:rFonts w:ascii="Times New Roman" w:hAnsi="Times New Roman" w:cs="Times New Roman" w:hint="eastAsia"/>
          <w:color w:val="000000" w:themeColor="text1"/>
          <w:sz w:val="24"/>
          <w:szCs w:val="24"/>
        </w:rPr>
        <w:t>CARD</w:t>
      </w:r>
      <w:r w:rsidR="003B61A1" w:rsidRPr="003B61A1">
        <w:rPr>
          <w:rFonts w:ascii="Times New Roman" w:hAnsi="Times New Roman" w:cs="Times New Roman" w:hint="eastAsia"/>
          <w:color w:val="000000" w:themeColor="text1"/>
          <w:sz w:val="24"/>
          <w:szCs w:val="24"/>
        </w:rPr>
        <w:t>）</w:t>
      </w:r>
      <w:r w:rsidR="00122A26" w:rsidRPr="005528AF">
        <w:rPr>
          <w:rFonts w:ascii="Times New Roman" w:hAnsi="Times New Roman" w:cs="Times New Roman"/>
          <w:color w:val="000000" w:themeColor="text1"/>
          <w:sz w:val="24"/>
          <w:szCs w:val="24"/>
        </w:rPr>
        <w:fldChar w:fldCharType="begin"/>
      </w:r>
      <w:r w:rsidR="00122A26">
        <w:rPr>
          <w:rFonts w:ascii="Times New Roman" w:hAnsi="Times New Roman" w:cs="Times New Roman"/>
          <w:color w:val="000000" w:themeColor="text1"/>
          <w:sz w:val="24"/>
          <w:szCs w:val="24"/>
        </w:rPr>
        <w:instrText xml:space="preserve"> ADDIN EN.CITE &lt;EndNote&gt;&lt;Cite&gt;&lt;Author&gt;Jia&lt;/Author&gt;&lt;Year&gt;2017&lt;/Year&gt;&lt;RecNum&gt;181&lt;/RecNum&gt;&lt;DisplayText&gt;&lt;style face="superscript"&gt;[113]&lt;/style&gt;&lt;/DisplayText&gt;&lt;record&gt;&lt;rec-number&gt;181&lt;/rec-number&gt;&lt;foreign-keys&gt;&lt;key app="EN" db-id="awdrrxf56w52whedwtpvwtxhd09sdzew02vt" timestamp="1574692712"&gt;181&lt;/key&gt;&lt;/foreign-keys&gt;&lt;ref-type name="Journal Article"&gt;17&lt;/ref-type&gt;&lt;contributors&gt;&lt;authors&gt;&lt;author&gt;Jia, Baofeng&lt;/author&gt;&lt;author&gt;Raphenya, Amogelang R.&lt;/author&gt;&lt;author&gt;Alcock, Brian&lt;/author&gt;&lt;author&gt;Waglechner, Nicholas&lt;/author&gt;&lt;author&gt;Guo, Peiyao&lt;/author&gt;&lt;author&gt;Tsang, Kara K.&lt;/author&gt;&lt;author&gt;Lago, Briony A.&lt;/author&gt;&lt;author&gt;Dave, Biren M.&lt;/author&gt;&lt;author&gt;Pereira, Sheldon&lt;/author&gt;&lt;author&gt;Sharma, Arjun N.&lt;/author&gt;&lt;author&gt;Doshi, Sachin&lt;/author&gt;&lt;author&gt;Courtot, Mélanie&lt;/author&gt;&lt;author&gt;Lo, Raymond&lt;/author&gt;&lt;author&gt;Williams, Laura E.&lt;/author&gt;&lt;author&gt;Frye, Jonathan G.&lt;/author&gt;&lt;author&gt;Elsayegh, Tariq&lt;/author&gt;&lt;author&gt;Sardar, Daim&lt;/author&gt;&lt;author&gt;Westman, Erin L.&lt;/author&gt;&lt;author&gt;Pawlowski, Andrew C.&lt;/author&gt;&lt;author&gt;Johnson, Timothy A.&lt;/author&gt;&lt;author&gt;Brinkman, Fiona S.L.&lt;/author&gt;&lt;author&gt;Wright, Gerard D.&lt;/author&gt;&lt;author&gt;McArthur, Andrew G.&lt;/author&gt;&lt;/authors&gt;&lt;/contributors&gt;&lt;titles&gt;&lt;title&gt;CARD 2017: expansion and model-centric curation of the comprehensive antibiotic resistance database&lt;/title&gt;&lt;secondary-title&gt;Nucleic Acids Research&lt;/secondary-title&gt;&lt;/titles&gt;&lt;periodical&gt;&lt;full-title&gt;Nucleic Acids Research&lt;/full-title&gt;&lt;/periodical&gt;&lt;pages&gt;D566-D573&lt;/pages&gt;&lt;volume&gt;45&lt;/volume&gt;&lt;number&gt;D1&lt;/number&gt;&lt;dates&gt;&lt;year&gt;2017&lt;/year&gt;&lt;/dates&gt;&lt;isbn&gt;0305-1048&lt;/isbn&gt;&lt;urls&gt;&lt;related-urls&gt;&lt;url&gt;https://doi.org/10.1093/nar/gkw1004&lt;/url&gt;&lt;/related-urls&gt;&lt;/urls&gt;&lt;electronic-resource-num&gt;10.1093/nar/gkw1004&lt;/electronic-resource-num&gt;&lt;access-date&gt;5/26/2019&lt;/access-date&gt;&lt;/record&gt;&lt;/Cite&gt;&lt;/EndNote&gt;</w:instrText>
      </w:r>
      <w:r w:rsidR="00122A26" w:rsidRPr="005528AF">
        <w:rPr>
          <w:rFonts w:ascii="Times New Roman" w:hAnsi="Times New Roman" w:cs="Times New Roman"/>
          <w:color w:val="000000" w:themeColor="text1"/>
          <w:sz w:val="24"/>
          <w:szCs w:val="24"/>
        </w:rPr>
        <w:fldChar w:fldCharType="separate"/>
      </w:r>
      <w:r w:rsidR="00122A26" w:rsidRPr="009C1927">
        <w:rPr>
          <w:rFonts w:ascii="Times New Roman" w:hAnsi="Times New Roman" w:cs="Times New Roman"/>
          <w:noProof/>
          <w:color w:val="000000" w:themeColor="text1"/>
          <w:sz w:val="24"/>
          <w:szCs w:val="24"/>
          <w:vertAlign w:val="superscript"/>
        </w:rPr>
        <w:t>[</w:t>
      </w:r>
      <w:hyperlink w:anchor="_ENREF_113" w:tooltip="Jia, 2017 #181" w:history="1">
        <w:r w:rsidR="0000551E" w:rsidRPr="009C1927">
          <w:rPr>
            <w:rFonts w:ascii="Times New Roman" w:hAnsi="Times New Roman" w:cs="Times New Roman"/>
            <w:noProof/>
            <w:color w:val="000000" w:themeColor="text1"/>
            <w:sz w:val="24"/>
            <w:szCs w:val="24"/>
            <w:vertAlign w:val="superscript"/>
          </w:rPr>
          <w:t>113</w:t>
        </w:r>
      </w:hyperlink>
      <w:r w:rsidR="00122A26" w:rsidRPr="009C1927">
        <w:rPr>
          <w:rFonts w:ascii="Times New Roman" w:hAnsi="Times New Roman" w:cs="Times New Roman"/>
          <w:noProof/>
          <w:color w:val="000000" w:themeColor="text1"/>
          <w:sz w:val="24"/>
          <w:szCs w:val="24"/>
          <w:vertAlign w:val="superscript"/>
        </w:rPr>
        <w:t>]</w:t>
      </w:r>
      <w:r w:rsidR="00122A26" w:rsidRPr="005528AF">
        <w:rPr>
          <w:rFonts w:ascii="Times New Roman" w:hAnsi="Times New Roman" w:cs="Times New Roman"/>
          <w:color w:val="000000" w:themeColor="text1"/>
          <w:sz w:val="24"/>
          <w:szCs w:val="24"/>
        </w:rPr>
        <w:fldChar w:fldCharType="end"/>
      </w:r>
      <w:r w:rsidR="003B61A1" w:rsidRPr="003B61A1">
        <w:rPr>
          <w:rFonts w:ascii="Times New Roman" w:hAnsi="Times New Roman" w:cs="Times New Roman" w:hint="eastAsia"/>
          <w:color w:val="000000" w:themeColor="text1"/>
          <w:sz w:val="24"/>
          <w:szCs w:val="24"/>
        </w:rPr>
        <w:t>。</w:t>
      </w:r>
      <w:r w:rsidR="00122A26">
        <w:rPr>
          <w:rFonts w:ascii="Times New Roman" w:hAnsi="Times New Roman" w:cs="Times New Roman" w:hint="eastAsia"/>
          <w:color w:val="000000" w:themeColor="text1"/>
          <w:sz w:val="24"/>
          <w:szCs w:val="24"/>
        </w:rPr>
        <w:t>宏</w:t>
      </w:r>
      <w:r w:rsidR="003B61A1" w:rsidRPr="003B61A1">
        <w:rPr>
          <w:rFonts w:ascii="Times New Roman" w:hAnsi="Times New Roman" w:cs="Times New Roman" w:hint="eastAsia"/>
          <w:color w:val="000000" w:themeColor="text1"/>
          <w:sz w:val="24"/>
          <w:szCs w:val="24"/>
        </w:rPr>
        <w:t>基因组通常包含</w:t>
      </w:r>
      <w:r w:rsidR="003B61A1" w:rsidRPr="003B61A1">
        <w:rPr>
          <w:rFonts w:ascii="Times New Roman" w:hAnsi="Times New Roman" w:cs="Times New Roman" w:hint="eastAsia"/>
          <w:color w:val="000000" w:themeColor="text1"/>
          <w:sz w:val="24"/>
          <w:szCs w:val="24"/>
        </w:rPr>
        <w:t>100</w:t>
      </w:r>
      <w:r w:rsidR="009F43BB">
        <w:rPr>
          <w:rFonts w:ascii="Times New Roman" w:hAnsi="Times New Roman" w:cs="Times New Roman" w:hint="eastAsia"/>
          <w:color w:val="000000" w:themeColor="text1"/>
          <w:sz w:val="24"/>
          <w:szCs w:val="24"/>
        </w:rPr>
        <w:t>~</w:t>
      </w:r>
      <w:r w:rsidR="003B61A1" w:rsidRPr="003B61A1">
        <w:rPr>
          <w:rFonts w:ascii="Times New Roman" w:hAnsi="Times New Roman" w:cs="Times New Roman" w:hint="eastAsia"/>
          <w:color w:val="000000" w:themeColor="text1"/>
          <w:sz w:val="24"/>
          <w:szCs w:val="24"/>
        </w:rPr>
        <w:t>1000</w:t>
      </w:r>
      <w:r w:rsidR="003B61A1" w:rsidRPr="003B61A1">
        <w:rPr>
          <w:rFonts w:ascii="Times New Roman" w:hAnsi="Times New Roman" w:cs="Times New Roman" w:hint="eastAsia"/>
          <w:color w:val="000000" w:themeColor="text1"/>
          <w:sz w:val="24"/>
          <w:szCs w:val="24"/>
        </w:rPr>
        <w:t>个物种</w:t>
      </w:r>
      <w:r w:rsidR="009F43BB" w:rsidRPr="005528AF">
        <w:rPr>
          <w:rFonts w:ascii="Times New Roman" w:hAnsi="Times New Roman" w:cs="Times New Roman"/>
          <w:color w:val="000000" w:themeColor="text1"/>
          <w:sz w:val="24"/>
          <w:szCs w:val="24"/>
        </w:rPr>
        <w:fldChar w:fldCharType="begin">
          <w:fldData xml:space="preserve">PEVuZE5vdGU+PENpdGU+PEF1dGhvcj5MaTwvQXV0aG9yPjxZZWFyPjIwMTQ8L1llYXI+PFJlY051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</w:fldData>
        </w:fldChar>
      </w:r>
      <w:r w:rsidR="009F43BB">
        <w:rPr>
          <w:rFonts w:ascii="Times New Roman" w:hAnsi="Times New Roman" w:cs="Times New Roman"/>
          <w:color w:val="000000" w:themeColor="text1"/>
          <w:sz w:val="24"/>
          <w:szCs w:val="24"/>
        </w:rPr>
        <w:instrText xml:space="preserve"> ADDIN EN.CITE </w:instrText>
      </w:r>
      <w:r w:rsidR="009F43BB">
        <w:rPr>
          <w:rFonts w:ascii="Times New Roman" w:hAnsi="Times New Roman" w:cs="Times New Roman"/>
          <w:color w:val="000000" w:themeColor="text1"/>
          <w:sz w:val="24"/>
          <w:szCs w:val="24"/>
        </w:rPr>
        <w:fldChar w:fldCharType="begin">
          <w:fldData xml:space="preserve">PEVuZE5vdGU+PENpdGU+PEF1dGhvcj5MaTwvQXV0aG9yPjxZZWFyPjIwMTQ8L1llYXI+PFJlY051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</w:fldData>
        </w:fldChar>
      </w:r>
      <w:r w:rsidR="009F43BB">
        <w:rPr>
          <w:rFonts w:ascii="Times New Roman" w:hAnsi="Times New Roman" w:cs="Times New Roman"/>
          <w:color w:val="000000" w:themeColor="text1"/>
          <w:sz w:val="24"/>
          <w:szCs w:val="24"/>
        </w:rPr>
        <w:instrText xml:space="preserve"> ADDIN EN.CITE.DATA </w:instrText>
      </w:r>
      <w:r w:rsidR="009F43BB">
        <w:rPr>
          <w:rFonts w:ascii="Times New Roman" w:hAnsi="Times New Roman" w:cs="Times New Roman"/>
          <w:color w:val="000000" w:themeColor="text1"/>
          <w:sz w:val="24"/>
          <w:szCs w:val="24"/>
        </w:rPr>
      </w:r>
      <w:r w:rsidR="009F43BB">
        <w:rPr>
          <w:rFonts w:ascii="Times New Roman" w:hAnsi="Times New Roman" w:cs="Times New Roman"/>
          <w:color w:val="000000" w:themeColor="text1"/>
          <w:sz w:val="24"/>
          <w:szCs w:val="24"/>
        </w:rPr>
        <w:fldChar w:fldCharType="end"/>
      </w:r>
      <w:r w:rsidR="009F43BB" w:rsidRPr="005528AF">
        <w:rPr>
          <w:rFonts w:ascii="Times New Roman" w:hAnsi="Times New Roman" w:cs="Times New Roman"/>
          <w:color w:val="000000" w:themeColor="text1"/>
          <w:sz w:val="24"/>
          <w:szCs w:val="24"/>
        </w:rPr>
      </w:r>
      <w:r w:rsidR="009F43BB" w:rsidRPr="005528AF">
        <w:rPr>
          <w:rFonts w:ascii="Times New Roman" w:hAnsi="Times New Roman" w:cs="Times New Roman"/>
          <w:color w:val="000000" w:themeColor="text1"/>
          <w:sz w:val="24"/>
          <w:szCs w:val="24"/>
        </w:rPr>
        <w:fldChar w:fldCharType="separate"/>
      </w:r>
      <w:r w:rsidR="009F43BB" w:rsidRPr="00122B86">
        <w:rPr>
          <w:rFonts w:ascii="Times New Roman" w:hAnsi="Times New Roman" w:cs="Times New Roman"/>
          <w:noProof/>
          <w:color w:val="000000" w:themeColor="text1"/>
          <w:sz w:val="24"/>
          <w:szCs w:val="24"/>
          <w:vertAlign w:val="superscript"/>
        </w:rPr>
        <w:t>[</w:t>
      </w:r>
      <w:hyperlink w:anchor="_ENREF_64" w:tooltip="Li, 2014 #165" w:history="1">
        <w:r w:rsidR="0000551E" w:rsidRPr="00122B86">
          <w:rPr>
            <w:rFonts w:ascii="Times New Roman" w:hAnsi="Times New Roman" w:cs="Times New Roman"/>
            <w:noProof/>
            <w:color w:val="000000" w:themeColor="text1"/>
            <w:sz w:val="24"/>
            <w:szCs w:val="24"/>
            <w:vertAlign w:val="superscript"/>
          </w:rPr>
          <w:t>64</w:t>
        </w:r>
      </w:hyperlink>
      <w:r w:rsidR="009F43BB" w:rsidRPr="00122B86">
        <w:rPr>
          <w:rFonts w:ascii="Times New Roman" w:hAnsi="Times New Roman" w:cs="Times New Roman"/>
          <w:noProof/>
          <w:color w:val="000000" w:themeColor="text1"/>
          <w:sz w:val="24"/>
          <w:szCs w:val="24"/>
          <w:vertAlign w:val="superscript"/>
        </w:rPr>
        <w:t>]</w:t>
      </w:r>
      <w:r w:rsidR="009F43BB" w:rsidRPr="005528AF">
        <w:rPr>
          <w:rFonts w:ascii="Times New Roman" w:hAnsi="Times New Roman" w:cs="Times New Roman"/>
          <w:color w:val="000000" w:themeColor="text1"/>
          <w:sz w:val="24"/>
          <w:szCs w:val="24"/>
        </w:rPr>
        <w:fldChar w:fldCharType="end"/>
      </w:r>
      <w:r w:rsidR="003B61A1" w:rsidRPr="003B61A1">
        <w:rPr>
          <w:rFonts w:ascii="Times New Roman" w:hAnsi="Times New Roman" w:cs="Times New Roman" w:hint="eastAsia"/>
          <w:color w:val="000000" w:themeColor="text1"/>
          <w:sz w:val="24"/>
          <w:szCs w:val="24"/>
        </w:rPr>
        <w:t>，很难</w:t>
      </w:r>
      <w:r w:rsidR="00CF2F33">
        <w:rPr>
          <w:rFonts w:ascii="Times New Roman" w:hAnsi="Times New Roman" w:cs="Times New Roman" w:hint="eastAsia"/>
          <w:color w:val="000000" w:themeColor="text1"/>
          <w:sz w:val="24"/>
          <w:szCs w:val="24"/>
        </w:rPr>
        <w:t>厘清</w:t>
      </w:r>
      <w:r w:rsidR="003B61A1" w:rsidRPr="003B61A1">
        <w:rPr>
          <w:rFonts w:ascii="Times New Roman" w:hAnsi="Times New Roman" w:cs="Times New Roman" w:hint="eastAsia"/>
          <w:color w:val="000000" w:themeColor="text1"/>
          <w:sz w:val="24"/>
          <w:szCs w:val="24"/>
        </w:rPr>
        <w:t>彼此</w:t>
      </w:r>
      <w:r w:rsidR="00776F7C">
        <w:rPr>
          <w:rFonts w:ascii="Times New Roman" w:hAnsi="Times New Roman" w:cs="Times New Roman" w:hint="eastAsia"/>
          <w:color w:val="000000" w:themeColor="text1"/>
          <w:sz w:val="24"/>
          <w:szCs w:val="24"/>
        </w:rPr>
        <w:t>关系</w:t>
      </w:r>
      <w:r w:rsidR="003B61A1" w:rsidRPr="003B61A1">
        <w:rPr>
          <w:rFonts w:ascii="Times New Roman" w:hAnsi="Times New Roman" w:cs="Times New Roman" w:hint="eastAsia"/>
          <w:color w:val="000000" w:themeColor="text1"/>
          <w:sz w:val="24"/>
          <w:szCs w:val="24"/>
        </w:rPr>
        <w:t>。</w:t>
      </w:r>
      <w:r w:rsidR="00164540" w:rsidRPr="00164540">
        <w:rPr>
          <w:rFonts w:ascii="Times New Roman" w:hAnsi="Times New Roman" w:cs="Times New Roman" w:hint="eastAsia"/>
          <w:color w:val="000000" w:themeColor="text1"/>
          <w:sz w:val="24"/>
          <w:szCs w:val="24"/>
        </w:rPr>
        <w:t>分箱算法</w:t>
      </w:r>
      <w:r w:rsidR="00164540">
        <w:rPr>
          <w:rFonts w:ascii="Times New Roman" w:hAnsi="Times New Roman" w:cs="Times New Roman" w:hint="eastAsia"/>
          <w:color w:val="000000" w:themeColor="text1"/>
          <w:sz w:val="24"/>
          <w:szCs w:val="24"/>
        </w:rPr>
        <w:t>可以</w:t>
      </w:r>
      <w:r w:rsidR="00164540" w:rsidRPr="00164540">
        <w:rPr>
          <w:rFonts w:ascii="Times New Roman" w:hAnsi="Times New Roman" w:cs="Times New Roman" w:hint="eastAsia"/>
          <w:color w:val="000000" w:themeColor="text1"/>
          <w:sz w:val="24"/>
          <w:szCs w:val="24"/>
        </w:rPr>
        <w:t>恢复</w:t>
      </w:r>
      <w:r w:rsidR="002B36CE">
        <w:rPr>
          <w:rFonts w:ascii="Times New Roman" w:hAnsi="Times New Roman" w:cs="Times New Roman" w:hint="eastAsia"/>
          <w:color w:val="000000" w:themeColor="text1"/>
          <w:sz w:val="24"/>
          <w:szCs w:val="24"/>
        </w:rPr>
        <w:t>无法培养</w:t>
      </w:r>
      <w:r w:rsidR="00164540" w:rsidRPr="00164540">
        <w:rPr>
          <w:rFonts w:ascii="Times New Roman" w:hAnsi="Times New Roman" w:cs="Times New Roman" w:hint="eastAsia"/>
          <w:color w:val="000000" w:themeColor="text1"/>
          <w:sz w:val="24"/>
          <w:szCs w:val="24"/>
        </w:rPr>
        <w:t>的高丰度</w:t>
      </w:r>
      <w:r w:rsidR="002B36CE">
        <w:rPr>
          <w:rFonts w:ascii="Times New Roman" w:hAnsi="Times New Roman" w:cs="Times New Roman" w:hint="eastAsia"/>
          <w:color w:val="000000" w:themeColor="text1"/>
          <w:sz w:val="24"/>
          <w:szCs w:val="24"/>
        </w:rPr>
        <w:t>菌的</w:t>
      </w:r>
      <w:r w:rsidR="00164540" w:rsidRPr="00164540">
        <w:rPr>
          <w:rFonts w:ascii="Times New Roman" w:hAnsi="Times New Roman" w:cs="Times New Roman" w:hint="eastAsia"/>
          <w:color w:val="000000" w:themeColor="text1"/>
          <w:sz w:val="24"/>
          <w:szCs w:val="24"/>
        </w:rPr>
        <w:t>基因组草图，并重建系统发育和代谢</w:t>
      </w:r>
      <w:r w:rsidR="00E90AAA">
        <w:rPr>
          <w:rFonts w:ascii="Times New Roman" w:hAnsi="Times New Roman" w:cs="Times New Roman" w:hint="eastAsia"/>
          <w:color w:val="000000" w:themeColor="text1"/>
          <w:sz w:val="24"/>
          <w:szCs w:val="24"/>
        </w:rPr>
        <w:t>通路</w:t>
      </w:r>
      <w:r w:rsidR="00164540" w:rsidRPr="00164540">
        <w:rPr>
          <w:rFonts w:ascii="Times New Roman" w:hAnsi="Times New Roman" w:cs="Times New Roman" w:hint="eastAsia"/>
          <w:color w:val="000000" w:themeColor="text1"/>
          <w:sz w:val="24"/>
          <w:szCs w:val="24"/>
        </w:rPr>
        <w:t>。</w:t>
      </w:r>
    </w:p>
    <w:p w14:paraId="1FE75EDA" w14:textId="3397D9B2" w:rsidR="00164540" w:rsidRDefault="00E90AAA" w:rsidP="00993F05">
      <w:pPr>
        <w:ind w:firstLineChars="200" w:firstLine="480"/>
        <w:rPr>
          <w:rFonts w:ascii="Times New Roman" w:hAnsi="Times New Roman" w:cs="Times New Roman"/>
          <w:color w:val="000000" w:themeColor="text1"/>
          <w:sz w:val="24"/>
          <w:szCs w:val="24"/>
        </w:rPr>
      </w:pPr>
      <w:r w:rsidRPr="00E90AAA">
        <w:rPr>
          <w:rFonts w:ascii="Times New Roman" w:hAnsi="Times New Roman" w:cs="Times New Roman" w:hint="eastAsia"/>
          <w:color w:val="000000" w:themeColor="text1"/>
          <w:sz w:val="24"/>
          <w:szCs w:val="24"/>
        </w:rPr>
        <w:t>最后一步是使用</w:t>
      </w:r>
      <w:proofErr w:type="spellStart"/>
      <w:r w:rsidRPr="00E90AAA">
        <w:rPr>
          <w:rFonts w:ascii="Times New Roman" w:hAnsi="Times New Roman" w:cs="Times New Roman" w:hint="eastAsia"/>
          <w:color w:val="000000" w:themeColor="text1"/>
          <w:sz w:val="24"/>
          <w:szCs w:val="24"/>
        </w:rPr>
        <w:t>metaWRAP</w:t>
      </w:r>
      <w:proofErr w:type="spellEnd"/>
      <w:r w:rsidR="007329A2" w:rsidRPr="005528AF">
        <w:rPr>
          <w:rFonts w:ascii="Times New Roman" w:hAnsi="Times New Roman" w:cs="Times New Roman"/>
          <w:color w:val="000000" w:themeColor="text1"/>
          <w:sz w:val="24"/>
          <w:szCs w:val="24"/>
        </w:rPr>
        <w:fldChar w:fldCharType="begin"/>
      </w:r>
      <w:r w:rsidR="007329A2">
        <w:rPr>
          <w:rFonts w:ascii="Times New Roman" w:hAnsi="Times New Roman" w:cs="Times New Roman"/>
          <w:color w:val="000000" w:themeColor="text1"/>
          <w:sz w:val="24"/>
          <w:szCs w:val="24"/>
        </w:rPr>
        <w:instrText xml:space="preserve"> ADDIN EN.CITE &lt;EndNote&gt;&lt;Cite&gt;&lt;Author&gt;Uritskiy&lt;/Author&gt;&lt;Year&gt;2018&lt;/Year&gt;&lt;RecNum&gt;182&lt;/RecNum&gt;&lt;DisplayText&gt;&lt;style face="superscript"&gt;[114]&lt;/style&gt;&lt;/DisplayText&gt;&lt;record&gt;&lt;rec-number&gt;182&lt;/rec-number&gt;&lt;foreign-keys&gt;&lt;key app="EN" db-id="awdrrxf56w52whedwtpvwtxhd09sdzew02vt" timestamp="1574692712"&gt;182&lt;/key&gt;&lt;/foreign-keys&gt;&lt;ref-type name="Journal Article"&gt;17&lt;/ref-type&gt;&lt;contributors&gt;&lt;authors&gt;&lt;author&gt;Uritskiy, Gherman V.&lt;/author&gt;&lt;author&gt;DiRuggiero, Jocelyne&lt;/author&gt;&lt;author&gt;Taylor, James&lt;/author&gt;&lt;/authors&gt;&lt;/contributors&gt;&lt;titles&gt;&lt;title&gt;MetaWRAP—a flexible pipeline for genome-resolved metagenomic data analysis&lt;/title&gt;&lt;secondary-title&gt;Microbiome&lt;/secondary-title&gt;&lt;/titles&gt;&lt;periodical&gt;&lt;full-title&gt;Microbiome&lt;/full-title&gt;&lt;/periodical&gt;&lt;pages&gt;158&lt;/pages&gt;&lt;volume&gt;6&lt;/volume&gt;&lt;number&gt;1&lt;/number&gt;&lt;dates&gt;&lt;year&gt;2018&lt;/year&gt;&lt;pub-dates&gt;&lt;date&gt;September 15&lt;/date&gt;&lt;/pub-dates&gt;&lt;/dates&gt;&lt;isbn&gt;2049-2618&lt;/isbn&gt;&lt;label&gt;Uritskiy2018&lt;/label&gt;&lt;work-type&gt;journal article&lt;/work-type&gt;&lt;urls&gt;&lt;related-urls&gt;&lt;url&gt;https://doi.org/10.1186/s40168-018-0541-1&lt;/url&gt;&lt;/related-urls&gt;&lt;/urls&gt;&lt;electronic-resource-num&gt;10.1186/s40168-018-0541-1&lt;/electronic-resource-num&gt;&lt;/record&gt;&lt;/Cite&gt;&lt;/EndNote&gt;</w:instrText>
      </w:r>
      <w:r w:rsidR="007329A2" w:rsidRPr="005528AF">
        <w:rPr>
          <w:rFonts w:ascii="Times New Roman" w:hAnsi="Times New Roman" w:cs="Times New Roman"/>
          <w:color w:val="000000" w:themeColor="text1"/>
          <w:sz w:val="24"/>
          <w:szCs w:val="24"/>
        </w:rPr>
        <w:fldChar w:fldCharType="separate"/>
      </w:r>
      <w:r w:rsidR="007329A2" w:rsidRPr="009C1927">
        <w:rPr>
          <w:rFonts w:ascii="Times New Roman" w:hAnsi="Times New Roman" w:cs="Times New Roman"/>
          <w:noProof/>
          <w:color w:val="000000" w:themeColor="text1"/>
          <w:sz w:val="24"/>
          <w:szCs w:val="24"/>
          <w:vertAlign w:val="superscript"/>
        </w:rPr>
        <w:t>[</w:t>
      </w:r>
      <w:hyperlink w:anchor="_ENREF_114" w:tooltip="Uritskiy, 2018 #182" w:history="1">
        <w:r w:rsidR="0000551E" w:rsidRPr="009C1927">
          <w:rPr>
            <w:rFonts w:ascii="Times New Roman" w:hAnsi="Times New Roman" w:cs="Times New Roman"/>
            <w:noProof/>
            <w:color w:val="000000" w:themeColor="text1"/>
            <w:sz w:val="24"/>
            <w:szCs w:val="24"/>
            <w:vertAlign w:val="superscript"/>
          </w:rPr>
          <w:t>114</w:t>
        </w:r>
      </w:hyperlink>
      <w:r w:rsidR="007329A2" w:rsidRPr="009C1927">
        <w:rPr>
          <w:rFonts w:ascii="Times New Roman" w:hAnsi="Times New Roman" w:cs="Times New Roman"/>
          <w:noProof/>
          <w:color w:val="000000" w:themeColor="text1"/>
          <w:sz w:val="24"/>
          <w:szCs w:val="24"/>
          <w:vertAlign w:val="superscript"/>
        </w:rPr>
        <w:t>]</w:t>
      </w:r>
      <w:r w:rsidR="007329A2" w:rsidRPr="005528AF">
        <w:rPr>
          <w:rFonts w:ascii="Times New Roman" w:hAnsi="Times New Roman" w:cs="Times New Roman"/>
          <w:color w:val="000000" w:themeColor="text1"/>
          <w:sz w:val="24"/>
          <w:szCs w:val="24"/>
        </w:rPr>
        <w:fldChar w:fldCharType="end"/>
      </w:r>
      <w:r w:rsidRPr="00E90AAA">
        <w:rPr>
          <w:rFonts w:ascii="Times New Roman" w:hAnsi="Times New Roman" w:cs="Times New Roman" w:hint="eastAsia"/>
          <w:color w:val="000000" w:themeColor="text1"/>
          <w:sz w:val="24"/>
          <w:szCs w:val="24"/>
        </w:rPr>
        <w:t>或</w:t>
      </w:r>
      <w:proofErr w:type="spellStart"/>
      <w:r w:rsidRPr="00E90AAA">
        <w:rPr>
          <w:rFonts w:ascii="Times New Roman" w:hAnsi="Times New Roman" w:cs="Times New Roman" w:hint="eastAsia"/>
          <w:color w:val="000000" w:themeColor="text1"/>
          <w:sz w:val="24"/>
          <w:szCs w:val="24"/>
        </w:rPr>
        <w:t>DASTool</w:t>
      </w:r>
      <w:proofErr w:type="spellEnd"/>
      <w:r w:rsidR="007329A2" w:rsidRPr="005528AF">
        <w:rPr>
          <w:rFonts w:ascii="Times New Roman" w:hAnsi="Times New Roman" w:cs="Times New Roman"/>
          <w:color w:val="000000" w:themeColor="text1"/>
          <w:sz w:val="24"/>
          <w:szCs w:val="24"/>
        </w:rPr>
        <w:fldChar w:fldCharType="begin"/>
      </w:r>
      <w:r w:rsidR="007329A2">
        <w:rPr>
          <w:rFonts w:ascii="Times New Roman" w:hAnsi="Times New Roman" w:cs="Times New Roman"/>
          <w:color w:val="000000" w:themeColor="text1"/>
          <w:sz w:val="24"/>
          <w:szCs w:val="24"/>
        </w:rPr>
        <w:instrText xml:space="preserve"> ADDIN EN.CITE &lt;EndNote&gt;&lt;Cite&gt;&lt;Author&gt;Sieber&lt;/Author&gt;&lt;Year&gt;2018&lt;/Year&gt;&lt;RecNum&gt;183&lt;/RecNum&gt;&lt;DisplayText&gt;&lt;style face="superscript"&gt;[115]&lt;/style&gt;&lt;/DisplayText&gt;&lt;record&gt;&lt;rec-number&gt;183&lt;/rec-number&gt;&lt;foreign-keys&gt;&lt;key app="EN" db-id="awdrrxf56w52whedwtpvwtxhd09sdzew02vt" timestamp="1574692712"&gt;183&lt;/key&gt;&lt;/foreign-keys&gt;&lt;ref-type name="Journal Article"&gt;17&lt;/ref-type&gt;&lt;contributors&gt;&lt;authors&gt;&lt;author&gt;Sieber, Christian M. K.&lt;/author&gt;&lt;author&gt;Probst, Alexander J.&lt;/author&gt;&lt;author&gt;Sharrar, Allison&lt;/author&gt;&lt;author&gt;Thomas, Brian C.&lt;/author&gt;&lt;author&gt;Hess, Matthias&lt;/author&gt;&lt;author&gt;Tringe, Susannah G.&lt;/author&gt;&lt;author&gt;Banfield, Jillian F.&lt;/author&gt;&lt;/authors&gt;&lt;/contributors&gt;&lt;titles&gt;&lt;title&gt;Recovery of genomes from metagenomes via a dereplication, aggregation and scoring strategy&lt;/title&gt;&lt;secondary-title&gt;Nature Microbiology&lt;/secondary-title&gt;&lt;/titles&gt;&lt;periodical&gt;&lt;full-title&gt;Nature Microbiology&lt;/full-title&gt;&lt;/periodical&gt;&lt;pages&gt;836-843&lt;/pages&gt;&lt;volume&gt;3&lt;/volume&gt;&lt;number&gt;7&lt;/number&gt;&lt;dates&gt;&lt;year&gt;2018&lt;/year&gt;&lt;pub-dates&gt;&lt;date&gt;2018/07/01&lt;/date&gt;&lt;/pub-dates&gt;&lt;/dates&gt;&lt;isbn&gt;2058-5276&lt;/isbn&gt;&lt;urls&gt;&lt;related-urls&gt;&lt;url&gt;https://doi.org/10.1038/s41564-018-0171-1&lt;/url&gt;&lt;/related-urls&gt;&lt;/urls&gt;&lt;electronic-resource-num&gt;10.1038/s41564-018-0171-1&lt;/electronic-resource-num&gt;&lt;/record&gt;&lt;/Cite&gt;&lt;/EndNote&gt;</w:instrText>
      </w:r>
      <w:r w:rsidR="007329A2" w:rsidRPr="005528AF">
        <w:rPr>
          <w:rFonts w:ascii="Times New Roman" w:hAnsi="Times New Roman" w:cs="Times New Roman"/>
          <w:color w:val="000000" w:themeColor="text1"/>
          <w:sz w:val="24"/>
          <w:szCs w:val="24"/>
        </w:rPr>
        <w:fldChar w:fldCharType="separate"/>
      </w:r>
      <w:r w:rsidR="007329A2" w:rsidRPr="009C1927">
        <w:rPr>
          <w:rFonts w:ascii="Times New Roman" w:hAnsi="Times New Roman" w:cs="Times New Roman"/>
          <w:noProof/>
          <w:color w:val="000000" w:themeColor="text1"/>
          <w:sz w:val="24"/>
          <w:szCs w:val="24"/>
          <w:vertAlign w:val="superscript"/>
        </w:rPr>
        <w:t>[</w:t>
      </w:r>
      <w:hyperlink w:anchor="_ENREF_115" w:tooltip="Sieber, 2018 #183" w:history="1">
        <w:r w:rsidR="0000551E" w:rsidRPr="009C1927">
          <w:rPr>
            <w:rFonts w:ascii="Times New Roman" w:hAnsi="Times New Roman" w:cs="Times New Roman"/>
            <w:noProof/>
            <w:color w:val="000000" w:themeColor="text1"/>
            <w:sz w:val="24"/>
            <w:szCs w:val="24"/>
            <w:vertAlign w:val="superscript"/>
          </w:rPr>
          <w:t>115</w:t>
        </w:r>
      </w:hyperlink>
      <w:r w:rsidR="007329A2" w:rsidRPr="009C1927">
        <w:rPr>
          <w:rFonts w:ascii="Times New Roman" w:hAnsi="Times New Roman" w:cs="Times New Roman"/>
          <w:noProof/>
          <w:color w:val="000000" w:themeColor="text1"/>
          <w:sz w:val="24"/>
          <w:szCs w:val="24"/>
          <w:vertAlign w:val="superscript"/>
        </w:rPr>
        <w:t>]</w:t>
      </w:r>
      <w:r w:rsidR="007329A2" w:rsidRPr="005528AF">
        <w:rPr>
          <w:rFonts w:ascii="Times New Roman" w:hAnsi="Times New Roman" w:cs="Times New Roman"/>
          <w:color w:val="000000" w:themeColor="text1"/>
          <w:sz w:val="24"/>
          <w:szCs w:val="24"/>
        </w:rPr>
        <w:fldChar w:fldCharType="end"/>
      </w:r>
      <w:r w:rsidRPr="00E90AAA">
        <w:rPr>
          <w:rFonts w:ascii="Times New Roman" w:hAnsi="Times New Roman" w:cs="Times New Roman" w:hint="eastAsia"/>
          <w:color w:val="000000" w:themeColor="text1"/>
          <w:sz w:val="24"/>
          <w:szCs w:val="24"/>
        </w:rPr>
        <w:t>执行</w:t>
      </w:r>
      <w:r w:rsidR="007329A2">
        <w:rPr>
          <w:rFonts w:ascii="Times New Roman" w:hAnsi="Times New Roman" w:cs="Times New Roman" w:hint="eastAsia"/>
          <w:color w:val="000000" w:themeColor="text1"/>
          <w:sz w:val="24"/>
          <w:szCs w:val="24"/>
        </w:rPr>
        <w:t>分箱流程</w:t>
      </w:r>
      <w:r w:rsidR="007329A2" w:rsidRPr="00E90AAA">
        <w:rPr>
          <w:rFonts w:ascii="Times New Roman" w:hAnsi="Times New Roman" w:cs="Times New Roman" w:hint="eastAsia"/>
          <w:color w:val="000000" w:themeColor="text1"/>
          <w:sz w:val="24"/>
          <w:szCs w:val="24"/>
        </w:rPr>
        <w:t>（图</w:t>
      </w:r>
      <w:r w:rsidR="007329A2" w:rsidRPr="00E90AAA">
        <w:rPr>
          <w:rFonts w:ascii="Times New Roman" w:hAnsi="Times New Roman" w:cs="Times New Roman" w:hint="eastAsia"/>
          <w:color w:val="000000" w:themeColor="text1"/>
          <w:sz w:val="24"/>
          <w:szCs w:val="24"/>
        </w:rPr>
        <w:t>4C</w:t>
      </w:r>
      <w:r w:rsidR="007329A2" w:rsidRPr="00E90AAA">
        <w:rPr>
          <w:rFonts w:ascii="Times New Roman" w:hAnsi="Times New Roman" w:cs="Times New Roman" w:hint="eastAsia"/>
          <w:color w:val="000000" w:themeColor="text1"/>
          <w:sz w:val="24"/>
          <w:szCs w:val="24"/>
        </w:rPr>
        <w:t>）</w:t>
      </w:r>
      <w:r w:rsidRPr="00E90AAA">
        <w:rPr>
          <w:rFonts w:ascii="Times New Roman" w:hAnsi="Times New Roman" w:cs="Times New Roman" w:hint="eastAsia"/>
          <w:color w:val="000000" w:themeColor="text1"/>
          <w:sz w:val="24"/>
          <w:szCs w:val="24"/>
        </w:rPr>
        <w:t>。</w:t>
      </w:r>
      <w:r w:rsidR="0024282D">
        <w:rPr>
          <w:rFonts w:ascii="Times New Roman" w:hAnsi="Times New Roman" w:cs="Times New Roman" w:hint="eastAsia"/>
          <w:color w:val="000000" w:themeColor="text1"/>
          <w:sz w:val="24"/>
          <w:szCs w:val="24"/>
        </w:rPr>
        <w:t>这些</w:t>
      </w:r>
      <w:r w:rsidRPr="00E90AAA">
        <w:rPr>
          <w:rFonts w:ascii="Times New Roman" w:hAnsi="Times New Roman" w:cs="Times New Roman" w:hint="eastAsia"/>
          <w:color w:val="000000" w:themeColor="text1"/>
          <w:sz w:val="24"/>
          <w:szCs w:val="24"/>
        </w:rPr>
        <w:t>软件工具有逐步</w:t>
      </w:r>
      <w:r w:rsidR="0024282D">
        <w:rPr>
          <w:rFonts w:ascii="Times New Roman" w:hAnsi="Times New Roman" w:cs="Times New Roman" w:hint="eastAsia"/>
          <w:color w:val="000000" w:themeColor="text1"/>
          <w:sz w:val="24"/>
          <w:szCs w:val="24"/>
        </w:rPr>
        <w:t>操作教程</w:t>
      </w:r>
      <w:r w:rsidRPr="00E90AAA">
        <w:rPr>
          <w:rFonts w:ascii="Times New Roman" w:hAnsi="Times New Roman" w:cs="Times New Roman" w:hint="eastAsia"/>
          <w:color w:val="000000" w:themeColor="text1"/>
          <w:sz w:val="24"/>
          <w:szCs w:val="24"/>
        </w:rPr>
        <w:t>，并且在其网站上提供了有关人类微生物组的一些样本数据集</w:t>
      </w:r>
      <w:r w:rsidR="0024282D" w:rsidRPr="005528AF">
        <w:rPr>
          <w:rFonts w:ascii="Times New Roman" w:hAnsi="Times New Roman" w:cs="Times New Roman"/>
          <w:color w:val="000000" w:themeColor="text1"/>
          <w:sz w:val="24"/>
          <w:szCs w:val="24"/>
        </w:rPr>
        <w:fldChar w:fldCharType="begin"/>
      </w:r>
      <w:r w:rsidR="0024282D">
        <w:rPr>
          <w:rFonts w:ascii="Times New Roman" w:hAnsi="Times New Roman" w:cs="Times New Roman"/>
          <w:color w:val="000000" w:themeColor="text1"/>
          <w:sz w:val="24"/>
          <w:szCs w:val="24"/>
        </w:rPr>
        <w:instrText xml:space="preserve"> ADDIN EN.CITE &lt;EndNote&gt;&lt;Cite&gt;&lt;Author&gt;Liu&lt;/Author&gt;&lt;Year&gt;2019&lt;/Year&gt;&lt;RecNum&gt;140&lt;/RecNum&gt;&lt;DisplayText&gt;&lt;style face="superscript"&gt;[81]&lt;/style&gt;&lt;/DisplayText&gt;&lt;record&gt;&lt;rec-number&gt;140&lt;/rec-number&gt;&lt;foreign-keys&gt;&lt;key app="EN" db-id="awdrrxf56w52whedwtpvwtxhd09sdzew02vt" timestamp="1574687543"&gt;140&lt;/key&gt;&lt;/foreign-keys&gt;&lt;ref-type name="Journal Article"&gt;17&lt;/ref-type&gt;&lt;contributors&gt;&lt;authors&gt;&lt;author&gt;Liu, Y.&lt;/author&gt;&lt;author&gt;Qin, Y.&lt;/author&gt;&lt;author&gt;Guo, X. X.&lt;/author&gt;&lt;author&gt;Bai, Y.&lt;/author&gt;&lt;/authors&gt;&lt;/contributors&gt;&lt;auth-address&gt;State Key Laboratory of Plant Genomics, Institute of Genetics and Developmental Biology, the Innovative Academy of Seed Design, Chinese Academy of Sciences, Beijing 100101, China.&amp;#xD;CAS-JIC Centre of Excellence for Plant and Microbial Science, Institute of Genetics and Developmental Biology, Chinese Academy of Sciences, Beijing 100101, China.&amp;#xD;College of Advanced Agricultural Sciences, University of Chinese Academy of Sciences, Beijing 100101, China.&lt;/auth-address&gt;&lt;titles&gt;&lt;title&gt;[Methods and applications for microbiome data analysis (in Chinese)]&lt;/title&gt;&lt;secondary-title&gt;Yi Chuan&lt;/secondary-title&gt;&lt;/titles&gt;&lt;periodical&gt;&lt;full-title&gt;Yi Chuan&lt;/full-title&gt;&lt;/periodical&gt;&lt;pages&gt;845-862&lt;/pages&gt;&lt;volume&gt;41&lt;/volume&gt;&lt;number&gt;9&lt;/number&gt;&lt;edition&gt;2019/09/25&lt;/edition&gt;&lt;keywords&gt;&lt;keyword&gt;*Data Analysis&lt;/keyword&gt;&lt;keyword&gt;Databases, Factual&lt;/keyword&gt;&lt;keyword&gt;High-Throughput Nucleotide Sequencing&lt;/keyword&gt;&lt;keyword&gt;Metagenome&lt;/keyword&gt;&lt;keyword&gt;*Microbiota&lt;/keyword&gt;&lt;keyword&gt;Software&lt;/keyword&gt;&lt;/keywords&gt;&lt;dates&gt;&lt;year&gt;2019&lt;/year&gt;&lt;pub-dates&gt;&lt;date&gt;Sep 20&lt;/date&gt;&lt;/pub-dates&gt;&lt;/dates&gt;&lt;isbn&gt;0253-9772 (Print)&amp;#xD;0253-9772 (Linking)&lt;/isbn&gt;&lt;accession-num&gt;31549683&lt;/accession-num&gt;&lt;urls&gt;&lt;related-urls&gt;&lt;url&gt;https://www.ncbi.nlm.nih.gov/pubmed/31549683&lt;/url&gt;&lt;/related-urls&gt;&lt;/urls&gt;&lt;electronic-resource-num&gt;10.16288/j.yczz.19-222&lt;/electronic-resource-num&gt;&lt;/record&gt;&lt;/Cite&gt;&lt;/EndNote&gt;</w:instrText>
      </w:r>
      <w:r w:rsidR="0024282D" w:rsidRPr="005528AF">
        <w:rPr>
          <w:rFonts w:ascii="Times New Roman" w:hAnsi="Times New Roman" w:cs="Times New Roman"/>
          <w:color w:val="000000" w:themeColor="text1"/>
          <w:sz w:val="24"/>
          <w:szCs w:val="24"/>
        </w:rPr>
        <w:fldChar w:fldCharType="separate"/>
      </w:r>
      <w:r w:rsidR="0024282D" w:rsidRPr="009C1927">
        <w:rPr>
          <w:rFonts w:ascii="Times New Roman" w:hAnsi="Times New Roman" w:cs="Times New Roman"/>
          <w:noProof/>
          <w:color w:val="000000" w:themeColor="text1"/>
          <w:sz w:val="24"/>
          <w:szCs w:val="24"/>
          <w:vertAlign w:val="superscript"/>
        </w:rPr>
        <w:t>[</w:t>
      </w:r>
      <w:hyperlink w:anchor="_ENREF_81" w:tooltip="Liu, 2019 #140" w:history="1">
        <w:r w:rsidR="0000551E" w:rsidRPr="009C1927">
          <w:rPr>
            <w:rFonts w:ascii="Times New Roman" w:hAnsi="Times New Roman" w:cs="Times New Roman"/>
            <w:noProof/>
            <w:color w:val="000000" w:themeColor="text1"/>
            <w:sz w:val="24"/>
            <w:szCs w:val="24"/>
            <w:vertAlign w:val="superscript"/>
          </w:rPr>
          <w:t>81</w:t>
        </w:r>
      </w:hyperlink>
      <w:r w:rsidR="0024282D" w:rsidRPr="009C1927">
        <w:rPr>
          <w:rFonts w:ascii="Times New Roman" w:hAnsi="Times New Roman" w:cs="Times New Roman"/>
          <w:noProof/>
          <w:color w:val="000000" w:themeColor="text1"/>
          <w:sz w:val="24"/>
          <w:szCs w:val="24"/>
          <w:vertAlign w:val="superscript"/>
        </w:rPr>
        <w:t>]</w:t>
      </w:r>
      <w:r w:rsidR="0024282D" w:rsidRPr="005528AF">
        <w:rPr>
          <w:rFonts w:ascii="Times New Roman" w:hAnsi="Times New Roman" w:cs="Times New Roman"/>
          <w:color w:val="000000" w:themeColor="text1"/>
          <w:sz w:val="24"/>
          <w:szCs w:val="24"/>
        </w:rPr>
        <w:fldChar w:fldCharType="end"/>
      </w:r>
      <w:r w:rsidRPr="00E90AAA">
        <w:rPr>
          <w:rFonts w:ascii="Times New Roman" w:hAnsi="Times New Roman" w:cs="Times New Roman" w:hint="eastAsia"/>
          <w:color w:val="000000" w:themeColor="text1"/>
          <w:sz w:val="24"/>
          <w:szCs w:val="24"/>
        </w:rPr>
        <w:t>。另外，几个集成的</w:t>
      </w:r>
      <w:r w:rsidR="007D66F5">
        <w:rPr>
          <w:rFonts w:ascii="Times New Roman" w:hAnsi="Times New Roman" w:cs="Times New Roman" w:hint="eastAsia"/>
          <w:color w:val="000000" w:themeColor="text1"/>
          <w:sz w:val="24"/>
          <w:szCs w:val="24"/>
        </w:rPr>
        <w:t>分析流程</w:t>
      </w:r>
      <w:r w:rsidRPr="00E90AAA">
        <w:rPr>
          <w:rFonts w:ascii="Times New Roman" w:hAnsi="Times New Roman" w:cs="Times New Roman" w:hint="eastAsia"/>
          <w:color w:val="000000" w:themeColor="text1"/>
          <w:sz w:val="24"/>
          <w:szCs w:val="24"/>
        </w:rPr>
        <w:t>，例如</w:t>
      </w:r>
      <w:r w:rsidRPr="00E90AAA">
        <w:rPr>
          <w:rFonts w:ascii="Times New Roman" w:hAnsi="Times New Roman" w:cs="Times New Roman" w:hint="eastAsia"/>
          <w:color w:val="000000" w:themeColor="text1"/>
          <w:sz w:val="24"/>
          <w:szCs w:val="24"/>
        </w:rPr>
        <w:t>MOCAT 2</w:t>
      </w:r>
      <w:r w:rsidR="007D66F5" w:rsidRPr="005528AF">
        <w:rPr>
          <w:rFonts w:ascii="Times New Roman" w:hAnsi="Times New Roman" w:cs="Times New Roman"/>
          <w:color w:val="000000" w:themeColor="text1"/>
          <w:sz w:val="24"/>
          <w:szCs w:val="24"/>
        </w:rPr>
        <w:fldChar w:fldCharType="begin">
          <w:fldData xml:space="preserve">PEVuZE5vdGU+PENpdGU+PEF1dGhvcj5LdWx0aW1hPC9BdXRob3I+PFllYXI+MjAxNjwvWWVhcj48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</w:fldData>
        </w:fldChar>
      </w:r>
      <w:r w:rsidR="007D66F5">
        <w:rPr>
          <w:rFonts w:ascii="Times New Roman" w:hAnsi="Times New Roman" w:cs="Times New Roman"/>
          <w:color w:val="000000" w:themeColor="text1"/>
          <w:sz w:val="24"/>
          <w:szCs w:val="24"/>
        </w:rPr>
        <w:instrText xml:space="preserve"> ADDIN EN.CITE </w:instrText>
      </w:r>
      <w:r w:rsidR="007D66F5">
        <w:rPr>
          <w:rFonts w:ascii="Times New Roman" w:hAnsi="Times New Roman" w:cs="Times New Roman"/>
          <w:color w:val="000000" w:themeColor="text1"/>
          <w:sz w:val="24"/>
          <w:szCs w:val="24"/>
        </w:rPr>
        <w:fldChar w:fldCharType="begin">
          <w:fldData xml:space="preserve">PEVuZE5vdGU+PENpdGU+PEF1dGhvcj5LdWx0aW1hPC9BdXRob3I+PFllYXI+MjAxNjwvWWVhcj48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</w:fldData>
        </w:fldChar>
      </w:r>
      <w:r w:rsidR="007D66F5">
        <w:rPr>
          <w:rFonts w:ascii="Times New Roman" w:hAnsi="Times New Roman" w:cs="Times New Roman"/>
          <w:color w:val="000000" w:themeColor="text1"/>
          <w:sz w:val="24"/>
          <w:szCs w:val="24"/>
        </w:rPr>
        <w:instrText xml:space="preserve"> ADDIN EN.CITE.DATA </w:instrText>
      </w:r>
      <w:r w:rsidR="007D66F5">
        <w:rPr>
          <w:rFonts w:ascii="Times New Roman" w:hAnsi="Times New Roman" w:cs="Times New Roman"/>
          <w:color w:val="000000" w:themeColor="text1"/>
          <w:sz w:val="24"/>
          <w:szCs w:val="24"/>
        </w:rPr>
      </w:r>
      <w:r w:rsidR="007D66F5">
        <w:rPr>
          <w:rFonts w:ascii="Times New Roman" w:hAnsi="Times New Roman" w:cs="Times New Roman"/>
          <w:color w:val="000000" w:themeColor="text1"/>
          <w:sz w:val="24"/>
          <w:szCs w:val="24"/>
        </w:rPr>
        <w:fldChar w:fldCharType="end"/>
      </w:r>
      <w:r w:rsidR="007D66F5" w:rsidRPr="005528AF">
        <w:rPr>
          <w:rFonts w:ascii="Times New Roman" w:hAnsi="Times New Roman" w:cs="Times New Roman"/>
          <w:color w:val="000000" w:themeColor="text1"/>
          <w:sz w:val="24"/>
          <w:szCs w:val="24"/>
        </w:rPr>
      </w:r>
      <w:r w:rsidR="007D66F5" w:rsidRPr="005528AF">
        <w:rPr>
          <w:rFonts w:ascii="Times New Roman" w:hAnsi="Times New Roman" w:cs="Times New Roman"/>
          <w:color w:val="000000" w:themeColor="text1"/>
          <w:sz w:val="24"/>
          <w:szCs w:val="24"/>
        </w:rPr>
        <w:fldChar w:fldCharType="separate"/>
      </w:r>
      <w:r w:rsidR="007D66F5" w:rsidRPr="009C1927">
        <w:rPr>
          <w:rFonts w:ascii="Times New Roman" w:hAnsi="Times New Roman" w:cs="Times New Roman"/>
          <w:noProof/>
          <w:color w:val="000000" w:themeColor="text1"/>
          <w:sz w:val="24"/>
          <w:szCs w:val="24"/>
          <w:vertAlign w:val="superscript"/>
        </w:rPr>
        <w:t>[</w:t>
      </w:r>
      <w:hyperlink w:anchor="_ENREF_116" w:tooltip="Kultima, 2016 #251" w:history="1">
        <w:r w:rsidR="0000551E" w:rsidRPr="009C1927">
          <w:rPr>
            <w:rFonts w:ascii="Times New Roman" w:hAnsi="Times New Roman" w:cs="Times New Roman"/>
            <w:noProof/>
            <w:color w:val="000000" w:themeColor="text1"/>
            <w:sz w:val="24"/>
            <w:szCs w:val="24"/>
            <w:vertAlign w:val="superscript"/>
          </w:rPr>
          <w:t>116</w:t>
        </w:r>
      </w:hyperlink>
      <w:r w:rsidR="007D66F5" w:rsidRPr="009C1927">
        <w:rPr>
          <w:rFonts w:ascii="Times New Roman" w:hAnsi="Times New Roman" w:cs="Times New Roman"/>
          <w:noProof/>
          <w:color w:val="000000" w:themeColor="text1"/>
          <w:sz w:val="24"/>
          <w:szCs w:val="24"/>
          <w:vertAlign w:val="superscript"/>
        </w:rPr>
        <w:t>]</w:t>
      </w:r>
      <w:r w:rsidR="007D66F5" w:rsidRPr="005528AF">
        <w:rPr>
          <w:rFonts w:ascii="Times New Roman" w:hAnsi="Times New Roman" w:cs="Times New Roman"/>
          <w:color w:val="000000" w:themeColor="text1"/>
          <w:sz w:val="24"/>
          <w:szCs w:val="24"/>
        </w:rPr>
        <w:fldChar w:fldCharType="end"/>
      </w:r>
      <w:r w:rsidR="007D66F5">
        <w:rPr>
          <w:rFonts w:ascii="Times New Roman" w:hAnsi="Times New Roman" w:cs="Times New Roman" w:hint="eastAsia"/>
          <w:color w:val="000000" w:themeColor="text1"/>
          <w:sz w:val="24"/>
          <w:szCs w:val="24"/>
        </w:rPr>
        <w:t>、</w:t>
      </w:r>
      <w:proofErr w:type="spellStart"/>
      <w:r w:rsidRPr="00E90AAA">
        <w:rPr>
          <w:rFonts w:ascii="Times New Roman" w:hAnsi="Times New Roman" w:cs="Times New Roman" w:hint="eastAsia"/>
          <w:color w:val="000000" w:themeColor="text1"/>
          <w:sz w:val="24"/>
          <w:szCs w:val="24"/>
        </w:rPr>
        <w:t>bioBakery</w:t>
      </w:r>
      <w:proofErr w:type="spellEnd"/>
      <w:r w:rsidR="007D66F5" w:rsidRPr="005528AF">
        <w:rPr>
          <w:rFonts w:ascii="Times New Roman" w:hAnsi="Times New Roman" w:cs="Times New Roman"/>
          <w:color w:val="000000" w:themeColor="text1"/>
          <w:sz w:val="24"/>
          <w:szCs w:val="24"/>
        </w:rPr>
        <w:fldChar w:fldCharType="begin"/>
      </w:r>
      <w:r w:rsidR="007D66F5">
        <w:rPr>
          <w:rFonts w:ascii="Times New Roman" w:hAnsi="Times New Roman" w:cs="Times New Roman"/>
          <w:color w:val="000000" w:themeColor="text1"/>
          <w:sz w:val="24"/>
          <w:szCs w:val="24"/>
        </w:rPr>
        <w:instrText xml:space="preserve"> ADDIN EN.CITE &lt;EndNote&gt;&lt;Cite&gt;&lt;Author&gt;Noguchi&lt;/Author&gt;&lt;Year&gt;2008&lt;/Year&gt;&lt;RecNum&gt;245&lt;/RecNum&gt;&lt;DisplayText&gt;&lt;style face="superscript"&gt;[98]&lt;/style&gt;&lt;/DisplayText&gt;&lt;record&gt;&lt;rec-number&gt;245&lt;/rec-number&gt;&lt;foreign-keys&gt;&lt;key app="EN" db-id="awdrrxf56w52whedwtpvwtxhd09sdzew02vt" timestamp="1585204684"&gt;245&lt;/key&gt;&lt;/foreign-keys&gt;&lt;ref-type name="Journal Article"&gt;17&lt;/ref-type&gt;&lt;contributors&gt;&lt;authors&gt;&lt;author&gt;Noguchi, H.&lt;/author&gt;&lt;author&gt;Taniguchi, T.&lt;/author&gt;&lt;author&gt;Itoh, T.&lt;/author&gt;&lt;/authors&gt;&lt;/contributors&gt;&lt;auth-address&gt;Advanced Science and Technology Research Group, Mitsubishi Research Institute, Inc., 2-3-6 Otemachi, Chiyoda-ku, Tokyo 100-8141, Japan. nog@mri.co.jp&lt;/auth-address&gt;&lt;titles&gt;&lt;title&gt;MetaGeneAnnotator: detecting species-specific patterns of ribosomal binding site for precise gene prediction in anonymous prokaryotic and phage genomes&lt;/title&gt;&lt;secondary-title&gt;DNA Res&lt;/secondary-title&gt;&lt;/titles&gt;&lt;periodical&gt;&lt;full-title&gt;DNA Res&lt;/full-title&gt;&lt;/periodical&gt;&lt;pages&gt;387-96&lt;/pages&gt;&lt;volume&gt;15&lt;/volume&gt;&lt;number&gt;6&lt;/number&gt;&lt;edition&gt;2008/10/23&lt;/edition&gt;&lt;keywords&gt;&lt;keyword&gt;Algorithms&lt;/keyword&gt;&lt;keyword&gt;Bacteria/genetics&lt;/keyword&gt;&lt;keyword&gt;Bacteriophages/genetics&lt;/keyword&gt;&lt;keyword&gt;Binding Sites&lt;/keyword&gt;&lt;keyword&gt;Computational Biology/*methods&lt;/keyword&gt;&lt;keyword&gt;*Genes, Bacterial&lt;/keyword&gt;&lt;keyword&gt;*Genes, Viral&lt;/keyword&gt;&lt;keyword&gt;Genome, Bacterial/*genetics&lt;/keyword&gt;&lt;keyword&gt;Genome, Viral/*genetics&lt;/keyword&gt;&lt;keyword&gt;Plasmids/genetics&lt;/keyword&gt;&lt;keyword&gt;Predictive Value of Tests&lt;/keyword&gt;&lt;keyword&gt;Protein Biosynthesis&lt;/keyword&gt;&lt;keyword&gt;Ribosomes/*metabolism&lt;/keyword&gt;&lt;keyword&gt;Species Specificity&lt;/keyword&gt;&lt;/keywords&gt;&lt;dates&gt;&lt;year&gt;2008&lt;/year&gt;&lt;pub-dates&gt;&lt;date&gt;Dec&lt;/date&gt;&lt;/pub-dates&gt;&lt;/dates&gt;&lt;isbn&gt;1756-1663 (Electronic)&amp;#xD;1340-2838 (Linking)&lt;/isbn&gt;&lt;accession-num&gt;18940874&lt;/accession-num&gt;&lt;urls&gt;&lt;related-urls&gt;&lt;url&gt;https://www.ncbi.nlm.nih.gov/pubmed/18940874&lt;/url&gt;&lt;/related-urls&gt;&lt;/urls&gt;&lt;custom2&gt;PMC2608843&lt;/custom2&gt;&lt;electronic-resource-num&gt;10.1093/dnares/dsn027&lt;/electronic-resource-num&gt;&lt;/record&gt;&lt;/Cite&gt;&lt;/EndNote&gt;</w:instrText>
      </w:r>
      <w:r w:rsidR="007D66F5" w:rsidRPr="005528AF">
        <w:rPr>
          <w:rFonts w:ascii="Times New Roman" w:hAnsi="Times New Roman" w:cs="Times New Roman"/>
          <w:color w:val="000000" w:themeColor="text1"/>
          <w:sz w:val="24"/>
          <w:szCs w:val="24"/>
        </w:rPr>
        <w:fldChar w:fldCharType="separate"/>
      </w:r>
      <w:r w:rsidR="007D66F5" w:rsidRPr="009C1927">
        <w:rPr>
          <w:rFonts w:ascii="Times New Roman" w:hAnsi="Times New Roman" w:cs="Times New Roman"/>
          <w:noProof/>
          <w:color w:val="000000" w:themeColor="text1"/>
          <w:sz w:val="24"/>
          <w:szCs w:val="24"/>
          <w:vertAlign w:val="superscript"/>
        </w:rPr>
        <w:t>[</w:t>
      </w:r>
      <w:hyperlink w:anchor="_ENREF_98" w:tooltip="Noguchi, 2008 #245" w:history="1">
        <w:r w:rsidR="0000551E" w:rsidRPr="009C1927">
          <w:rPr>
            <w:rFonts w:ascii="Times New Roman" w:hAnsi="Times New Roman" w:cs="Times New Roman"/>
            <w:noProof/>
            <w:color w:val="000000" w:themeColor="text1"/>
            <w:sz w:val="24"/>
            <w:szCs w:val="24"/>
            <w:vertAlign w:val="superscript"/>
          </w:rPr>
          <w:t>98</w:t>
        </w:r>
      </w:hyperlink>
      <w:r w:rsidR="007D66F5" w:rsidRPr="009C1927">
        <w:rPr>
          <w:rFonts w:ascii="Times New Roman" w:hAnsi="Times New Roman" w:cs="Times New Roman"/>
          <w:noProof/>
          <w:color w:val="000000" w:themeColor="text1"/>
          <w:sz w:val="24"/>
          <w:szCs w:val="24"/>
          <w:vertAlign w:val="superscript"/>
        </w:rPr>
        <w:t>]</w:t>
      </w:r>
      <w:r w:rsidR="007D66F5" w:rsidRPr="005528AF">
        <w:rPr>
          <w:rFonts w:ascii="Times New Roman" w:hAnsi="Times New Roman" w:cs="Times New Roman"/>
          <w:color w:val="000000" w:themeColor="text1"/>
          <w:sz w:val="24"/>
          <w:szCs w:val="24"/>
        </w:rPr>
        <w:fldChar w:fldCharType="end"/>
      </w:r>
      <w:r w:rsidR="007D66F5">
        <w:rPr>
          <w:rFonts w:ascii="Times New Roman" w:hAnsi="Times New Roman" w:cs="Times New Roman" w:hint="eastAsia"/>
          <w:color w:val="000000" w:themeColor="text1"/>
          <w:sz w:val="24"/>
          <w:szCs w:val="24"/>
        </w:rPr>
        <w:t>、</w:t>
      </w:r>
      <w:r w:rsidRPr="00E90AAA">
        <w:rPr>
          <w:rFonts w:ascii="Times New Roman" w:hAnsi="Times New Roman" w:cs="Times New Roman" w:hint="eastAsia"/>
          <w:color w:val="000000" w:themeColor="text1"/>
          <w:sz w:val="24"/>
          <w:szCs w:val="24"/>
        </w:rPr>
        <w:t>IMP</w:t>
      </w:r>
      <w:r w:rsidR="007D66F5" w:rsidRPr="005528AF">
        <w:rPr>
          <w:rFonts w:ascii="Times New Roman" w:hAnsi="Times New Roman" w:cs="Times New Roman"/>
          <w:color w:val="000000" w:themeColor="text1"/>
          <w:sz w:val="24"/>
          <w:szCs w:val="24"/>
        </w:rPr>
        <w:fldChar w:fldCharType="begin">
          <w:fldData xml:space="preserve">PEVuZE5vdGU+PENpdGU+PEF1dGhvcj5OYXJheWFuYXNhbXk8L0F1dGhvcj48WWVhcj4yMDE2PC9Z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</w:fldData>
        </w:fldChar>
      </w:r>
      <w:r w:rsidR="007D66F5">
        <w:rPr>
          <w:rFonts w:ascii="Times New Roman" w:hAnsi="Times New Roman" w:cs="Times New Roman"/>
          <w:color w:val="000000" w:themeColor="text1"/>
          <w:sz w:val="24"/>
          <w:szCs w:val="24"/>
        </w:rPr>
        <w:instrText xml:space="preserve"> ADDIN EN.CITE </w:instrText>
      </w:r>
      <w:r w:rsidR="007D66F5">
        <w:rPr>
          <w:rFonts w:ascii="Times New Roman" w:hAnsi="Times New Roman" w:cs="Times New Roman"/>
          <w:color w:val="000000" w:themeColor="text1"/>
          <w:sz w:val="24"/>
          <w:szCs w:val="24"/>
        </w:rPr>
        <w:fldChar w:fldCharType="begin">
          <w:fldData xml:space="preserve">PEVuZE5vdGU+PENpdGU+PEF1dGhvcj5OYXJheWFuYXNhbXk8L0F1dGhvcj48WWVhcj4yMDE2PC9Z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</w:fldData>
        </w:fldChar>
      </w:r>
      <w:r w:rsidR="007D66F5">
        <w:rPr>
          <w:rFonts w:ascii="Times New Roman" w:hAnsi="Times New Roman" w:cs="Times New Roman"/>
          <w:color w:val="000000" w:themeColor="text1"/>
          <w:sz w:val="24"/>
          <w:szCs w:val="24"/>
        </w:rPr>
        <w:instrText xml:space="preserve"> ADDIN EN.CITE.DATA </w:instrText>
      </w:r>
      <w:r w:rsidR="007D66F5">
        <w:rPr>
          <w:rFonts w:ascii="Times New Roman" w:hAnsi="Times New Roman" w:cs="Times New Roman"/>
          <w:color w:val="000000" w:themeColor="text1"/>
          <w:sz w:val="24"/>
          <w:szCs w:val="24"/>
        </w:rPr>
      </w:r>
      <w:r w:rsidR="007D66F5">
        <w:rPr>
          <w:rFonts w:ascii="Times New Roman" w:hAnsi="Times New Roman" w:cs="Times New Roman"/>
          <w:color w:val="000000" w:themeColor="text1"/>
          <w:sz w:val="24"/>
          <w:szCs w:val="24"/>
        </w:rPr>
        <w:fldChar w:fldCharType="end"/>
      </w:r>
      <w:r w:rsidR="007D66F5" w:rsidRPr="005528AF">
        <w:rPr>
          <w:rFonts w:ascii="Times New Roman" w:hAnsi="Times New Roman" w:cs="Times New Roman"/>
          <w:color w:val="000000" w:themeColor="text1"/>
          <w:sz w:val="24"/>
          <w:szCs w:val="24"/>
        </w:rPr>
      </w:r>
      <w:r w:rsidR="007D66F5" w:rsidRPr="005528AF">
        <w:rPr>
          <w:rFonts w:ascii="Times New Roman" w:hAnsi="Times New Roman" w:cs="Times New Roman"/>
          <w:color w:val="000000" w:themeColor="text1"/>
          <w:sz w:val="24"/>
          <w:szCs w:val="24"/>
        </w:rPr>
        <w:fldChar w:fldCharType="separate"/>
      </w:r>
      <w:r w:rsidR="007D66F5" w:rsidRPr="009C1927">
        <w:rPr>
          <w:rFonts w:ascii="Times New Roman" w:hAnsi="Times New Roman" w:cs="Times New Roman"/>
          <w:noProof/>
          <w:color w:val="000000" w:themeColor="text1"/>
          <w:sz w:val="24"/>
          <w:szCs w:val="24"/>
          <w:vertAlign w:val="superscript"/>
        </w:rPr>
        <w:t>[</w:t>
      </w:r>
      <w:hyperlink w:anchor="_ENREF_117" w:tooltip="Narayanasamy, 2016 #253" w:history="1">
        <w:r w:rsidR="0000551E" w:rsidRPr="009C1927">
          <w:rPr>
            <w:rFonts w:ascii="Times New Roman" w:hAnsi="Times New Roman" w:cs="Times New Roman"/>
            <w:noProof/>
            <w:color w:val="000000" w:themeColor="text1"/>
            <w:sz w:val="24"/>
            <w:szCs w:val="24"/>
            <w:vertAlign w:val="superscript"/>
          </w:rPr>
          <w:t>117</w:t>
        </w:r>
      </w:hyperlink>
      <w:r w:rsidR="007D66F5" w:rsidRPr="009C1927">
        <w:rPr>
          <w:rFonts w:ascii="Times New Roman" w:hAnsi="Times New Roman" w:cs="Times New Roman"/>
          <w:noProof/>
          <w:color w:val="000000" w:themeColor="text1"/>
          <w:sz w:val="24"/>
          <w:szCs w:val="24"/>
          <w:vertAlign w:val="superscript"/>
        </w:rPr>
        <w:t>]</w:t>
      </w:r>
      <w:r w:rsidR="007D66F5" w:rsidRPr="005528AF">
        <w:rPr>
          <w:rFonts w:ascii="Times New Roman" w:hAnsi="Times New Roman" w:cs="Times New Roman"/>
          <w:color w:val="000000" w:themeColor="text1"/>
          <w:sz w:val="24"/>
          <w:szCs w:val="24"/>
        </w:rPr>
        <w:fldChar w:fldCharType="end"/>
      </w:r>
      <w:r w:rsidRPr="00E90AAA">
        <w:rPr>
          <w:rFonts w:ascii="Times New Roman" w:hAnsi="Times New Roman" w:cs="Times New Roman" w:hint="eastAsia"/>
          <w:color w:val="000000" w:themeColor="text1"/>
          <w:sz w:val="24"/>
          <w:szCs w:val="24"/>
        </w:rPr>
        <w:t>和微生物组助手</w:t>
      </w:r>
      <w:r w:rsidR="005F5723">
        <w:rPr>
          <w:rFonts w:ascii="Times New Roman" w:hAnsi="Times New Roman" w:cs="Times New Roman" w:hint="eastAsia"/>
          <w:color w:val="000000" w:themeColor="text1"/>
          <w:sz w:val="24"/>
          <w:szCs w:val="24"/>
        </w:rPr>
        <w:t>（</w:t>
      </w:r>
      <w:r w:rsidR="005F5723" w:rsidRPr="005528AF">
        <w:rPr>
          <w:rFonts w:ascii="Times New Roman" w:hAnsi="Times New Roman" w:cs="Times New Roman"/>
          <w:color w:val="000000" w:themeColor="text1"/>
          <w:sz w:val="24"/>
          <w:szCs w:val="24"/>
        </w:rPr>
        <w:t>Microbiome Helper</w:t>
      </w:r>
      <w:r w:rsidR="005F5723">
        <w:rPr>
          <w:rFonts w:ascii="Times New Roman" w:hAnsi="Times New Roman" w:cs="Times New Roman" w:hint="eastAsia"/>
          <w:color w:val="000000" w:themeColor="text1"/>
          <w:sz w:val="24"/>
          <w:szCs w:val="24"/>
        </w:rPr>
        <w:t>）</w:t>
      </w:r>
      <w:r w:rsidR="005F5723" w:rsidRPr="005528AF">
        <w:rPr>
          <w:rFonts w:ascii="Times New Roman" w:hAnsi="Times New Roman" w:cs="Times New Roman"/>
          <w:color w:val="000000" w:themeColor="text1"/>
          <w:sz w:val="24"/>
          <w:szCs w:val="24"/>
        </w:rPr>
        <w:fldChar w:fldCharType="begin"/>
      </w:r>
      <w:r w:rsidR="005F5723">
        <w:rPr>
          <w:rFonts w:ascii="Times New Roman" w:hAnsi="Times New Roman" w:cs="Times New Roman"/>
          <w:color w:val="000000" w:themeColor="text1"/>
          <w:sz w:val="24"/>
          <w:szCs w:val="24"/>
        </w:rPr>
        <w:instrText xml:space="preserve"> ADDIN EN.CITE &lt;EndNote&gt;&lt;Cite&gt;&lt;Author&gt;Comeau&lt;/Author&gt;&lt;Year&gt;2017&lt;/Year&gt;&lt;RecNum&gt;254&lt;/RecNum&gt;&lt;DisplayText&gt;&lt;style face="superscript"&gt;[118]&lt;/style&gt;&lt;/DisplayText&gt;&lt;record&gt;&lt;rec-number&gt;254&lt;/rec-number&gt;&lt;foreign-keys&gt;&lt;key app="EN" db-id="awdrrxf56w52whedwtpvwtxhd09sdzew02vt" timestamp="1585207366"&gt;254&lt;/key&gt;&lt;/foreign-keys&gt;&lt;ref-type name="Journal Article"&gt;17&lt;/ref-type&gt;&lt;contributors&gt;&lt;authors&gt;&lt;author&gt;Comeau, A. M.&lt;/author&gt;&lt;author&gt;Douglas, G. M.&lt;/author&gt;&lt;author&gt;Langille, M. G.&lt;/author&gt;&lt;/authors&gt;&lt;/contributors&gt;&lt;auth-address&gt;CGEB-Integrated Microbiome Resource (IMR) and Department of Pharmacology, Dalhousie University, Halifax, Canada.&lt;/auth-address&gt;&lt;titles&gt;&lt;title&gt;Microbiome Helper: a Custom and Streamlined Workflow for Microbiome Research&lt;/title&gt;&lt;secondary-title&gt;mSystems&lt;/secondary-title&gt;&lt;/titles&gt;&lt;periodical&gt;&lt;full-title&gt;mSystems&lt;/full-title&gt;&lt;/periodical&gt;&lt;volume&gt;2&lt;/volume&gt;&lt;number&gt;1&lt;/number&gt;&lt;edition&gt;2017/01/10&lt;/edition&gt;&lt;keywords&gt;&lt;keyword&gt;16S rRNA gene sequencing&lt;/keyword&gt;&lt;keyword&gt;Microbiome Helper&lt;/keyword&gt;&lt;keyword&gt;bioinformatics&lt;/keyword&gt;&lt;keyword&gt;dual-indexing PCR&lt;/keyword&gt;&lt;keyword&gt;education&lt;/keyword&gt;&lt;keyword&gt;metagenomics&lt;/keyword&gt;&lt;keyword&gt;microbiome&lt;/keyword&gt;&lt;keyword&gt;standard operating procedure&lt;/keyword&gt;&lt;keyword&gt;virtual machine&lt;/keyword&gt;&lt;/keywords&gt;&lt;dates&gt;&lt;year&gt;2017&lt;/year&gt;&lt;pub-dates&gt;&lt;date&gt;Jan-Feb&lt;/date&gt;&lt;/pub-dates&gt;&lt;/dates&gt;&lt;isbn&gt;2379-5077 (Print)&amp;#xD;2379-5077 (Linking)&lt;/isbn&gt;&lt;accession-num&gt;28066818&lt;/accession-num&gt;&lt;urls&gt;&lt;related-urls&gt;&lt;url&gt;https://www.ncbi.nlm.nih.gov/pubmed/28066818&lt;/url&gt;&lt;/related-urls&gt;&lt;/urls&gt;&lt;custom2&gt;PMC5209531&lt;/custom2&gt;&lt;electronic-resource-num&gt;10.1128/mSystems.00127-16&lt;/electronic-resource-num&gt;&lt;/record&gt;&lt;/Cite&gt;&lt;/EndNote&gt;</w:instrText>
      </w:r>
      <w:r w:rsidR="005F5723" w:rsidRPr="005528AF">
        <w:rPr>
          <w:rFonts w:ascii="Times New Roman" w:hAnsi="Times New Roman" w:cs="Times New Roman"/>
          <w:color w:val="000000" w:themeColor="text1"/>
          <w:sz w:val="24"/>
          <w:szCs w:val="24"/>
        </w:rPr>
        <w:fldChar w:fldCharType="separate"/>
      </w:r>
      <w:r w:rsidR="005F5723" w:rsidRPr="009C1927">
        <w:rPr>
          <w:rFonts w:ascii="Times New Roman" w:hAnsi="Times New Roman" w:cs="Times New Roman"/>
          <w:noProof/>
          <w:color w:val="000000" w:themeColor="text1"/>
          <w:sz w:val="24"/>
          <w:szCs w:val="24"/>
          <w:vertAlign w:val="superscript"/>
        </w:rPr>
        <w:t>[</w:t>
      </w:r>
      <w:hyperlink w:anchor="_ENREF_118" w:tooltip="Comeau, 2017 #254" w:history="1">
        <w:r w:rsidR="0000551E" w:rsidRPr="009C1927">
          <w:rPr>
            <w:rFonts w:ascii="Times New Roman" w:hAnsi="Times New Roman" w:cs="Times New Roman"/>
            <w:noProof/>
            <w:color w:val="000000" w:themeColor="text1"/>
            <w:sz w:val="24"/>
            <w:szCs w:val="24"/>
            <w:vertAlign w:val="superscript"/>
          </w:rPr>
          <w:t>118</w:t>
        </w:r>
      </w:hyperlink>
      <w:r w:rsidR="005F5723" w:rsidRPr="009C1927">
        <w:rPr>
          <w:rFonts w:ascii="Times New Roman" w:hAnsi="Times New Roman" w:cs="Times New Roman"/>
          <w:noProof/>
          <w:color w:val="000000" w:themeColor="text1"/>
          <w:sz w:val="24"/>
          <w:szCs w:val="24"/>
          <w:vertAlign w:val="superscript"/>
        </w:rPr>
        <w:t>]</w:t>
      </w:r>
      <w:r w:rsidR="005F5723" w:rsidRPr="005528AF">
        <w:rPr>
          <w:rFonts w:ascii="Times New Roman" w:hAnsi="Times New Roman" w:cs="Times New Roman"/>
          <w:color w:val="000000" w:themeColor="text1"/>
          <w:sz w:val="24"/>
          <w:szCs w:val="24"/>
        </w:rPr>
        <w:fldChar w:fldCharType="end"/>
      </w:r>
      <w:r w:rsidRPr="00E90AAA">
        <w:rPr>
          <w:rFonts w:ascii="Times New Roman" w:hAnsi="Times New Roman" w:cs="Times New Roman" w:hint="eastAsia"/>
          <w:color w:val="000000" w:themeColor="text1"/>
          <w:sz w:val="24"/>
          <w:szCs w:val="24"/>
        </w:rPr>
        <w:t>，可以执行上述部分或全部分析步骤。</w:t>
      </w:r>
      <w:r w:rsidR="006A0C02">
        <w:rPr>
          <w:rFonts w:ascii="Times New Roman" w:hAnsi="Times New Roman" w:cs="Times New Roman" w:hint="eastAsia"/>
          <w:color w:val="000000" w:themeColor="text1"/>
          <w:sz w:val="24"/>
          <w:szCs w:val="24"/>
        </w:rPr>
        <w:t>你</w:t>
      </w:r>
      <w:r w:rsidRPr="00E90AAA">
        <w:rPr>
          <w:rFonts w:ascii="Times New Roman" w:hAnsi="Times New Roman" w:cs="Times New Roman" w:hint="eastAsia"/>
          <w:color w:val="000000" w:themeColor="text1"/>
          <w:sz w:val="24"/>
          <w:szCs w:val="24"/>
        </w:rPr>
        <w:t>可以在微信公众号“</w:t>
      </w:r>
      <w:r w:rsidR="005F5723">
        <w:rPr>
          <w:rFonts w:ascii="Times New Roman" w:hAnsi="Times New Roman" w:cs="Times New Roman" w:hint="eastAsia"/>
          <w:color w:val="000000" w:themeColor="text1"/>
          <w:sz w:val="24"/>
          <w:szCs w:val="24"/>
        </w:rPr>
        <w:t>宏</w:t>
      </w:r>
      <w:r w:rsidRPr="00E90AAA">
        <w:rPr>
          <w:rFonts w:ascii="Times New Roman" w:hAnsi="Times New Roman" w:cs="Times New Roman" w:hint="eastAsia"/>
          <w:color w:val="000000" w:themeColor="text1"/>
          <w:sz w:val="24"/>
          <w:szCs w:val="24"/>
        </w:rPr>
        <w:t>基因组”中找到最受欢迎软件的中文教程。</w:t>
      </w:r>
    </w:p>
    <w:p w14:paraId="590B94EE" w14:textId="24EEA1D6" w:rsidR="00E22A9F" w:rsidRDefault="00E22A9F" w:rsidP="00993F05">
      <w:pPr>
        <w:ind w:firstLineChars="200" w:firstLine="480"/>
        <w:rPr>
          <w:rFonts w:ascii="Times New Roman" w:hAnsi="Times New Roman" w:cs="Times New Roman"/>
          <w:color w:val="000000" w:themeColor="text1"/>
          <w:sz w:val="24"/>
          <w:szCs w:val="24"/>
        </w:rPr>
      </w:pPr>
      <w:r w:rsidRPr="00E22A9F">
        <w:rPr>
          <w:rFonts w:ascii="Times New Roman" w:hAnsi="Times New Roman" w:cs="Times New Roman" w:hint="eastAsia"/>
          <w:color w:val="000000" w:themeColor="text1"/>
          <w:sz w:val="24"/>
          <w:szCs w:val="24"/>
        </w:rPr>
        <w:t>现在</w:t>
      </w:r>
      <w:r>
        <w:rPr>
          <w:rFonts w:ascii="Times New Roman" w:hAnsi="Times New Roman" w:cs="Times New Roman" w:hint="eastAsia"/>
          <w:color w:val="000000" w:themeColor="text1"/>
          <w:sz w:val="24"/>
          <w:szCs w:val="24"/>
        </w:rPr>
        <w:t>你</w:t>
      </w:r>
      <w:r w:rsidRPr="00E22A9F">
        <w:rPr>
          <w:rFonts w:ascii="Times New Roman" w:hAnsi="Times New Roman" w:cs="Times New Roman" w:hint="eastAsia"/>
          <w:color w:val="000000" w:themeColor="text1"/>
          <w:sz w:val="24"/>
          <w:szCs w:val="24"/>
        </w:rPr>
        <w:t>已经</w:t>
      </w:r>
      <w:r>
        <w:rPr>
          <w:rFonts w:ascii="Times New Roman" w:hAnsi="Times New Roman" w:cs="Times New Roman" w:hint="eastAsia"/>
          <w:color w:val="000000" w:themeColor="text1"/>
          <w:sz w:val="24"/>
          <w:szCs w:val="24"/>
        </w:rPr>
        <w:t>获得</w:t>
      </w:r>
      <w:r w:rsidRPr="00E22A9F">
        <w:rPr>
          <w:rFonts w:ascii="Times New Roman" w:hAnsi="Times New Roman" w:cs="Times New Roman" w:hint="eastAsia"/>
          <w:color w:val="000000" w:themeColor="text1"/>
          <w:sz w:val="24"/>
          <w:szCs w:val="24"/>
        </w:rPr>
        <w:t>了</w:t>
      </w:r>
      <w:r>
        <w:rPr>
          <w:rFonts w:ascii="Times New Roman" w:hAnsi="Times New Roman" w:cs="Times New Roman" w:hint="eastAsia"/>
          <w:color w:val="000000" w:themeColor="text1"/>
          <w:sz w:val="24"/>
          <w:szCs w:val="24"/>
        </w:rPr>
        <w:t>物种</w:t>
      </w:r>
      <w:r w:rsidRPr="00E22A9F">
        <w:rPr>
          <w:rFonts w:ascii="Times New Roman" w:hAnsi="Times New Roman" w:cs="Times New Roman" w:hint="eastAsia"/>
          <w:color w:val="000000" w:themeColor="text1"/>
          <w:sz w:val="24"/>
          <w:szCs w:val="24"/>
        </w:rPr>
        <w:t>分类和功能</w:t>
      </w:r>
      <w:r w:rsidR="001505C4">
        <w:rPr>
          <w:rFonts w:ascii="Times New Roman" w:hAnsi="Times New Roman" w:cs="Times New Roman" w:hint="eastAsia"/>
          <w:color w:val="000000" w:themeColor="text1"/>
          <w:sz w:val="24"/>
          <w:szCs w:val="24"/>
        </w:rPr>
        <w:t>信息</w:t>
      </w:r>
      <w:r w:rsidRPr="00E22A9F">
        <w:rPr>
          <w:rFonts w:ascii="Times New Roman" w:hAnsi="Times New Roman" w:cs="Times New Roman" w:hint="eastAsia"/>
          <w:color w:val="000000" w:themeColor="text1"/>
          <w:sz w:val="24"/>
          <w:szCs w:val="24"/>
        </w:rPr>
        <w:t>文件。通过</w:t>
      </w:r>
      <w:r w:rsidRPr="00E22A9F">
        <w:rPr>
          <w:rFonts w:ascii="Times New Roman" w:hAnsi="Times New Roman" w:cs="Times New Roman" w:hint="eastAsia"/>
          <w:color w:val="000000" w:themeColor="text1"/>
          <w:sz w:val="24"/>
          <w:szCs w:val="24"/>
        </w:rPr>
        <w:t>STAMP</w:t>
      </w:r>
      <w:r w:rsidRPr="00E22A9F">
        <w:rPr>
          <w:rFonts w:ascii="Times New Roman" w:hAnsi="Times New Roman" w:cs="Times New Roman" w:hint="eastAsia"/>
          <w:color w:val="000000" w:themeColor="text1"/>
          <w:sz w:val="24"/>
          <w:szCs w:val="24"/>
        </w:rPr>
        <w:t>或</w:t>
      </w:r>
      <w:r w:rsidRPr="00E22A9F">
        <w:rPr>
          <w:rFonts w:ascii="Times New Roman" w:hAnsi="Times New Roman" w:cs="Times New Roman" w:hint="eastAsia"/>
          <w:color w:val="000000" w:themeColor="text1"/>
          <w:sz w:val="24"/>
          <w:szCs w:val="24"/>
        </w:rPr>
        <w:t>LEfSe</w:t>
      </w:r>
      <w:r w:rsidRPr="00E22A9F">
        <w:rPr>
          <w:rFonts w:ascii="Times New Roman" w:hAnsi="Times New Roman" w:cs="Times New Roman" w:hint="eastAsia"/>
          <w:color w:val="000000" w:themeColor="text1"/>
          <w:sz w:val="24"/>
          <w:szCs w:val="24"/>
        </w:rPr>
        <w:t>可以轻松找到</w:t>
      </w:r>
      <w:r w:rsidR="001505C4">
        <w:rPr>
          <w:rFonts w:ascii="Times New Roman" w:hAnsi="Times New Roman" w:cs="Times New Roman" w:hint="eastAsia"/>
          <w:color w:val="000000" w:themeColor="text1"/>
          <w:sz w:val="24"/>
          <w:szCs w:val="24"/>
        </w:rPr>
        <w:t>你</w:t>
      </w:r>
      <w:r w:rsidRPr="00E22A9F">
        <w:rPr>
          <w:rFonts w:ascii="Times New Roman" w:hAnsi="Times New Roman" w:cs="Times New Roman" w:hint="eastAsia"/>
          <w:color w:val="000000" w:themeColor="text1"/>
          <w:sz w:val="24"/>
          <w:szCs w:val="24"/>
        </w:rPr>
        <w:t>感兴趣的生物标记</w:t>
      </w:r>
      <w:r w:rsidR="001505C4" w:rsidRPr="005528AF">
        <w:rPr>
          <w:rFonts w:ascii="Times New Roman" w:hAnsi="Times New Roman" w:cs="Times New Roman"/>
          <w:color w:val="000000" w:themeColor="text1"/>
          <w:sz w:val="24"/>
          <w:szCs w:val="24"/>
        </w:rPr>
        <w:fldChar w:fldCharType="begin">
          <w:fldData xml:space="preserve">PEVuZE5vdGU+PENpdGU+PEF1dGhvcj5QYXJrczwvQXV0aG9yPjxZZWFyPjIwMTQ8L1llYXI+PFJl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</w:fldData>
        </w:fldChar>
      </w:r>
      <w:r w:rsidR="001505C4">
        <w:rPr>
          <w:rFonts w:ascii="Times New Roman" w:hAnsi="Times New Roman" w:cs="Times New Roman"/>
          <w:color w:val="000000" w:themeColor="text1"/>
          <w:sz w:val="24"/>
          <w:szCs w:val="24"/>
        </w:rPr>
        <w:instrText xml:space="preserve"> ADDIN EN.CITE </w:instrText>
      </w:r>
      <w:r w:rsidR="001505C4">
        <w:rPr>
          <w:rFonts w:ascii="Times New Roman" w:hAnsi="Times New Roman" w:cs="Times New Roman"/>
          <w:color w:val="000000" w:themeColor="text1"/>
          <w:sz w:val="24"/>
          <w:szCs w:val="24"/>
        </w:rPr>
        <w:fldChar w:fldCharType="begin">
          <w:fldData xml:space="preserve">PEVuZE5vdGU+PENpdGU+PEF1dGhvcj5QYXJrczwvQXV0aG9yPjxZZWFyPjIwMTQ8L1llYXI+PFJl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</w:fldData>
        </w:fldChar>
      </w:r>
      <w:r w:rsidR="001505C4">
        <w:rPr>
          <w:rFonts w:ascii="Times New Roman" w:hAnsi="Times New Roman" w:cs="Times New Roman"/>
          <w:color w:val="000000" w:themeColor="text1"/>
          <w:sz w:val="24"/>
          <w:szCs w:val="24"/>
        </w:rPr>
        <w:instrText xml:space="preserve"> ADDIN EN.CITE.DATA </w:instrText>
      </w:r>
      <w:r w:rsidR="001505C4">
        <w:rPr>
          <w:rFonts w:ascii="Times New Roman" w:hAnsi="Times New Roman" w:cs="Times New Roman"/>
          <w:color w:val="000000" w:themeColor="text1"/>
          <w:sz w:val="24"/>
          <w:szCs w:val="24"/>
        </w:rPr>
      </w:r>
      <w:r w:rsidR="001505C4">
        <w:rPr>
          <w:rFonts w:ascii="Times New Roman" w:hAnsi="Times New Roman" w:cs="Times New Roman"/>
          <w:color w:val="000000" w:themeColor="text1"/>
          <w:sz w:val="24"/>
          <w:szCs w:val="24"/>
        </w:rPr>
        <w:fldChar w:fldCharType="end"/>
      </w:r>
      <w:r w:rsidR="001505C4" w:rsidRPr="005528AF">
        <w:rPr>
          <w:rFonts w:ascii="Times New Roman" w:hAnsi="Times New Roman" w:cs="Times New Roman"/>
          <w:color w:val="000000" w:themeColor="text1"/>
          <w:sz w:val="24"/>
          <w:szCs w:val="24"/>
        </w:rPr>
      </w:r>
      <w:r w:rsidR="001505C4" w:rsidRPr="005528AF">
        <w:rPr>
          <w:rFonts w:ascii="Times New Roman" w:hAnsi="Times New Roman" w:cs="Times New Roman"/>
          <w:color w:val="000000" w:themeColor="text1"/>
          <w:sz w:val="24"/>
          <w:szCs w:val="24"/>
        </w:rPr>
        <w:fldChar w:fldCharType="separate"/>
      </w:r>
      <w:r w:rsidR="001505C4" w:rsidRPr="009C1927">
        <w:rPr>
          <w:rFonts w:ascii="Times New Roman" w:hAnsi="Times New Roman" w:cs="Times New Roman"/>
          <w:noProof/>
          <w:color w:val="000000" w:themeColor="text1"/>
          <w:sz w:val="24"/>
          <w:szCs w:val="24"/>
          <w:vertAlign w:val="superscript"/>
        </w:rPr>
        <w:t>[</w:t>
      </w:r>
      <w:hyperlink w:anchor="_ENREF_119" w:tooltip="Parks, 2014 #213" w:history="1">
        <w:r w:rsidR="0000551E" w:rsidRPr="009C1927">
          <w:rPr>
            <w:rFonts w:ascii="Times New Roman" w:hAnsi="Times New Roman" w:cs="Times New Roman"/>
            <w:noProof/>
            <w:color w:val="000000" w:themeColor="text1"/>
            <w:sz w:val="24"/>
            <w:szCs w:val="24"/>
            <w:vertAlign w:val="superscript"/>
          </w:rPr>
          <w:t>119</w:t>
        </w:r>
      </w:hyperlink>
      <w:r w:rsidR="001505C4" w:rsidRPr="009C1927">
        <w:rPr>
          <w:rFonts w:ascii="Times New Roman" w:hAnsi="Times New Roman" w:cs="Times New Roman"/>
          <w:noProof/>
          <w:color w:val="000000" w:themeColor="text1"/>
          <w:sz w:val="24"/>
          <w:szCs w:val="24"/>
          <w:vertAlign w:val="superscript"/>
        </w:rPr>
        <w:t xml:space="preserve">, </w:t>
      </w:r>
      <w:hyperlink w:anchor="_ENREF_120" w:tooltip="Segata, 2011 #214" w:history="1">
        <w:r w:rsidR="0000551E" w:rsidRPr="009C1927">
          <w:rPr>
            <w:rFonts w:ascii="Times New Roman" w:hAnsi="Times New Roman" w:cs="Times New Roman"/>
            <w:noProof/>
            <w:color w:val="000000" w:themeColor="text1"/>
            <w:sz w:val="24"/>
            <w:szCs w:val="24"/>
            <w:vertAlign w:val="superscript"/>
          </w:rPr>
          <w:t>120</w:t>
        </w:r>
      </w:hyperlink>
      <w:r w:rsidR="001505C4" w:rsidRPr="009C1927">
        <w:rPr>
          <w:rFonts w:ascii="Times New Roman" w:hAnsi="Times New Roman" w:cs="Times New Roman"/>
          <w:noProof/>
          <w:color w:val="000000" w:themeColor="text1"/>
          <w:sz w:val="24"/>
          <w:szCs w:val="24"/>
          <w:vertAlign w:val="superscript"/>
        </w:rPr>
        <w:t>]</w:t>
      </w:r>
      <w:r w:rsidR="001505C4" w:rsidRPr="005528AF">
        <w:rPr>
          <w:rFonts w:ascii="Times New Roman" w:hAnsi="Times New Roman" w:cs="Times New Roman"/>
          <w:color w:val="000000" w:themeColor="text1"/>
          <w:sz w:val="24"/>
          <w:szCs w:val="24"/>
        </w:rPr>
        <w:fldChar w:fldCharType="end"/>
      </w:r>
      <w:r w:rsidRPr="00E22A9F">
        <w:rPr>
          <w:rFonts w:ascii="Times New Roman" w:hAnsi="Times New Roman" w:cs="Times New Roman" w:hint="eastAsia"/>
          <w:color w:val="000000" w:themeColor="text1"/>
          <w:sz w:val="24"/>
          <w:szCs w:val="24"/>
        </w:rPr>
        <w:t>。使用</w:t>
      </w:r>
      <w:r w:rsidRPr="00E22A9F">
        <w:rPr>
          <w:rFonts w:ascii="Times New Roman" w:hAnsi="Times New Roman" w:cs="Times New Roman" w:hint="eastAsia"/>
          <w:color w:val="000000" w:themeColor="text1"/>
          <w:sz w:val="24"/>
          <w:szCs w:val="24"/>
        </w:rPr>
        <w:t>R</w:t>
      </w:r>
      <w:r w:rsidRPr="00E22A9F">
        <w:rPr>
          <w:rFonts w:ascii="Times New Roman" w:hAnsi="Times New Roman" w:cs="Times New Roman" w:hint="eastAsia"/>
          <w:color w:val="000000" w:themeColor="text1"/>
          <w:sz w:val="24"/>
          <w:szCs w:val="24"/>
        </w:rPr>
        <w:t>语言或</w:t>
      </w:r>
      <w:r w:rsidRPr="00E22A9F">
        <w:rPr>
          <w:rFonts w:ascii="Times New Roman" w:hAnsi="Times New Roman" w:cs="Times New Roman" w:hint="eastAsia"/>
          <w:color w:val="000000" w:themeColor="text1"/>
          <w:sz w:val="24"/>
          <w:szCs w:val="24"/>
        </w:rPr>
        <w:t>ImageGP</w:t>
      </w:r>
      <w:r w:rsidRPr="00E22A9F">
        <w:rPr>
          <w:rFonts w:ascii="Times New Roman" w:hAnsi="Times New Roman" w:cs="Times New Roman" w:hint="eastAsia"/>
          <w:color w:val="000000" w:themeColor="text1"/>
          <w:sz w:val="24"/>
          <w:szCs w:val="24"/>
        </w:rPr>
        <w:t>（</w:t>
      </w:r>
      <w:r w:rsidR="00560A9E" w:rsidRPr="00560A9E">
        <w:rPr>
          <w:rFonts w:ascii="Times New Roman" w:hAnsi="Times New Roman" w:cs="Times New Roman" w:hint="eastAsia"/>
          <w:color w:val="000000" w:themeColor="text1"/>
          <w:sz w:val="24"/>
          <w:szCs w:val="24"/>
        </w:rPr>
        <w:t>http://www.ehbio.com/</w:t>
      </w:r>
      <w:r w:rsidR="00560A9E">
        <w:rPr>
          <w:rFonts w:ascii="Times New Roman" w:hAnsi="Times New Roman" w:cs="Times New Roman"/>
          <w:color w:val="000000" w:themeColor="text1"/>
          <w:sz w:val="24"/>
          <w:szCs w:val="24"/>
        </w:rPr>
        <w:t xml:space="preserve"> </w:t>
      </w:r>
      <w:r w:rsidRPr="00E22A9F">
        <w:rPr>
          <w:rFonts w:ascii="Times New Roman" w:hAnsi="Times New Roman" w:cs="Times New Roman" w:hint="eastAsia"/>
          <w:color w:val="000000" w:themeColor="text1"/>
          <w:sz w:val="24"/>
          <w:szCs w:val="24"/>
        </w:rPr>
        <w:t>ImageGP</w:t>
      </w:r>
      <w:r w:rsidRPr="00E22A9F">
        <w:rPr>
          <w:rFonts w:ascii="Times New Roman" w:hAnsi="Times New Roman" w:cs="Times New Roman" w:hint="eastAsia"/>
          <w:color w:val="000000" w:themeColor="text1"/>
          <w:sz w:val="24"/>
          <w:szCs w:val="24"/>
        </w:rPr>
        <w:t>）可以将所有结果可视化。</w:t>
      </w:r>
    </w:p>
    <w:p w14:paraId="1BAA8557" w14:textId="052D5052" w:rsidR="00E2540B" w:rsidRPr="00AD7806" w:rsidRDefault="00DA0E62" w:rsidP="00DA0E62">
      <w:pPr>
        <w:pStyle w:val="1"/>
        <w:spacing w:before="0" w:after="0" w:line="480" w:lineRule="auto"/>
        <w:ind w:firstLineChars="200" w:firstLine="482"/>
        <w:rPr>
          <w:rStyle w:val="fontstyle01"/>
          <w:rFonts w:ascii="Times New Roman" w:hAnsi="Times New Roman"/>
          <w:color w:val="000000" w:themeColor="text1"/>
          <w:sz w:val="24"/>
          <w:szCs w:val="24"/>
        </w:rPr>
      </w:pPr>
      <w:r w:rsidRPr="00AD7806">
        <w:rPr>
          <w:rStyle w:val="fontstyle01"/>
          <w:rFonts w:ascii="Times New Roman" w:hAnsi="Times New Roman"/>
          <w:color w:val="000000" w:themeColor="text1"/>
          <w:sz w:val="24"/>
          <w:szCs w:val="24"/>
        </w:rPr>
        <w:t xml:space="preserve">7. </w:t>
      </w:r>
      <w:r w:rsidR="00AD7806" w:rsidRPr="00AD7806">
        <w:rPr>
          <w:rStyle w:val="fontstyle01"/>
          <w:rFonts w:ascii="Times New Roman" w:hAnsi="Times New Roman"/>
          <w:color w:val="000000" w:themeColor="text1"/>
          <w:sz w:val="24"/>
          <w:szCs w:val="24"/>
        </w:rPr>
        <w:t>病毒组在人类疾病中的作用</w:t>
      </w:r>
    </w:p>
    <w:p w14:paraId="36C60EBE" w14:textId="5D7C0737" w:rsidR="00E2540B" w:rsidRPr="00E2540B" w:rsidRDefault="00F37D37" w:rsidP="00F37D37">
      <w:pPr>
        <w:ind w:firstLineChars="200" w:firstLine="480"/>
        <w:jc w:val="left"/>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近年来</w:t>
      </w:r>
      <w:r w:rsidR="00AD7806" w:rsidRPr="00AD7806">
        <w:rPr>
          <w:rFonts w:ascii="Times New Roman" w:hAnsi="Times New Roman" w:cs="Times New Roman" w:hint="eastAsia"/>
          <w:color w:val="000000" w:themeColor="text1"/>
          <w:sz w:val="24"/>
          <w:szCs w:val="24"/>
        </w:rPr>
        <w:t>病毒</w:t>
      </w:r>
      <w:r>
        <w:rPr>
          <w:rFonts w:ascii="Times New Roman" w:hAnsi="Times New Roman" w:cs="Times New Roman" w:hint="eastAsia"/>
          <w:color w:val="000000" w:themeColor="text1"/>
          <w:sz w:val="24"/>
          <w:szCs w:val="24"/>
        </w:rPr>
        <w:t>组</w:t>
      </w:r>
      <w:r w:rsidR="00AD7806" w:rsidRPr="00AD7806">
        <w:rPr>
          <w:rFonts w:ascii="Times New Roman" w:hAnsi="Times New Roman" w:cs="Times New Roman" w:hint="eastAsia"/>
          <w:color w:val="000000" w:themeColor="text1"/>
          <w:sz w:val="24"/>
          <w:szCs w:val="24"/>
        </w:rPr>
        <w:t>在人类疾病中的作用吸引了医学研究</w:t>
      </w:r>
      <w:r>
        <w:rPr>
          <w:rFonts w:ascii="Times New Roman" w:hAnsi="Times New Roman" w:cs="Times New Roman" w:hint="eastAsia"/>
          <w:color w:val="000000" w:themeColor="text1"/>
          <w:sz w:val="24"/>
          <w:szCs w:val="24"/>
        </w:rPr>
        <w:t>者</w:t>
      </w:r>
      <w:r w:rsidR="00AD7806" w:rsidRPr="00AD7806">
        <w:rPr>
          <w:rFonts w:ascii="Times New Roman" w:hAnsi="Times New Roman" w:cs="Times New Roman" w:hint="eastAsia"/>
          <w:color w:val="000000" w:themeColor="text1"/>
          <w:sz w:val="24"/>
          <w:szCs w:val="24"/>
        </w:rPr>
        <w:t>的关注</w:t>
      </w:r>
      <w:r w:rsidRPr="005528AF">
        <w:rPr>
          <w:rFonts w:ascii="Times New Roman" w:hAnsi="Times New Roman" w:cs="Times New Roman"/>
          <w:color w:val="000000" w:themeColor="text1"/>
          <w:sz w:val="24"/>
          <w:szCs w:val="24"/>
        </w:rPr>
        <w:fldChar w:fldCharType="begin">
          <w:fldData xml:space="preserve">PEVuZE5vdGU+PENpdGU+PEF1dGhvcj5DYXJyb2xsPC9BdXRob3I+PFllYXI+MjAxODwvWWVhcj48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</w:fldData>
        </w:fldChar>
      </w:r>
      <w:r>
        <w:rPr>
          <w:rFonts w:ascii="Times New Roman" w:hAnsi="Times New Roman" w:cs="Times New Roman"/>
          <w:color w:val="000000" w:themeColor="text1"/>
          <w:sz w:val="24"/>
          <w:szCs w:val="24"/>
        </w:rPr>
        <w:instrText xml:space="preserve"> ADDIN EN.CITE </w:instrText>
      </w:r>
      <w:r>
        <w:rPr>
          <w:rFonts w:ascii="Times New Roman" w:hAnsi="Times New Roman" w:cs="Times New Roman"/>
          <w:color w:val="000000" w:themeColor="text1"/>
          <w:sz w:val="24"/>
          <w:szCs w:val="24"/>
        </w:rPr>
        <w:fldChar w:fldCharType="begin">
          <w:fldData xml:space="preserve">PEVuZE5vdGU+PENpdGU+PEF1dGhvcj5DYXJyb2xsPC9BdXRob3I+PFllYXI+MjAxODwvWWVhcj48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</w:fldData>
        </w:fldChar>
      </w:r>
      <w:r>
        <w:rPr>
          <w:rFonts w:ascii="Times New Roman" w:hAnsi="Times New Roman" w:cs="Times New Roman"/>
          <w:color w:val="000000" w:themeColor="text1"/>
          <w:sz w:val="24"/>
          <w:szCs w:val="24"/>
        </w:rPr>
        <w:instrText xml:space="preserve"> ADDIN EN.CITE.DATA </w:instrText>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end"/>
      </w:r>
      <w:r w:rsidRPr="005528AF">
        <w:rPr>
          <w:rFonts w:ascii="Times New Roman" w:hAnsi="Times New Roman" w:cs="Times New Roman"/>
          <w:color w:val="000000" w:themeColor="text1"/>
          <w:sz w:val="24"/>
          <w:szCs w:val="24"/>
        </w:rPr>
      </w:r>
      <w:r w:rsidRPr="005528AF">
        <w:rPr>
          <w:rFonts w:ascii="Times New Roman" w:hAnsi="Times New Roman" w:cs="Times New Roman"/>
          <w:color w:val="000000" w:themeColor="text1"/>
          <w:sz w:val="24"/>
          <w:szCs w:val="24"/>
        </w:rPr>
        <w:fldChar w:fldCharType="separate"/>
      </w:r>
      <w:r w:rsidRPr="009C1927">
        <w:rPr>
          <w:rFonts w:ascii="Times New Roman" w:hAnsi="Times New Roman" w:cs="Times New Roman"/>
          <w:noProof/>
          <w:color w:val="000000" w:themeColor="text1"/>
          <w:sz w:val="24"/>
          <w:szCs w:val="24"/>
          <w:vertAlign w:val="superscript"/>
        </w:rPr>
        <w:t>[</w:t>
      </w:r>
      <w:hyperlink w:anchor="_ENREF_121" w:tooltip="Carroll, 2018 #236" w:history="1">
        <w:r w:rsidR="0000551E" w:rsidRPr="009C1927">
          <w:rPr>
            <w:rFonts w:ascii="Times New Roman" w:hAnsi="Times New Roman" w:cs="Times New Roman"/>
            <w:noProof/>
            <w:color w:val="000000" w:themeColor="text1"/>
            <w:sz w:val="24"/>
            <w:szCs w:val="24"/>
            <w:vertAlign w:val="superscript"/>
          </w:rPr>
          <w:t>121</w:t>
        </w:r>
      </w:hyperlink>
      <w:r w:rsidRPr="009C1927">
        <w:rPr>
          <w:rFonts w:ascii="Times New Roman" w:hAnsi="Times New Roman" w:cs="Times New Roman"/>
          <w:noProof/>
          <w:color w:val="000000" w:themeColor="text1"/>
          <w:sz w:val="24"/>
          <w:szCs w:val="24"/>
          <w:vertAlign w:val="superscript"/>
        </w:rPr>
        <w:t>]</w:t>
      </w:r>
      <w:r w:rsidRPr="005528AF">
        <w:rPr>
          <w:rFonts w:ascii="Times New Roman" w:hAnsi="Times New Roman" w:cs="Times New Roman"/>
          <w:color w:val="000000" w:themeColor="text1"/>
          <w:sz w:val="24"/>
          <w:szCs w:val="24"/>
        </w:rPr>
        <w:fldChar w:fldCharType="end"/>
      </w:r>
      <w:r w:rsidR="00AD7806" w:rsidRPr="00AD7806">
        <w:rPr>
          <w:rFonts w:ascii="Times New Roman" w:hAnsi="Times New Roman" w:cs="Times New Roman" w:hint="eastAsia"/>
          <w:color w:val="000000" w:themeColor="text1"/>
          <w:sz w:val="24"/>
          <w:szCs w:val="24"/>
        </w:rPr>
        <w:t>。使用病毒组学</w:t>
      </w:r>
      <w:r>
        <w:rPr>
          <w:rFonts w:ascii="Times New Roman" w:hAnsi="Times New Roman" w:cs="Times New Roman" w:hint="eastAsia"/>
          <w:color w:val="000000" w:themeColor="text1"/>
          <w:sz w:val="24"/>
          <w:szCs w:val="24"/>
        </w:rPr>
        <w:t>的方法</w:t>
      </w:r>
      <w:r w:rsidR="00AD7806" w:rsidRPr="00AD7806">
        <w:rPr>
          <w:rFonts w:ascii="Times New Roman" w:hAnsi="Times New Roman" w:cs="Times New Roman" w:hint="eastAsia"/>
          <w:color w:val="000000" w:themeColor="text1"/>
          <w:sz w:val="24"/>
          <w:szCs w:val="24"/>
        </w:rPr>
        <w:t>已发现了许多令人信服的</w:t>
      </w:r>
      <w:r>
        <w:rPr>
          <w:rFonts w:ascii="Times New Roman" w:hAnsi="Times New Roman" w:cs="Times New Roman" w:hint="eastAsia"/>
          <w:color w:val="000000" w:themeColor="text1"/>
          <w:sz w:val="24"/>
          <w:szCs w:val="24"/>
        </w:rPr>
        <w:t>研究成果</w:t>
      </w:r>
      <w:r w:rsidRPr="005528AF">
        <w:rPr>
          <w:rFonts w:ascii="Times New Roman" w:hAnsi="Times New Roman" w:cs="Times New Roman"/>
          <w:color w:val="000000" w:themeColor="text1"/>
          <w:sz w:val="24"/>
          <w:szCs w:val="24"/>
        </w:rPr>
        <w:fldChar w:fldCharType="begin">
          <w:fldData xml:space="preserve">PEVuZE5vdGU+PENpdGU+PEF1dGhvcj5aaG91PC9BdXRob3I+PFllYXI+MjAyMDwvWWVhcj48UmVj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</w:fldData>
        </w:fldChar>
      </w:r>
      <w:r>
        <w:rPr>
          <w:rFonts w:ascii="Times New Roman" w:hAnsi="Times New Roman" w:cs="Times New Roman"/>
          <w:color w:val="000000" w:themeColor="text1"/>
          <w:sz w:val="24"/>
          <w:szCs w:val="24"/>
        </w:rPr>
        <w:instrText xml:space="preserve"> ADDIN EN.CITE </w:instrText>
      </w:r>
      <w:r>
        <w:rPr>
          <w:rFonts w:ascii="Times New Roman" w:hAnsi="Times New Roman" w:cs="Times New Roman"/>
          <w:color w:val="000000" w:themeColor="text1"/>
          <w:sz w:val="24"/>
          <w:szCs w:val="24"/>
        </w:rPr>
        <w:fldChar w:fldCharType="begin">
          <w:fldData xml:space="preserve">PEVuZE5vdGU+PENpdGU+PEF1dGhvcj5aaG91PC9BdXRob3I+PFllYXI+MjAyMDwvWWVhcj48UmVj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</w:fldData>
        </w:fldChar>
      </w:r>
      <w:r>
        <w:rPr>
          <w:rFonts w:ascii="Times New Roman" w:hAnsi="Times New Roman" w:cs="Times New Roman"/>
          <w:color w:val="000000" w:themeColor="text1"/>
          <w:sz w:val="24"/>
          <w:szCs w:val="24"/>
        </w:rPr>
        <w:instrText xml:space="preserve"> ADDIN EN.CITE.DATA </w:instrText>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end"/>
      </w:r>
      <w:r w:rsidRPr="005528AF">
        <w:rPr>
          <w:rFonts w:ascii="Times New Roman" w:hAnsi="Times New Roman" w:cs="Times New Roman"/>
          <w:color w:val="000000" w:themeColor="text1"/>
          <w:sz w:val="24"/>
          <w:szCs w:val="24"/>
        </w:rPr>
      </w:r>
      <w:r w:rsidRPr="005528AF">
        <w:rPr>
          <w:rFonts w:ascii="Times New Roman" w:hAnsi="Times New Roman" w:cs="Times New Roman"/>
          <w:color w:val="000000" w:themeColor="text1"/>
          <w:sz w:val="24"/>
          <w:szCs w:val="24"/>
        </w:rPr>
        <w:fldChar w:fldCharType="separate"/>
      </w:r>
      <w:r w:rsidRPr="009C1927">
        <w:rPr>
          <w:rFonts w:ascii="Times New Roman" w:hAnsi="Times New Roman" w:cs="Times New Roman"/>
          <w:noProof/>
          <w:color w:val="000000" w:themeColor="text1"/>
          <w:sz w:val="24"/>
          <w:szCs w:val="24"/>
          <w:vertAlign w:val="superscript"/>
        </w:rPr>
        <w:t>[</w:t>
      </w:r>
      <w:hyperlink w:anchor="_ENREF_122" w:tooltip="Zhou, 2020 #237" w:history="1">
        <w:r w:rsidR="0000551E" w:rsidRPr="009C1927">
          <w:rPr>
            <w:rFonts w:ascii="Times New Roman" w:hAnsi="Times New Roman" w:cs="Times New Roman"/>
            <w:noProof/>
            <w:color w:val="000000" w:themeColor="text1"/>
            <w:sz w:val="24"/>
            <w:szCs w:val="24"/>
            <w:vertAlign w:val="superscript"/>
          </w:rPr>
          <w:t>122</w:t>
        </w:r>
      </w:hyperlink>
      <w:r w:rsidRPr="009C1927">
        <w:rPr>
          <w:rFonts w:ascii="Times New Roman" w:hAnsi="Times New Roman" w:cs="Times New Roman"/>
          <w:noProof/>
          <w:color w:val="000000" w:themeColor="text1"/>
          <w:sz w:val="24"/>
          <w:szCs w:val="24"/>
          <w:vertAlign w:val="superscript"/>
        </w:rPr>
        <w:t>]</w:t>
      </w:r>
      <w:r w:rsidRPr="005528AF">
        <w:rPr>
          <w:rFonts w:ascii="Times New Roman" w:hAnsi="Times New Roman" w:cs="Times New Roman"/>
          <w:color w:val="000000" w:themeColor="text1"/>
          <w:sz w:val="24"/>
          <w:szCs w:val="24"/>
        </w:rPr>
        <w:fldChar w:fldCharType="end"/>
      </w:r>
      <w:r w:rsidR="00AD7806" w:rsidRPr="00AD7806">
        <w:rPr>
          <w:rFonts w:ascii="Times New Roman" w:hAnsi="Times New Roman" w:cs="Times New Roman" w:hint="eastAsia"/>
          <w:color w:val="000000" w:themeColor="text1"/>
          <w:sz w:val="24"/>
          <w:szCs w:val="24"/>
        </w:rPr>
        <w:t>，其中一些技术</w:t>
      </w:r>
      <w:r>
        <w:rPr>
          <w:rFonts w:ascii="Times New Roman" w:hAnsi="Times New Roman" w:cs="Times New Roman" w:hint="eastAsia"/>
          <w:color w:val="000000" w:themeColor="text1"/>
          <w:sz w:val="24"/>
          <w:szCs w:val="24"/>
        </w:rPr>
        <w:t>已经</w:t>
      </w:r>
      <w:r w:rsidR="00AD7806" w:rsidRPr="00AD7806">
        <w:rPr>
          <w:rFonts w:ascii="Times New Roman" w:hAnsi="Times New Roman" w:cs="Times New Roman" w:hint="eastAsia"/>
          <w:color w:val="000000" w:themeColor="text1"/>
          <w:sz w:val="24"/>
          <w:szCs w:val="24"/>
        </w:rPr>
        <w:t>用于临床</w:t>
      </w:r>
      <w:r w:rsidRPr="005528AF">
        <w:rPr>
          <w:rFonts w:ascii="Times New Roman" w:hAnsi="Times New Roman" w:cs="Times New Roman"/>
          <w:color w:val="000000" w:themeColor="text1"/>
          <w:sz w:val="24"/>
          <w:szCs w:val="24"/>
        </w:rPr>
        <w:fldChar w:fldCharType="begin">
          <w:fldData xml:space="preserve">PEVuZE5vdGU+PENpdGU+PEF1dGhvcj5DaGl1PC9BdXRob3I+PFllYXI+MjAxOTwvWWVhcj48UmVj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</w:fldData>
        </w:fldChar>
      </w:r>
      <w:r>
        <w:rPr>
          <w:rFonts w:ascii="Times New Roman" w:hAnsi="Times New Roman" w:cs="Times New Roman"/>
          <w:color w:val="000000" w:themeColor="text1"/>
          <w:sz w:val="24"/>
          <w:szCs w:val="24"/>
        </w:rPr>
        <w:instrText xml:space="preserve"> ADDIN EN.CITE </w:instrText>
      </w:r>
      <w:r>
        <w:rPr>
          <w:rFonts w:ascii="Times New Roman" w:hAnsi="Times New Roman" w:cs="Times New Roman"/>
          <w:color w:val="000000" w:themeColor="text1"/>
          <w:sz w:val="24"/>
          <w:szCs w:val="24"/>
        </w:rPr>
        <w:fldChar w:fldCharType="begin">
          <w:fldData xml:space="preserve">PEVuZE5vdGU+PENpdGU+PEF1dGhvcj5DaGl1PC9BdXRob3I+PFllYXI+MjAxOTwvWWVhcj48UmVj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</w:fldData>
        </w:fldChar>
      </w:r>
      <w:r>
        <w:rPr>
          <w:rFonts w:ascii="Times New Roman" w:hAnsi="Times New Roman" w:cs="Times New Roman"/>
          <w:color w:val="000000" w:themeColor="text1"/>
          <w:sz w:val="24"/>
          <w:szCs w:val="24"/>
        </w:rPr>
        <w:instrText xml:space="preserve"> ADDIN EN.CITE.DATA </w:instrText>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end"/>
      </w:r>
      <w:r w:rsidRPr="005528AF">
        <w:rPr>
          <w:rFonts w:ascii="Times New Roman" w:hAnsi="Times New Roman" w:cs="Times New Roman"/>
          <w:color w:val="000000" w:themeColor="text1"/>
          <w:sz w:val="24"/>
          <w:szCs w:val="24"/>
        </w:rPr>
      </w:r>
      <w:r w:rsidRPr="005528AF">
        <w:rPr>
          <w:rFonts w:ascii="Times New Roman" w:hAnsi="Times New Roman" w:cs="Times New Roman"/>
          <w:color w:val="000000" w:themeColor="text1"/>
          <w:sz w:val="24"/>
          <w:szCs w:val="24"/>
        </w:rPr>
        <w:fldChar w:fldCharType="separate"/>
      </w:r>
      <w:r w:rsidRPr="009C1927">
        <w:rPr>
          <w:rFonts w:ascii="Times New Roman" w:hAnsi="Times New Roman" w:cs="Times New Roman"/>
          <w:noProof/>
          <w:color w:val="000000" w:themeColor="text1"/>
          <w:sz w:val="24"/>
          <w:szCs w:val="24"/>
          <w:vertAlign w:val="superscript"/>
        </w:rPr>
        <w:t>[</w:t>
      </w:r>
      <w:hyperlink w:anchor="_ENREF_123" w:tooltip="Chiu, 2019 #238" w:history="1">
        <w:r w:rsidR="0000551E" w:rsidRPr="009C1927">
          <w:rPr>
            <w:rFonts w:ascii="Times New Roman" w:hAnsi="Times New Roman" w:cs="Times New Roman"/>
            <w:noProof/>
            <w:color w:val="000000" w:themeColor="text1"/>
            <w:sz w:val="24"/>
            <w:szCs w:val="24"/>
            <w:vertAlign w:val="superscript"/>
          </w:rPr>
          <w:t>123</w:t>
        </w:r>
      </w:hyperlink>
      <w:r w:rsidRPr="009C1927">
        <w:rPr>
          <w:rFonts w:ascii="Times New Roman" w:hAnsi="Times New Roman" w:cs="Times New Roman"/>
          <w:noProof/>
          <w:color w:val="000000" w:themeColor="text1"/>
          <w:sz w:val="24"/>
          <w:szCs w:val="24"/>
          <w:vertAlign w:val="superscript"/>
        </w:rPr>
        <w:t>]</w:t>
      </w:r>
      <w:r w:rsidRPr="005528AF">
        <w:rPr>
          <w:rFonts w:ascii="Times New Roman" w:hAnsi="Times New Roman" w:cs="Times New Roman"/>
          <w:color w:val="000000" w:themeColor="text1"/>
          <w:sz w:val="24"/>
          <w:szCs w:val="24"/>
        </w:rPr>
        <w:fldChar w:fldCharType="end"/>
      </w:r>
      <w:r w:rsidR="00AD7806" w:rsidRPr="00AD7806">
        <w:rPr>
          <w:rFonts w:ascii="Times New Roman" w:hAnsi="Times New Roman" w:cs="Times New Roman" w:hint="eastAsia"/>
          <w:color w:val="000000" w:themeColor="text1"/>
          <w:sz w:val="24"/>
          <w:szCs w:val="24"/>
        </w:rPr>
        <w:t>。</w:t>
      </w:r>
      <w:r w:rsidRPr="00AD7806">
        <w:rPr>
          <w:rFonts w:ascii="Times New Roman" w:hAnsi="Times New Roman" w:cs="Times New Roman" w:hint="eastAsia"/>
          <w:color w:val="000000" w:themeColor="text1"/>
          <w:sz w:val="24"/>
          <w:szCs w:val="24"/>
        </w:rPr>
        <w:t>在微生物组研究中</w:t>
      </w:r>
      <w:r>
        <w:rPr>
          <w:rFonts w:ascii="Times New Roman" w:hAnsi="Times New Roman" w:cs="Times New Roman" w:hint="eastAsia"/>
          <w:color w:val="000000" w:themeColor="text1"/>
          <w:sz w:val="24"/>
          <w:szCs w:val="24"/>
        </w:rPr>
        <w:t>，</w:t>
      </w:r>
      <w:r w:rsidR="00AD7806" w:rsidRPr="00AD7806">
        <w:rPr>
          <w:rFonts w:ascii="Times New Roman" w:hAnsi="Times New Roman" w:cs="Times New Roman" w:hint="eastAsia"/>
          <w:color w:val="000000" w:themeColor="text1"/>
          <w:sz w:val="24"/>
          <w:szCs w:val="24"/>
        </w:rPr>
        <w:t>病毒组学与其他多组学方法整合后</w:t>
      </w:r>
      <w:r>
        <w:rPr>
          <w:rFonts w:ascii="Times New Roman" w:hAnsi="Times New Roman" w:cs="Times New Roman" w:hint="eastAsia"/>
          <w:color w:val="000000" w:themeColor="text1"/>
          <w:sz w:val="24"/>
          <w:szCs w:val="24"/>
        </w:rPr>
        <w:t>显示出</w:t>
      </w:r>
      <w:r w:rsidR="00AD7806" w:rsidRPr="00AD7806">
        <w:rPr>
          <w:rFonts w:ascii="Times New Roman" w:hAnsi="Times New Roman" w:cs="Times New Roman" w:hint="eastAsia"/>
          <w:color w:val="000000" w:themeColor="text1"/>
          <w:sz w:val="24"/>
          <w:szCs w:val="24"/>
        </w:rPr>
        <w:t>广阔的应用前景。但是，病毒</w:t>
      </w:r>
      <w:r>
        <w:rPr>
          <w:rFonts w:ascii="Times New Roman" w:hAnsi="Times New Roman" w:cs="Times New Roman" w:hint="eastAsia"/>
          <w:color w:val="000000" w:themeColor="text1"/>
          <w:sz w:val="24"/>
          <w:szCs w:val="24"/>
        </w:rPr>
        <w:t>组</w:t>
      </w:r>
      <w:r w:rsidR="00AD7806" w:rsidRPr="00AD7806">
        <w:rPr>
          <w:rFonts w:ascii="Times New Roman" w:hAnsi="Times New Roman" w:cs="Times New Roman" w:hint="eastAsia"/>
          <w:color w:val="000000" w:themeColor="text1"/>
          <w:sz w:val="24"/>
          <w:szCs w:val="24"/>
        </w:rPr>
        <w:t>学研究仍然面临一些挑战。例如，至少</w:t>
      </w:r>
      <w:r w:rsidR="00AD7806" w:rsidRPr="00AD7806">
        <w:rPr>
          <w:rFonts w:ascii="Times New Roman" w:hAnsi="Times New Roman" w:cs="Times New Roman" w:hint="eastAsia"/>
          <w:color w:val="000000" w:themeColor="text1"/>
          <w:sz w:val="24"/>
          <w:szCs w:val="24"/>
        </w:rPr>
        <w:t>40</w:t>
      </w:r>
      <w:r w:rsidR="00AD7806" w:rsidRPr="00AD7806">
        <w:rPr>
          <w:rFonts w:ascii="Times New Roman" w:hAnsi="Times New Roman" w:cs="Times New Roman" w:hint="eastAsia"/>
          <w:color w:val="000000" w:themeColor="text1"/>
          <w:sz w:val="24"/>
          <w:szCs w:val="24"/>
        </w:rPr>
        <w:t>％的病毒序列无法注释</w:t>
      </w:r>
      <w:r w:rsidRPr="005528AF">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ADDIN EN.CITE &lt;EndNote&gt;&lt;Cite&gt;&lt;Author&gt;Krishnamurthy&lt;/Author&gt;&lt;Year&gt;2017&lt;/Year&gt;&lt;RecNum&gt;239&lt;/RecNum&gt;&lt;DisplayText&gt;&lt;style face="superscript"&gt;[124]&lt;/style&gt;&lt;/DisplayText&gt;&lt;record&gt;&lt;rec-number&gt;239&lt;/rec-number&gt;&lt;foreign-keys&gt;&lt;key app="EN" db-id="awdrrxf56w52whedwtpvwtxhd09sdzew02vt" timestamp="1585132834"&gt;239&lt;/key&gt;&lt;/foreign-keys&gt;&lt;ref-type name="Journal Article"&gt;17&lt;/ref-type&gt;&lt;contributors&gt;&lt;authors&gt;&lt;author&gt;Krishnamurthy, S. R.&lt;/author&gt;&lt;author&gt;Wang, D.&lt;/author&gt;&lt;/authors&gt;&lt;/contributors&gt;&lt;auth-address&gt;Departments of Molecular Microbiology and Pathology and Immunology, Washington University School of Medicine, St. Louis, MO 63110, USA.&amp;#xD;Departments of Molecular Microbiology and Pathology and Immunology, Washington University School of Medicine, St. Louis, MO 63110, USA. Electronic address: davewang@wustl.edu.&lt;/auth-address&gt;&lt;titles&gt;&lt;title&gt;Origins and challenges of viral dark matter&lt;/title&gt;&lt;secondary-title&gt;Virus Res&lt;/secondary-title&gt;&lt;/titles&gt;&lt;periodical&gt;&lt;full-title&gt;Virus Res&lt;/full-title&gt;&lt;/periodical&gt;&lt;pages&gt;136-142&lt;/pages&gt;&lt;volume&gt;239&lt;/volume&gt;&lt;edition&gt;2017/02/14&lt;/edition&gt;&lt;keywords&gt;&lt;keyword&gt;Algorithms&lt;/keyword&gt;&lt;keyword&gt;Animals&lt;/keyword&gt;&lt;keyword&gt;Computational Biology/methods&lt;/keyword&gt;&lt;keyword&gt;Databases, Genetic&lt;/keyword&gt;&lt;keyword&gt;*Genome, Viral&lt;/keyword&gt;&lt;keyword&gt;Humans&lt;/keyword&gt;&lt;keyword&gt;*Metagenome&lt;/keyword&gt;&lt;keyword&gt;*Metagenomics/methods&lt;/keyword&gt;&lt;keyword&gt;Sequence Analysis, DNA&lt;/keyword&gt;&lt;keyword&gt;Viruses/*classification/*genetics&lt;/keyword&gt;&lt;keyword&gt;*Viral dark matter&lt;/keyword&gt;&lt;keyword&gt;*Viral metagenome&lt;/keyword&gt;&lt;keyword&gt;*Virome&lt;/keyword&gt;&lt;keyword&gt;*Virus discovery&lt;/keyword&gt;&lt;/keywords&gt;&lt;dates&gt;&lt;year&gt;2017&lt;/year&gt;&lt;pub-dates&gt;&lt;date&gt;Jul 15&lt;/date&gt;&lt;/pub-dates&gt;&lt;/dates&gt;&lt;isbn&gt;1872-7492 (Electronic)&amp;#xD;0168-1702 (Linking)&lt;/isbn&gt;&lt;accession-num&gt;28192164&lt;/accession-num&gt;&lt;urls&gt;&lt;related-urls&gt;&lt;url&gt;https://www.ncbi.nlm.nih.gov/pubmed/28192164&lt;/url&gt;&lt;/related-urls&gt;&lt;/urls&gt;&lt;electronic-resource-num&gt;10.1016/j.virusres.2017.02.002&lt;/electronic-resource-num&gt;&lt;/record&gt;&lt;/Cite&gt;&lt;/EndNote&gt;</w:instrText>
      </w:r>
      <w:r w:rsidRPr="005528AF">
        <w:rPr>
          <w:rFonts w:ascii="Times New Roman" w:hAnsi="Times New Roman" w:cs="Times New Roman"/>
          <w:color w:val="000000" w:themeColor="text1"/>
          <w:sz w:val="24"/>
          <w:szCs w:val="24"/>
        </w:rPr>
        <w:fldChar w:fldCharType="separate"/>
      </w:r>
      <w:r w:rsidRPr="009C1927">
        <w:rPr>
          <w:rFonts w:ascii="Times New Roman" w:hAnsi="Times New Roman" w:cs="Times New Roman"/>
          <w:noProof/>
          <w:color w:val="000000" w:themeColor="text1"/>
          <w:sz w:val="24"/>
          <w:szCs w:val="24"/>
          <w:vertAlign w:val="superscript"/>
        </w:rPr>
        <w:t>[</w:t>
      </w:r>
      <w:hyperlink w:anchor="_ENREF_124" w:tooltip="Krishnamurthy, 2017 #239" w:history="1">
        <w:r w:rsidR="0000551E" w:rsidRPr="009C1927">
          <w:rPr>
            <w:rFonts w:ascii="Times New Roman" w:hAnsi="Times New Roman" w:cs="Times New Roman"/>
            <w:noProof/>
            <w:color w:val="000000" w:themeColor="text1"/>
            <w:sz w:val="24"/>
            <w:szCs w:val="24"/>
            <w:vertAlign w:val="superscript"/>
          </w:rPr>
          <w:t>124</w:t>
        </w:r>
      </w:hyperlink>
      <w:r w:rsidRPr="009C1927">
        <w:rPr>
          <w:rFonts w:ascii="Times New Roman" w:hAnsi="Times New Roman" w:cs="Times New Roman"/>
          <w:noProof/>
          <w:color w:val="000000" w:themeColor="text1"/>
          <w:sz w:val="24"/>
          <w:szCs w:val="24"/>
          <w:vertAlign w:val="superscript"/>
        </w:rPr>
        <w:t>]</w:t>
      </w:r>
      <w:r w:rsidRPr="005528AF">
        <w:rPr>
          <w:rFonts w:ascii="Times New Roman" w:hAnsi="Times New Roman" w:cs="Times New Roman"/>
          <w:color w:val="000000" w:themeColor="text1"/>
          <w:sz w:val="24"/>
          <w:szCs w:val="24"/>
        </w:rPr>
        <w:fldChar w:fldCharType="end"/>
      </w:r>
      <w:r w:rsidR="00AD7806" w:rsidRPr="00AD7806">
        <w:rPr>
          <w:rFonts w:ascii="Times New Roman" w:hAnsi="Times New Roman" w:cs="Times New Roman" w:hint="eastAsia"/>
          <w:color w:val="000000" w:themeColor="text1"/>
          <w:sz w:val="24"/>
          <w:szCs w:val="24"/>
        </w:rPr>
        <w:t>。此外，病毒的测序结果容易受到背景噪音的影响</w:t>
      </w:r>
      <w:r w:rsidRPr="005528AF">
        <w:rPr>
          <w:rFonts w:ascii="Times New Roman" w:hAnsi="Times New Roman" w:cs="Times New Roman"/>
          <w:color w:val="000000" w:themeColor="text1"/>
          <w:sz w:val="24"/>
          <w:szCs w:val="24"/>
        </w:rPr>
        <w:fldChar w:fldCharType="begin">
          <w:fldData xml:space="preserve">PEVuZE5vdGU+PENpdGU+PEF1dGhvcj5LbmlnaHQ8L0F1dGhvcj48WWVhcj4yMDE4PC9ZZWFyPjxS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</w:fldData>
        </w:fldChar>
      </w:r>
      <w:r>
        <w:rPr>
          <w:rFonts w:ascii="Times New Roman" w:hAnsi="Times New Roman" w:cs="Times New Roman"/>
          <w:color w:val="000000" w:themeColor="text1"/>
          <w:sz w:val="24"/>
          <w:szCs w:val="24"/>
        </w:rPr>
        <w:instrText xml:space="preserve"> ADDIN EN.CITE </w:instrText>
      </w:r>
      <w:r>
        <w:rPr>
          <w:rFonts w:ascii="Times New Roman" w:hAnsi="Times New Roman" w:cs="Times New Roman"/>
          <w:color w:val="000000" w:themeColor="text1"/>
          <w:sz w:val="24"/>
          <w:szCs w:val="24"/>
        </w:rPr>
        <w:fldChar w:fldCharType="begin">
          <w:fldData xml:space="preserve">PEVuZE5vdGU+PENpdGU+PEF1dGhvcj5LbmlnaHQ8L0F1dGhvcj48WWVhcj4yMDE4PC9ZZWFyPjxS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</w:fldData>
        </w:fldChar>
      </w:r>
      <w:r>
        <w:rPr>
          <w:rFonts w:ascii="Times New Roman" w:hAnsi="Times New Roman" w:cs="Times New Roman"/>
          <w:color w:val="000000" w:themeColor="text1"/>
          <w:sz w:val="24"/>
          <w:szCs w:val="24"/>
        </w:rPr>
        <w:instrText xml:space="preserve"> ADDIN EN.CITE.DATA </w:instrText>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end"/>
      </w:r>
      <w:r w:rsidRPr="005528AF">
        <w:rPr>
          <w:rFonts w:ascii="Times New Roman" w:hAnsi="Times New Roman" w:cs="Times New Roman"/>
          <w:color w:val="000000" w:themeColor="text1"/>
          <w:sz w:val="24"/>
          <w:szCs w:val="24"/>
        </w:rPr>
      </w:r>
      <w:r w:rsidRPr="005528AF">
        <w:rPr>
          <w:rFonts w:ascii="Times New Roman" w:hAnsi="Times New Roman" w:cs="Times New Roman"/>
          <w:color w:val="000000" w:themeColor="text1"/>
          <w:sz w:val="24"/>
          <w:szCs w:val="24"/>
        </w:rPr>
        <w:fldChar w:fldCharType="separate"/>
      </w:r>
      <w:r w:rsidRPr="009C1927">
        <w:rPr>
          <w:rFonts w:ascii="Times New Roman" w:hAnsi="Times New Roman" w:cs="Times New Roman"/>
          <w:noProof/>
          <w:color w:val="000000" w:themeColor="text1"/>
          <w:sz w:val="24"/>
          <w:szCs w:val="24"/>
          <w:vertAlign w:val="superscript"/>
        </w:rPr>
        <w:t>[</w:t>
      </w:r>
      <w:hyperlink w:anchor="_ENREF_17" w:tooltip="Knight, 2018 #88" w:history="1">
        <w:r w:rsidR="0000551E" w:rsidRPr="009C1927">
          <w:rPr>
            <w:rFonts w:ascii="Times New Roman" w:hAnsi="Times New Roman" w:cs="Times New Roman"/>
            <w:noProof/>
            <w:color w:val="000000" w:themeColor="text1"/>
            <w:sz w:val="24"/>
            <w:szCs w:val="24"/>
            <w:vertAlign w:val="superscript"/>
          </w:rPr>
          <w:t>17</w:t>
        </w:r>
      </w:hyperlink>
      <w:r w:rsidRPr="009C1927">
        <w:rPr>
          <w:rFonts w:ascii="Times New Roman" w:hAnsi="Times New Roman" w:cs="Times New Roman"/>
          <w:noProof/>
          <w:color w:val="000000" w:themeColor="text1"/>
          <w:sz w:val="24"/>
          <w:szCs w:val="24"/>
          <w:vertAlign w:val="superscript"/>
        </w:rPr>
        <w:t>]</w:t>
      </w:r>
      <w:r w:rsidRPr="005528AF">
        <w:rPr>
          <w:rFonts w:ascii="Times New Roman" w:hAnsi="Times New Roman" w:cs="Times New Roman"/>
          <w:color w:val="000000" w:themeColor="text1"/>
          <w:sz w:val="24"/>
          <w:szCs w:val="24"/>
        </w:rPr>
        <w:fldChar w:fldCharType="end"/>
      </w:r>
      <w:r w:rsidR="00AD7806" w:rsidRPr="00AD7806">
        <w:rPr>
          <w:rFonts w:ascii="Times New Roman" w:hAnsi="Times New Roman" w:cs="Times New Roman" w:hint="eastAsia"/>
          <w:color w:val="000000" w:themeColor="text1"/>
          <w:sz w:val="24"/>
          <w:szCs w:val="24"/>
        </w:rPr>
        <w:t>。最后，很难获得用于病毒</w:t>
      </w:r>
      <w:r>
        <w:rPr>
          <w:rFonts w:ascii="Times New Roman" w:hAnsi="Times New Roman" w:cs="Times New Roman" w:hint="eastAsia"/>
          <w:color w:val="000000" w:themeColor="text1"/>
          <w:sz w:val="24"/>
          <w:szCs w:val="24"/>
        </w:rPr>
        <w:t>组</w:t>
      </w:r>
      <w:r w:rsidR="00AD7806" w:rsidRPr="00AD7806">
        <w:rPr>
          <w:rFonts w:ascii="Times New Roman" w:hAnsi="Times New Roman" w:cs="Times New Roman" w:hint="eastAsia"/>
          <w:color w:val="000000" w:themeColor="text1"/>
          <w:sz w:val="24"/>
          <w:szCs w:val="24"/>
        </w:rPr>
        <w:t>研究的商业</w:t>
      </w:r>
      <w:r>
        <w:rPr>
          <w:rFonts w:ascii="Times New Roman" w:hAnsi="Times New Roman" w:cs="Times New Roman" w:hint="eastAsia"/>
          <w:color w:val="000000" w:themeColor="text1"/>
          <w:sz w:val="24"/>
          <w:szCs w:val="24"/>
        </w:rPr>
        <w:t>化</w:t>
      </w:r>
      <w:r w:rsidR="00AD7806" w:rsidRPr="00AD7806">
        <w:rPr>
          <w:rFonts w:ascii="Times New Roman" w:hAnsi="Times New Roman" w:cs="Times New Roman" w:hint="eastAsia"/>
          <w:color w:val="000000" w:themeColor="text1"/>
          <w:sz w:val="24"/>
          <w:szCs w:val="24"/>
        </w:rPr>
        <w:t>阳性对照，即病毒模拟</w:t>
      </w:r>
      <w:r>
        <w:rPr>
          <w:rFonts w:ascii="Times New Roman" w:hAnsi="Times New Roman" w:cs="Times New Roman" w:hint="eastAsia"/>
          <w:color w:val="000000" w:themeColor="text1"/>
          <w:sz w:val="24"/>
          <w:szCs w:val="24"/>
        </w:rPr>
        <w:t>群落</w:t>
      </w:r>
      <w:r w:rsidRPr="005528AF">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ADDIN EN.CITE &lt;EndNote&gt;&lt;Cite&gt;&lt;Author&gt;Santiago-Rodriguez&lt;/Author&gt;&lt;Year&gt;2019&lt;/Year&gt;&lt;RecNum&gt;234&lt;/RecNum&gt;&lt;DisplayText&gt;&lt;style face="superscript"&gt;[16]&lt;/style&gt;&lt;/DisplayText&gt;&lt;record&gt;&lt;rec-number&gt;234&lt;/rec-number&gt;&lt;foreign-keys&gt;&lt;key app="EN" db-id="awdrrxf56w52whedwtpvwtxhd09sdzew02vt" timestamp="1585121003"&gt;234&lt;/key&gt;&lt;/foreign-keys&gt;&lt;ref-type name="Journal Article"&gt;17&lt;/ref-type&gt;&lt;contributors&gt;&lt;authors&gt;&lt;author&gt;Santiago-Rodriguez, T. M.&lt;/author&gt;&lt;author&gt;Hollister, E. B.&lt;/author&gt;&lt;/authors&gt;&lt;/contributors&gt;&lt;auth-address&gt;Diversigen Inc., 2450 Holcombe Blvd, Suite BCMA, 77021 Houston, TX, USA. trodriguez@diversigen.com.&amp;#xD;Diversigen Inc., 2450 Holcombe Blvd, Suite BCMA, 77021 Houston, TX, USA. ehollister@diversigen.com.&lt;/auth-address&gt;&lt;titles&gt;&lt;title&gt;Human Virome and Disease: High-Throughput Sequencing for Virus Discovery, Identification of Phage-Bacteria Dysbiosis and Development of Therapeutic Approaches with Emphasis on the Human Gut&lt;/title&gt;&lt;secondary-title&gt;Viruses&lt;/secondary-title&gt;&lt;/titles&gt;&lt;periodical&gt;&lt;full-title&gt;Viruses&lt;/full-title&gt;&lt;/periodical&gt;&lt;volume&gt;11&lt;/volume&gt;&lt;number&gt;7&lt;/number&gt;&lt;edition&gt;2019/07/22&lt;/edition&gt;&lt;keywords&gt;&lt;keyword&gt;microbiome&lt;/keyword&gt;&lt;keyword&gt;phage therapy&lt;/keyword&gt;&lt;keyword&gt;viral mock communities&lt;/keyword&gt;&lt;keyword&gt;virome&lt;/keyword&gt;&lt;/keywords&gt;&lt;dates&gt;&lt;year&gt;2019&lt;/year&gt;&lt;pub-dates&gt;&lt;date&gt;Jul 18&lt;/date&gt;&lt;/pub-dates&gt;&lt;/dates&gt;&lt;isbn&gt;1999-4915 (Electronic)&amp;#xD;1999-4915 (Linking)&lt;/isbn&gt;&lt;accession-num&gt;31323792&lt;/accession-num&gt;&lt;urls&gt;&lt;related-urls&gt;&lt;url&gt;https://www.ncbi.nlm.nih.gov/pubmed/31323792&lt;/url&gt;&lt;/related-urls&gt;&lt;/urls&gt;&lt;custom2&gt;PMC6669467&lt;/custom2&gt;&lt;electronic-resource-num&gt;10.3390/v11070656&lt;/electronic-resource-num&gt;&lt;/record&gt;&lt;/Cite&gt;&lt;/EndNote&gt;</w:instrText>
      </w:r>
      <w:r w:rsidRPr="005528AF">
        <w:rPr>
          <w:rFonts w:ascii="Times New Roman" w:hAnsi="Times New Roman" w:cs="Times New Roman"/>
          <w:color w:val="000000" w:themeColor="text1"/>
          <w:sz w:val="24"/>
          <w:szCs w:val="24"/>
        </w:rPr>
        <w:fldChar w:fldCharType="separate"/>
      </w:r>
      <w:r w:rsidRPr="009C1927">
        <w:rPr>
          <w:rFonts w:ascii="Times New Roman" w:hAnsi="Times New Roman" w:cs="Times New Roman"/>
          <w:noProof/>
          <w:color w:val="000000" w:themeColor="text1"/>
          <w:sz w:val="24"/>
          <w:szCs w:val="24"/>
          <w:vertAlign w:val="superscript"/>
        </w:rPr>
        <w:t>[</w:t>
      </w:r>
      <w:hyperlink w:anchor="_ENREF_16" w:tooltip="Santiago-Rodriguez, 2019 #234" w:history="1">
        <w:r w:rsidR="0000551E" w:rsidRPr="009C1927">
          <w:rPr>
            <w:rFonts w:ascii="Times New Roman" w:hAnsi="Times New Roman" w:cs="Times New Roman"/>
            <w:noProof/>
            <w:color w:val="000000" w:themeColor="text1"/>
            <w:sz w:val="24"/>
            <w:szCs w:val="24"/>
            <w:vertAlign w:val="superscript"/>
          </w:rPr>
          <w:t>16</w:t>
        </w:r>
      </w:hyperlink>
      <w:r w:rsidRPr="009C1927">
        <w:rPr>
          <w:rFonts w:ascii="Times New Roman" w:hAnsi="Times New Roman" w:cs="Times New Roman"/>
          <w:noProof/>
          <w:color w:val="000000" w:themeColor="text1"/>
          <w:sz w:val="24"/>
          <w:szCs w:val="24"/>
          <w:vertAlign w:val="superscript"/>
        </w:rPr>
        <w:t>]</w:t>
      </w:r>
      <w:r w:rsidRPr="005528AF">
        <w:rPr>
          <w:rFonts w:ascii="Times New Roman" w:hAnsi="Times New Roman" w:cs="Times New Roman"/>
          <w:color w:val="000000" w:themeColor="text1"/>
          <w:sz w:val="24"/>
          <w:szCs w:val="24"/>
        </w:rPr>
        <w:fldChar w:fldCharType="end"/>
      </w:r>
      <w:r w:rsidR="00AD7806" w:rsidRPr="00AD7806">
        <w:rPr>
          <w:rFonts w:ascii="Times New Roman" w:hAnsi="Times New Roman" w:cs="Times New Roman" w:hint="eastAsia"/>
          <w:color w:val="000000" w:themeColor="text1"/>
          <w:sz w:val="24"/>
          <w:szCs w:val="24"/>
        </w:rPr>
        <w:t>。</w:t>
      </w:r>
    </w:p>
    <w:p w14:paraId="0591A308" w14:textId="4F95E8BB" w:rsidR="00FB286A" w:rsidRPr="00B9026F" w:rsidRDefault="006E7A5A" w:rsidP="006E7A5A">
      <w:pPr>
        <w:pStyle w:val="1"/>
        <w:spacing w:before="0" w:after="0" w:line="480" w:lineRule="auto"/>
        <w:ind w:firstLineChars="200" w:firstLine="482"/>
        <w:rPr>
          <w:rStyle w:val="fontstyle01"/>
          <w:rFonts w:ascii="Times New Roman" w:hAnsi="Times New Roman" w:cs="Times New Roman"/>
          <w:color w:val="000000" w:themeColor="text1"/>
          <w:sz w:val="24"/>
          <w:szCs w:val="24"/>
        </w:rPr>
      </w:pPr>
      <w:r w:rsidRPr="00B9026F">
        <w:rPr>
          <w:rStyle w:val="fontstyle01"/>
          <w:rFonts w:ascii="Times New Roman" w:hAnsi="Times New Roman" w:cs="Times New Roman"/>
          <w:color w:val="000000" w:themeColor="text1"/>
          <w:sz w:val="24"/>
          <w:szCs w:val="24"/>
        </w:rPr>
        <w:t xml:space="preserve">8. </w:t>
      </w:r>
      <w:r w:rsidR="00B9026F" w:rsidRPr="00B9026F">
        <w:rPr>
          <w:rStyle w:val="fontstyle01"/>
          <w:rFonts w:ascii="Times New Roman" w:hAnsi="Times New Roman" w:cs="Times New Roman"/>
          <w:color w:val="000000" w:themeColor="text1"/>
          <w:sz w:val="24"/>
          <w:szCs w:val="24"/>
        </w:rPr>
        <w:t>总结和结论</w:t>
      </w:r>
    </w:p>
    <w:p w14:paraId="7B5F8AB8" w14:textId="4D35F310" w:rsidR="00B9026F" w:rsidRDefault="00B9026F" w:rsidP="006E7A5A">
      <w:pPr>
        <w:ind w:firstLineChars="200" w:firstLine="480"/>
        <w:jc w:val="left"/>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本文</w:t>
      </w:r>
      <w:r w:rsidRPr="00B9026F">
        <w:rPr>
          <w:rFonts w:ascii="Times New Roman" w:hAnsi="Times New Roman" w:cs="Times New Roman" w:hint="eastAsia"/>
          <w:color w:val="000000" w:themeColor="text1"/>
          <w:sz w:val="24"/>
          <w:szCs w:val="24"/>
        </w:rPr>
        <w:t>讨论了用于微生物组研究的研究设计</w:t>
      </w:r>
      <w:r>
        <w:rPr>
          <w:rFonts w:ascii="Times New Roman" w:hAnsi="Times New Roman" w:cs="Times New Roman" w:hint="eastAsia"/>
          <w:color w:val="000000" w:themeColor="text1"/>
          <w:sz w:val="24"/>
          <w:szCs w:val="24"/>
        </w:rPr>
        <w:t>、</w:t>
      </w:r>
      <w:r w:rsidRPr="00B9026F">
        <w:rPr>
          <w:rFonts w:ascii="Times New Roman" w:hAnsi="Times New Roman" w:cs="Times New Roman" w:hint="eastAsia"/>
          <w:color w:val="000000" w:themeColor="text1"/>
          <w:sz w:val="24"/>
          <w:szCs w:val="24"/>
        </w:rPr>
        <w:t>样</w:t>
      </w:r>
      <w:r>
        <w:rPr>
          <w:rFonts w:ascii="Times New Roman" w:hAnsi="Times New Roman" w:cs="Times New Roman" w:hint="eastAsia"/>
          <w:color w:val="000000" w:themeColor="text1"/>
          <w:sz w:val="24"/>
          <w:szCs w:val="24"/>
        </w:rPr>
        <w:t>本</w:t>
      </w:r>
      <w:r w:rsidRPr="00B9026F">
        <w:rPr>
          <w:rFonts w:ascii="Times New Roman" w:hAnsi="Times New Roman" w:cs="Times New Roman" w:hint="eastAsia"/>
          <w:color w:val="000000" w:themeColor="text1"/>
          <w:sz w:val="24"/>
          <w:szCs w:val="24"/>
        </w:rPr>
        <w:t>收集</w:t>
      </w:r>
      <w:r>
        <w:rPr>
          <w:rFonts w:ascii="Times New Roman" w:hAnsi="Times New Roman" w:cs="Times New Roman" w:hint="eastAsia"/>
          <w:color w:val="000000" w:themeColor="text1"/>
          <w:sz w:val="24"/>
          <w:szCs w:val="24"/>
        </w:rPr>
        <w:t>、</w:t>
      </w:r>
      <w:r w:rsidRPr="00B9026F">
        <w:rPr>
          <w:rFonts w:ascii="Times New Roman" w:hAnsi="Times New Roman" w:cs="Times New Roman" w:hint="eastAsia"/>
          <w:color w:val="000000" w:themeColor="text1"/>
          <w:sz w:val="24"/>
          <w:szCs w:val="24"/>
        </w:rPr>
        <w:t>统计方法和生物信息学分析方法。在“研究设计”部分，我们强调了研究设计的重要性，特别是</w:t>
      </w:r>
      <w:r>
        <w:rPr>
          <w:rFonts w:ascii="Times New Roman" w:hAnsi="Times New Roman" w:cs="Times New Roman" w:hint="eastAsia"/>
          <w:color w:val="000000" w:themeColor="text1"/>
          <w:sz w:val="24"/>
          <w:szCs w:val="24"/>
        </w:rPr>
        <w:t>设计</w:t>
      </w:r>
      <w:r w:rsidRPr="00B9026F">
        <w:rPr>
          <w:rFonts w:ascii="Times New Roman" w:hAnsi="Times New Roman" w:cs="Times New Roman" w:hint="eastAsia"/>
          <w:color w:val="000000" w:themeColor="text1"/>
          <w:sz w:val="24"/>
          <w:szCs w:val="24"/>
        </w:rPr>
        <w:t>方案</w:t>
      </w:r>
      <w:r>
        <w:rPr>
          <w:rFonts w:ascii="Times New Roman" w:hAnsi="Times New Roman" w:cs="Times New Roman" w:hint="eastAsia"/>
          <w:color w:val="000000" w:themeColor="text1"/>
          <w:sz w:val="24"/>
          <w:szCs w:val="24"/>
        </w:rPr>
        <w:t>、</w:t>
      </w:r>
      <w:r w:rsidRPr="00B9026F">
        <w:rPr>
          <w:rFonts w:ascii="Times New Roman" w:hAnsi="Times New Roman" w:cs="Times New Roman" w:hint="eastAsia"/>
          <w:color w:val="000000" w:themeColor="text1"/>
          <w:sz w:val="24"/>
          <w:szCs w:val="24"/>
        </w:rPr>
        <w:t>样本量计算以及用于提高研究可靠性的多种措施。</w:t>
      </w:r>
      <w:r w:rsidR="000F33F9">
        <w:rPr>
          <w:rFonts w:ascii="Times New Roman" w:hAnsi="Times New Roman" w:cs="Times New Roman" w:hint="eastAsia"/>
          <w:color w:val="000000" w:themeColor="text1"/>
          <w:sz w:val="24"/>
          <w:szCs w:val="24"/>
        </w:rPr>
        <w:t>研究设计非常</w:t>
      </w:r>
      <w:r w:rsidRPr="00B9026F">
        <w:rPr>
          <w:rFonts w:ascii="Times New Roman" w:hAnsi="Times New Roman" w:cs="Times New Roman" w:hint="eastAsia"/>
          <w:color w:val="000000" w:themeColor="text1"/>
          <w:sz w:val="24"/>
          <w:szCs w:val="24"/>
        </w:rPr>
        <w:t>重要，因为不</w:t>
      </w:r>
      <w:r w:rsidR="000F33F9">
        <w:rPr>
          <w:rFonts w:ascii="Times New Roman" w:hAnsi="Times New Roman" w:cs="Times New Roman" w:hint="eastAsia"/>
          <w:color w:val="000000" w:themeColor="text1"/>
          <w:sz w:val="24"/>
          <w:szCs w:val="24"/>
        </w:rPr>
        <w:t>好</w:t>
      </w:r>
      <w:r w:rsidRPr="00B9026F">
        <w:rPr>
          <w:rFonts w:ascii="Times New Roman" w:hAnsi="Times New Roman" w:cs="Times New Roman" w:hint="eastAsia"/>
          <w:color w:val="000000" w:themeColor="text1"/>
          <w:sz w:val="24"/>
          <w:szCs w:val="24"/>
        </w:rPr>
        <w:t>的研究设计可能会产生无</w:t>
      </w:r>
      <w:r w:rsidR="000F33F9">
        <w:rPr>
          <w:rFonts w:ascii="Times New Roman" w:hAnsi="Times New Roman" w:cs="Times New Roman" w:hint="eastAsia"/>
          <w:color w:val="000000" w:themeColor="text1"/>
          <w:sz w:val="24"/>
          <w:szCs w:val="24"/>
        </w:rPr>
        <w:t>意义</w:t>
      </w:r>
      <w:r w:rsidRPr="00B9026F">
        <w:rPr>
          <w:rFonts w:ascii="Times New Roman" w:hAnsi="Times New Roman" w:cs="Times New Roman" w:hint="eastAsia"/>
          <w:color w:val="000000" w:themeColor="text1"/>
          <w:sz w:val="24"/>
          <w:szCs w:val="24"/>
        </w:rPr>
        <w:t>的数据。在“统计分析”部分，我们介绍了详细的多</w:t>
      </w:r>
      <w:r w:rsidR="000F33F9">
        <w:rPr>
          <w:rFonts w:ascii="Times New Roman" w:hAnsi="Times New Roman" w:cs="Times New Roman" w:hint="eastAsia"/>
          <w:color w:val="000000" w:themeColor="text1"/>
          <w:sz w:val="24"/>
          <w:szCs w:val="24"/>
        </w:rPr>
        <w:t>重</w:t>
      </w:r>
      <w:r w:rsidRPr="00B9026F">
        <w:rPr>
          <w:rFonts w:ascii="Times New Roman" w:hAnsi="Times New Roman" w:cs="Times New Roman" w:hint="eastAsia"/>
          <w:color w:val="000000" w:themeColor="text1"/>
          <w:sz w:val="24"/>
          <w:szCs w:val="24"/>
        </w:rPr>
        <w:t>比较</w:t>
      </w:r>
      <w:r w:rsidR="000E15D5" w:rsidRPr="000E15D5">
        <w:rPr>
          <w:rFonts w:ascii="Times New Roman" w:hAnsi="Times New Roman" w:cs="Times New Roman" w:hint="eastAsia"/>
          <w:i/>
          <w:iCs/>
          <w:color w:val="000000" w:themeColor="text1"/>
          <w:sz w:val="24"/>
          <w:szCs w:val="24"/>
        </w:rPr>
        <w:t>P</w:t>
      </w:r>
      <w:r w:rsidR="000E15D5">
        <w:rPr>
          <w:rFonts w:ascii="Times New Roman" w:hAnsi="Times New Roman" w:cs="Times New Roman" w:hint="eastAsia"/>
          <w:color w:val="000000" w:themeColor="text1"/>
          <w:sz w:val="24"/>
          <w:szCs w:val="24"/>
        </w:rPr>
        <w:t>值校正</w:t>
      </w:r>
      <w:r w:rsidRPr="00B9026F">
        <w:rPr>
          <w:rFonts w:ascii="Times New Roman" w:hAnsi="Times New Roman" w:cs="Times New Roman" w:hint="eastAsia"/>
          <w:color w:val="000000" w:themeColor="text1"/>
          <w:sz w:val="24"/>
          <w:szCs w:val="24"/>
        </w:rPr>
        <w:t>方法。选择合适的统计方法对于准确解释微生物组数据很重要。最后，“生物信息学分析”部分</w:t>
      </w:r>
      <w:r w:rsidR="000F33F9">
        <w:rPr>
          <w:rFonts w:ascii="Times New Roman" w:hAnsi="Times New Roman" w:cs="Times New Roman" w:hint="eastAsia"/>
          <w:color w:val="000000" w:themeColor="text1"/>
          <w:sz w:val="24"/>
          <w:szCs w:val="24"/>
        </w:rPr>
        <w:t>介绍</w:t>
      </w:r>
      <w:r w:rsidRPr="00B9026F">
        <w:rPr>
          <w:rFonts w:ascii="Times New Roman" w:hAnsi="Times New Roman" w:cs="Times New Roman" w:hint="eastAsia"/>
          <w:color w:val="000000" w:themeColor="text1"/>
          <w:sz w:val="24"/>
          <w:szCs w:val="24"/>
        </w:rPr>
        <w:t>了用于分析微生物组数据</w:t>
      </w:r>
      <w:r w:rsidR="000F33F9">
        <w:rPr>
          <w:rFonts w:ascii="Times New Roman" w:hAnsi="Times New Roman" w:cs="Times New Roman" w:hint="eastAsia"/>
          <w:color w:val="000000" w:themeColor="text1"/>
          <w:sz w:val="24"/>
          <w:szCs w:val="24"/>
        </w:rPr>
        <w:t>分析</w:t>
      </w:r>
      <w:r w:rsidRPr="00B9026F">
        <w:rPr>
          <w:rFonts w:ascii="Times New Roman" w:hAnsi="Times New Roman" w:cs="Times New Roman" w:hint="eastAsia"/>
          <w:color w:val="000000" w:themeColor="text1"/>
          <w:sz w:val="24"/>
          <w:szCs w:val="24"/>
        </w:rPr>
        <w:t>的方法。</w:t>
      </w:r>
      <w:r w:rsidR="000F33F9">
        <w:rPr>
          <w:rFonts w:ascii="Times New Roman" w:hAnsi="Times New Roman" w:cs="Times New Roman" w:hint="eastAsia"/>
          <w:color w:val="000000" w:themeColor="text1"/>
          <w:sz w:val="24"/>
          <w:szCs w:val="24"/>
        </w:rPr>
        <w:t>本文</w:t>
      </w:r>
      <w:r w:rsidRPr="00B9026F">
        <w:rPr>
          <w:rFonts w:ascii="Times New Roman" w:hAnsi="Times New Roman" w:cs="Times New Roman" w:hint="eastAsia"/>
          <w:color w:val="000000" w:themeColor="text1"/>
          <w:sz w:val="24"/>
          <w:szCs w:val="24"/>
        </w:rPr>
        <w:t>图中使用的脚本可从</w:t>
      </w:r>
      <w:r w:rsidRPr="00B9026F">
        <w:rPr>
          <w:rFonts w:ascii="Times New Roman" w:hAnsi="Times New Roman" w:cs="Times New Roman" w:hint="eastAsia"/>
          <w:color w:val="000000" w:themeColor="text1"/>
          <w:sz w:val="24"/>
          <w:szCs w:val="24"/>
        </w:rPr>
        <w:t>https://github.com/YongxinLiu/Qian2020CMJ</w:t>
      </w:r>
      <w:r w:rsidRPr="00B9026F">
        <w:rPr>
          <w:rFonts w:ascii="Times New Roman" w:hAnsi="Times New Roman" w:cs="Times New Roman" w:hint="eastAsia"/>
          <w:color w:val="000000" w:themeColor="text1"/>
          <w:sz w:val="24"/>
          <w:szCs w:val="24"/>
        </w:rPr>
        <w:t>获得。</w:t>
      </w:r>
    </w:p>
    <w:p w14:paraId="25166E87" w14:textId="61B2052D" w:rsidR="005516BD" w:rsidRDefault="000F33F9" w:rsidP="00A93D48">
      <w:pPr>
        <w:ind w:firstLineChars="200" w:firstLine="480"/>
        <w:jc w:val="left"/>
        <w:rPr>
          <w:rFonts w:ascii="Times New Roman" w:hAnsi="Times New Roman" w:cs="Times New Roman"/>
          <w:color w:val="000000" w:themeColor="text1"/>
          <w:sz w:val="24"/>
          <w:szCs w:val="24"/>
        </w:rPr>
      </w:pPr>
      <w:r w:rsidRPr="000F33F9">
        <w:rPr>
          <w:rFonts w:ascii="Times New Roman" w:hAnsi="Times New Roman" w:cs="Times New Roman" w:hint="eastAsia"/>
          <w:color w:val="000000" w:themeColor="text1"/>
          <w:sz w:val="24"/>
          <w:szCs w:val="24"/>
        </w:rPr>
        <w:lastRenderedPageBreak/>
        <w:t>综上所述，对于微生物组研究而言，</w:t>
      </w:r>
      <w:r>
        <w:rPr>
          <w:rFonts w:ascii="Times New Roman" w:hAnsi="Times New Roman" w:cs="Times New Roman" w:hint="eastAsia"/>
          <w:color w:val="000000" w:themeColor="text1"/>
          <w:sz w:val="24"/>
          <w:szCs w:val="24"/>
        </w:rPr>
        <w:t>严谨</w:t>
      </w:r>
      <w:r w:rsidRPr="000F33F9">
        <w:rPr>
          <w:rFonts w:ascii="Times New Roman" w:hAnsi="Times New Roman" w:cs="Times New Roman" w:hint="eastAsia"/>
          <w:color w:val="000000" w:themeColor="text1"/>
          <w:sz w:val="24"/>
          <w:szCs w:val="24"/>
        </w:rPr>
        <w:t>的研究设计在获得有意义的结果方面具有举足轻重的作用，而适当的统计方法对于准确解释微生物组数据非常重要。循序渐进的</w:t>
      </w:r>
      <w:r>
        <w:rPr>
          <w:rFonts w:ascii="Times New Roman" w:hAnsi="Times New Roman" w:cs="Times New Roman" w:hint="eastAsia"/>
          <w:color w:val="000000" w:themeColor="text1"/>
          <w:sz w:val="24"/>
          <w:szCs w:val="24"/>
        </w:rPr>
        <w:t>分析流程</w:t>
      </w:r>
      <w:r w:rsidRPr="000F33F9">
        <w:rPr>
          <w:rFonts w:ascii="Times New Roman" w:hAnsi="Times New Roman" w:cs="Times New Roman" w:hint="eastAsia"/>
          <w:color w:val="000000" w:themeColor="text1"/>
          <w:sz w:val="24"/>
          <w:szCs w:val="24"/>
        </w:rPr>
        <w:t>为研究</w:t>
      </w:r>
      <w:r>
        <w:rPr>
          <w:rFonts w:ascii="Times New Roman" w:hAnsi="Times New Roman" w:cs="Times New Roman" w:hint="eastAsia"/>
          <w:color w:val="000000" w:themeColor="text1"/>
          <w:sz w:val="24"/>
          <w:szCs w:val="24"/>
        </w:rPr>
        <w:t>者</w:t>
      </w:r>
      <w:r w:rsidR="00665294">
        <w:rPr>
          <w:rFonts w:ascii="Times New Roman" w:hAnsi="Times New Roman" w:cs="Times New Roman" w:hint="eastAsia"/>
          <w:color w:val="000000" w:themeColor="text1"/>
          <w:sz w:val="24"/>
          <w:szCs w:val="24"/>
        </w:rPr>
        <w:t>掌握</w:t>
      </w:r>
      <w:r>
        <w:rPr>
          <w:rFonts w:ascii="Times New Roman" w:hAnsi="Times New Roman" w:cs="Times New Roman" w:hint="eastAsia"/>
          <w:color w:val="000000" w:themeColor="text1"/>
          <w:sz w:val="24"/>
          <w:szCs w:val="24"/>
        </w:rPr>
        <w:t>最新</w:t>
      </w:r>
      <w:r w:rsidRPr="000F33F9">
        <w:rPr>
          <w:rFonts w:ascii="Times New Roman" w:hAnsi="Times New Roman" w:cs="Times New Roman" w:hint="eastAsia"/>
          <w:color w:val="000000" w:themeColor="text1"/>
          <w:sz w:val="24"/>
          <w:szCs w:val="24"/>
        </w:rPr>
        <w:t>生物信息学分析方法</w:t>
      </w:r>
      <w:r w:rsidR="00665294">
        <w:rPr>
          <w:rFonts w:ascii="Times New Roman" w:hAnsi="Times New Roman" w:cs="Times New Roman" w:hint="eastAsia"/>
          <w:color w:val="000000" w:themeColor="text1"/>
          <w:sz w:val="24"/>
          <w:szCs w:val="24"/>
        </w:rPr>
        <w:t>提供了帮助</w:t>
      </w:r>
      <w:r w:rsidRPr="000F33F9">
        <w:rPr>
          <w:rFonts w:ascii="Times New Roman" w:hAnsi="Times New Roman" w:cs="Times New Roman" w:hint="eastAsia"/>
          <w:color w:val="000000" w:themeColor="text1"/>
          <w:sz w:val="24"/>
          <w:szCs w:val="24"/>
        </w:rPr>
        <w:t>。</w:t>
      </w:r>
    </w:p>
    <w:p w14:paraId="057D73E8" w14:textId="38D4359E" w:rsidR="0049485A" w:rsidRDefault="0049485A" w:rsidP="00A93D48">
      <w:pPr>
        <w:ind w:firstLineChars="200" w:firstLine="480"/>
        <w:jc w:val="left"/>
        <w:rPr>
          <w:rFonts w:ascii="Times New Roman" w:hAnsi="Times New Roman" w:cs="Times New Roman"/>
          <w:color w:val="000000" w:themeColor="text1"/>
          <w:sz w:val="24"/>
          <w:szCs w:val="24"/>
        </w:rPr>
      </w:pPr>
    </w:p>
    <w:p w14:paraId="4019B9ED" w14:textId="35FE9689" w:rsidR="0049485A" w:rsidRDefault="0049485A" w:rsidP="00A93D48">
      <w:pPr>
        <w:ind w:firstLineChars="200" w:firstLine="480"/>
        <w:jc w:val="left"/>
        <w:rPr>
          <w:rFonts w:ascii="Times New Roman" w:hAnsi="Times New Roman" w:cs="Times New Roman"/>
          <w:color w:val="000000" w:themeColor="text1"/>
          <w:sz w:val="24"/>
          <w:szCs w:val="24"/>
        </w:rPr>
      </w:pPr>
    </w:p>
    <w:p w14:paraId="02E1CCA8" w14:textId="2B74F611" w:rsidR="0049485A" w:rsidRDefault="0049485A" w:rsidP="00A93D48">
      <w:pPr>
        <w:ind w:firstLineChars="200" w:firstLine="480"/>
        <w:jc w:val="left"/>
        <w:rPr>
          <w:rFonts w:ascii="Times New Roman" w:hAnsi="Times New Roman" w:cs="Times New Roman"/>
          <w:color w:val="000000" w:themeColor="text1"/>
          <w:sz w:val="24"/>
          <w:szCs w:val="24"/>
        </w:rPr>
      </w:pPr>
    </w:p>
    <w:p w14:paraId="4110A406" w14:textId="77777777" w:rsidR="0049485A" w:rsidRPr="005528AF" w:rsidRDefault="0049485A" w:rsidP="00A93D48">
      <w:pPr>
        <w:ind w:firstLineChars="200" w:firstLine="480"/>
        <w:jc w:val="left"/>
        <w:rPr>
          <w:rFonts w:ascii="Times New Roman" w:hAnsi="Times New Roman" w:cs="Times New Roman"/>
          <w:color w:val="000000" w:themeColor="text1"/>
          <w:sz w:val="24"/>
          <w:szCs w:val="24"/>
        </w:rPr>
      </w:pPr>
    </w:p>
    <w:p w14:paraId="0A4DC26A" w14:textId="7D7113A9" w:rsidR="002A44CF" w:rsidRPr="005528AF" w:rsidRDefault="00683606" w:rsidP="0066535F">
      <w:pPr>
        <w:pStyle w:val="1"/>
        <w:spacing w:before="0" w:after="0" w:line="480" w:lineRule="auto"/>
        <w:rPr>
          <w:rStyle w:val="fontstyle01"/>
          <w:rFonts w:ascii="Times New Roman" w:hAnsi="Times New Roman" w:cs="Times New Roman"/>
          <w:color w:val="000000" w:themeColor="text1"/>
          <w:sz w:val="24"/>
          <w:szCs w:val="24"/>
        </w:rPr>
      </w:pPr>
      <w:r>
        <w:rPr>
          <w:rStyle w:val="fontstyle01"/>
          <w:rFonts w:ascii="Times New Roman" w:hAnsi="Times New Roman" w:cs="Times New Roman" w:hint="eastAsia"/>
          <w:color w:val="000000" w:themeColor="text1"/>
          <w:sz w:val="24"/>
          <w:szCs w:val="24"/>
        </w:rPr>
        <w:t>参考文献</w:t>
      </w:r>
    </w:p>
    <w:p w14:paraId="7D438151" w14:textId="77777777" w:rsidR="0000551E" w:rsidRPr="0000551E" w:rsidRDefault="002A44CF" w:rsidP="0000551E">
      <w:pPr>
        <w:pStyle w:val="EndNoteBibliography"/>
        <w:ind w:left="500" w:hanging="500"/>
      </w:pPr>
      <w:r w:rsidRPr="005528AF">
        <w:rPr>
          <w:rFonts w:ascii="Times New Roman" w:hAnsi="Times New Roman" w:cs="Times New Roman"/>
          <w:color w:val="000000" w:themeColor="text1"/>
        </w:rPr>
        <w:fldChar w:fldCharType="begin"/>
      </w:r>
      <w:r w:rsidRPr="005528AF">
        <w:rPr>
          <w:rFonts w:ascii="Times New Roman" w:hAnsi="Times New Roman" w:cs="Times New Roman"/>
          <w:color w:val="000000" w:themeColor="text1"/>
        </w:rPr>
        <w:instrText xml:space="preserve"> ADDIN EN.REFLIST </w:instrText>
      </w:r>
      <w:r w:rsidRPr="005528AF">
        <w:rPr>
          <w:rFonts w:ascii="Times New Roman" w:hAnsi="Times New Roman" w:cs="Times New Roman"/>
          <w:color w:val="000000" w:themeColor="text1"/>
        </w:rPr>
        <w:fldChar w:fldCharType="separate"/>
      </w:r>
      <w:bookmarkStart w:id="47" w:name="_ENREF_1"/>
      <w:r w:rsidR="0000551E" w:rsidRPr="0000551E">
        <w:t>1.</w:t>
      </w:r>
      <w:r w:rsidR="0000551E" w:rsidRPr="0000551E">
        <w:tab/>
        <w:t>Integrative HMP (iHMP) Research Network Consortium. The Integrative Human Microbiome Project. Nature 2019; 569: 641-648. doi: 10.1038/s41586-019-1238-8.</w:t>
      </w:r>
      <w:bookmarkEnd w:id="47"/>
    </w:p>
    <w:p w14:paraId="4AD8BC8E" w14:textId="77777777" w:rsidR="0000551E" w:rsidRPr="0000551E" w:rsidRDefault="0000551E" w:rsidP="0000551E">
      <w:pPr>
        <w:pStyle w:val="EndNoteBibliography"/>
        <w:ind w:left="500" w:hanging="500"/>
      </w:pPr>
      <w:bookmarkStart w:id="48" w:name="_ENREF_2"/>
      <w:r w:rsidRPr="0000551E">
        <w:t>2.</w:t>
      </w:r>
      <w:r w:rsidRPr="0000551E">
        <w:tab/>
        <w:t>NIH Human Microbiome Portfolio Analysis Team. A review of 10 years of human microbiome research activities at the US National Institutes of Health, Fiscal Years 2007-2016. Microbiome 2019; 7: 31. doi: 10.1186/s40168-019-0620-y.</w:t>
      </w:r>
      <w:bookmarkEnd w:id="48"/>
    </w:p>
    <w:p w14:paraId="3657699C" w14:textId="77777777" w:rsidR="0000551E" w:rsidRPr="0000551E" w:rsidRDefault="0000551E" w:rsidP="0000551E">
      <w:pPr>
        <w:pStyle w:val="EndNoteBibliography"/>
        <w:ind w:left="500" w:hanging="500"/>
      </w:pPr>
      <w:bookmarkStart w:id="49" w:name="_ENREF_3"/>
      <w:r w:rsidRPr="0000551E">
        <w:t>3.</w:t>
      </w:r>
      <w:r w:rsidRPr="0000551E">
        <w:tab/>
        <w:t>Xu Y, Zhao F. Single-cell metagenomics: challenges and applications. Protein Cell 2018; 9: 501-510. doi: 10.1007/s13238-018-0544-5.</w:t>
      </w:r>
      <w:bookmarkEnd w:id="49"/>
    </w:p>
    <w:p w14:paraId="603D2B15" w14:textId="77777777" w:rsidR="0000551E" w:rsidRPr="0000551E" w:rsidRDefault="0000551E" w:rsidP="0000551E">
      <w:pPr>
        <w:pStyle w:val="EndNoteBibliography"/>
        <w:ind w:left="500" w:hanging="500"/>
      </w:pPr>
      <w:bookmarkStart w:id="50" w:name="_ENREF_4"/>
      <w:r w:rsidRPr="0000551E">
        <w:t>4.</w:t>
      </w:r>
      <w:r w:rsidRPr="0000551E">
        <w:tab/>
        <w:t>Sanna S, van Zuydam NR, Mahajan A, Kurilshikov A, Vich Vila A, Vosa U, et al. Causal relationships among the gut microbiome, short-chain fatty acids and metabolic diseases. Nat Genet 2019; 51: 600-605. doi: 10.1038/s41588-019-0350-x.</w:t>
      </w:r>
      <w:bookmarkEnd w:id="50"/>
    </w:p>
    <w:p w14:paraId="69338B3D" w14:textId="77777777" w:rsidR="0000551E" w:rsidRPr="0000551E" w:rsidRDefault="0000551E" w:rsidP="0000551E">
      <w:pPr>
        <w:pStyle w:val="EndNoteBibliography"/>
        <w:ind w:left="500" w:hanging="500"/>
      </w:pPr>
      <w:bookmarkStart w:id="51" w:name="_ENREF_5"/>
      <w:r w:rsidRPr="0000551E">
        <w:t>5.</w:t>
      </w:r>
      <w:r w:rsidRPr="0000551E">
        <w:tab/>
        <w:t>Zhao L, Zhang F, Ding X, Wu G, Lam YY, Wang X, et al. Gut bacteria selectively promoted by dietary fibers alleviate type 2 diabetes. Science 2018; 359: 1151-1156. doi: 10.1126/science.aao5774.</w:t>
      </w:r>
      <w:bookmarkEnd w:id="51"/>
    </w:p>
    <w:p w14:paraId="382CAF88" w14:textId="77777777" w:rsidR="0000551E" w:rsidRPr="0000551E" w:rsidRDefault="0000551E" w:rsidP="0000551E">
      <w:pPr>
        <w:pStyle w:val="EndNoteBibliography"/>
        <w:ind w:left="500" w:hanging="500"/>
      </w:pPr>
      <w:bookmarkStart w:id="52" w:name="_ENREF_6"/>
      <w:r w:rsidRPr="0000551E">
        <w:t>6.</w:t>
      </w:r>
      <w:r w:rsidRPr="0000551E">
        <w:tab/>
        <w:t>Wang J, Thingholm LB, Skieceviciene J, Rausch P, Kummen M, Hov JR, et al. Genome-wide association analysis identifies variation in vitamin D receptor and other host factors influencing the gut microbiota. Nat Genet 2016; 48: 1396-1406. doi: 10.1038/ng.3695.</w:t>
      </w:r>
      <w:bookmarkEnd w:id="52"/>
    </w:p>
    <w:p w14:paraId="0063D695" w14:textId="77777777" w:rsidR="0000551E" w:rsidRPr="0000551E" w:rsidRDefault="0000551E" w:rsidP="0000551E">
      <w:pPr>
        <w:pStyle w:val="EndNoteBibliography"/>
        <w:ind w:left="500" w:hanging="500"/>
      </w:pPr>
      <w:bookmarkStart w:id="53" w:name="_ENREF_7"/>
      <w:r w:rsidRPr="0000551E">
        <w:t>7.</w:t>
      </w:r>
      <w:r w:rsidRPr="0000551E">
        <w:tab/>
        <w:t>Wang Z, Xu CM, Liu YX, Wang XQ, Zhang L, Li M, et al. Characteristic dysbiosis of gut microbiota of Chinese patients with diarrhea-predominant irritable bowel syndrome by an insight into the pan-microbiome. Chin Med J (Engl) 2019; 132: 889-904. doi: 10.1097/CM9.0000000000000192.</w:t>
      </w:r>
      <w:bookmarkEnd w:id="53"/>
    </w:p>
    <w:p w14:paraId="09EE8012" w14:textId="77777777" w:rsidR="0000551E" w:rsidRPr="0000551E" w:rsidRDefault="0000551E" w:rsidP="0000551E">
      <w:pPr>
        <w:pStyle w:val="EndNoteBibliography"/>
        <w:ind w:left="500" w:hanging="500"/>
      </w:pPr>
      <w:bookmarkStart w:id="54" w:name="_ENREF_8"/>
      <w:r w:rsidRPr="0000551E">
        <w:t>8.</w:t>
      </w:r>
      <w:r w:rsidRPr="0000551E">
        <w:tab/>
        <w:t>Dong LN, Wang M, Guo J, Wang JP. Role of intestinal microbiota and metabolites in inflammatory bowel disease. Chin Med J (Engl) 2019; 132: 1610-1614. doi: 10.1097/CM9.0000000000000290.</w:t>
      </w:r>
      <w:bookmarkEnd w:id="54"/>
    </w:p>
    <w:p w14:paraId="49867E1B" w14:textId="77777777" w:rsidR="0000551E" w:rsidRPr="0000551E" w:rsidRDefault="0000551E" w:rsidP="0000551E">
      <w:pPr>
        <w:pStyle w:val="EndNoteBibliography"/>
        <w:ind w:left="500" w:hanging="500"/>
      </w:pPr>
      <w:bookmarkStart w:id="55" w:name="_ENREF_9"/>
      <w:r w:rsidRPr="0000551E">
        <w:t>9.</w:t>
      </w:r>
      <w:r w:rsidRPr="0000551E">
        <w:tab/>
        <w:t>Lloyd-Price J, Arze C, Ananthakrishnan AN, Schirmer M, Avila-Pacheco J, Poon TW, et al. Multi-omics of the gut microbial ecosystem in inflammatory bowel diseases. Nature 2019; 569: 655-662. doi: 10.1038/s41586-019-1237-9.</w:t>
      </w:r>
      <w:bookmarkEnd w:id="55"/>
    </w:p>
    <w:p w14:paraId="66FB7FA1" w14:textId="77777777" w:rsidR="0000551E" w:rsidRPr="0000551E" w:rsidRDefault="0000551E" w:rsidP="0000551E">
      <w:pPr>
        <w:pStyle w:val="EndNoteBibliography"/>
        <w:ind w:left="500" w:hanging="500"/>
      </w:pPr>
      <w:bookmarkStart w:id="56" w:name="_ENREF_10"/>
      <w:r w:rsidRPr="0000551E">
        <w:t>10.</w:t>
      </w:r>
      <w:r w:rsidRPr="0000551E">
        <w:tab/>
        <w:t>Yang J, Yu J. The association of diet, gut microbiota and colorectal cancer: what we eat may imply what we get. Protein Cell 2018; 9: 474-487. doi: 10.1007/s13238-018-0543-6.</w:t>
      </w:r>
      <w:bookmarkEnd w:id="56"/>
    </w:p>
    <w:p w14:paraId="4ECB5FE6" w14:textId="77777777" w:rsidR="0000551E" w:rsidRPr="0000551E" w:rsidRDefault="0000551E" w:rsidP="0000551E">
      <w:pPr>
        <w:pStyle w:val="EndNoteBibliography"/>
        <w:ind w:left="500" w:hanging="500"/>
      </w:pPr>
      <w:bookmarkStart w:id="57" w:name="_ENREF_11"/>
      <w:r w:rsidRPr="0000551E">
        <w:t>11.</w:t>
      </w:r>
      <w:r w:rsidRPr="0000551E">
        <w:tab/>
        <w:t>Chen X, Li HY, Hu XM, Zhang Y, Zhang SY. Current understanding of gut microbiota alterations and related therapeutic intervention strategies in heart failure. Chin Med J 2019; 132: 1843-1855. doi: 10.1097/CM9.0000000000000330.</w:t>
      </w:r>
      <w:bookmarkEnd w:id="57"/>
    </w:p>
    <w:p w14:paraId="684AB405" w14:textId="77777777" w:rsidR="0000551E" w:rsidRPr="0000551E" w:rsidRDefault="0000551E" w:rsidP="0000551E">
      <w:pPr>
        <w:pStyle w:val="EndNoteBibliography"/>
        <w:ind w:left="500" w:hanging="500"/>
      </w:pPr>
      <w:bookmarkStart w:id="58" w:name="_ENREF_12"/>
      <w:r w:rsidRPr="0000551E">
        <w:t>12.</w:t>
      </w:r>
      <w:r w:rsidRPr="0000551E">
        <w:tab/>
        <w:t>Young VB. The role of the microbiome in human health and disease: an introduction for clinicians. BMJ 2017; 356: j831. doi: 10.1136/bmj.j831.</w:t>
      </w:r>
      <w:bookmarkEnd w:id="58"/>
    </w:p>
    <w:p w14:paraId="45B328BC" w14:textId="77777777" w:rsidR="0000551E" w:rsidRPr="0000551E" w:rsidRDefault="0000551E" w:rsidP="0000551E">
      <w:pPr>
        <w:pStyle w:val="EndNoteBibliography"/>
        <w:ind w:left="500" w:hanging="500"/>
      </w:pPr>
      <w:bookmarkStart w:id="59" w:name="_ENREF_13"/>
      <w:r w:rsidRPr="0000551E">
        <w:t>13.</w:t>
      </w:r>
      <w:r w:rsidRPr="0000551E">
        <w:tab/>
        <w:t>Bolyen E, Rideout JR, Dillon MR, Bokulich NA, Abnet CC, Al-Ghalith GA, et al. Reproducible, interactive, scalable and extensible microbiome data science using QIIME 2. Nat Biotechnol 2019; 37: 852-857. doi: 10.1038/s41587-019-0209-9.</w:t>
      </w:r>
      <w:bookmarkEnd w:id="59"/>
    </w:p>
    <w:p w14:paraId="6819D6FD" w14:textId="77777777" w:rsidR="0000551E" w:rsidRPr="0000551E" w:rsidRDefault="0000551E" w:rsidP="0000551E">
      <w:pPr>
        <w:pStyle w:val="EndNoteBibliography"/>
        <w:ind w:left="500" w:hanging="500"/>
      </w:pPr>
      <w:bookmarkStart w:id="60" w:name="_ENREF_14"/>
      <w:r w:rsidRPr="0000551E">
        <w:t>14.</w:t>
      </w:r>
      <w:r w:rsidRPr="0000551E">
        <w:tab/>
        <w:t>Marchesi JR, Ravel J. The vocabulary of microbiome research: a proposal. Microbiome 2015; 3: 31. doi: 10.1186/s40168-015-0094-5.</w:t>
      </w:r>
      <w:bookmarkEnd w:id="60"/>
    </w:p>
    <w:p w14:paraId="008E2083" w14:textId="77777777" w:rsidR="0000551E" w:rsidRPr="0000551E" w:rsidRDefault="0000551E" w:rsidP="0000551E">
      <w:pPr>
        <w:pStyle w:val="EndNoteBibliography"/>
        <w:ind w:left="500" w:hanging="500"/>
      </w:pPr>
      <w:bookmarkStart w:id="61" w:name="_ENREF_15"/>
      <w:r w:rsidRPr="0000551E">
        <w:lastRenderedPageBreak/>
        <w:t>15.</w:t>
      </w:r>
      <w:r w:rsidRPr="0000551E">
        <w:tab/>
        <w:t>Gilbert JA, Lynch SV. Community ecology as a framework for human microbiome research. Nat Med 2019; 25: 884-889. doi: 10.1038/s41591-019-0464-9.</w:t>
      </w:r>
      <w:bookmarkEnd w:id="61"/>
    </w:p>
    <w:p w14:paraId="635D16BC" w14:textId="77777777" w:rsidR="0000551E" w:rsidRPr="0000551E" w:rsidRDefault="0000551E" w:rsidP="0000551E">
      <w:pPr>
        <w:pStyle w:val="EndNoteBibliography"/>
        <w:ind w:left="500" w:hanging="500"/>
      </w:pPr>
      <w:bookmarkStart w:id="62" w:name="_ENREF_16"/>
      <w:r w:rsidRPr="0000551E">
        <w:t>16.</w:t>
      </w:r>
      <w:r w:rsidRPr="0000551E">
        <w:tab/>
        <w:t>Santiago-Rodriguez TM, Hollister EB. Human Virome and Disease: High-Throughput Sequencing for Virus Discovery, Identification of Phage-Bacteria Dysbiosis and Development of Therapeutic Approaches with Emphasis on the Human Gut. Viruses 2019; 11: doi: 10.3390/v11070656.</w:t>
      </w:r>
      <w:bookmarkEnd w:id="62"/>
    </w:p>
    <w:p w14:paraId="06E8DB1F" w14:textId="77777777" w:rsidR="0000551E" w:rsidRPr="0000551E" w:rsidRDefault="0000551E" w:rsidP="0000551E">
      <w:pPr>
        <w:pStyle w:val="EndNoteBibliography"/>
        <w:ind w:left="500" w:hanging="500"/>
      </w:pPr>
      <w:bookmarkStart w:id="63" w:name="_ENREF_17"/>
      <w:r w:rsidRPr="0000551E">
        <w:t>17.</w:t>
      </w:r>
      <w:r w:rsidRPr="0000551E">
        <w:tab/>
        <w:t>Knight R, Vrbanac A, Taylor BC, Aksenov A, Callewaert C, Debelius J, et al. Best practices for analysing microbiomes. Nat Rev Microbiol 2018; 16: 410-422. doi: 10.1038/s41579-018-0029-9.</w:t>
      </w:r>
      <w:bookmarkEnd w:id="63"/>
    </w:p>
    <w:p w14:paraId="0899AAFB" w14:textId="77777777" w:rsidR="0000551E" w:rsidRPr="0000551E" w:rsidRDefault="0000551E" w:rsidP="0000551E">
      <w:pPr>
        <w:pStyle w:val="EndNoteBibliography"/>
        <w:ind w:left="500" w:hanging="500"/>
      </w:pPr>
      <w:bookmarkStart w:id="64" w:name="_ENREF_18"/>
      <w:r w:rsidRPr="0000551E">
        <w:t>18.</w:t>
      </w:r>
      <w:r w:rsidRPr="0000551E">
        <w:tab/>
        <w:t>Edgar RC. UPARSE: highly accurate OTU sequences from microbial amplicon reads. Nat Methods 2013; 10: 996-998. doi: 10.1038/nmeth.2604.</w:t>
      </w:r>
      <w:bookmarkEnd w:id="64"/>
    </w:p>
    <w:p w14:paraId="7E55E4FA" w14:textId="77777777" w:rsidR="0000551E" w:rsidRPr="0000551E" w:rsidRDefault="0000551E" w:rsidP="0000551E">
      <w:pPr>
        <w:pStyle w:val="EndNoteBibliography"/>
        <w:ind w:left="500" w:hanging="500"/>
      </w:pPr>
      <w:bookmarkStart w:id="65" w:name="_ENREF_19"/>
      <w:r w:rsidRPr="0000551E">
        <w:t>19.</w:t>
      </w:r>
      <w:r w:rsidRPr="0000551E">
        <w:tab/>
        <w:t>Westcott SL, Schloss PD. De novo clustering methods outperform reference-based methods for assigning 16S rRNA gene sequences to operational taxonomic units. PeerJ 2015; 3: e1487. doi: 10.7717/peerj.1487.</w:t>
      </w:r>
      <w:bookmarkEnd w:id="65"/>
    </w:p>
    <w:p w14:paraId="349B0853" w14:textId="77777777" w:rsidR="0000551E" w:rsidRPr="0000551E" w:rsidRDefault="0000551E" w:rsidP="0000551E">
      <w:pPr>
        <w:pStyle w:val="EndNoteBibliography"/>
        <w:ind w:left="500" w:hanging="500"/>
      </w:pPr>
      <w:bookmarkStart w:id="66" w:name="_ENREF_20"/>
      <w:r w:rsidRPr="0000551E">
        <w:t>20.</w:t>
      </w:r>
      <w:r w:rsidRPr="0000551E">
        <w:tab/>
        <w:t>Callahan BJ, McMurdie PJ, Holmes SP. Exact sequence variants should replace operational taxonomic units in marker-gene data analysis. ISME J 2017; 11: 2639-2643. doi: 10.1038/ismej.2017.119.</w:t>
      </w:r>
      <w:bookmarkEnd w:id="66"/>
    </w:p>
    <w:p w14:paraId="10F063A5" w14:textId="77777777" w:rsidR="0000551E" w:rsidRPr="0000551E" w:rsidRDefault="0000551E" w:rsidP="0000551E">
      <w:pPr>
        <w:pStyle w:val="EndNoteBibliography"/>
        <w:ind w:left="500" w:hanging="500"/>
      </w:pPr>
      <w:bookmarkStart w:id="67" w:name="_ENREF_21"/>
      <w:r w:rsidRPr="0000551E">
        <w:t>21.</w:t>
      </w:r>
      <w:r w:rsidRPr="0000551E">
        <w:tab/>
        <w:t>Liu YX, Qin Y, Bai Y. Reductionist synthetic community approaches in root microbiome research. Curr Opin Microbiol 2019; 49: 97-102. doi: 10.1016/j.mib.2019.10.010.</w:t>
      </w:r>
      <w:bookmarkEnd w:id="67"/>
    </w:p>
    <w:p w14:paraId="645D9298" w14:textId="77777777" w:rsidR="0000551E" w:rsidRPr="0000551E" w:rsidRDefault="0000551E" w:rsidP="0000551E">
      <w:pPr>
        <w:pStyle w:val="EndNoteBibliography"/>
        <w:ind w:left="500" w:hanging="500"/>
      </w:pPr>
      <w:bookmarkStart w:id="68" w:name="_ENREF_22"/>
      <w:r w:rsidRPr="0000551E">
        <w:t>22.</w:t>
      </w:r>
      <w:r w:rsidRPr="0000551E">
        <w:tab/>
        <w:t>Xia Y, Sun J, Chen D. Community diversity measures and calculations. In: Xia Y, Sun J, Chen D, eds. Statistical Analysis of Microbiome Data with R. Singapore: Springer Singapore; 2018: 167-190.</w:t>
      </w:r>
      <w:bookmarkEnd w:id="68"/>
    </w:p>
    <w:p w14:paraId="13E2B0B3" w14:textId="77777777" w:rsidR="0000551E" w:rsidRPr="0000551E" w:rsidRDefault="0000551E" w:rsidP="0000551E">
      <w:pPr>
        <w:pStyle w:val="EndNoteBibliography"/>
        <w:ind w:left="500" w:hanging="500"/>
      </w:pPr>
      <w:bookmarkStart w:id="69" w:name="_ENREF_23"/>
      <w:r w:rsidRPr="0000551E">
        <w:t>23.</w:t>
      </w:r>
      <w:r w:rsidRPr="0000551E">
        <w:tab/>
        <w:t>Borcard D, Gillet F, Legendre P. Community diversity. In: Borcard D, Gillet F, Legendre P, eds. Numerical Ecology with R. Switzerland: Springer International Publishing; 2018: 369-412.</w:t>
      </w:r>
      <w:bookmarkEnd w:id="69"/>
    </w:p>
    <w:p w14:paraId="4662D780" w14:textId="77777777" w:rsidR="0000551E" w:rsidRPr="0000551E" w:rsidRDefault="0000551E" w:rsidP="0000551E">
      <w:pPr>
        <w:pStyle w:val="EndNoteBibliography"/>
        <w:ind w:left="500" w:hanging="500"/>
      </w:pPr>
      <w:bookmarkStart w:id="70" w:name="_ENREF_24"/>
      <w:r w:rsidRPr="0000551E">
        <w:t>24.</w:t>
      </w:r>
      <w:r w:rsidRPr="0000551E">
        <w:tab/>
        <w:t>Xia Y, Sun J, Chen D. Introductory overview of statistical analysis of microbiome data. In: Xia Y, Sun J, Chen D, eds. Statistical Analysis of Microbiome Data with R. Singapore: Springer Singapore; 2018: 43-75.</w:t>
      </w:r>
      <w:bookmarkEnd w:id="70"/>
    </w:p>
    <w:p w14:paraId="5D603DDB" w14:textId="77777777" w:rsidR="0000551E" w:rsidRPr="0000551E" w:rsidRDefault="0000551E" w:rsidP="0000551E">
      <w:pPr>
        <w:pStyle w:val="EndNoteBibliography"/>
        <w:ind w:left="500" w:hanging="500"/>
      </w:pPr>
      <w:bookmarkStart w:id="71" w:name="_ENREF_25"/>
      <w:r w:rsidRPr="0000551E">
        <w:t>25.</w:t>
      </w:r>
      <w:r w:rsidRPr="0000551E">
        <w:tab/>
        <w:t>Bray JR, Curtis JT. An ordination of the upland forest communities of southern wisconsin. Ecol Monogr 1957; 27: 326-349. doi: 10.2307/1942268.</w:t>
      </w:r>
      <w:bookmarkEnd w:id="71"/>
    </w:p>
    <w:p w14:paraId="24B38773" w14:textId="77777777" w:rsidR="0000551E" w:rsidRPr="0000551E" w:rsidRDefault="0000551E" w:rsidP="0000551E">
      <w:pPr>
        <w:pStyle w:val="EndNoteBibliography"/>
        <w:ind w:left="500" w:hanging="500"/>
      </w:pPr>
      <w:bookmarkStart w:id="72" w:name="_ENREF_26"/>
      <w:r w:rsidRPr="0000551E">
        <w:t>26.</w:t>
      </w:r>
      <w:r w:rsidRPr="0000551E">
        <w:tab/>
        <w:t>Lozupone C, Knight R. UniFrac: a new phylogenetic method for comparing microbial communities. Appl Environ Microbiol 2005; 71: 8228-8235. doi: 10.1128/AEM.71.12.8228-8235.2005.</w:t>
      </w:r>
      <w:bookmarkEnd w:id="72"/>
    </w:p>
    <w:p w14:paraId="1E4F2E65" w14:textId="77777777" w:rsidR="0000551E" w:rsidRPr="0000551E" w:rsidRDefault="0000551E" w:rsidP="0000551E">
      <w:pPr>
        <w:pStyle w:val="EndNoteBibliography"/>
        <w:ind w:left="500" w:hanging="500"/>
      </w:pPr>
      <w:bookmarkStart w:id="73" w:name="_ENREF_27"/>
      <w:r w:rsidRPr="0000551E">
        <w:t>27.</w:t>
      </w:r>
      <w:r w:rsidRPr="0000551E">
        <w:tab/>
        <w:t>Chen J, Bittinger K, Charlson ES, Hoffmann C, Lewis J, Wu GD, et al. Associating microbiome composition with environmental covariates using generalized UniFrac distances. Bioinformatics 2012; 28: 2106-2113. doi: 10.1093/bioinformatics/bts342.</w:t>
      </w:r>
      <w:bookmarkEnd w:id="73"/>
    </w:p>
    <w:p w14:paraId="0CDE13D3" w14:textId="77777777" w:rsidR="0000551E" w:rsidRPr="0000551E" w:rsidRDefault="0000551E" w:rsidP="0000551E">
      <w:pPr>
        <w:pStyle w:val="EndNoteBibliography"/>
        <w:ind w:left="500" w:hanging="500"/>
      </w:pPr>
      <w:bookmarkStart w:id="74" w:name="_ENREF_28"/>
      <w:r w:rsidRPr="0000551E">
        <w:t>28.</w:t>
      </w:r>
      <w:r w:rsidRPr="0000551E">
        <w:tab/>
        <w:t>Lozupone CA, Hamady M, Kelley ST, Knight R. Quantitative and qualitative beta diversity measures lead to different insights into factors that structure microbial communities. Appl Environ Microbiol 2007; 73: 1576-1585. doi: 10.1128/AEM.01996-06.</w:t>
      </w:r>
      <w:bookmarkEnd w:id="74"/>
    </w:p>
    <w:p w14:paraId="6CC112AF" w14:textId="77777777" w:rsidR="0000551E" w:rsidRPr="0000551E" w:rsidRDefault="0000551E" w:rsidP="0000551E">
      <w:pPr>
        <w:pStyle w:val="EndNoteBibliography"/>
        <w:ind w:left="500" w:hanging="500"/>
      </w:pPr>
      <w:bookmarkStart w:id="75" w:name="_ENREF_29"/>
      <w:r w:rsidRPr="0000551E">
        <w:t>29.</w:t>
      </w:r>
      <w:r w:rsidRPr="0000551E">
        <w:tab/>
        <w:t>Xia Y, Sun J, Chen D. Multivariate community analysis. In: Xia Y, Sun J, Chen D, eds. Statistical Analysis of Microbiome Data with R. Singapore: Springer Singapore; 2018: 285-330.</w:t>
      </w:r>
      <w:bookmarkEnd w:id="75"/>
    </w:p>
    <w:p w14:paraId="03EE1F63" w14:textId="77777777" w:rsidR="0000551E" w:rsidRPr="0000551E" w:rsidRDefault="0000551E" w:rsidP="0000551E">
      <w:pPr>
        <w:pStyle w:val="EndNoteBibliography"/>
        <w:ind w:left="500" w:hanging="500"/>
      </w:pPr>
      <w:bookmarkStart w:id="76" w:name="_ENREF_30"/>
      <w:r w:rsidRPr="0000551E">
        <w:t>30.</w:t>
      </w:r>
      <w:r w:rsidRPr="0000551E">
        <w:tab/>
        <w:t>Borcard D, Gillet F, Legendre P. Unconstrained ordination. In: Borcard D, Gillet F, Legendre P, eds. Numerical Ecology with R. Switzerland: Springer International Publishing; 2018: 151-201.</w:t>
      </w:r>
      <w:bookmarkEnd w:id="76"/>
    </w:p>
    <w:p w14:paraId="274A1397" w14:textId="77777777" w:rsidR="0000551E" w:rsidRPr="0000551E" w:rsidRDefault="0000551E" w:rsidP="0000551E">
      <w:pPr>
        <w:pStyle w:val="EndNoteBibliography"/>
        <w:ind w:left="500" w:hanging="500"/>
      </w:pPr>
      <w:bookmarkStart w:id="77" w:name="_ENREF_31"/>
      <w:r w:rsidRPr="0000551E">
        <w:t>31.</w:t>
      </w:r>
      <w:r w:rsidRPr="0000551E">
        <w:tab/>
        <w:t>Borcard D, Gillet F, Legendre P. Canonical ordination. In: Borcard D, Gillet F, Legendre P, eds. Numerical Ecology with R. Switzerland: Springer International Publishing; 2018: 203-297.</w:t>
      </w:r>
      <w:bookmarkEnd w:id="77"/>
    </w:p>
    <w:p w14:paraId="7051271A" w14:textId="77777777" w:rsidR="0000551E" w:rsidRPr="0000551E" w:rsidRDefault="0000551E" w:rsidP="0000551E">
      <w:pPr>
        <w:pStyle w:val="EndNoteBibliography"/>
        <w:ind w:left="500" w:hanging="500"/>
      </w:pPr>
      <w:bookmarkStart w:id="78" w:name="_ENREF_32"/>
      <w:r w:rsidRPr="0000551E">
        <w:t>32.</w:t>
      </w:r>
      <w:r w:rsidRPr="0000551E">
        <w:tab/>
        <w:t>Xia Y, Sun J, Chen D. Exploratory analysis of microbiome data and beyond. In: Xia Y, Sun J, Chen D, eds. Statistical Analysis of Microbiome Data with R. Singapore: Springer Singapore; 2018: 191-294.</w:t>
      </w:r>
      <w:bookmarkEnd w:id="78"/>
    </w:p>
    <w:p w14:paraId="4249E042" w14:textId="77777777" w:rsidR="0000551E" w:rsidRPr="0000551E" w:rsidRDefault="0000551E" w:rsidP="0000551E">
      <w:pPr>
        <w:pStyle w:val="EndNoteBibliography"/>
        <w:ind w:left="500" w:hanging="500"/>
      </w:pPr>
      <w:bookmarkStart w:id="79" w:name="_ENREF_33"/>
      <w:r w:rsidRPr="0000551E">
        <w:t>33.</w:t>
      </w:r>
      <w:r w:rsidRPr="0000551E">
        <w:tab/>
        <w:t>Legendre P, Gallagher ED. Ecologically meaningful transformations for ordination of species data. Oecologia 2001; 129: 271-280. doi: 10.1007/s004420100716.</w:t>
      </w:r>
      <w:bookmarkEnd w:id="79"/>
    </w:p>
    <w:p w14:paraId="144FA5F3" w14:textId="412BB7E0" w:rsidR="0000551E" w:rsidRPr="0000551E" w:rsidRDefault="0000551E" w:rsidP="0000551E">
      <w:pPr>
        <w:pStyle w:val="EndNoteBibliography"/>
        <w:ind w:left="500" w:hanging="500"/>
      </w:pPr>
      <w:bookmarkStart w:id="80" w:name="_ENREF_34"/>
      <w:r w:rsidRPr="0000551E">
        <w:lastRenderedPageBreak/>
        <w:t>34.</w:t>
      </w:r>
      <w:r w:rsidRPr="0000551E">
        <w:tab/>
        <w:t xml:space="preserve">Aryal S. Cross-Sectional Study. 2019. Available from: </w:t>
      </w:r>
      <w:hyperlink r:id="rId13" w:history="1">
        <w:r w:rsidRPr="0000551E">
          <w:rPr>
            <w:rStyle w:val="a7"/>
          </w:rPr>
          <w:t>https://microbenotes.com/cross-sectional-study/</w:t>
        </w:r>
      </w:hyperlink>
      <w:r w:rsidRPr="0000551E">
        <w:t>. Last accessed on May 30, 2020.</w:t>
      </w:r>
      <w:bookmarkEnd w:id="80"/>
    </w:p>
    <w:p w14:paraId="2149CC8C" w14:textId="77777777" w:rsidR="0000551E" w:rsidRPr="0000551E" w:rsidRDefault="0000551E" w:rsidP="0000551E">
      <w:pPr>
        <w:pStyle w:val="EndNoteBibliography"/>
        <w:ind w:left="500" w:hanging="500"/>
      </w:pPr>
      <w:bookmarkStart w:id="81" w:name="_ENREF_35"/>
      <w:r w:rsidRPr="0000551E">
        <w:t>35.</w:t>
      </w:r>
      <w:r w:rsidRPr="0000551E">
        <w:tab/>
        <w:t>Rizzetto L, Fava F, Tuohy KM, Selmi C. Connecting the immune system, systemic chronic inflammation and the gut microbiome: The role of sex. J Autoimmun 2018; 92: 12-34. doi: 10.1016/j.jaut.2018.05.008.</w:t>
      </w:r>
      <w:bookmarkEnd w:id="81"/>
    </w:p>
    <w:p w14:paraId="2B1D1DEE" w14:textId="77777777" w:rsidR="0000551E" w:rsidRPr="0000551E" w:rsidRDefault="0000551E" w:rsidP="0000551E">
      <w:pPr>
        <w:pStyle w:val="EndNoteBibliography"/>
        <w:ind w:left="500" w:hanging="500"/>
      </w:pPr>
      <w:bookmarkStart w:id="82" w:name="_ENREF_36"/>
      <w:r w:rsidRPr="0000551E">
        <w:t>36.</w:t>
      </w:r>
      <w:r w:rsidRPr="0000551E">
        <w:tab/>
        <w:t>Odamaki T, Kato K, Sugahara H, Hashikura N, Takahashi S, Xiao JZ, et al. Age-related changes in gut microbiota composition from newborn to centenarian: a cross-sectional study. BMC Microbiol 2016; 16: 90. doi: 10.1186/s12866-016-0708-5.</w:t>
      </w:r>
      <w:bookmarkEnd w:id="82"/>
    </w:p>
    <w:p w14:paraId="4862C5EE" w14:textId="77777777" w:rsidR="0000551E" w:rsidRPr="0000551E" w:rsidRDefault="0000551E" w:rsidP="0000551E">
      <w:pPr>
        <w:pStyle w:val="EndNoteBibliography"/>
        <w:ind w:left="500" w:hanging="500"/>
      </w:pPr>
      <w:bookmarkStart w:id="83" w:name="_ENREF_37"/>
      <w:r w:rsidRPr="0000551E">
        <w:t>37.</w:t>
      </w:r>
      <w:r w:rsidRPr="0000551E">
        <w:tab/>
        <w:t>Sun L, Ma L, Ma Y, Zhang F, Zhao C, Nie Y. Insights into the role of gut microbiota in obesity: pathogenesis, mechanisms, and therapeutic perspectives. Protein Cell 2018; 9: 397-403. doi: 10.1007/s13238-018-0546-3.</w:t>
      </w:r>
      <w:bookmarkEnd w:id="83"/>
    </w:p>
    <w:p w14:paraId="704C0357" w14:textId="77777777" w:rsidR="0000551E" w:rsidRPr="0000551E" w:rsidRDefault="0000551E" w:rsidP="0000551E">
      <w:pPr>
        <w:pStyle w:val="EndNoteBibliography"/>
        <w:ind w:left="500" w:hanging="500"/>
      </w:pPr>
      <w:bookmarkStart w:id="84" w:name="_ENREF_38"/>
      <w:r w:rsidRPr="0000551E">
        <w:t>38.</w:t>
      </w:r>
      <w:r w:rsidRPr="0000551E">
        <w:tab/>
        <w:t>Kolodziejczyk AA, Zheng D, Elinav E. Diet-microbiota interactions and personalized nutrition. Nat Rev Microbiol 2019; doi: 10.1038/s41579-019-0256-8.</w:t>
      </w:r>
      <w:bookmarkEnd w:id="84"/>
    </w:p>
    <w:p w14:paraId="23066B1A" w14:textId="77777777" w:rsidR="0000551E" w:rsidRPr="0000551E" w:rsidRDefault="0000551E" w:rsidP="0000551E">
      <w:pPr>
        <w:pStyle w:val="EndNoteBibliography"/>
        <w:ind w:left="500" w:hanging="500"/>
      </w:pPr>
      <w:bookmarkStart w:id="85" w:name="_ENREF_39"/>
      <w:r w:rsidRPr="0000551E">
        <w:t>39.</w:t>
      </w:r>
      <w:r w:rsidRPr="0000551E">
        <w:tab/>
        <w:t>Davenport ER, Mizrahi-Man O, Michelini K, Barreiro LB, Ober C, Gilad Y. Seasonal variation in human gut microbiome composition. PLoS One 2014; 9: e90731. doi: 10.1371/journal.pone.0090731.</w:t>
      </w:r>
      <w:bookmarkEnd w:id="85"/>
    </w:p>
    <w:p w14:paraId="2913085F" w14:textId="77777777" w:rsidR="0000551E" w:rsidRPr="0000551E" w:rsidRDefault="0000551E" w:rsidP="0000551E">
      <w:pPr>
        <w:pStyle w:val="EndNoteBibliography"/>
        <w:ind w:left="500" w:hanging="500"/>
      </w:pPr>
      <w:bookmarkStart w:id="86" w:name="_ENREF_40"/>
      <w:r w:rsidRPr="0000551E">
        <w:t>40.</w:t>
      </w:r>
      <w:r w:rsidRPr="0000551E">
        <w:tab/>
        <w:t>Willmann M, Vehreschild M, Biehl LM, Vogel W, Dorfel D, Hamprecht A, et al. Distinct impact of antibiotics on the gut microbiome and resistome: a longitudinal multicenter cohort study. BMC Biol 2019; 17: 76. doi: 10.1186/s12915-019-0692-y.</w:t>
      </w:r>
      <w:bookmarkEnd w:id="86"/>
    </w:p>
    <w:p w14:paraId="3BEC6CF1" w14:textId="77777777" w:rsidR="0000551E" w:rsidRPr="0000551E" w:rsidRDefault="0000551E" w:rsidP="0000551E">
      <w:pPr>
        <w:pStyle w:val="EndNoteBibliography"/>
        <w:ind w:left="500" w:hanging="500"/>
      </w:pPr>
      <w:bookmarkStart w:id="87" w:name="_ENREF_41"/>
      <w:r w:rsidRPr="0000551E">
        <w:t>41.</w:t>
      </w:r>
      <w:r w:rsidRPr="0000551E">
        <w:tab/>
        <w:t>Maier L, Pruteanu M, Kuhn M, Zeller G, Telzerow A, Anderson EE, et al. Extensive impact of non-antibiotic drugs on human gut bacteria. Nature 2018; 555: 623-628. doi: 10.1038/nature25979.</w:t>
      </w:r>
      <w:bookmarkEnd w:id="87"/>
    </w:p>
    <w:p w14:paraId="14CE5438" w14:textId="77777777" w:rsidR="0000551E" w:rsidRPr="0000551E" w:rsidRDefault="0000551E" w:rsidP="0000551E">
      <w:pPr>
        <w:pStyle w:val="EndNoteBibliography"/>
        <w:ind w:left="500" w:hanging="500"/>
      </w:pPr>
      <w:bookmarkStart w:id="88" w:name="_ENREF_42"/>
      <w:r w:rsidRPr="0000551E">
        <w:t>42.</w:t>
      </w:r>
      <w:r w:rsidRPr="0000551E">
        <w:tab/>
        <w:t>Wang Y, Wiesnoski DH, Helmink BA, Gopalakrishnan V, Choi K, DuPont HL, et al. Fecal microbiota transplantation for refractory immune checkpoint inhibitor-associated colitis. Nat Med 2018; 24: 1804-1808. doi: 10.1038/s41591-018-0238-9.</w:t>
      </w:r>
      <w:bookmarkEnd w:id="88"/>
    </w:p>
    <w:p w14:paraId="02BD19CF" w14:textId="77777777" w:rsidR="0000551E" w:rsidRPr="0000551E" w:rsidRDefault="0000551E" w:rsidP="0000551E">
      <w:pPr>
        <w:pStyle w:val="EndNoteBibliography"/>
        <w:ind w:left="500" w:hanging="500"/>
      </w:pPr>
      <w:bookmarkStart w:id="89" w:name="_ENREF_43"/>
      <w:r w:rsidRPr="0000551E">
        <w:t>43.</w:t>
      </w:r>
      <w:r w:rsidRPr="0000551E">
        <w:tab/>
        <w:t>Zhang F, Cui B, He X, Nie Y, Wu K, Fan D, et al. Microbiota transplantation: concept, methodology and strategy for its modernization. Protein Cell 2018; 9: 462-473. doi: 10.1007/s13238-018-0541-8.</w:t>
      </w:r>
      <w:bookmarkEnd w:id="89"/>
    </w:p>
    <w:p w14:paraId="634C93E5" w14:textId="6C68A673" w:rsidR="0000551E" w:rsidRPr="0000551E" w:rsidRDefault="0000551E" w:rsidP="0000551E">
      <w:pPr>
        <w:pStyle w:val="EndNoteBibliography"/>
        <w:ind w:left="500" w:hanging="500"/>
      </w:pPr>
      <w:bookmarkStart w:id="90" w:name="_ENREF_44"/>
      <w:r w:rsidRPr="0000551E">
        <w:t>44.</w:t>
      </w:r>
      <w:r w:rsidRPr="0000551E">
        <w:tab/>
        <w:t xml:space="preserve">Sedgwick P. Before and after study designs. 2014. Available from: </w:t>
      </w:r>
      <w:hyperlink r:id="rId14" w:history="1">
        <w:r w:rsidRPr="0000551E">
          <w:rPr>
            <w:rStyle w:val="a7"/>
          </w:rPr>
          <w:t>https://www.bmj.com/content/349/bmj.g5074</w:t>
        </w:r>
      </w:hyperlink>
      <w:r w:rsidRPr="0000551E">
        <w:t>. Last accessed on May 30, 2020.</w:t>
      </w:r>
      <w:bookmarkEnd w:id="90"/>
    </w:p>
    <w:p w14:paraId="29BFFCFE" w14:textId="77777777" w:rsidR="0000551E" w:rsidRPr="0000551E" w:rsidRDefault="0000551E" w:rsidP="0000551E">
      <w:pPr>
        <w:pStyle w:val="EndNoteBibliography"/>
        <w:ind w:left="500" w:hanging="500"/>
      </w:pPr>
      <w:bookmarkStart w:id="91" w:name="_ENREF_45"/>
      <w:r w:rsidRPr="0000551E">
        <w:t>45.</w:t>
      </w:r>
      <w:r w:rsidRPr="0000551E">
        <w:tab/>
        <w:t>Yatsunenko T, Rey FE, Manary MJ, Trehan I, Dominguez-Bello MG, Contreras M, et al. Human gut microbiome viewed across age and geography. Nature 2012; 486: 222-227. doi: 10.1038/nature11053.</w:t>
      </w:r>
      <w:bookmarkEnd w:id="91"/>
    </w:p>
    <w:p w14:paraId="0A71296B" w14:textId="77777777" w:rsidR="0000551E" w:rsidRPr="0000551E" w:rsidRDefault="0000551E" w:rsidP="0000551E">
      <w:pPr>
        <w:pStyle w:val="EndNoteBibliography"/>
        <w:ind w:left="500" w:hanging="500"/>
      </w:pPr>
      <w:bookmarkStart w:id="92" w:name="_ENREF_46"/>
      <w:r w:rsidRPr="0000551E">
        <w:t>46.</w:t>
      </w:r>
      <w:r w:rsidRPr="0000551E">
        <w:tab/>
        <w:t>Haro C, Rangel-Zuniga OA, Alcala-Diaz JF, Gomez-Delgado F, Perez-Martinez P, Delgado-Lista J, et al. Intestinal Microbiota Is Influenced by Gender and Body Mass Index. PLoS One 2016; 11: e0154090. doi: 10.1371/journal.pone.0154090.</w:t>
      </w:r>
      <w:bookmarkEnd w:id="92"/>
    </w:p>
    <w:p w14:paraId="799A7D9A" w14:textId="77777777" w:rsidR="0000551E" w:rsidRPr="0000551E" w:rsidRDefault="0000551E" w:rsidP="0000551E">
      <w:pPr>
        <w:pStyle w:val="EndNoteBibliography"/>
        <w:ind w:left="500" w:hanging="500"/>
      </w:pPr>
      <w:bookmarkStart w:id="93" w:name="_ENREF_47"/>
      <w:r w:rsidRPr="0000551E">
        <w:t>47.</w:t>
      </w:r>
      <w:r w:rsidRPr="0000551E">
        <w:tab/>
        <w:t>David LA, Maurice CF, Carmody RN, Gootenberg DB, Button JE, Wolfe BE, et al. Diet rapidly and reproducibly alters the human gut microbiome. Nature 2014; 505: 559-563. doi: 10.1038/nature12820.</w:t>
      </w:r>
      <w:bookmarkEnd w:id="93"/>
    </w:p>
    <w:p w14:paraId="56A8F0D3" w14:textId="77777777" w:rsidR="0000551E" w:rsidRPr="0000551E" w:rsidRDefault="0000551E" w:rsidP="0000551E">
      <w:pPr>
        <w:pStyle w:val="EndNoteBibliography"/>
        <w:ind w:left="500" w:hanging="500"/>
      </w:pPr>
      <w:bookmarkStart w:id="94" w:name="_ENREF_48"/>
      <w:r w:rsidRPr="0000551E">
        <w:t>48.</w:t>
      </w:r>
      <w:r w:rsidRPr="0000551E">
        <w:tab/>
        <w:t>Deschasaux M, Bouter KE, Prodan A, Levin E, Groen AK, Herrema H, et al. Depicting the composition of gut microbiota in a population with varied ethnic origins but shared geography. Nat Med 2018; 24: 1526-1531. doi: 10.1038/s41591-018-0160-1.</w:t>
      </w:r>
      <w:bookmarkEnd w:id="94"/>
    </w:p>
    <w:p w14:paraId="6B5B9104" w14:textId="77777777" w:rsidR="0000551E" w:rsidRPr="0000551E" w:rsidRDefault="0000551E" w:rsidP="0000551E">
      <w:pPr>
        <w:pStyle w:val="EndNoteBibliography"/>
        <w:ind w:left="500" w:hanging="500"/>
      </w:pPr>
      <w:bookmarkStart w:id="95" w:name="_ENREF_49"/>
      <w:r w:rsidRPr="0000551E">
        <w:t>49.</w:t>
      </w:r>
      <w:r w:rsidRPr="0000551E">
        <w:tab/>
        <w:t>Marques FZ, Jama HA, Tsyganov K, Gill PA, Rhys-Jones D, Muralitharan RR, et al. Guidelines for Transparency on Gut Microbiome Studies in Essential and Experimental Hypertension. Hypertension 2019; 74: 1279-1293. doi: 10.1161/HYPERTENSIONAHA.119.13079.</w:t>
      </w:r>
      <w:bookmarkEnd w:id="95"/>
    </w:p>
    <w:p w14:paraId="50CFF992" w14:textId="77777777" w:rsidR="0000551E" w:rsidRPr="0000551E" w:rsidRDefault="0000551E" w:rsidP="0000551E">
      <w:pPr>
        <w:pStyle w:val="EndNoteBibliography"/>
        <w:ind w:left="500" w:hanging="500"/>
      </w:pPr>
      <w:bookmarkStart w:id="96" w:name="_ENREF_50"/>
      <w:r w:rsidRPr="0000551E">
        <w:t>50.</w:t>
      </w:r>
      <w:r w:rsidRPr="0000551E">
        <w:tab/>
        <w:t>Debelius J, Song SJ, Vazquez-Baeza Y, Xu ZZ, Gonzalez A, Knight R. Tiny microbes, enormous impacts: what matters in gut microbiome studies? Genome Biol 2016; 17: 217. doi: 10.1186/s13059-016-1086-x.</w:t>
      </w:r>
      <w:bookmarkEnd w:id="96"/>
    </w:p>
    <w:p w14:paraId="64C67BBF" w14:textId="77777777" w:rsidR="0000551E" w:rsidRPr="0000551E" w:rsidRDefault="0000551E" w:rsidP="0000551E">
      <w:pPr>
        <w:pStyle w:val="EndNoteBibliography"/>
        <w:ind w:left="500" w:hanging="500"/>
      </w:pPr>
      <w:bookmarkStart w:id="97" w:name="_ENREF_51"/>
      <w:r w:rsidRPr="0000551E">
        <w:lastRenderedPageBreak/>
        <w:t>51.</w:t>
      </w:r>
      <w:r w:rsidRPr="0000551E">
        <w:tab/>
        <w:t>Xia Y, Sun J, Chen D. Power and sample size calculations for microbiome data. In: Xia Y, Sun J, Chen D, eds. Statistical Analysis of Microbiome Data with R. Singapore: Springer Singapore; 2018: 129-166.</w:t>
      </w:r>
      <w:bookmarkEnd w:id="97"/>
    </w:p>
    <w:p w14:paraId="1B5F8A78" w14:textId="721FB056" w:rsidR="0000551E" w:rsidRPr="0000551E" w:rsidRDefault="0000551E" w:rsidP="0000551E">
      <w:pPr>
        <w:pStyle w:val="EndNoteBibliography"/>
        <w:ind w:left="500" w:hanging="500"/>
      </w:pPr>
      <w:bookmarkStart w:id="98" w:name="_ENREF_52"/>
      <w:r w:rsidRPr="0000551E">
        <w:t>52.</w:t>
      </w:r>
      <w:r w:rsidRPr="0000551E">
        <w:tab/>
        <w:t xml:space="preserve">Oksanen J, Blanchet FG, Friendly M, Kindt R, Legendre P, McGlinn D, et al. vegan: Community Ecology Package. 2019. Available from: </w:t>
      </w:r>
      <w:hyperlink r:id="rId15" w:history="1">
        <w:r w:rsidRPr="0000551E">
          <w:rPr>
            <w:rStyle w:val="a7"/>
          </w:rPr>
          <w:t>https://cran.r-project.org/web/packages/vegan/index.html</w:t>
        </w:r>
      </w:hyperlink>
      <w:r w:rsidRPr="0000551E">
        <w:t>. Last accessed on May 30, 2020.</w:t>
      </w:r>
      <w:bookmarkEnd w:id="98"/>
    </w:p>
    <w:p w14:paraId="04E2B9DD" w14:textId="77777777" w:rsidR="0000551E" w:rsidRPr="0000551E" w:rsidRDefault="0000551E" w:rsidP="0000551E">
      <w:pPr>
        <w:pStyle w:val="EndNoteBibliography"/>
        <w:ind w:left="500" w:hanging="500"/>
      </w:pPr>
      <w:bookmarkStart w:id="99" w:name="_ENREF_53"/>
      <w:r w:rsidRPr="0000551E">
        <w:t>53.</w:t>
      </w:r>
      <w:r w:rsidRPr="0000551E">
        <w:tab/>
        <w:t>Hornung BVH, Zwittink RD, Kuijper EJ. Issues and current standards of controls in microbiome research. FEMS Microbiol Ecol 2019; 95: doi: 10.1093/femsec/fiz045.</w:t>
      </w:r>
      <w:bookmarkEnd w:id="99"/>
    </w:p>
    <w:p w14:paraId="19C44E53" w14:textId="77777777" w:rsidR="0000551E" w:rsidRPr="0000551E" w:rsidRDefault="0000551E" w:rsidP="0000551E">
      <w:pPr>
        <w:pStyle w:val="EndNoteBibliography"/>
        <w:ind w:left="500" w:hanging="500"/>
      </w:pPr>
      <w:bookmarkStart w:id="100" w:name="_ENREF_54"/>
      <w:r w:rsidRPr="0000551E">
        <w:t>54.</w:t>
      </w:r>
      <w:r w:rsidRPr="0000551E">
        <w:tab/>
        <w:t>Aagaard K, Ma J, Antony KM, Ganu R, Petrosino J, Versalovic J. The placenta harbors a unique microbiome. Sci Transl Med 2014; 6: 237ra265. doi: 10.1126/scitranslmed.3008599.</w:t>
      </w:r>
      <w:bookmarkEnd w:id="100"/>
    </w:p>
    <w:p w14:paraId="4235FCF9" w14:textId="77777777" w:rsidR="0000551E" w:rsidRPr="0000551E" w:rsidRDefault="0000551E" w:rsidP="0000551E">
      <w:pPr>
        <w:pStyle w:val="EndNoteBibliography"/>
        <w:ind w:left="500" w:hanging="500"/>
      </w:pPr>
      <w:bookmarkStart w:id="101" w:name="_ENREF_55"/>
      <w:r w:rsidRPr="0000551E">
        <w:t>55.</w:t>
      </w:r>
      <w:r w:rsidRPr="0000551E">
        <w:tab/>
        <w:t>de Goffau MC, Lager S, Sovio U, Gaccioli F, Cook E, Peacock SJ, et al. Human placenta has no microbiome but can contain potential pathogens. Nature 2019; 572: 329-334. doi: 10.1038/s41586-019-1451-5.</w:t>
      </w:r>
      <w:bookmarkEnd w:id="101"/>
    </w:p>
    <w:p w14:paraId="7E5CEFD8" w14:textId="77777777" w:rsidR="0000551E" w:rsidRPr="0000551E" w:rsidRDefault="0000551E" w:rsidP="0000551E">
      <w:pPr>
        <w:pStyle w:val="EndNoteBibliography"/>
        <w:ind w:left="500" w:hanging="500"/>
      </w:pPr>
      <w:bookmarkStart w:id="102" w:name="_ENREF_56"/>
      <w:r w:rsidRPr="0000551E">
        <w:t>56.</w:t>
      </w:r>
      <w:r w:rsidRPr="0000551E">
        <w:tab/>
        <w:t>Davis NM, Proctor DM, Holmes SP, Relman DA, Callahan BJ. Simple statistical identification and removal of contaminant sequences in marker-gene and metagenomics data. Microbiome 2018; 6: 226. doi: 10.1186/s40168-018-0605-2.</w:t>
      </w:r>
      <w:bookmarkEnd w:id="102"/>
    </w:p>
    <w:p w14:paraId="627C7E70" w14:textId="77777777" w:rsidR="0000551E" w:rsidRPr="0000551E" w:rsidRDefault="0000551E" w:rsidP="0000551E">
      <w:pPr>
        <w:pStyle w:val="EndNoteBibliography"/>
        <w:ind w:left="500" w:hanging="500"/>
      </w:pPr>
      <w:bookmarkStart w:id="103" w:name="_ENREF_57"/>
      <w:r w:rsidRPr="0000551E">
        <w:t>57.</w:t>
      </w:r>
      <w:r w:rsidRPr="0000551E">
        <w:tab/>
        <w:t>Rausch P, Ruhlemann M, Hermes BM, Doms S, Dagan T, Dierking K, et al. Comparative analysis of amplicon and metagenomic sequencing methods reveals key features in the evolution of animal metaorganisms. Microbiome 2019; 7: 133. doi: 10.1186/s40168-019-0743-1.</w:t>
      </w:r>
      <w:bookmarkEnd w:id="103"/>
    </w:p>
    <w:p w14:paraId="1A458E40" w14:textId="77777777" w:rsidR="0000551E" w:rsidRPr="0000551E" w:rsidRDefault="0000551E" w:rsidP="0000551E">
      <w:pPr>
        <w:pStyle w:val="EndNoteBibliography"/>
        <w:ind w:left="500" w:hanging="500"/>
      </w:pPr>
      <w:bookmarkStart w:id="104" w:name="_ENREF_58"/>
      <w:r w:rsidRPr="0000551E">
        <w:t>58.</w:t>
      </w:r>
      <w:r w:rsidRPr="0000551E">
        <w:tab/>
        <w:t>Sze MA, Schloss PD. The Impact of DNA Polymerase and Number of Rounds of Amplification in PCR on 16S rRNA Gene Sequence Data. mSphere 2019; 4: doi: 10.1128/mSphere.00163-19.</w:t>
      </w:r>
      <w:bookmarkEnd w:id="104"/>
    </w:p>
    <w:p w14:paraId="757D0682" w14:textId="77777777" w:rsidR="0000551E" w:rsidRPr="0000551E" w:rsidRDefault="0000551E" w:rsidP="0000551E">
      <w:pPr>
        <w:pStyle w:val="EndNoteBibliography"/>
        <w:ind w:left="500" w:hanging="500"/>
      </w:pPr>
      <w:bookmarkStart w:id="105" w:name="_ENREF_59"/>
      <w:r w:rsidRPr="0000551E">
        <w:t>59.</w:t>
      </w:r>
      <w:r w:rsidRPr="0000551E">
        <w:tab/>
        <w:t>Wang J, Zheng J, Shi W, Du N, Xu X, Zhang Y, et al. Dysbiosis of maternal and neonatal microbiota associated with gestational diabetes mellitus. Gut 2018; 67: 1614-1625. doi: 10.1136/gutjnl-2018-315988.</w:t>
      </w:r>
      <w:bookmarkEnd w:id="105"/>
    </w:p>
    <w:p w14:paraId="134F8FC9" w14:textId="77777777" w:rsidR="0000551E" w:rsidRPr="0000551E" w:rsidRDefault="0000551E" w:rsidP="0000551E">
      <w:pPr>
        <w:pStyle w:val="EndNoteBibliography"/>
        <w:ind w:left="500" w:hanging="500"/>
      </w:pPr>
      <w:bookmarkStart w:id="106" w:name="_ENREF_60"/>
      <w:r w:rsidRPr="0000551E">
        <w:t>60.</w:t>
      </w:r>
      <w:r w:rsidRPr="0000551E">
        <w:tab/>
        <w:t>He Y, Wu W, Zheng HM, Li P, McDonald D, Sheng HF, et al. Regional variation limits applications of healthy gut microbiome reference ranges and disease models. Nat Med 2018; 24: 1532-1535. doi: 10.1038/s41591-018-0164-x.</w:t>
      </w:r>
      <w:bookmarkEnd w:id="106"/>
    </w:p>
    <w:p w14:paraId="1723E090" w14:textId="77777777" w:rsidR="0000551E" w:rsidRPr="0000551E" w:rsidRDefault="0000551E" w:rsidP="0000551E">
      <w:pPr>
        <w:pStyle w:val="EndNoteBibliography"/>
        <w:ind w:left="500" w:hanging="500"/>
      </w:pPr>
      <w:bookmarkStart w:id="107" w:name="_ENREF_61"/>
      <w:r w:rsidRPr="0000551E">
        <w:t>61.</w:t>
      </w:r>
      <w:r w:rsidRPr="0000551E">
        <w:tab/>
        <w:t>Smits SA, Leach J, Sonnenburg ED, Gonzalez CG, Lichtman JS, Reid G, et al. Seasonal cycling in the gut microbiome of the Hadza hunter-gatherers of Tanzania. Science 2017; 357: 802-806. doi: 10.1126/science.aan4834.</w:t>
      </w:r>
      <w:bookmarkEnd w:id="107"/>
    </w:p>
    <w:p w14:paraId="2414392E" w14:textId="77777777" w:rsidR="0000551E" w:rsidRPr="0000551E" w:rsidRDefault="0000551E" w:rsidP="0000551E">
      <w:pPr>
        <w:pStyle w:val="EndNoteBibliography"/>
        <w:ind w:left="500" w:hanging="500"/>
      </w:pPr>
      <w:bookmarkStart w:id="108" w:name="_ENREF_62"/>
      <w:r w:rsidRPr="0000551E">
        <w:t>62.</w:t>
      </w:r>
      <w:r w:rsidRPr="0000551E">
        <w:tab/>
        <w:t>Qin J, Li R, Raes J, Arumugam M, Burgdorf KS, Manichanh C, et al. A human gut microbial gene catalogue established by metagenomic sequencing. Nature 2010; 464: 59-65. doi: 10.1038/nature08821.</w:t>
      </w:r>
      <w:bookmarkEnd w:id="108"/>
    </w:p>
    <w:p w14:paraId="25F6B6BC" w14:textId="77777777" w:rsidR="0000551E" w:rsidRPr="0000551E" w:rsidRDefault="0000551E" w:rsidP="0000551E">
      <w:pPr>
        <w:pStyle w:val="EndNoteBibliography"/>
        <w:ind w:left="500" w:hanging="500"/>
      </w:pPr>
      <w:bookmarkStart w:id="109" w:name="_ENREF_63"/>
      <w:r w:rsidRPr="0000551E">
        <w:t>63.</w:t>
      </w:r>
      <w:r w:rsidRPr="0000551E">
        <w:tab/>
        <w:t>Arumugam M, Raes J, Pelletier E, Le Paslier D, Yamada T, Mende DR, et al. Enterotypes of the human gut microbiome. Nature 2011; 473: 174-180. doi: 10.1038/nature09944.</w:t>
      </w:r>
      <w:bookmarkEnd w:id="109"/>
    </w:p>
    <w:p w14:paraId="35B6C487" w14:textId="77777777" w:rsidR="0000551E" w:rsidRPr="0000551E" w:rsidRDefault="0000551E" w:rsidP="0000551E">
      <w:pPr>
        <w:pStyle w:val="EndNoteBibliography"/>
        <w:ind w:left="500" w:hanging="500"/>
      </w:pPr>
      <w:bookmarkStart w:id="110" w:name="_ENREF_64"/>
      <w:r w:rsidRPr="0000551E">
        <w:t>64.</w:t>
      </w:r>
      <w:r w:rsidRPr="0000551E">
        <w:tab/>
        <w:t>Li J, Jia H, Cai X, Zhong H, Feng Q, Sunagawa S, et al. An integrated catalog of reference genes in the human gut microbiome. Nature Biotechnology 2014; 32: 834-841. doi: 10.1038/nbt.2942.</w:t>
      </w:r>
      <w:bookmarkEnd w:id="110"/>
    </w:p>
    <w:p w14:paraId="3504891F" w14:textId="77777777" w:rsidR="0000551E" w:rsidRPr="0000551E" w:rsidRDefault="0000551E" w:rsidP="0000551E">
      <w:pPr>
        <w:pStyle w:val="EndNoteBibliography"/>
        <w:ind w:left="500" w:hanging="500"/>
      </w:pPr>
      <w:bookmarkStart w:id="111" w:name="_ENREF_65"/>
      <w:r w:rsidRPr="0000551E">
        <w:t>65.</w:t>
      </w:r>
      <w:r w:rsidRPr="0000551E">
        <w:tab/>
        <w:t>Pasolli E, Asnicar F, Manara S, Zolfo M, Karcher N, Armanini F, et al. Extensive Unexplored Human Microbiome Diversity Revealed by Over 150,000 Genomes from Metagenomes Spanning Age, Geography, and Lifestyle. Cell 2019; 176: 649-662.e620. doi: 10.1016/j.cell.2019.01.001.</w:t>
      </w:r>
      <w:bookmarkEnd w:id="111"/>
    </w:p>
    <w:p w14:paraId="1430FE4D" w14:textId="77777777" w:rsidR="0000551E" w:rsidRPr="0000551E" w:rsidRDefault="0000551E" w:rsidP="0000551E">
      <w:pPr>
        <w:pStyle w:val="EndNoteBibliography"/>
        <w:ind w:left="500" w:hanging="500"/>
      </w:pPr>
      <w:bookmarkStart w:id="112" w:name="_ENREF_66"/>
      <w:r w:rsidRPr="0000551E">
        <w:t>66.</w:t>
      </w:r>
      <w:r w:rsidRPr="0000551E">
        <w:tab/>
        <w:t>Quince C, Walker AW, Simpson JT, Loman NJ, Segata N. Shotgun metagenomics, from sampling to analysis. Nat Biotechnol 2017; 35: 833-844. doi: 10.1038/nbt.3935.</w:t>
      </w:r>
      <w:bookmarkEnd w:id="112"/>
    </w:p>
    <w:p w14:paraId="25C9FF36" w14:textId="77777777" w:rsidR="0000551E" w:rsidRPr="0000551E" w:rsidRDefault="0000551E" w:rsidP="0000551E">
      <w:pPr>
        <w:pStyle w:val="EndNoteBibliography"/>
        <w:ind w:left="500" w:hanging="500"/>
      </w:pPr>
      <w:bookmarkStart w:id="113" w:name="_ENREF_67"/>
      <w:r w:rsidRPr="0000551E">
        <w:t>67.</w:t>
      </w:r>
      <w:r w:rsidRPr="0000551E">
        <w:tab/>
        <w:t>Wu EY, Bryan AR, Rabinovich CE. Juvenile Idiopathic Arthritis. In: Kliegman RM, Stanton BF, St Geme III JW, Schor NF, eds. Nelson Textbook of Pediatrics. the United States: Elsevier; 2015: 1160-1170.</w:t>
      </w:r>
      <w:bookmarkEnd w:id="113"/>
    </w:p>
    <w:p w14:paraId="17C167B1" w14:textId="77777777" w:rsidR="0000551E" w:rsidRPr="0000551E" w:rsidRDefault="0000551E" w:rsidP="0000551E">
      <w:pPr>
        <w:pStyle w:val="EndNoteBibliography"/>
        <w:ind w:left="500" w:hanging="500"/>
      </w:pPr>
      <w:bookmarkStart w:id="114" w:name="_ENREF_68"/>
      <w:r w:rsidRPr="0000551E">
        <w:lastRenderedPageBreak/>
        <w:t>68.</w:t>
      </w:r>
      <w:r w:rsidRPr="0000551E">
        <w:tab/>
        <w:t>Eisenhofer R, Minich JJ, Marotz C, Cooper A, Knight R, Weyrich LS. Contamination in Low Microbial Biomass Microbiome Studies: Issues and Recommendations. Trends Microbiol 2019; 27: 105-117. doi: 10.1016/j.tim.2018.11.003.</w:t>
      </w:r>
      <w:bookmarkEnd w:id="114"/>
    </w:p>
    <w:p w14:paraId="604A87D8" w14:textId="77777777" w:rsidR="0000551E" w:rsidRPr="0000551E" w:rsidRDefault="0000551E" w:rsidP="0000551E">
      <w:pPr>
        <w:pStyle w:val="EndNoteBibliography"/>
        <w:ind w:left="500" w:hanging="500"/>
      </w:pPr>
      <w:bookmarkStart w:id="115" w:name="_ENREF_69"/>
      <w:r w:rsidRPr="0000551E">
        <w:t>69.</w:t>
      </w:r>
      <w:r w:rsidRPr="0000551E">
        <w:tab/>
        <w:t>Claesson MJ, Clooney AG, O'Toole PW. A clinician's guide to microbiome analysis. Nat Rev Gastroenterol Hepatol 2017; 14: 585-595. doi: 10.1038/nrgastro.2017.97.</w:t>
      </w:r>
      <w:bookmarkEnd w:id="115"/>
    </w:p>
    <w:p w14:paraId="3F80F1E4" w14:textId="77777777" w:rsidR="0000551E" w:rsidRPr="0000551E" w:rsidRDefault="0000551E" w:rsidP="0000551E">
      <w:pPr>
        <w:pStyle w:val="EndNoteBibliography"/>
        <w:ind w:left="500" w:hanging="500"/>
      </w:pPr>
      <w:bookmarkStart w:id="116" w:name="_ENREF_70"/>
      <w:r w:rsidRPr="0000551E">
        <w:t>70.</w:t>
      </w:r>
      <w:r w:rsidRPr="0000551E">
        <w:tab/>
        <w:t>Donaldson GP, Lee SM, Mazmanian SK. Gut biogeography of the bacterial microbiota. Nat Rev Microbiol 2016; 14: 20-32. doi: 10.1038/nrmicro3552.</w:t>
      </w:r>
      <w:bookmarkEnd w:id="116"/>
    </w:p>
    <w:p w14:paraId="522E281B" w14:textId="77777777" w:rsidR="0000551E" w:rsidRPr="0000551E" w:rsidRDefault="0000551E" w:rsidP="0000551E">
      <w:pPr>
        <w:pStyle w:val="EndNoteBibliography"/>
        <w:ind w:left="500" w:hanging="500"/>
      </w:pPr>
      <w:bookmarkStart w:id="117" w:name="_ENREF_71"/>
      <w:r w:rsidRPr="0000551E">
        <w:t>71.</w:t>
      </w:r>
      <w:r w:rsidRPr="0000551E">
        <w:tab/>
        <w:t>Gilbert JA, Blaser MJ, Caporaso JG, Jansson JK, Lynch SV, Knight R. Current understanding of the human microbiome. Nat Med 2018; 24: 392-400. doi: 10.1038/nm.4517.</w:t>
      </w:r>
      <w:bookmarkEnd w:id="117"/>
    </w:p>
    <w:p w14:paraId="1B9675BD" w14:textId="77777777" w:rsidR="0000551E" w:rsidRPr="0000551E" w:rsidRDefault="0000551E" w:rsidP="0000551E">
      <w:pPr>
        <w:pStyle w:val="EndNoteBibliography"/>
        <w:ind w:left="500" w:hanging="500"/>
      </w:pPr>
      <w:bookmarkStart w:id="118" w:name="_ENREF_72"/>
      <w:r w:rsidRPr="0000551E">
        <w:t>72.</w:t>
      </w:r>
      <w:r w:rsidRPr="0000551E">
        <w:tab/>
        <w:t>Gorzelak MA, Gill SK, Tasnim N, Ahmadi-Vand Z, Jay M, Gibson DL. Methods for Improving Human Gut Microbiome Data by Reducing Variability through Sample Processing and Storage of Stool. PLoS One 2015; 10: e0134802. doi: 10.1371/journal.pone.0134802.</w:t>
      </w:r>
      <w:bookmarkEnd w:id="118"/>
    </w:p>
    <w:p w14:paraId="37C3430C" w14:textId="77777777" w:rsidR="0000551E" w:rsidRPr="0000551E" w:rsidRDefault="0000551E" w:rsidP="0000551E">
      <w:pPr>
        <w:pStyle w:val="EndNoteBibliography"/>
        <w:ind w:left="500" w:hanging="500"/>
      </w:pPr>
      <w:bookmarkStart w:id="119" w:name="_ENREF_73"/>
      <w:r w:rsidRPr="0000551E">
        <w:t>73.</w:t>
      </w:r>
      <w:r w:rsidRPr="0000551E">
        <w:tab/>
        <w:t>Choo JM, Leong LE, Rogers GB. Sample storage conditions significantly influence faecal microbiome profiles. Sci Rep 2015; 5: 16350. doi: 10.1038/srep16350.</w:t>
      </w:r>
      <w:bookmarkEnd w:id="119"/>
    </w:p>
    <w:p w14:paraId="6633A2BB" w14:textId="77777777" w:rsidR="0000551E" w:rsidRPr="0000551E" w:rsidRDefault="0000551E" w:rsidP="0000551E">
      <w:pPr>
        <w:pStyle w:val="EndNoteBibliography"/>
        <w:ind w:left="500" w:hanging="500"/>
      </w:pPr>
      <w:bookmarkStart w:id="120" w:name="_ENREF_74"/>
      <w:r w:rsidRPr="0000551E">
        <w:t>74.</w:t>
      </w:r>
      <w:r w:rsidRPr="0000551E">
        <w:tab/>
        <w:t>Han M, Hao L, Lin Y, Li F, Wang J, Yang H, et al. A novel affordable reagent for room temperature storage and transport of fecal samples for metagenomic analyses. Microbiome 2018; 6: 43. doi: 10.1186/s40168-018-0429-0.</w:t>
      </w:r>
      <w:bookmarkEnd w:id="120"/>
    </w:p>
    <w:p w14:paraId="4A2CB9F5" w14:textId="77777777" w:rsidR="0000551E" w:rsidRPr="0000551E" w:rsidRDefault="0000551E" w:rsidP="0000551E">
      <w:pPr>
        <w:pStyle w:val="EndNoteBibliography"/>
        <w:ind w:left="500" w:hanging="500"/>
      </w:pPr>
      <w:bookmarkStart w:id="121" w:name="_ENREF_75"/>
      <w:r w:rsidRPr="0000551E">
        <w:t>75.</w:t>
      </w:r>
      <w:r w:rsidRPr="0000551E">
        <w:tab/>
        <w:t>McDonald JH. Multiple tests. In: McDonald JH, ed. Handbook of Biological Statistics. Baltimore, Maryland, U.S.A.: Sparky House Publishing; 2014: 257-263.</w:t>
      </w:r>
      <w:bookmarkEnd w:id="121"/>
    </w:p>
    <w:p w14:paraId="26711EF8" w14:textId="509BEABB" w:rsidR="0000551E" w:rsidRPr="0000551E" w:rsidRDefault="0000551E" w:rsidP="0000551E">
      <w:pPr>
        <w:pStyle w:val="EndNoteBibliography"/>
        <w:ind w:left="500" w:hanging="500"/>
      </w:pPr>
      <w:bookmarkStart w:id="122" w:name="_ENREF_76"/>
      <w:r w:rsidRPr="0000551E">
        <w:t>76.</w:t>
      </w:r>
      <w:r w:rsidRPr="0000551E">
        <w:tab/>
        <w:t xml:space="preserve">Arnold T, Emerson J. The R Stats Package. 2019. Available from: </w:t>
      </w:r>
      <w:hyperlink r:id="rId16" w:history="1">
        <w:r w:rsidRPr="0000551E">
          <w:rPr>
            <w:rStyle w:val="a7"/>
          </w:rPr>
          <w:t>https://www.rdocumentation.org/packages/stats/versions/3.6.1</w:t>
        </w:r>
      </w:hyperlink>
      <w:r w:rsidRPr="0000551E">
        <w:t>. Last accessed on May 30, 2020.</w:t>
      </w:r>
      <w:bookmarkEnd w:id="122"/>
    </w:p>
    <w:p w14:paraId="605360F7" w14:textId="77777777" w:rsidR="0000551E" w:rsidRPr="0000551E" w:rsidRDefault="0000551E" w:rsidP="0000551E">
      <w:pPr>
        <w:pStyle w:val="EndNoteBibliography"/>
        <w:ind w:left="500" w:hanging="500"/>
      </w:pPr>
      <w:bookmarkStart w:id="123" w:name="_ENREF_77"/>
      <w:r w:rsidRPr="0000551E">
        <w:t>77.</w:t>
      </w:r>
      <w:r w:rsidRPr="0000551E">
        <w:tab/>
        <w:t>Xia Y, Sun J. Hypothesis Testing and Statistical Analysis of Microbiome. Genes Dis 2017; 4: 138-148. doi: 10.1016/j.gendis.2017.06.001.</w:t>
      </w:r>
      <w:bookmarkEnd w:id="123"/>
    </w:p>
    <w:p w14:paraId="35FC3254" w14:textId="77777777" w:rsidR="0000551E" w:rsidRPr="0000551E" w:rsidRDefault="0000551E" w:rsidP="0000551E">
      <w:pPr>
        <w:pStyle w:val="EndNoteBibliography"/>
        <w:ind w:left="500" w:hanging="500"/>
      </w:pPr>
      <w:bookmarkStart w:id="124" w:name="_ENREF_78"/>
      <w:r w:rsidRPr="0000551E">
        <w:t>78.</w:t>
      </w:r>
      <w:r w:rsidRPr="0000551E">
        <w:tab/>
        <w:t>Edgar RC. Search and clustering orders of magnitude faster than BLAST. Bioinformatics 2010; 26: 2460-2461. doi: 10.1093/bioinformatics/btq461.</w:t>
      </w:r>
      <w:bookmarkEnd w:id="124"/>
    </w:p>
    <w:p w14:paraId="5CB9DAC0" w14:textId="77777777" w:rsidR="0000551E" w:rsidRPr="0000551E" w:rsidRDefault="0000551E" w:rsidP="0000551E">
      <w:pPr>
        <w:pStyle w:val="EndNoteBibliography"/>
        <w:ind w:left="500" w:hanging="500"/>
      </w:pPr>
      <w:bookmarkStart w:id="125" w:name="_ENREF_79"/>
      <w:r w:rsidRPr="0000551E">
        <w:t>79.</w:t>
      </w:r>
      <w:r w:rsidRPr="0000551E">
        <w:tab/>
        <w:t>Rognes T, Flouri T, Nichols B, Quince C, Mahe F. VSEARCH: a versatile open source tool for metagenomics. PeerJ 2016; 4: e2584. doi: 10.7717/peerj.2584.</w:t>
      </w:r>
      <w:bookmarkEnd w:id="125"/>
    </w:p>
    <w:p w14:paraId="553B7596" w14:textId="77777777" w:rsidR="0000551E" w:rsidRPr="0000551E" w:rsidRDefault="0000551E" w:rsidP="0000551E">
      <w:pPr>
        <w:pStyle w:val="EndNoteBibliography"/>
        <w:ind w:left="500" w:hanging="500"/>
      </w:pPr>
      <w:bookmarkStart w:id="126" w:name="_ENREF_80"/>
      <w:r w:rsidRPr="0000551E">
        <w:t>80.</w:t>
      </w:r>
      <w:r w:rsidRPr="0000551E">
        <w:tab/>
        <w:t>Schloss PD, Westcott SL, Ryabin T, Hall JR, Hartmann M, Hollister EB, et al. Introducing mothur: open-source, platform-independent, community-supported software for describing and comparing microbial communities. Appl Environ Microbiol 2009; 75: 7537-7541. doi: 10.1128/AEM.01541-09.</w:t>
      </w:r>
      <w:bookmarkEnd w:id="126"/>
    </w:p>
    <w:p w14:paraId="1D2EAF48" w14:textId="77777777" w:rsidR="0000551E" w:rsidRPr="0000551E" w:rsidRDefault="0000551E" w:rsidP="0000551E">
      <w:pPr>
        <w:pStyle w:val="EndNoteBibliography"/>
        <w:ind w:left="500" w:hanging="500"/>
      </w:pPr>
      <w:bookmarkStart w:id="127" w:name="_ENREF_81"/>
      <w:r w:rsidRPr="0000551E">
        <w:t>81.</w:t>
      </w:r>
      <w:r w:rsidRPr="0000551E">
        <w:tab/>
        <w:t>Liu Y, Qin Y, Guo XX, Bai Y. [Methods and applications for microbiome data analysis (in Chinese)]. Yi Chuan 2019; 41: 845-862. doi: 10.16288/j.yczz.19-222.</w:t>
      </w:r>
      <w:bookmarkEnd w:id="127"/>
    </w:p>
    <w:p w14:paraId="6579D5F4" w14:textId="77777777" w:rsidR="0000551E" w:rsidRPr="0000551E" w:rsidRDefault="0000551E" w:rsidP="0000551E">
      <w:pPr>
        <w:pStyle w:val="EndNoteBibliography"/>
        <w:ind w:left="500" w:hanging="500"/>
      </w:pPr>
      <w:bookmarkStart w:id="128" w:name="_ENREF_82"/>
      <w:r w:rsidRPr="0000551E">
        <w:t>82.</w:t>
      </w:r>
      <w:r w:rsidRPr="0000551E">
        <w:tab/>
        <w:t>Callahan BJ, McMurdie PJ, Rosen MJ, Han AW, Johnson AJ, Holmes SP. DADA2: High-resolution sample inference from Illumina amplicon data. Nat Methods 2016; 13: 581-583. doi: 10.1038/nmeth.3869.</w:t>
      </w:r>
      <w:bookmarkEnd w:id="128"/>
    </w:p>
    <w:p w14:paraId="45B3023C" w14:textId="77777777" w:rsidR="0000551E" w:rsidRPr="0000551E" w:rsidRDefault="0000551E" w:rsidP="0000551E">
      <w:pPr>
        <w:pStyle w:val="EndNoteBibliography"/>
        <w:ind w:left="500" w:hanging="500"/>
      </w:pPr>
      <w:bookmarkStart w:id="129" w:name="_ENREF_83"/>
      <w:r w:rsidRPr="0000551E">
        <w:t>83.</w:t>
      </w:r>
      <w:r w:rsidRPr="0000551E">
        <w:tab/>
        <w:t>Edgar RC, Haas BJ, Clemente JC, Quince C, Knight R. UCHIME improves sensitivity and speed of chimera detection. Bioinformatics 2011; 27: 2194-2200. doi: 10.1093/bioinformatics/btr381.</w:t>
      </w:r>
      <w:bookmarkEnd w:id="129"/>
    </w:p>
    <w:p w14:paraId="4F97A5A1" w14:textId="77777777" w:rsidR="0000551E" w:rsidRPr="0000551E" w:rsidRDefault="0000551E" w:rsidP="0000551E">
      <w:pPr>
        <w:pStyle w:val="EndNoteBibliography"/>
        <w:ind w:left="500" w:hanging="500"/>
      </w:pPr>
      <w:bookmarkStart w:id="130" w:name="_ENREF_84"/>
      <w:r w:rsidRPr="0000551E">
        <w:t>84.</w:t>
      </w:r>
      <w:r w:rsidRPr="0000551E">
        <w:tab/>
        <w:t>Quast C, Pruesse E, Yilmaz P, Gerken J, Schweer T, Yarza P, et al. The SILVA ribosomal RNA gene database project: improved data processing and web-based tools. Nucleic Acids Res 2013; 41: D590-596. doi: 10.1093/nar/gks1219.</w:t>
      </w:r>
      <w:bookmarkEnd w:id="130"/>
    </w:p>
    <w:p w14:paraId="7CEFD4AE" w14:textId="77777777" w:rsidR="0000551E" w:rsidRPr="0000551E" w:rsidRDefault="0000551E" w:rsidP="0000551E">
      <w:pPr>
        <w:pStyle w:val="EndNoteBibliography"/>
        <w:ind w:left="500" w:hanging="500"/>
      </w:pPr>
      <w:bookmarkStart w:id="131" w:name="_ENREF_85"/>
      <w:r w:rsidRPr="0000551E">
        <w:t>85.</w:t>
      </w:r>
      <w:r w:rsidRPr="0000551E">
        <w:tab/>
        <w:t>Cole JR, Wang Q, Fish JA, Chai B, McGarrell DM, Sun Y, et al. Ribosomal Database Project: data and tools for high throughput rRNA analysis. Nucleic Acids Res 2014; 42: D633-642. doi: 10.1093/nar/gkt1244.</w:t>
      </w:r>
      <w:bookmarkEnd w:id="131"/>
    </w:p>
    <w:p w14:paraId="6DC6E24D" w14:textId="77777777" w:rsidR="0000551E" w:rsidRPr="0000551E" w:rsidRDefault="0000551E" w:rsidP="0000551E">
      <w:pPr>
        <w:pStyle w:val="EndNoteBibliography"/>
        <w:ind w:left="500" w:hanging="500"/>
      </w:pPr>
      <w:bookmarkStart w:id="132" w:name="_ENREF_86"/>
      <w:r w:rsidRPr="0000551E">
        <w:lastRenderedPageBreak/>
        <w:t>86.</w:t>
      </w:r>
      <w:r w:rsidRPr="0000551E">
        <w:tab/>
        <w:t>McDonald D, Price MN, Goodrich J, Nawrocki EP, DeSantis TZ, Probst A, et al. An improved Greengenes taxonomy with explicit ranks for ecological and evolutionary analyses of bacteria and archaea. ISME J 2012; 6: 610-618. doi: 10.1038/ismej.2011.139.</w:t>
      </w:r>
      <w:bookmarkEnd w:id="132"/>
    </w:p>
    <w:p w14:paraId="72BB34B1" w14:textId="77777777" w:rsidR="0000551E" w:rsidRPr="0000551E" w:rsidRDefault="0000551E" w:rsidP="0000551E">
      <w:pPr>
        <w:pStyle w:val="EndNoteBibliography"/>
        <w:ind w:left="500" w:hanging="500"/>
      </w:pPr>
      <w:bookmarkStart w:id="133" w:name="_ENREF_87"/>
      <w:r w:rsidRPr="0000551E">
        <w:t>87.</w:t>
      </w:r>
      <w:r w:rsidRPr="0000551E">
        <w:tab/>
        <w:t>Zhang J, Liu YX, Zhang N, Hu B, Jin T, Xu H, et al. NRT1.1B is associated with root microbiota composition and nitrogen use in field-grown rice. Nat Biotechnol 2019; 37: 676-684. doi: 10.1038/s41587-019-0104-4.</w:t>
      </w:r>
      <w:bookmarkEnd w:id="133"/>
    </w:p>
    <w:p w14:paraId="38F85EAD" w14:textId="77777777" w:rsidR="0000551E" w:rsidRPr="0000551E" w:rsidRDefault="0000551E" w:rsidP="0000551E">
      <w:pPr>
        <w:pStyle w:val="EndNoteBibliography"/>
        <w:ind w:left="500" w:hanging="500"/>
      </w:pPr>
      <w:bookmarkStart w:id="134" w:name="_ENREF_88"/>
      <w:r w:rsidRPr="0000551E">
        <w:t>88.</w:t>
      </w:r>
      <w:r w:rsidRPr="0000551E">
        <w:tab/>
        <w:t>Zheng M, Zhou N, Liu S, Dang C, Liu Y-X, He S, et al. N2O and NO emission from a biological aerated filter treating coking wastewater: Main source and microbial community. Journal of Cleaner Production 2019; 213: 365-374. doi: 10.1016/j.jclepro.2018.12.182.</w:t>
      </w:r>
      <w:bookmarkEnd w:id="134"/>
    </w:p>
    <w:p w14:paraId="749E66E2" w14:textId="77777777" w:rsidR="0000551E" w:rsidRPr="0000551E" w:rsidRDefault="0000551E" w:rsidP="0000551E">
      <w:pPr>
        <w:pStyle w:val="EndNoteBibliography"/>
        <w:ind w:left="500" w:hanging="500"/>
      </w:pPr>
      <w:bookmarkStart w:id="135" w:name="_ENREF_89"/>
      <w:r w:rsidRPr="0000551E">
        <w:t>89.</w:t>
      </w:r>
      <w:r w:rsidRPr="0000551E">
        <w:tab/>
        <w:t>Louca S, Parfrey LW, Doebeli M. Decoupling function and taxonomy in the global ocean microbiome. Science 2016; 353: 1272-1277. doi: 10.1126/science.aaf4507.</w:t>
      </w:r>
      <w:bookmarkEnd w:id="135"/>
    </w:p>
    <w:p w14:paraId="7292F984" w14:textId="77777777" w:rsidR="0000551E" w:rsidRPr="0000551E" w:rsidRDefault="0000551E" w:rsidP="0000551E">
      <w:pPr>
        <w:pStyle w:val="EndNoteBibliography"/>
        <w:ind w:left="500" w:hanging="500"/>
      </w:pPr>
      <w:bookmarkStart w:id="136" w:name="_ENREF_90"/>
      <w:r w:rsidRPr="0000551E">
        <w:t>90.</w:t>
      </w:r>
      <w:r w:rsidRPr="0000551E">
        <w:tab/>
        <w:t>Ward T, Larson J, Meulemans J, Hillmann B, Lynch J, Sidiropoulos D, et al. BugBase predicts organism-level microbiome phenotypes. bioRxiv 2017; 133462. doi: 10.1101/133462.</w:t>
      </w:r>
      <w:bookmarkEnd w:id="136"/>
    </w:p>
    <w:p w14:paraId="6E0E2F6A" w14:textId="77777777" w:rsidR="0000551E" w:rsidRPr="0000551E" w:rsidRDefault="0000551E" w:rsidP="0000551E">
      <w:pPr>
        <w:pStyle w:val="EndNoteBibliography"/>
        <w:ind w:left="500" w:hanging="500"/>
      </w:pPr>
      <w:bookmarkStart w:id="137" w:name="_ENREF_91"/>
      <w:r w:rsidRPr="0000551E">
        <w:t>91.</w:t>
      </w:r>
      <w:r w:rsidRPr="0000551E">
        <w:tab/>
        <w:t>Bolger AM, Lohse M, Usadel B. Trimmomatic: a flexible trimmer for Illumina sequence data. Bioinformatics 2014; 30: 2114-2120. doi: 10.1093/bioinformatics/btu170.</w:t>
      </w:r>
      <w:bookmarkEnd w:id="137"/>
    </w:p>
    <w:p w14:paraId="2ECEF279" w14:textId="77777777" w:rsidR="0000551E" w:rsidRPr="0000551E" w:rsidRDefault="0000551E" w:rsidP="0000551E">
      <w:pPr>
        <w:pStyle w:val="EndNoteBibliography"/>
        <w:ind w:left="500" w:hanging="500"/>
      </w:pPr>
      <w:bookmarkStart w:id="138" w:name="_ENREF_92"/>
      <w:r w:rsidRPr="0000551E">
        <w:t>92.</w:t>
      </w:r>
      <w:r w:rsidRPr="0000551E">
        <w:tab/>
        <w:t>Langmead B, Salzberg SL. Fast gapped-read alignment with Bowtie 2. Nature Methods 2012; 9: 357-359. doi: 10.1038/nmeth.1923.</w:t>
      </w:r>
      <w:bookmarkEnd w:id="138"/>
    </w:p>
    <w:p w14:paraId="466BDF6D" w14:textId="77777777" w:rsidR="0000551E" w:rsidRPr="0000551E" w:rsidRDefault="0000551E" w:rsidP="0000551E">
      <w:pPr>
        <w:pStyle w:val="EndNoteBibliography"/>
        <w:ind w:left="500" w:hanging="500"/>
      </w:pPr>
      <w:bookmarkStart w:id="139" w:name="_ENREF_93"/>
      <w:r w:rsidRPr="0000551E">
        <w:t>93.</w:t>
      </w:r>
      <w:r w:rsidRPr="0000551E">
        <w:tab/>
        <w:t>Franzosa EA, McIver LJ, Rahnavard G, Thompson LR, Schirmer M, Weingart G, et al. Species-level functional profiling of metagenomes and metatranscriptomes. Nature Methods 2018; 15: 962-968. doi: 10.1038/s41592-018-0176-y.</w:t>
      </w:r>
      <w:bookmarkEnd w:id="139"/>
    </w:p>
    <w:p w14:paraId="70CD80B6" w14:textId="77777777" w:rsidR="0000551E" w:rsidRPr="0000551E" w:rsidRDefault="0000551E" w:rsidP="0000551E">
      <w:pPr>
        <w:pStyle w:val="EndNoteBibliography"/>
        <w:ind w:left="500" w:hanging="500"/>
      </w:pPr>
      <w:bookmarkStart w:id="140" w:name="_ENREF_94"/>
      <w:r w:rsidRPr="0000551E">
        <w:t>94.</w:t>
      </w:r>
      <w:r w:rsidRPr="0000551E">
        <w:tab/>
        <w:t>Li D, Liu C-M, Luo R, Sadakane K, Lam T-W. MEGAHIT: an ultra-fast single-node solution for large and complex metagenomics assembly via succinct de Bruijn graph. Bioinformatics 2015; 31: 1674-1676. doi: 10.1093/bioinformatics/btv033.</w:t>
      </w:r>
      <w:bookmarkEnd w:id="140"/>
    </w:p>
    <w:p w14:paraId="2F83897D" w14:textId="77777777" w:rsidR="0000551E" w:rsidRPr="0000551E" w:rsidRDefault="0000551E" w:rsidP="0000551E">
      <w:pPr>
        <w:pStyle w:val="EndNoteBibliography"/>
        <w:ind w:left="500" w:hanging="500"/>
      </w:pPr>
      <w:bookmarkStart w:id="141" w:name="_ENREF_95"/>
      <w:r w:rsidRPr="0000551E">
        <w:t>95.</w:t>
      </w:r>
      <w:r w:rsidRPr="0000551E">
        <w:tab/>
        <w:t>Nurk S, Meleshko D, Korobeynikov A, Pevzner PA. metaSPAdes: a new versatile metagenomic assembler. Genome Research 2017; 27: 824-834. doi: 10.1101/gr.213959.116.</w:t>
      </w:r>
      <w:bookmarkEnd w:id="141"/>
    </w:p>
    <w:p w14:paraId="43420727" w14:textId="77777777" w:rsidR="0000551E" w:rsidRPr="0000551E" w:rsidRDefault="0000551E" w:rsidP="0000551E">
      <w:pPr>
        <w:pStyle w:val="EndNoteBibliography"/>
        <w:ind w:left="500" w:hanging="500"/>
      </w:pPr>
      <w:bookmarkStart w:id="142" w:name="_ENREF_96"/>
      <w:r w:rsidRPr="0000551E">
        <w:t>96.</w:t>
      </w:r>
      <w:r w:rsidRPr="0000551E">
        <w:tab/>
        <w:t>Hyatt D, LoCascio PF, Hauser LJ, Uberbacher EC. Gene and translation initiation site prediction in metagenomic sequences. Bioinformatics 2012; 28: 2223-2230. doi: 10.1093/bioinformatics/bts429.</w:t>
      </w:r>
      <w:bookmarkEnd w:id="142"/>
    </w:p>
    <w:p w14:paraId="1AAC04C1" w14:textId="77777777" w:rsidR="0000551E" w:rsidRPr="0000551E" w:rsidRDefault="0000551E" w:rsidP="0000551E">
      <w:pPr>
        <w:pStyle w:val="EndNoteBibliography"/>
        <w:ind w:left="500" w:hanging="500"/>
      </w:pPr>
      <w:bookmarkStart w:id="143" w:name="_ENREF_97"/>
      <w:r w:rsidRPr="0000551E">
        <w:t>97.</w:t>
      </w:r>
      <w:r w:rsidRPr="0000551E">
        <w:tab/>
        <w:t>Seemann T. Prokka: rapid prokaryotic genome annotation. Bioinformatics 2014; 30: 2068-2069. doi: 10.1093/bioinformatics/btu153.</w:t>
      </w:r>
      <w:bookmarkEnd w:id="143"/>
    </w:p>
    <w:p w14:paraId="583CBAD8" w14:textId="77777777" w:rsidR="0000551E" w:rsidRPr="0000551E" w:rsidRDefault="0000551E" w:rsidP="0000551E">
      <w:pPr>
        <w:pStyle w:val="EndNoteBibliography"/>
        <w:ind w:left="500" w:hanging="500"/>
      </w:pPr>
      <w:bookmarkStart w:id="144" w:name="_ENREF_98"/>
      <w:r w:rsidRPr="0000551E">
        <w:t>98.</w:t>
      </w:r>
      <w:r w:rsidRPr="0000551E">
        <w:tab/>
        <w:t>Noguchi H, Taniguchi T, Itoh T. MetaGeneAnnotator: detecting species-specific patterns of ribosomal binding site for precise gene prediction in anonymous prokaryotic and phage genomes. DNA Res 2008; 15: 387-396. doi: 10.1093/dnares/dsn027.</w:t>
      </w:r>
      <w:bookmarkEnd w:id="144"/>
    </w:p>
    <w:p w14:paraId="15E412B5" w14:textId="77777777" w:rsidR="0000551E" w:rsidRPr="0000551E" w:rsidRDefault="0000551E" w:rsidP="0000551E">
      <w:pPr>
        <w:pStyle w:val="EndNoteBibliography"/>
        <w:ind w:left="500" w:hanging="500"/>
      </w:pPr>
      <w:bookmarkStart w:id="145" w:name="_ENREF_99"/>
      <w:r w:rsidRPr="0000551E">
        <w:t>99.</w:t>
      </w:r>
      <w:r w:rsidRPr="0000551E">
        <w:tab/>
        <w:t>Zhu W, Lomsadze A, Borodovsky M. Ab initio gene identification in metagenomic sequences. Nucleic Acids Res 2010; 38: e132. doi: 10.1093/nar/gkq275.</w:t>
      </w:r>
      <w:bookmarkEnd w:id="145"/>
    </w:p>
    <w:p w14:paraId="0D1136B9" w14:textId="77777777" w:rsidR="0000551E" w:rsidRPr="0000551E" w:rsidRDefault="0000551E" w:rsidP="0000551E">
      <w:pPr>
        <w:pStyle w:val="EndNoteBibliography"/>
        <w:ind w:left="500" w:hanging="500"/>
      </w:pPr>
      <w:bookmarkStart w:id="146" w:name="_ENREF_100"/>
      <w:r w:rsidRPr="0000551E">
        <w:t>100.</w:t>
      </w:r>
      <w:r w:rsidRPr="0000551E">
        <w:tab/>
        <w:t>Kelley DR, Liu B, Delcher AL, Pop M, Salzberg SL. Gene prediction with Glimmer for metagenomic sequences augmented by classification and clustering. Nucleic Acids Res 2012; 40: e9. doi: 10.1093/nar/gkr1067.</w:t>
      </w:r>
      <w:bookmarkEnd w:id="146"/>
    </w:p>
    <w:p w14:paraId="64DBC3D0" w14:textId="77777777" w:rsidR="0000551E" w:rsidRPr="0000551E" w:rsidRDefault="0000551E" w:rsidP="0000551E">
      <w:pPr>
        <w:pStyle w:val="EndNoteBibliography"/>
        <w:ind w:left="500" w:hanging="500"/>
      </w:pPr>
      <w:bookmarkStart w:id="147" w:name="_ENREF_101"/>
      <w:r w:rsidRPr="0000551E">
        <w:t>101.</w:t>
      </w:r>
      <w:r w:rsidRPr="0000551E">
        <w:tab/>
        <w:t>Liu Y, Guo J, Hu G, Zhu H. Gene prediction in metagenomic fragments based on the SVM algorithm. BMC Bioinformatics 2013; 14 Suppl 5: S12. doi: 10.1186/1471-2105-14-S5-S12.</w:t>
      </w:r>
      <w:bookmarkEnd w:id="147"/>
    </w:p>
    <w:p w14:paraId="2733E25D" w14:textId="77777777" w:rsidR="0000551E" w:rsidRPr="0000551E" w:rsidRDefault="0000551E" w:rsidP="0000551E">
      <w:pPr>
        <w:pStyle w:val="EndNoteBibliography"/>
        <w:ind w:left="500" w:hanging="500"/>
      </w:pPr>
      <w:bookmarkStart w:id="148" w:name="_ENREF_102"/>
      <w:r w:rsidRPr="0000551E">
        <w:t>102.</w:t>
      </w:r>
      <w:r w:rsidRPr="0000551E">
        <w:tab/>
        <w:t>Rho M, Tang H, Ye Y. FragGeneScan: predicting genes in short and error-prone reads. Nucleic Acids Res 2010; 38: e191. doi: 10.1093/nar/gkq747.</w:t>
      </w:r>
      <w:bookmarkEnd w:id="148"/>
    </w:p>
    <w:p w14:paraId="20944B13" w14:textId="77777777" w:rsidR="0000551E" w:rsidRPr="0000551E" w:rsidRDefault="0000551E" w:rsidP="0000551E">
      <w:pPr>
        <w:pStyle w:val="EndNoteBibliography"/>
        <w:ind w:left="500" w:hanging="500"/>
      </w:pPr>
      <w:bookmarkStart w:id="149" w:name="_ENREF_103"/>
      <w:r w:rsidRPr="0000551E">
        <w:t>103.</w:t>
      </w:r>
      <w:r w:rsidRPr="0000551E">
        <w:tab/>
        <w:t>Hoff KJ, Lingner T, Meinicke P, Tech M. Orphelia: predicting genes in metagenomic sequencing reads. Nucleic Acids Res 2009; 37: W101-105. doi: 10.1093/nar/gkp327.</w:t>
      </w:r>
      <w:bookmarkEnd w:id="149"/>
    </w:p>
    <w:p w14:paraId="651CACB5" w14:textId="77777777" w:rsidR="0000551E" w:rsidRPr="0000551E" w:rsidRDefault="0000551E" w:rsidP="0000551E">
      <w:pPr>
        <w:pStyle w:val="EndNoteBibliography"/>
        <w:ind w:left="500" w:hanging="500"/>
      </w:pPr>
      <w:bookmarkStart w:id="150" w:name="_ENREF_104"/>
      <w:r w:rsidRPr="0000551E">
        <w:lastRenderedPageBreak/>
        <w:t>104.</w:t>
      </w:r>
      <w:r w:rsidRPr="0000551E">
        <w:tab/>
        <w:t>Fu L, Niu B, Zhu Z, Wu S, Li W. CD-HIT: accelerated for clustering the next-generation sequencing data. Bioinformatics 2012; 28: 3150-3152. doi: 10.1093/bioinformatics/bts565.</w:t>
      </w:r>
      <w:bookmarkEnd w:id="150"/>
    </w:p>
    <w:p w14:paraId="03C0FE75" w14:textId="77777777" w:rsidR="0000551E" w:rsidRPr="0000551E" w:rsidRDefault="0000551E" w:rsidP="0000551E">
      <w:pPr>
        <w:pStyle w:val="EndNoteBibliography"/>
        <w:ind w:left="500" w:hanging="500"/>
      </w:pPr>
      <w:bookmarkStart w:id="151" w:name="_ENREF_105"/>
      <w:r w:rsidRPr="0000551E">
        <w:t>105.</w:t>
      </w:r>
      <w:r w:rsidRPr="0000551E">
        <w:tab/>
        <w:t>Patro R, Duggal G, Love MI, Irizarry RA, Kingsford C. Salmon provides fast and bias-aware quantification of transcript expression. Nature Methods 2017; 14: 417-149. doi: 10.1038/nmeth.4197.</w:t>
      </w:r>
      <w:bookmarkEnd w:id="151"/>
    </w:p>
    <w:p w14:paraId="60A45B5F" w14:textId="77777777" w:rsidR="0000551E" w:rsidRPr="0000551E" w:rsidRDefault="0000551E" w:rsidP="0000551E">
      <w:pPr>
        <w:pStyle w:val="EndNoteBibliography"/>
        <w:ind w:left="500" w:hanging="500"/>
      </w:pPr>
      <w:bookmarkStart w:id="152" w:name="_ENREF_106"/>
      <w:r w:rsidRPr="0000551E">
        <w:t>106.</w:t>
      </w:r>
      <w:r w:rsidRPr="0000551E">
        <w:tab/>
        <w:t>Ye SH, Siddle KJ, Park DJ, Sabeti PC. Benchmarking Metagenomics Tools for Taxonomic Classification. Cell 2019; 178: 779-794. doi: 10.1016/j.cell.2019.07.010.</w:t>
      </w:r>
      <w:bookmarkEnd w:id="152"/>
    </w:p>
    <w:p w14:paraId="2FD37556" w14:textId="77777777" w:rsidR="0000551E" w:rsidRPr="0000551E" w:rsidRDefault="0000551E" w:rsidP="0000551E">
      <w:pPr>
        <w:pStyle w:val="EndNoteBibliography"/>
        <w:ind w:left="500" w:hanging="500"/>
      </w:pPr>
      <w:bookmarkStart w:id="153" w:name="_ENREF_107"/>
      <w:r w:rsidRPr="0000551E">
        <w:t>107.</w:t>
      </w:r>
      <w:r w:rsidRPr="0000551E">
        <w:tab/>
        <w:t>Wood DE, Lu J, Langmead B. Improved metagenomic analysis with Kraken 2. bioRxiv 2019; 762302. doi: 10.1101/762302.</w:t>
      </w:r>
      <w:bookmarkEnd w:id="153"/>
    </w:p>
    <w:p w14:paraId="3B669739" w14:textId="77777777" w:rsidR="0000551E" w:rsidRPr="0000551E" w:rsidRDefault="0000551E" w:rsidP="0000551E">
      <w:pPr>
        <w:pStyle w:val="EndNoteBibliography"/>
        <w:ind w:left="500" w:hanging="500"/>
      </w:pPr>
      <w:bookmarkStart w:id="154" w:name="_ENREF_108"/>
      <w:r w:rsidRPr="0000551E">
        <w:t>108.</w:t>
      </w:r>
      <w:r w:rsidRPr="0000551E">
        <w:tab/>
        <w:t>Buchfink B, Xie C, Huson DH. Fast and sensitive protein alignment using DIAMOND. Nature methods 2015; 12: 59-60. doi: 10.1038/nmeth.3176.</w:t>
      </w:r>
      <w:bookmarkEnd w:id="154"/>
    </w:p>
    <w:p w14:paraId="0EC1FB30" w14:textId="77777777" w:rsidR="0000551E" w:rsidRPr="0000551E" w:rsidRDefault="0000551E" w:rsidP="0000551E">
      <w:pPr>
        <w:pStyle w:val="EndNoteBibliography"/>
        <w:ind w:left="500" w:hanging="500"/>
      </w:pPr>
      <w:bookmarkStart w:id="155" w:name="_ENREF_109"/>
      <w:r w:rsidRPr="0000551E">
        <w:t>109.</w:t>
      </w:r>
      <w:r w:rsidRPr="0000551E">
        <w:tab/>
        <w:t>Kanehisa M, Goto S. KEGG: Kyoto Encyclopedia of Genes and Genomes. Nucleic Acids Research 2000; 28: 27-30. doi: 10.1093/nar/28.1.27.</w:t>
      </w:r>
      <w:bookmarkEnd w:id="155"/>
    </w:p>
    <w:p w14:paraId="5F7B7F83" w14:textId="77777777" w:rsidR="0000551E" w:rsidRPr="0000551E" w:rsidRDefault="0000551E" w:rsidP="0000551E">
      <w:pPr>
        <w:pStyle w:val="EndNoteBibliography"/>
        <w:ind w:left="500" w:hanging="500"/>
      </w:pPr>
      <w:bookmarkStart w:id="156" w:name="_ENREF_110"/>
      <w:r w:rsidRPr="0000551E">
        <w:t>110.</w:t>
      </w:r>
      <w:r w:rsidRPr="0000551E">
        <w:tab/>
        <w:t>Huerta-Cepas J, Szklarczyk D, Heller D, Hernández-Plaza A, Forslund SK, Cook H, et al. eggNOG 5.0: a hierarchical, functionally and phylogenetically annotated orthology resource based on 5090 organisms and 2502 viruses. Nucleic Acids Research 2019; 47: D309-D314. doi: 10.1093/nar/gky1085.</w:t>
      </w:r>
      <w:bookmarkEnd w:id="156"/>
    </w:p>
    <w:p w14:paraId="0EC771A2" w14:textId="77777777" w:rsidR="0000551E" w:rsidRPr="0000551E" w:rsidRDefault="0000551E" w:rsidP="0000551E">
      <w:pPr>
        <w:pStyle w:val="EndNoteBibliography"/>
        <w:ind w:left="500" w:hanging="500"/>
      </w:pPr>
      <w:bookmarkStart w:id="157" w:name="_ENREF_111"/>
      <w:r w:rsidRPr="0000551E">
        <w:t>111.</w:t>
      </w:r>
      <w:r w:rsidRPr="0000551E">
        <w:tab/>
        <w:t>Lombard V, Golaconda Ramulu H, Drula E, Coutinho PM, Henrissat B. The carbohydrate-active enzymes database (CAZy) in 2013. Nucleic Acids Research 2014; 42: D490-D495. doi: 10.1093/nar/gkt1178.</w:t>
      </w:r>
      <w:bookmarkEnd w:id="157"/>
    </w:p>
    <w:p w14:paraId="168050A9" w14:textId="77777777" w:rsidR="0000551E" w:rsidRPr="0000551E" w:rsidRDefault="0000551E" w:rsidP="0000551E">
      <w:pPr>
        <w:pStyle w:val="EndNoteBibliography"/>
        <w:ind w:left="500" w:hanging="500"/>
      </w:pPr>
      <w:bookmarkStart w:id="158" w:name="_ENREF_112"/>
      <w:r w:rsidRPr="0000551E">
        <w:t>112.</w:t>
      </w:r>
      <w:r w:rsidRPr="0000551E">
        <w:tab/>
        <w:t>Liu B, Zheng D, Jin Q, Chen L, Yang J. VFDB 2019: a comparative pathogenomic platform with an interactive web interface. Nucleic Acids Research 2019; 47: D687-D692. doi: 10.1093/nar/gky1080.</w:t>
      </w:r>
      <w:bookmarkEnd w:id="158"/>
    </w:p>
    <w:p w14:paraId="05650210" w14:textId="77777777" w:rsidR="0000551E" w:rsidRPr="0000551E" w:rsidRDefault="0000551E" w:rsidP="0000551E">
      <w:pPr>
        <w:pStyle w:val="EndNoteBibliography"/>
        <w:ind w:left="500" w:hanging="500"/>
      </w:pPr>
      <w:bookmarkStart w:id="159" w:name="_ENREF_113"/>
      <w:r w:rsidRPr="0000551E">
        <w:t>113.</w:t>
      </w:r>
      <w:r w:rsidRPr="0000551E">
        <w:tab/>
        <w:t>Jia B, Raphenya AR, Alcock B, Waglechner N, Guo P, Tsang KK, et al. CARD 2017: expansion and model-centric curation of the comprehensive antibiotic resistance database. Nucleic Acids Research 2017; 45: D566-D573. doi: 10.1093/nar/gkw1004.</w:t>
      </w:r>
      <w:bookmarkEnd w:id="159"/>
    </w:p>
    <w:p w14:paraId="77C54A10" w14:textId="77777777" w:rsidR="0000551E" w:rsidRPr="0000551E" w:rsidRDefault="0000551E" w:rsidP="0000551E">
      <w:pPr>
        <w:pStyle w:val="EndNoteBibliography"/>
        <w:ind w:left="500" w:hanging="500"/>
      </w:pPr>
      <w:bookmarkStart w:id="160" w:name="_ENREF_114"/>
      <w:r w:rsidRPr="0000551E">
        <w:t>114.</w:t>
      </w:r>
      <w:r w:rsidRPr="0000551E">
        <w:tab/>
        <w:t>Uritskiy GV, DiRuggiero J, Taylor J. MetaWRAP—a flexible pipeline for genome-resolved metagenomic data analysis. Microbiome 2018; 6: 158. doi: 10.1186/s40168-018-0541-1.</w:t>
      </w:r>
      <w:bookmarkEnd w:id="160"/>
    </w:p>
    <w:p w14:paraId="42431D78" w14:textId="77777777" w:rsidR="0000551E" w:rsidRPr="0000551E" w:rsidRDefault="0000551E" w:rsidP="0000551E">
      <w:pPr>
        <w:pStyle w:val="EndNoteBibliography"/>
        <w:ind w:left="500" w:hanging="500"/>
      </w:pPr>
      <w:bookmarkStart w:id="161" w:name="_ENREF_115"/>
      <w:r w:rsidRPr="0000551E">
        <w:t>115.</w:t>
      </w:r>
      <w:r w:rsidRPr="0000551E">
        <w:tab/>
        <w:t>Sieber CMK, Probst AJ, Sharrar A, Thomas BC, Hess M, Tringe SG, et al. Recovery of genomes from metagenomes via a dereplication, aggregation and scoring strategy. Nature Microbiology 2018; 3: 836-843. doi: 10.1038/s41564-018-0171-1.</w:t>
      </w:r>
      <w:bookmarkEnd w:id="161"/>
    </w:p>
    <w:p w14:paraId="6EA3DF3D" w14:textId="77777777" w:rsidR="0000551E" w:rsidRPr="0000551E" w:rsidRDefault="0000551E" w:rsidP="0000551E">
      <w:pPr>
        <w:pStyle w:val="EndNoteBibliography"/>
        <w:ind w:left="500" w:hanging="500"/>
      </w:pPr>
      <w:bookmarkStart w:id="162" w:name="_ENREF_116"/>
      <w:r w:rsidRPr="0000551E">
        <w:t>116.</w:t>
      </w:r>
      <w:r w:rsidRPr="0000551E">
        <w:tab/>
        <w:t>Kultima JR, Coelho LP, Forslund K, Huerta-Cepas J, Li SS, Driessen M, et al. MOCAT2: a metagenomic assembly, annotation and profiling framework. Bioinformatics 2016; 32: 2520-2523. doi: 10.1093/bioinformatics/btw183.</w:t>
      </w:r>
      <w:bookmarkEnd w:id="162"/>
    </w:p>
    <w:p w14:paraId="2B4CABAC" w14:textId="77777777" w:rsidR="0000551E" w:rsidRPr="0000551E" w:rsidRDefault="0000551E" w:rsidP="0000551E">
      <w:pPr>
        <w:pStyle w:val="EndNoteBibliography"/>
        <w:ind w:left="500" w:hanging="500"/>
      </w:pPr>
      <w:bookmarkStart w:id="163" w:name="_ENREF_117"/>
      <w:r w:rsidRPr="0000551E">
        <w:t>117.</w:t>
      </w:r>
      <w:r w:rsidRPr="0000551E">
        <w:tab/>
        <w:t>Narayanasamy S, Jarosz Y, Muller EE, Heintz-Buschart A, Herold M, Kaysen A, et al. IMP: a pipeline for reproducible reference-independent integrated metagenomic and metatranscriptomic analyses. Genome Biol 2016; 17: 260. doi: 10.1186/s13059-016-1116-8.</w:t>
      </w:r>
      <w:bookmarkEnd w:id="163"/>
    </w:p>
    <w:p w14:paraId="62BAA108" w14:textId="77777777" w:rsidR="0000551E" w:rsidRPr="0000551E" w:rsidRDefault="0000551E" w:rsidP="0000551E">
      <w:pPr>
        <w:pStyle w:val="EndNoteBibliography"/>
        <w:ind w:left="500" w:hanging="500"/>
      </w:pPr>
      <w:bookmarkStart w:id="164" w:name="_ENREF_118"/>
      <w:r w:rsidRPr="0000551E">
        <w:t>118.</w:t>
      </w:r>
      <w:r w:rsidRPr="0000551E">
        <w:tab/>
        <w:t>Comeau AM, Douglas GM, Langille MG. Microbiome Helper: a Custom and Streamlined Workflow for Microbiome Research. mSystems 2017; 2: doi: 10.1128/mSystems.00127-16.</w:t>
      </w:r>
      <w:bookmarkEnd w:id="164"/>
    </w:p>
    <w:p w14:paraId="762B5F9C" w14:textId="77777777" w:rsidR="0000551E" w:rsidRPr="0000551E" w:rsidRDefault="0000551E" w:rsidP="0000551E">
      <w:pPr>
        <w:pStyle w:val="EndNoteBibliography"/>
        <w:ind w:left="500" w:hanging="500"/>
      </w:pPr>
      <w:bookmarkStart w:id="165" w:name="_ENREF_119"/>
      <w:r w:rsidRPr="0000551E">
        <w:t>119.</w:t>
      </w:r>
      <w:r w:rsidRPr="0000551E">
        <w:tab/>
        <w:t>Parks DH, Tyson GW, Hugenholtz P, Beiko RG. STAMP: statistical analysis of taxonomic and functional profiles. Bioinformatics 2014; 30: 3123-3124. doi: 10.1093/bioinformatics/btu494.</w:t>
      </w:r>
      <w:bookmarkEnd w:id="165"/>
    </w:p>
    <w:p w14:paraId="06D88ACC" w14:textId="77777777" w:rsidR="0000551E" w:rsidRPr="0000551E" w:rsidRDefault="0000551E" w:rsidP="0000551E">
      <w:pPr>
        <w:pStyle w:val="EndNoteBibliography"/>
        <w:ind w:left="500" w:hanging="500"/>
      </w:pPr>
      <w:bookmarkStart w:id="166" w:name="_ENREF_120"/>
      <w:r w:rsidRPr="0000551E">
        <w:t>120.</w:t>
      </w:r>
      <w:r w:rsidRPr="0000551E">
        <w:tab/>
        <w:t>Segata N, Izard J, Waldron L, Gevers D, Miropolsky L, Garrett WS, et al. Metagenomic biomarker discovery and explanation. Genome Biology 2011; 12: R60. doi: 10.1186/gb-2011-12-6-r60.</w:t>
      </w:r>
      <w:bookmarkEnd w:id="166"/>
    </w:p>
    <w:p w14:paraId="6812CAA4" w14:textId="77777777" w:rsidR="0000551E" w:rsidRPr="0000551E" w:rsidRDefault="0000551E" w:rsidP="0000551E">
      <w:pPr>
        <w:pStyle w:val="EndNoteBibliography"/>
        <w:ind w:left="500" w:hanging="500"/>
      </w:pPr>
      <w:bookmarkStart w:id="167" w:name="_ENREF_121"/>
      <w:r w:rsidRPr="0000551E">
        <w:t>121.</w:t>
      </w:r>
      <w:r w:rsidRPr="0000551E">
        <w:tab/>
        <w:t>Carroll D, Daszak P, Wolfe ND, Gao GF, Morel CM, Morzaria S, et al. The Global Virome Project. Science 2018; 359: 872-874. doi: 10.1126/science.aap7463.</w:t>
      </w:r>
      <w:bookmarkEnd w:id="167"/>
    </w:p>
    <w:p w14:paraId="556990C3" w14:textId="77777777" w:rsidR="0000551E" w:rsidRPr="0000551E" w:rsidRDefault="0000551E" w:rsidP="0000551E">
      <w:pPr>
        <w:pStyle w:val="EndNoteBibliography"/>
        <w:ind w:left="500" w:hanging="500"/>
      </w:pPr>
      <w:bookmarkStart w:id="168" w:name="_ENREF_122"/>
      <w:r w:rsidRPr="0000551E">
        <w:lastRenderedPageBreak/>
        <w:t>122.</w:t>
      </w:r>
      <w:r w:rsidRPr="0000551E">
        <w:tab/>
        <w:t>Zhou P, Yang XL, Wang XG, Hu B, Zhang L, Zhang W, et al. A pneumonia outbreak associated with a new coronavirus of probable bat origin. Nature 2020; 579: 270-273. doi: 10.1038/s41586-020-2012-7.</w:t>
      </w:r>
      <w:bookmarkEnd w:id="168"/>
    </w:p>
    <w:p w14:paraId="28B4CEB8" w14:textId="77777777" w:rsidR="0000551E" w:rsidRPr="0000551E" w:rsidRDefault="0000551E" w:rsidP="0000551E">
      <w:pPr>
        <w:pStyle w:val="EndNoteBibliography"/>
        <w:ind w:left="500" w:hanging="500"/>
      </w:pPr>
      <w:bookmarkStart w:id="169" w:name="_ENREF_123"/>
      <w:r w:rsidRPr="0000551E">
        <w:t>123.</w:t>
      </w:r>
      <w:r w:rsidRPr="0000551E">
        <w:tab/>
        <w:t>Chiu CY, Miller SA. Clinical metagenomics. Nat Rev Genet 2019; 20: 341-355. doi: 10.1038/s41576-019-0113-7.</w:t>
      </w:r>
      <w:bookmarkEnd w:id="169"/>
    </w:p>
    <w:p w14:paraId="6CF509E0" w14:textId="77777777" w:rsidR="0000551E" w:rsidRPr="0000551E" w:rsidRDefault="0000551E" w:rsidP="0000551E">
      <w:pPr>
        <w:pStyle w:val="EndNoteBibliography"/>
        <w:ind w:left="500" w:hanging="500"/>
      </w:pPr>
      <w:bookmarkStart w:id="170" w:name="_ENREF_124"/>
      <w:r w:rsidRPr="0000551E">
        <w:t>124.</w:t>
      </w:r>
      <w:r w:rsidRPr="0000551E">
        <w:tab/>
        <w:t>Krishnamurthy SR, Wang D. Origins and challenges of viral dark matter. Virus Res 2017; 239: 136-142. doi: 10.1016/j.virusres.2017.02.002.</w:t>
      </w:r>
      <w:bookmarkEnd w:id="170"/>
    </w:p>
    <w:p w14:paraId="32D0FF64" w14:textId="601DAA24" w:rsidR="00995B95" w:rsidRPr="005528AF" w:rsidRDefault="002A44CF" w:rsidP="00984781">
      <w:pPr>
        <w:pStyle w:val="EndNoteBibliography"/>
        <w:ind w:left="380" w:hanging="380"/>
        <w:rPr>
          <w:rFonts w:ascii="Times New Roman" w:hAnsi="Times New Roman" w:cs="Times New Roman"/>
          <w:color w:val="000000" w:themeColor="text1"/>
        </w:rPr>
      </w:pPr>
      <w:r w:rsidRPr="005528AF">
        <w:rPr>
          <w:rFonts w:ascii="Times New Roman" w:hAnsi="Times New Roman" w:cs="Times New Roman"/>
          <w:color w:val="000000" w:themeColor="text1"/>
        </w:rPr>
        <w:fldChar w:fldCharType="end"/>
      </w:r>
    </w:p>
    <w:sectPr w:rsidR="00995B95" w:rsidRPr="005528AF" w:rsidSect="00BC6F26">
      <w:footerReference w:type="default" r:id="rId17"/>
      <w:pgSz w:w="11906" w:h="16838"/>
      <w:pgMar w:top="1440" w:right="1644" w:bottom="1440" w:left="164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921AAB" w14:textId="77777777" w:rsidR="00D666D4" w:rsidRDefault="00D666D4" w:rsidP="008B1F30">
      <w:r>
        <w:separator/>
      </w:r>
    </w:p>
  </w:endnote>
  <w:endnote w:type="continuationSeparator" w:id="0">
    <w:p w14:paraId="5BA826ED" w14:textId="77777777" w:rsidR="00D666D4" w:rsidRDefault="00D666D4" w:rsidP="008B1F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vOT9d0303c0.B">
    <w:altName w:val="Cambria"/>
    <w:charset w:val="00"/>
    <w:family w:val="roman"/>
    <w:pitch w:val="default"/>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47053432"/>
      <w:docPartObj>
        <w:docPartGallery w:val="Page Numbers (Bottom of Page)"/>
        <w:docPartUnique/>
      </w:docPartObj>
    </w:sdtPr>
    <w:sdtContent>
      <w:p w14:paraId="5F420349" w14:textId="40BD6176" w:rsidR="00B70039" w:rsidRDefault="00B70039">
        <w:pPr>
          <w:pStyle w:val="af"/>
          <w:jc w:val="center"/>
        </w:pPr>
        <w:r>
          <w:fldChar w:fldCharType="begin"/>
        </w:r>
        <w:r>
          <w:instrText>PAGE   \* MERGEFORMAT</w:instrText>
        </w:r>
        <w:r>
          <w:fldChar w:fldCharType="separate"/>
        </w:r>
        <w:r w:rsidRPr="00846D6B">
          <w:rPr>
            <w:noProof/>
            <w:lang w:val="zh-CN"/>
          </w:rPr>
          <w:t>5</w:t>
        </w:r>
        <w:r>
          <w:fldChar w:fldCharType="end"/>
        </w:r>
      </w:p>
    </w:sdtContent>
  </w:sdt>
  <w:p w14:paraId="546A390C" w14:textId="77777777" w:rsidR="00B70039" w:rsidRDefault="00B70039">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BF1087" w14:textId="77777777" w:rsidR="00D666D4" w:rsidRDefault="00D666D4" w:rsidP="008B1F30">
      <w:r>
        <w:separator/>
      </w:r>
    </w:p>
  </w:footnote>
  <w:footnote w:type="continuationSeparator" w:id="0">
    <w:p w14:paraId="6E9733F0" w14:textId="77777777" w:rsidR="00D666D4" w:rsidRDefault="00D666D4" w:rsidP="008B1F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D1B7D"/>
    <w:multiLevelType w:val="multilevel"/>
    <w:tmpl w:val="0CDD1B7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5934C64"/>
    <w:multiLevelType w:val="hybridMultilevel"/>
    <w:tmpl w:val="B76AFA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3BB3D22"/>
    <w:multiLevelType w:val="hybridMultilevel"/>
    <w:tmpl w:val="0F962C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58461A0"/>
    <w:multiLevelType w:val="hybridMultilevel"/>
    <w:tmpl w:val="14DCB3F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9B312B3"/>
    <w:multiLevelType w:val="hybridMultilevel"/>
    <w:tmpl w:val="0E38D3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C0E759D"/>
    <w:multiLevelType w:val="hybridMultilevel"/>
    <w:tmpl w:val="B32AFE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4"/>
  </w:num>
  <w:num w:numId="4">
    <w:abstractNumId w:val="2"/>
  </w:num>
  <w:num w:numId="5">
    <w:abstractNumId w:val="1"/>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iu Yong-Xin">
    <w15:presenceInfo w15:providerId="Windows Live" w15:userId="144b19216badb8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nese Medical Journal Copy&lt;/Style&gt;&lt;LeftDelim&gt;{&lt;/LeftDelim&gt;&lt;RightDelim&gt;}&lt;/RightDelim&gt;&lt;FontName&gt;Calibri&lt;/FontName&gt;&lt;FontSize&gt;10&lt;/FontSize&gt;&lt;ReflistTitle&gt;&lt;/ReflistTitle&gt;&lt;StartingRefnum&gt;1&lt;/StartingRefnum&gt;&lt;FirstLineIndent&gt;0&lt;/FirstLineIndent&gt;&lt;HangingIndent&gt;51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awdrrxf56w52whedwtpvwtxhd09sdzew02vt&quot;&gt;My EndNote Library&lt;record-ids&gt;&lt;item&gt;26&lt;/item&gt;&lt;item&gt;28&lt;/item&gt;&lt;item&gt;29&lt;/item&gt;&lt;item&gt;31&lt;/item&gt;&lt;item&gt;47&lt;/item&gt;&lt;item&gt;48&lt;/item&gt;&lt;item&gt;58&lt;/item&gt;&lt;item&gt;70&lt;/item&gt;&lt;item&gt;88&lt;/item&gt;&lt;item&gt;89&lt;/item&gt;&lt;item&gt;90&lt;/item&gt;&lt;item&gt;91&lt;/item&gt;&lt;item&gt;92&lt;/item&gt;&lt;item&gt;93&lt;/item&gt;&lt;item&gt;95&lt;/item&gt;&lt;item&gt;96&lt;/item&gt;&lt;item&gt;97&lt;/item&gt;&lt;item&gt;98&lt;/item&gt;&lt;item&gt;99&lt;/item&gt;&lt;item&gt;100&lt;/item&gt;&lt;item&gt;101&lt;/item&gt;&lt;item&gt;102&lt;/item&gt;&lt;item&gt;103&lt;/item&gt;&lt;item&gt;104&lt;/item&gt;&lt;item&gt;105&lt;/item&gt;&lt;item&gt;106&lt;/item&gt;&lt;item&gt;107&lt;/item&gt;&lt;item&gt;108&lt;/item&gt;&lt;item&gt;109&lt;/item&gt;&lt;item&gt;111&lt;/item&gt;&lt;item&gt;113&lt;/item&gt;&lt;item&gt;117&lt;/item&gt;&lt;item&gt;119&lt;/item&gt;&lt;item&gt;120&lt;/item&gt;&lt;item&gt;121&lt;/item&gt;&lt;item&gt;124&lt;/item&gt;&lt;item&gt;126&lt;/item&gt;&lt;item&gt;127&lt;/item&gt;&lt;item&gt;128&lt;/item&gt;&lt;item&gt;129&lt;/item&gt;&lt;item&gt;130&lt;/item&gt;&lt;item&gt;131&lt;/item&gt;&lt;item&gt;132&lt;/item&gt;&lt;item&gt;133&lt;/item&gt;&lt;item&gt;134&lt;/item&gt;&lt;item&gt;135&lt;/item&gt;&lt;item&gt;136&lt;/item&gt;&lt;item&gt;137&lt;/item&gt;&lt;item&gt;138&lt;/item&gt;&lt;item&gt;139&lt;/item&gt;&lt;item&gt;140&lt;/item&gt;&lt;item&gt;141&lt;/item&gt;&lt;item&gt;142&lt;/item&gt;&lt;item&gt;143&lt;/item&gt;&lt;item&gt;144&lt;/item&gt;&lt;item&gt;145&lt;/item&gt;&lt;item&gt;146&lt;/item&gt;&lt;item&gt;150&lt;/item&gt;&lt;item&gt;151&lt;/item&gt;&lt;item&gt;160&lt;/item&gt;&lt;item&gt;162&lt;/item&gt;&lt;item&gt;163&lt;/item&gt;&lt;item&gt;164&lt;/item&gt;&lt;item&gt;165&lt;/item&gt;&lt;item&gt;166&lt;/item&gt;&lt;item&gt;167&lt;/item&gt;&lt;item&gt;168&lt;/item&gt;&lt;item&gt;169&lt;/item&gt;&lt;item&gt;170&lt;/item&gt;&lt;item&gt;171&lt;/item&gt;&lt;item&gt;172&lt;/item&gt;&lt;item&gt;173&lt;/item&gt;&lt;item&gt;174&lt;/item&gt;&lt;item&gt;175&lt;/item&gt;&lt;item&gt;176&lt;/item&gt;&lt;item&gt;177&lt;/item&gt;&lt;item&gt;178&lt;/item&gt;&lt;item&gt;179&lt;/item&gt;&lt;item&gt;180&lt;/item&gt;&lt;item&gt;181&lt;/item&gt;&lt;item&gt;182&lt;/item&gt;&lt;item&gt;183&lt;/item&gt;&lt;item&gt;184&lt;/item&gt;&lt;item&gt;185&lt;/item&gt;&lt;item&gt;187&lt;/item&gt;&lt;item&gt;190&lt;/item&gt;&lt;item&gt;191&lt;/item&gt;&lt;item&gt;192&lt;/item&gt;&lt;item&gt;193&lt;/item&gt;&lt;item&gt;196&lt;/item&gt;&lt;item&gt;201&lt;/item&gt;&lt;item&gt;203&lt;/item&gt;&lt;item&gt;205&lt;/item&gt;&lt;item&gt;206&lt;/item&gt;&lt;item&gt;207&lt;/item&gt;&lt;item&gt;208&lt;/item&gt;&lt;item&gt;209&lt;/item&gt;&lt;item&gt;210&lt;/item&gt;&lt;item&gt;211&lt;/item&gt;&lt;item&gt;213&lt;/item&gt;&lt;item&gt;214&lt;/item&gt;&lt;item&gt;233&lt;/item&gt;&lt;item&gt;234&lt;/item&gt;&lt;item&gt;236&lt;/item&gt;&lt;item&gt;237&lt;/item&gt;&lt;item&gt;238&lt;/item&gt;&lt;item&gt;239&lt;/item&gt;&lt;item&gt;240&lt;/item&gt;&lt;item&gt;241&lt;/item&gt;&lt;item&gt;242&lt;/item&gt;&lt;item&gt;243&lt;/item&gt;&lt;item&gt;244&lt;/item&gt;&lt;item&gt;245&lt;/item&gt;&lt;item&gt;246&lt;/item&gt;&lt;item&gt;247&lt;/item&gt;&lt;item&gt;248&lt;/item&gt;&lt;item&gt;249&lt;/item&gt;&lt;item&gt;250&lt;/item&gt;&lt;item&gt;251&lt;/item&gt;&lt;item&gt;253&lt;/item&gt;&lt;item&gt;254&lt;/item&gt;&lt;/record-ids&gt;&lt;/item&gt;&lt;/Libraries&gt;"/>
  </w:docVars>
  <w:rsids>
    <w:rsidRoot w:val="00856EA1"/>
    <w:rsid w:val="000000E5"/>
    <w:rsid w:val="00000408"/>
    <w:rsid w:val="00001232"/>
    <w:rsid w:val="000019BB"/>
    <w:rsid w:val="0000212F"/>
    <w:rsid w:val="0000260E"/>
    <w:rsid w:val="000027A8"/>
    <w:rsid w:val="000032C9"/>
    <w:rsid w:val="00004D5F"/>
    <w:rsid w:val="00004E8A"/>
    <w:rsid w:val="00004FCA"/>
    <w:rsid w:val="00005170"/>
    <w:rsid w:val="0000551E"/>
    <w:rsid w:val="00005927"/>
    <w:rsid w:val="000067CF"/>
    <w:rsid w:val="0001073B"/>
    <w:rsid w:val="0001178D"/>
    <w:rsid w:val="00012334"/>
    <w:rsid w:val="00012E99"/>
    <w:rsid w:val="000141C7"/>
    <w:rsid w:val="0001488C"/>
    <w:rsid w:val="00016BEE"/>
    <w:rsid w:val="00016FF2"/>
    <w:rsid w:val="0001710E"/>
    <w:rsid w:val="00021080"/>
    <w:rsid w:val="00021954"/>
    <w:rsid w:val="00022588"/>
    <w:rsid w:val="00022968"/>
    <w:rsid w:val="00024443"/>
    <w:rsid w:val="00024BAD"/>
    <w:rsid w:val="00026AEC"/>
    <w:rsid w:val="000272E8"/>
    <w:rsid w:val="000272F0"/>
    <w:rsid w:val="000304D3"/>
    <w:rsid w:val="0003090B"/>
    <w:rsid w:val="000313C1"/>
    <w:rsid w:val="000322A1"/>
    <w:rsid w:val="000337F6"/>
    <w:rsid w:val="000342F2"/>
    <w:rsid w:val="00034BD3"/>
    <w:rsid w:val="00035C78"/>
    <w:rsid w:val="00035FB3"/>
    <w:rsid w:val="00036C80"/>
    <w:rsid w:val="00037354"/>
    <w:rsid w:val="00040845"/>
    <w:rsid w:val="00041C11"/>
    <w:rsid w:val="00042C41"/>
    <w:rsid w:val="0004311D"/>
    <w:rsid w:val="00043DFB"/>
    <w:rsid w:val="00044422"/>
    <w:rsid w:val="00044CDB"/>
    <w:rsid w:val="00045DED"/>
    <w:rsid w:val="00046693"/>
    <w:rsid w:val="000467D5"/>
    <w:rsid w:val="00046DD2"/>
    <w:rsid w:val="00047F18"/>
    <w:rsid w:val="000500DA"/>
    <w:rsid w:val="0005030B"/>
    <w:rsid w:val="000504BC"/>
    <w:rsid w:val="000512CC"/>
    <w:rsid w:val="0005381A"/>
    <w:rsid w:val="00054BC3"/>
    <w:rsid w:val="0005561F"/>
    <w:rsid w:val="00056BF8"/>
    <w:rsid w:val="000574C9"/>
    <w:rsid w:val="00057A12"/>
    <w:rsid w:val="00060396"/>
    <w:rsid w:val="0006043E"/>
    <w:rsid w:val="000608AD"/>
    <w:rsid w:val="00061279"/>
    <w:rsid w:val="00061706"/>
    <w:rsid w:val="000643AC"/>
    <w:rsid w:val="0006587F"/>
    <w:rsid w:val="00065D90"/>
    <w:rsid w:val="000660B2"/>
    <w:rsid w:val="00066454"/>
    <w:rsid w:val="00067903"/>
    <w:rsid w:val="000703CE"/>
    <w:rsid w:val="00070C49"/>
    <w:rsid w:val="00070F16"/>
    <w:rsid w:val="00071D09"/>
    <w:rsid w:val="00072478"/>
    <w:rsid w:val="0007496A"/>
    <w:rsid w:val="00074E13"/>
    <w:rsid w:val="000750F2"/>
    <w:rsid w:val="0007771C"/>
    <w:rsid w:val="00077C83"/>
    <w:rsid w:val="0008086D"/>
    <w:rsid w:val="00081986"/>
    <w:rsid w:val="00081F52"/>
    <w:rsid w:val="0008223C"/>
    <w:rsid w:val="000823FD"/>
    <w:rsid w:val="00082CAE"/>
    <w:rsid w:val="00082DFF"/>
    <w:rsid w:val="00082F3B"/>
    <w:rsid w:val="00085455"/>
    <w:rsid w:val="00085E4A"/>
    <w:rsid w:val="00086284"/>
    <w:rsid w:val="0008629F"/>
    <w:rsid w:val="00086C2C"/>
    <w:rsid w:val="000916A4"/>
    <w:rsid w:val="00091E12"/>
    <w:rsid w:val="00092FD0"/>
    <w:rsid w:val="00093514"/>
    <w:rsid w:val="00097F23"/>
    <w:rsid w:val="000A010F"/>
    <w:rsid w:val="000A05EB"/>
    <w:rsid w:val="000A0CB5"/>
    <w:rsid w:val="000A1D7D"/>
    <w:rsid w:val="000A1F0B"/>
    <w:rsid w:val="000A1F41"/>
    <w:rsid w:val="000A2E1E"/>
    <w:rsid w:val="000A3E41"/>
    <w:rsid w:val="000A606A"/>
    <w:rsid w:val="000A6DEB"/>
    <w:rsid w:val="000A74AB"/>
    <w:rsid w:val="000B0521"/>
    <w:rsid w:val="000B06D0"/>
    <w:rsid w:val="000B1281"/>
    <w:rsid w:val="000B26BB"/>
    <w:rsid w:val="000B3DE4"/>
    <w:rsid w:val="000B4A85"/>
    <w:rsid w:val="000B4B4D"/>
    <w:rsid w:val="000B5378"/>
    <w:rsid w:val="000B6444"/>
    <w:rsid w:val="000B79DF"/>
    <w:rsid w:val="000B7F8B"/>
    <w:rsid w:val="000C07E8"/>
    <w:rsid w:val="000C08CF"/>
    <w:rsid w:val="000C12F2"/>
    <w:rsid w:val="000C165E"/>
    <w:rsid w:val="000C2789"/>
    <w:rsid w:val="000C2C43"/>
    <w:rsid w:val="000C418B"/>
    <w:rsid w:val="000C5208"/>
    <w:rsid w:val="000C535A"/>
    <w:rsid w:val="000C7A79"/>
    <w:rsid w:val="000C7D3D"/>
    <w:rsid w:val="000D02F2"/>
    <w:rsid w:val="000D3274"/>
    <w:rsid w:val="000D3B65"/>
    <w:rsid w:val="000D3C02"/>
    <w:rsid w:val="000D3D18"/>
    <w:rsid w:val="000D5452"/>
    <w:rsid w:val="000D56AA"/>
    <w:rsid w:val="000D77FB"/>
    <w:rsid w:val="000D7F28"/>
    <w:rsid w:val="000E131B"/>
    <w:rsid w:val="000E15D5"/>
    <w:rsid w:val="000E2555"/>
    <w:rsid w:val="000E2FC8"/>
    <w:rsid w:val="000E324B"/>
    <w:rsid w:val="000E4014"/>
    <w:rsid w:val="000E53BE"/>
    <w:rsid w:val="000E5AF4"/>
    <w:rsid w:val="000E5E48"/>
    <w:rsid w:val="000E60F2"/>
    <w:rsid w:val="000E773D"/>
    <w:rsid w:val="000F010D"/>
    <w:rsid w:val="000F07F1"/>
    <w:rsid w:val="000F08AA"/>
    <w:rsid w:val="000F0C7B"/>
    <w:rsid w:val="000F33F9"/>
    <w:rsid w:val="000F4808"/>
    <w:rsid w:val="000F4CBC"/>
    <w:rsid w:val="000F5F9E"/>
    <w:rsid w:val="000F6AD4"/>
    <w:rsid w:val="000F70DB"/>
    <w:rsid w:val="00100491"/>
    <w:rsid w:val="001022BE"/>
    <w:rsid w:val="00102726"/>
    <w:rsid w:val="00102DE6"/>
    <w:rsid w:val="00104F31"/>
    <w:rsid w:val="00104FBA"/>
    <w:rsid w:val="001053CF"/>
    <w:rsid w:val="00105D77"/>
    <w:rsid w:val="00105EF5"/>
    <w:rsid w:val="00107852"/>
    <w:rsid w:val="00107C5F"/>
    <w:rsid w:val="001106FE"/>
    <w:rsid w:val="001108CC"/>
    <w:rsid w:val="00111DC1"/>
    <w:rsid w:val="001120ED"/>
    <w:rsid w:val="00112D18"/>
    <w:rsid w:val="00112FEA"/>
    <w:rsid w:val="001138CF"/>
    <w:rsid w:val="00113DF5"/>
    <w:rsid w:val="001140B5"/>
    <w:rsid w:val="001154FC"/>
    <w:rsid w:val="00115A2D"/>
    <w:rsid w:val="001224F1"/>
    <w:rsid w:val="001228EE"/>
    <w:rsid w:val="00122A26"/>
    <w:rsid w:val="00122B86"/>
    <w:rsid w:val="00122C4A"/>
    <w:rsid w:val="00122DF0"/>
    <w:rsid w:val="00124C52"/>
    <w:rsid w:val="00125080"/>
    <w:rsid w:val="001252FE"/>
    <w:rsid w:val="00125AF1"/>
    <w:rsid w:val="0012695B"/>
    <w:rsid w:val="00130B8C"/>
    <w:rsid w:val="001311D4"/>
    <w:rsid w:val="001316B1"/>
    <w:rsid w:val="00131ED7"/>
    <w:rsid w:val="00134BE6"/>
    <w:rsid w:val="001350F2"/>
    <w:rsid w:val="00136A45"/>
    <w:rsid w:val="001372F0"/>
    <w:rsid w:val="001378AB"/>
    <w:rsid w:val="00137DB7"/>
    <w:rsid w:val="0014028E"/>
    <w:rsid w:val="0014056A"/>
    <w:rsid w:val="001411B5"/>
    <w:rsid w:val="001415F9"/>
    <w:rsid w:val="0014256D"/>
    <w:rsid w:val="00142570"/>
    <w:rsid w:val="00143C35"/>
    <w:rsid w:val="00144756"/>
    <w:rsid w:val="00144AE1"/>
    <w:rsid w:val="00145189"/>
    <w:rsid w:val="001452B3"/>
    <w:rsid w:val="00146164"/>
    <w:rsid w:val="001461E8"/>
    <w:rsid w:val="001465D3"/>
    <w:rsid w:val="00146873"/>
    <w:rsid w:val="001473D8"/>
    <w:rsid w:val="00147634"/>
    <w:rsid w:val="001478C8"/>
    <w:rsid w:val="00147B4F"/>
    <w:rsid w:val="001505C4"/>
    <w:rsid w:val="00150725"/>
    <w:rsid w:val="00150AD6"/>
    <w:rsid w:val="001512B1"/>
    <w:rsid w:val="00151423"/>
    <w:rsid w:val="00151A97"/>
    <w:rsid w:val="00152F78"/>
    <w:rsid w:val="00154392"/>
    <w:rsid w:val="00154A7A"/>
    <w:rsid w:val="00154AE7"/>
    <w:rsid w:val="0015504B"/>
    <w:rsid w:val="00155410"/>
    <w:rsid w:val="00155482"/>
    <w:rsid w:val="001616CA"/>
    <w:rsid w:val="00161810"/>
    <w:rsid w:val="00163AF7"/>
    <w:rsid w:val="00164540"/>
    <w:rsid w:val="00164DAC"/>
    <w:rsid w:val="00164DC5"/>
    <w:rsid w:val="00166A64"/>
    <w:rsid w:val="00166FA7"/>
    <w:rsid w:val="00167A12"/>
    <w:rsid w:val="00167CF9"/>
    <w:rsid w:val="00167D6F"/>
    <w:rsid w:val="00170D54"/>
    <w:rsid w:val="00171285"/>
    <w:rsid w:val="001713F0"/>
    <w:rsid w:val="00171660"/>
    <w:rsid w:val="0017169A"/>
    <w:rsid w:val="001728E3"/>
    <w:rsid w:val="001732D6"/>
    <w:rsid w:val="00173F4A"/>
    <w:rsid w:val="00173FB1"/>
    <w:rsid w:val="001741FB"/>
    <w:rsid w:val="001754B7"/>
    <w:rsid w:val="00175618"/>
    <w:rsid w:val="00180A5F"/>
    <w:rsid w:val="00181588"/>
    <w:rsid w:val="00181623"/>
    <w:rsid w:val="00182362"/>
    <w:rsid w:val="0018317F"/>
    <w:rsid w:val="0018398E"/>
    <w:rsid w:val="00183AA2"/>
    <w:rsid w:val="00184356"/>
    <w:rsid w:val="00186296"/>
    <w:rsid w:val="00186BF2"/>
    <w:rsid w:val="00186F89"/>
    <w:rsid w:val="00187277"/>
    <w:rsid w:val="001875B4"/>
    <w:rsid w:val="00187EA8"/>
    <w:rsid w:val="00190A38"/>
    <w:rsid w:val="00192152"/>
    <w:rsid w:val="00192192"/>
    <w:rsid w:val="0019357A"/>
    <w:rsid w:val="001936A1"/>
    <w:rsid w:val="00195970"/>
    <w:rsid w:val="001968F9"/>
    <w:rsid w:val="0019774A"/>
    <w:rsid w:val="001977EC"/>
    <w:rsid w:val="00197992"/>
    <w:rsid w:val="001A01BC"/>
    <w:rsid w:val="001A0B9F"/>
    <w:rsid w:val="001A0FAC"/>
    <w:rsid w:val="001A1754"/>
    <w:rsid w:val="001A2782"/>
    <w:rsid w:val="001A2AF5"/>
    <w:rsid w:val="001A47E3"/>
    <w:rsid w:val="001A52BA"/>
    <w:rsid w:val="001A5E2C"/>
    <w:rsid w:val="001A61A2"/>
    <w:rsid w:val="001A779E"/>
    <w:rsid w:val="001A796B"/>
    <w:rsid w:val="001A7DE9"/>
    <w:rsid w:val="001B14B1"/>
    <w:rsid w:val="001B2FB8"/>
    <w:rsid w:val="001B3895"/>
    <w:rsid w:val="001B44CB"/>
    <w:rsid w:val="001B4A0E"/>
    <w:rsid w:val="001B4A16"/>
    <w:rsid w:val="001B50DE"/>
    <w:rsid w:val="001B585D"/>
    <w:rsid w:val="001B5E36"/>
    <w:rsid w:val="001B6147"/>
    <w:rsid w:val="001B6702"/>
    <w:rsid w:val="001B6C0C"/>
    <w:rsid w:val="001B75C4"/>
    <w:rsid w:val="001B795E"/>
    <w:rsid w:val="001C0337"/>
    <w:rsid w:val="001C0562"/>
    <w:rsid w:val="001C0FFD"/>
    <w:rsid w:val="001C10E8"/>
    <w:rsid w:val="001C24DC"/>
    <w:rsid w:val="001C4103"/>
    <w:rsid w:val="001C44EB"/>
    <w:rsid w:val="001C5543"/>
    <w:rsid w:val="001C55C2"/>
    <w:rsid w:val="001C6465"/>
    <w:rsid w:val="001C6C44"/>
    <w:rsid w:val="001C6C82"/>
    <w:rsid w:val="001C7198"/>
    <w:rsid w:val="001C7EE5"/>
    <w:rsid w:val="001D133B"/>
    <w:rsid w:val="001D19CA"/>
    <w:rsid w:val="001D248F"/>
    <w:rsid w:val="001D3CF6"/>
    <w:rsid w:val="001D43B5"/>
    <w:rsid w:val="001D43DA"/>
    <w:rsid w:val="001D4400"/>
    <w:rsid w:val="001D4BD3"/>
    <w:rsid w:val="001D5F67"/>
    <w:rsid w:val="001D695D"/>
    <w:rsid w:val="001D7E74"/>
    <w:rsid w:val="001E1645"/>
    <w:rsid w:val="001E2D4D"/>
    <w:rsid w:val="001E4838"/>
    <w:rsid w:val="001E51D5"/>
    <w:rsid w:val="001E5805"/>
    <w:rsid w:val="001E632F"/>
    <w:rsid w:val="001E6FB9"/>
    <w:rsid w:val="001F09BD"/>
    <w:rsid w:val="001F2C10"/>
    <w:rsid w:val="001F39D8"/>
    <w:rsid w:val="001F3EB2"/>
    <w:rsid w:val="001F5283"/>
    <w:rsid w:val="001F55FB"/>
    <w:rsid w:val="001F5AAB"/>
    <w:rsid w:val="001F6C6F"/>
    <w:rsid w:val="0020010A"/>
    <w:rsid w:val="0020189F"/>
    <w:rsid w:val="00202171"/>
    <w:rsid w:val="002022D1"/>
    <w:rsid w:val="002023F1"/>
    <w:rsid w:val="00203FB7"/>
    <w:rsid w:val="00204115"/>
    <w:rsid w:val="00204D00"/>
    <w:rsid w:val="0020540E"/>
    <w:rsid w:val="002060FF"/>
    <w:rsid w:val="00206433"/>
    <w:rsid w:val="002070B6"/>
    <w:rsid w:val="00207BDE"/>
    <w:rsid w:val="002100ED"/>
    <w:rsid w:val="00210C61"/>
    <w:rsid w:val="00210DA0"/>
    <w:rsid w:val="0021105B"/>
    <w:rsid w:val="00211DF6"/>
    <w:rsid w:val="00212626"/>
    <w:rsid w:val="0021282C"/>
    <w:rsid w:val="00212E01"/>
    <w:rsid w:val="00213F13"/>
    <w:rsid w:val="00214446"/>
    <w:rsid w:val="00214AFD"/>
    <w:rsid w:val="00215998"/>
    <w:rsid w:val="00215B5D"/>
    <w:rsid w:val="00215E76"/>
    <w:rsid w:val="00216F51"/>
    <w:rsid w:val="002179AD"/>
    <w:rsid w:val="002206EF"/>
    <w:rsid w:val="00221119"/>
    <w:rsid w:val="00221185"/>
    <w:rsid w:val="00221413"/>
    <w:rsid w:val="00221F3D"/>
    <w:rsid w:val="0022202E"/>
    <w:rsid w:val="00222B5B"/>
    <w:rsid w:val="002235B3"/>
    <w:rsid w:val="00224173"/>
    <w:rsid w:val="00225369"/>
    <w:rsid w:val="002256CC"/>
    <w:rsid w:val="00226135"/>
    <w:rsid w:val="002267CF"/>
    <w:rsid w:val="00226A27"/>
    <w:rsid w:val="00226EC3"/>
    <w:rsid w:val="00226F82"/>
    <w:rsid w:val="002277DC"/>
    <w:rsid w:val="002278F6"/>
    <w:rsid w:val="00227903"/>
    <w:rsid w:val="00227955"/>
    <w:rsid w:val="0023016C"/>
    <w:rsid w:val="002301DF"/>
    <w:rsid w:val="00231F6F"/>
    <w:rsid w:val="00232EB6"/>
    <w:rsid w:val="00233385"/>
    <w:rsid w:val="002338A2"/>
    <w:rsid w:val="00233A56"/>
    <w:rsid w:val="00234192"/>
    <w:rsid w:val="00235051"/>
    <w:rsid w:val="00235D82"/>
    <w:rsid w:val="00235F30"/>
    <w:rsid w:val="00236D59"/>
    <w:rsid w:val="00236ECF"/>
    <w:rsid w:val="00237F75"/>
    <w:rsid w:val="00241368"/>
    <w:rsid w:val="0024282D"/>
    <w:rsid w:val="00243457"/>
    <w:rsid w:val="00244F0F"/>
    <w:rsid w:val="00244F40"/>
    <w:rsid w:val="00245F1F"/>
    <w:rsid w:val="00246B2B"/>
    <w:rsid w:val="00246DF7"/>
    <w:rsid w:val="00246E9C"/>
    <w:rsid w:val="00247714"/>
    <w:rsid w:val="002477DC"/>
    <w:rsid w:val="002503D9"/>
    <w:rsid w:val="0025127E"/>
    <w:rsid w:val="00251845"/>
    <w:rsid w:val="0025194C"/>
    <w:rsid w:val="00252365"/>
    <w:rsid w:val="002528D9"/>
    <w:rsid w:val="00253094"/>
    <w:rsid w:val="002531F5"/>
    <w:rsid w:val="0025362A"/>
    <w:rsid w:val="00253E43"/>
    <w:rsid w:val="00254DD7"/>
    <w:rsid w:val="00255137"/>
    <w:rsid w:val="00255E38"/>
    <w:rsid w:val="00256490"/>
    <w:rsid w:val="002574EC"/>
    <w:rsid w:val="00257D9C"/>
    <w:rsid w:val="002604A8"/>
    <w:rsid w:val="002607AB"/>
    <w:rsid w:val="00261B0A"/>
    <w:rsid w:val="00261D55"/>
    <w:rsid w:val="00262914"/>
    <w:rsid w:val="00265E28"/>
    <w:rsid w:val="00265EFA"/>
    <w:rsid w:val="0026730C"/>
    <w:rsid w:val="00270375"/>
    <w:rsid w:val="002706BF"/>
    <w:rsid w:val="002714E6"/>
    <w:rsid w:val="002715E4"/>
    <w:rsid w:val="002718F4"/>
    <w:rsid w:val="002720D4"/>
    <w:rsid w:val="002727A3"/>
    <w:rsid w:val="00272A5E"/>
    <w:rsid w:val="002734D7"/>
    <w:rsid w:val="00273D87"/>
    <w:rsid w:val="002762C1"/>
    <w:rsid w:val="002800CE"/>
    <w:rsid w:val="0028035C"/>
    <w:rsid w:val="00280885"/>
    <w:rsid w:val="00280FBA"/>
    <w:rsid w:val="00281A1E"/>
    <w:rsid w:val="00281D11"/>
    <w:rsid w:val="00283DCD"/>
    <w:rsid w:val="00285692"/>
    <w:rsid w:val="00285762"/>
    <w:rsid w:val="00285E07"/>
    <w:rsid w:val="00287B08"/>
    <w:rsid w:val="00287B34"/>
    <w:rsid w:val="00287E1E"/>
    <w:rsid w:val="0029060F"/>
    <w:rsid w:val="00290620"/>
    <w:rsid w:val="00290D49"/>
    <w:rsid w:val="00290E9D"/>
    <w:rsid w:val="00291023"/>
    <w:rsid w:val="00291D15"/>
    <w:rsid w:val="00292553"/>
    <w:rsid w:val="00293101"/>
    <w:rsid w:val="0029384D"/>
    <w:rsid w:val="0029400F"/>
    <w:rsid w:val="00295DDB"/>
    <w:rsid w:val="002961F9"/>
    <w:rsid w:val="00296FC3"/>
    <w:rsid w:val="0029743B"/>
    <w:rsid w:val="00297953"/>
    <w:rsid w:val="00297F18"/>
    <w:rsid w:val="002A0DF8"/>
    <w:rsid w:val="002A14C1"/>
    <w:rsid w:val="002A1F6F"/>
    <w:rsid w:val="002A2577"/>
    <w:rsid w:val="002A3423"/>
    <w:rsid w:val="002A34FF"/>
    <w:rsid w:val="002A3968"/>
    <w:rsid w:val="002A3B0E"/>
    <w:rsid w:val="002A44CF"/>
    <w:rsid w:val="002A5410"/>
    <w:rsid w:val="002A57A5"/>
    <w:rsid w:val="002A67A4"/>
    <w:rsid w:val="002A6E99"/>
    <w:rsid w:val="002A72EA"/>
    <w:rsid w:val="002B035B"/>
    <w:rsid w:val="002B2098"/>
    <w:rsid w:val="002B2C2D"/>
    <w:rsid w:val="002B324C"/>
    <w:rsid w:val="002B36CE"/>
    <w:rsid w:val="002B4654"/>
    <w:rsid w:val="002B4701"/>
    <w:rsid w:val="002B507F"/>
    <w:rsid w:val="002B60E0"/>
    <w:rsid w:val="002B689D"/>
    <w:rsid w:val="002B6BED"/>
    <w:rsid w:val="002C0F79"/>
    <w:rsid w:val="002C1298"/>
    <w:rsid w:val="002C1BF6"/>
    <w:rsid w:val="002C21F3"/>
    <w:rsid w:val="002C40C8"/>
    <w:rsid w:val="002C4370"/>
    <w:rsid w:val="002C4661"/>
    <w:rsid w:val="002C4A44"/>
    <w:rsid w:val="002C4A73"/>
    <w:rsid w:val="002C5FE7"/>
    <w:rsid w:val="002C68E2"/>
    <w:rsid w:val="002C7257"/>
    <w:rsid w:val="002C78F1"/>
    <w:rsid w:val="002D0B26"/>
    <w:rsid w:val="002D33B4"/>
    <w:rsid w:val="002D3CD5"/>
    <w:rsid w:val="002D45E6"/>
    <w:rsid w:val="002D6200"/>
    <w:rsid w:val="002D68AC"/>
    <w:rsid w:val="002D7ED7"/>
    <w:rsid w:val="002D7F7D"/>
    <w:rsid w:val="002E0339"/>
    <w:rsid w:val="002E0914"/>
    <w:rsid w:val="002E0AC0"/>
    <w:rsid w:val="002E0D08"/>
    <w:rsid w:val="002E0D90"/>
    <w:rsid w:val="002E1664"/>
    <w:rsid w:val="002E18BD"/>
    <w:rsid w:val="002E4382"/>
    <w:rsid w:val="002E44B3"/>
    <w:rsid w:val="002E4C51"/>
    <w:rsid w:val="002E5CC5"/>
    <w:rsid w:val="002E6D75"/>
    <w:rsid w:val="002F09F4"/>
    <w:rsid w:val="002F1C03"/>
    <w:rsid w:val="002F29D4"/>
    <w:rsid w:val="002F3CA3"/>
    <w:rsid w:val="002F3E41"/>
    <w:rsid w:val="002F407B"/>
    <w:rsid w:val="002F4892"/>
    <w:rsid w:val="002F4ED2"/>
    <w:rsid w:val="002F52AC"/>
    <w:rsid w:val="002F642E"/>
    <w:rsid w:val="002F6E43"/>
    <w:rsid w:val="002F79D4"/>
    <w:rsid w:val="002F7DB7"/>
    <w:rsid w:val="003013DE"/>
    <w:rsid w:val="00301813"/>
    <w:rsid w:val="00302D51"/>
    <w:rsid w:val="003039F0"/>
    <w:rsid w:val="00303D3E"/>
    <w:rsid w:val="00304788"/>
    <w:rsid w:val="00305325"/>
    <w:rsid w:val="00310066"/>
    <w:rsid w:val="003102F9"/>
    <w:rsid w:val="0031077D"/>
    <w:rsid w:val="0031113A"/>
    <w:rsid w:val="00311765"/>
    <w:rsid w:val="00311B14"/>
    <w:rsid w:val="003121AE"/>
    <w:rsid w:val="003122C1"/>
    <w:rsid w:val="003129BE"/>
    <w:rsid w:val="00312C6E"/>
    <w:rsid w:val="00312E07"/>
    <w:rsid w:val="003131DE"/>
    <w:rsid w:val="00313210"/>
    <w:rsid w:val="00313546"/>
    <w:rsid w:val="003140BD"/>
    <w:rsid w:val="003147BA"/>
    <w:rsid w:val="0032002E"/>
    <w:rsid w:val="00320F52"/>
    <w:rsid w:val="00321D4D"/>
    <w:rsid w:val="00321E63"/>
    <w:rsid w:val="003236AB"/>
    <w:rsid w:val="00323B10"/>
    <w:rsid w:val="003249C3"/>
    <w:rsid w:val="00324CCD"/>
    <w:rsid w:val="0032535D"/>
    <w:rsid w:val="00325841"/>
    <w:rsid w:val="00330BB2"/>
    <w:rsid w:val="00331C77"/>
    <w:rsid w:val="00331CA9"/>
    <w:rsid w:val="00331CE3"/>
    <w:rsid w:val="00332CC1"/>
    <w:rsid w:val="003331AE"/>
    <w:rsid w:val="0033467C"/>
    <w:rsid w:val="00334960"/>
    <w:rsid w:val="00334EEB"/>
    <w:rsid w:val="00335366"/>
    <w:rsid w:val="00335890"/>
    <w:rsid w:val="00336701"/>
    <w:rsid w:val="00336806"/>
    <w:rsid w:val="00337456"/>
    <w:rsid w:val="00337F8E"/>
    <w:rsid w:val="00340003"/>
    <w:rsid w:val="00341D10"/>
    <w:rsid w:val="0034253F"/>
    <w:rsid w:val="003426CD"/>
    <w:rsid w:val="003434C3"/>
    <w:rsid w:val="0034437D"/>
    <w:rsid w:val="003447A2"/>
    <w:rsid w:val="00344955"/>
    <w:rsid w:val="003460ED"/>
    <w:rsid w:val="00346102"/>
    <w:rsid w:val="00346FE3"/>
    <w:rsid w:val="00347A49"/>
    <w:rsid w:val="00350612"/>
    <w:rsid w:val="00350927"/>
    <w:rsid w:val="00350FAC"/>
    <w:rsid w:val="0035125C"/>
    <w:rsid w:val="0035162C"/>
    <w:rsid w:val="0035162E"/>
    <w:rsid w:val="00351D98"/>
    <w:rsid w:val="00352C28"/>
    <w:rsid w:val="00353301"/>
    <w:rsid w:val="00353782"/>
    <w:rsid w:val="0035447F"/>
    <w:rsid w:val="00355111"/>
    <w:rsid w:val="003562C2"/>
    <w:rsid w:val="00357CA7"/>
    <w:rsid w:val="00360128"/>
    <w:rsid w:val="003607BF"/>
    <w:rsid w:val="0036299E"/>
    <w:rsid w:val="00362A96"/>
    <w:rsid w:val="00363055"/>
    <w:rsid w:val="00363AA9"/>
    <w:rsid w:val="00365224"/>
    <w:rsid w:val="00366292"/>
    <w:rsid w:val="0036662E"/>
    <w:rsid w:val="00367C67"/>
    <w:rsid w:val="003700B7"/>
    <w:rsid w:val="00370E07"/>
    <w:rsid w:val="00370FCC"/>
    <w:rsid w:val="0037179E"/>
    <w:rsid w:val="0037293C"/>
    <w:rsid w:val="00372A12"/>
    <w:rsid w:val="00372B48"/>
    <w:rsid w:val="00372E25"/>
    <w:rsid w:val="00373333"/>
    <w:rsid w:val="0037385B"/>
    <w:rsid w:val="0037437A"/>
    <w:rsid w:val="00375ED7"/>
    <w:rsid w:val="00376C73"/>
    <w:rsid w:val="00377B2B"/>
    <w:rsid w:val="00380838"/>
    <w:rsid w:val="00380E8A"/>
    <w:rsid w:val="003811E7"/>
    <w:rsid w:val="00381CD9"/>
    <w:rsid w:val="00382611"/>
    <w:rsid w:val="00383230"/>
    <w:rsid w:val="00383830"/>
    <w:rsid w:val="00385578"/>
    <w:rsid w:val="003856D5"/>
    <w:rsid w:val="0038584C"/>
    <w:rsid w:val="00385E48"/>
    <w:rsid w:val="0038641E"/>
    <w:rsid w:val="003866DB"/>
    <w:rsid w:val="00386C60"/>
    <w:rsid w:val="0038737B"/>
    <w:rsid w:val="00387A14"/>
    <w:rsid w:val="0039022F"/>
    <w:rsid w:val="00390859"/>
    <w:rsid w:val="00391C5A"/>
    <w:rsid w:val="003925AF"/>
    <w:rsid w:val="00392FAA"/>
    <w:rsid w:val="003935EA"/>
    <w:rsid w:val="00393C2E"/>
    <w:rsid w:val="00394758"/>
    <w:rsid w:val="00394B85"/>
    <w:rsid w:val="00394C36"/>
    <w:rsid w:val="00394D66"/>
    <w:rsid w:val="00395DB2"/>
    <w:rsid w:val="00396D49"/>
    <w:rsid w:val="00397023"/>
    <w:rsid w:val="00397968"/>
    <w:rsid w:val="00397CA0"/>
    <w:rsid w:val="003A0D3C"/>
    <w:rsid w:val="003A13A0"/>
    <w:rsid w:val="003A16E1"/>
    <w:rsid w:val="003A27DA"/>
    <w:rsid w:val="003A293D"/>
    <w:rsid w:val="003A33EE"/>
    <w:rsid w:val="003A3447"/>
    <w:rsid w:val="003A4242"/>
    <w:rsid w:val="003A4C2E"/>
    <w:rsid w:val="003A5383"/>
    <w:rsid w:val="003A56A8"/>
    <w:rsid w:val="003A7652"/>
    <w:rsid w:val="003B0344"/>
    <w:rsid w:val="003B0348"/>
    <w:rsid w:val="003B0EA7"/>
    <w:rsid w:val="003B13BD"/>
    <w:rsid w:val="003B14F5"/>
    <w:rsid w:val="003B193B"/>
    <w:rsid w:val="003B30D1"/>
    <w:rsid w:val="003B3155"/>
    <w:rsid w:val="003B3BD2"/>
    <w:rsid w:val="003B5107"/>
    <w:rsid w:val="003B5139"/>
    <w:rsid w:val="003B51EB"/>
    <w:rsid w:val="003B61A1"/>
    <w:rsid w:val="003B62D7"/>
    <w:rsid w:val="003C0977"/>
    <w:rsid w:val="003C0C1B"/>
    <w:rsid w:val="003C0CBD"/>
    <w:rsid w:val="003C3317"/>
    <w:rsid w:val="003C340B"/>
    <w:rsid w:val="003C497B"/>
    <w:rsid w:val="003C54DA"/>
    <w:rsid w:val="003C57F9"/>
    <w:rsid w:val="003C75C1"/>
    <w:rsid w:val="003D0416"/>
    <w:rsid w:val="003D0419"/>
    <w:rsid w:val="003D0D6B"/>
    <w:rsid w:val="003D1970"/>
    <w:rsid w:val="003D1B5E"/>
    <w:rsid w:val="003D3B0F"/>
    <w:rsid w:val="003D4811"/>
    <w:rsid w:val="003D517C"/>
    <w:rsid w:val="003D64DC"/>
    <w:rsid w:val="003E05C2"/>
    <w:rsid w:val="003E0897"/>
    <w:rsid w:val="003E1689"/>
    <w:rsid w:val="003E2741"/>
    <w:rsid w:val="003E3E5E"/>
    <w:rsid w:val="003E452D"/>
    <w:rsid w:val="003E49B6"/>
    <w:rsid w:val="003E674E"/>
    <w:rsid w:val="003E69B7"/>
    <w:rsid w:val="003E6B51"/>
    <w:rsid w:val="003F02B3"/>
    <w:rsid w:val="003F1D95"/>
    <w:rsid w:val="003F2728"/>
    <w:rsid w:val="003F3768"/>
    <w:rsid w:val="003F424F"/>
    <w:rsid w:val="003F4F3E"/>
    <w:rsid w:val="003F5B72"/>
    <w:rsid w:val="00401138"/>
    <w:rsid w:val="0040392A"/>
    <w:rsid w:val="00403D45"/>
    <w:rsid w:val="004040C5"/>
    <w:rsid w:val="004040EF"/>
    <w:rsid w:val="00404197"/>
    <w:rsid w:val="00404A14"/>
    <w:rsid w:val="004053DC"/>
    <w:rsid w:val="0040653D"/>
    <w:rsid w:val="004065D7"/>
    <w:rsid w:val="00406E04"/>
    <w:rsid w:val="00407C43"/>
    <w:rsid w:val="00410168"/>
    <w:rsid w:val="00410A69"/>
    <w:rsid w:val="00411016"/>
    <w:rsid w:val="0041175C"/>
    <w:rsid w:val="00411B5F"/>
    <w:rsid w:val="004126FC"/>
    <w:rsid w:val="00412E07"/>
    <w:rsid w:val="00412E5A"/>
    <w:rsid w:val="00413181"/>
    <w:rsid w:val="00413E2C"/>
    <w:rsid w:val="00416709"/>
    <w:rsid w:val="0041704C"/>
    <w:rsid w:val="00420726"/>
    <w:rsid w:val="00421C55"/>
    <w:rsid w:val="0042249E"/>
    <w:rsid w:val="00422DE4"/>
    <w:rsid w:val="00425C91"/>
    <w:rsid w:val="004273C6"/>
    <w:rsid w:val="00427A19"/>
    <w:rsid w:val="004300E6"/>
    <w:rsid w:val="00431D4D"/>
    <w:rsid w:val="00432F86"/>
    <w:rsid w:val="00433B5C"/>
    <w:rsid w:val="00433D25"/>
    <w:rsid w:val="00434D0A"/>
    <w:rsid w:val="004354EA"/>
    <w:rsid w:val="004369DA"/>
    <w:rsid w:val="00436A16"/>
    <w:rsid w:val="00437302"/>
    <w:rsid w:val="00437F4B"/>
    <w:rsid w:val="004402AC"/>
    <w:rsid w:val="0044129B"/>
    <w:rsid w:val="004418A9"/>
    <w:rsid w:val="00441975"/>
    <w:rsid w:val="00441A51"/>
    <w:rsid w:val="0044204C"/>
    <w:rsid w:val="00442164"/>
    <w:rsid w:val="0044217C"/>
    <w:rsid w:val="00442A2F"/>
    <w:rsid w:val="00442CAC"/>
    <w:rsid w:val="004431D1"/>
    <w:rsid w:val="004434DC"/>
    <w:rsid w:val="00443B5B"/>
    <w:rsid w:val="0044435E"/>
    <w:rsid w:val="00444DB8"/>
    <w:rsid w:val="00444F5D"/>
    <w:rsid w:val="00445A09"/>
    <w:rsid w:val="00446562"/>
    <w:rsid w:val="00446A24"/>
    <w:rsid w:val="00446E7B"/>
    <w:rsid w:val="00447A34"/>
    <w:rsid w:val="004502EA"/>
    <w:rsid w:val="00450B04"/>
    <w:rsid w:val="004522F6"/>
    <w:rsid w:val="004536AA"/>
    <w:rsid w:val="004536D4"/>
    <w:rsid w:val="00455044"/>
    <w:rsid w:val="00455B80"/>
    <w:rsid w:val="0045602E"/>
    <w:rsid w:val="004578AA"/>
    <w:rsid w:val="00460636"/>
    <w:rsid w:val="0046095D"/>
    <w:rsid w:val="00461DC1"/>
    <w:rsid w:val="0046310F"/>
    <w:rsid w:val="0046360D"/>
    <w:rsid w:val="0046398E"/>
    <w:rsid w:val="00464B7A"/>
    <w:rsid w:val="00466407"/>
    <w:rsid w:val="00466738"/>
    <w:rsid w:val="00467EEA"/>
    <w:rsid w:val="004704E5"/>
    <w:rsid w:val="00470A81"/>
    <w:rsid w:val="00470B76"/>
    <w:rsid w:val="00471120"/>
    <w:rsid w:val="00473499"/>
    <w:rsid w:val="0047380D"/>
    <w:rsid w:val="00473BCE"/>
    <w:rsid w:val="00474011"/>
    <w:rsid w:val="004747C3"/>
    <w:rsid w:val="004754D6"/>
    <w:rsid w:val="004758C6"/>
    <w:rsid w:val="00476F9D"/>
    <w:rsid w:val="0047786D"/>
    <w:rsid w:val="00480128"/>
    <w:rsid w:val="004805CB"/>
    <w:rsid w:val="0048182A"/>
    <w:rsid w:val="00482ED8"/>
    <w:rsid w:val="00482F89"/>
    <w:rsid w:val="00483BFA"/>
    <w:rsid w:val="004842D6"/>
    <w:rsid w:val="00485240"/>
    <w:rsid w:val="004910CC"/>
    <w:rsid w:val="004916EA"/>
    <w:rsid w:val="0049171E"/>
    <w:rsid w:val="004928F3"/>
    <w:rsid w:val="00492A1E"/>
    <w:rsid w:val="00493248"/>
    <w:rsid w:val="00493856"/>
    <w:rsid w:val="0049485A"/>
    <w:rsid w:val="004952CF"/>
    <w:rsid w:val="004969E7"/>
    <w:rsid w:val="00496D4F"/>
    <w:rsid w:val="00496EEF"/>
    <w:rsid w:val="00496EF7"/>
    <w:rsid w:val="0049716B"/>
    <w:rsid w:val="004A019D"/>
    <w:rsid w:val="004A1639"/>
    <w:rsid w:val="004A194D"/>
    <w:rsid w:val="004A2BC8"/>
    <w:rsid w:val="004A309C"/>
    <w:rsid w:val="004A344F"/>
    <w:rsid w:val="004A3918"/>
    <w:rsid w:val="004A3D2C"/>
    <w:rsid w:val="004A3E81"/>
    <w:rsid w:val="004A586A"/>
    <w:rsid w:val="004A63CC"/>
    <w:rsid w:val="004A65CE"/>
    <w:rsid w:val="004A7DDA"/>
    <w:rsid w:val="004B03D7"/>
    <w:rsid w:val="004B0B60"/>
    <w:rsid w:val="004B0BC6"/>
    <w:rsid w:val="004B1891"/>
    <w:rsid w:val="004B2966"/>
    <w:rsid w:val="004B2C57"/>
    <w:rsid w:val="004B39FC"/>
    <w:rsid w:val="004B3B6A"/>
    <w:rsid w:val="004B4380"/>
    <w:rsid w:val="004B46DB"/>
    <w:rsid w:val="004B4D53"/>
    <w:rsid w:val="004B4FE7"/>
    <w:rsid w:val="004B5379"/>
    <w:rsid w:val="004B5482"/>
    <w:rsid w:val="004B5819"/>
    <w:rsid w:val="004B5B51"/>
    <w:rsid w:val="004B5ECF"/>
    <w:rsid w:val="004B7944"/>
    <w:rsid w:val="004B7C6D"/>
    <w:rsid w:val="004C00E2"/>
    <w:rsid w:val="004C137E"/>
    <w:rsid w:val="004C1626"/>
    <w:rsid w:val="004C1D38"/>
    <w:rsid w:val="004C203A"/>
    <w:rsid w:val="004C27A7"/>
    <w:rsid w:val="004C3009"/>
    <w:rsid w:val="004C386D"/>
    <w:rsid w:val="004C3B50"/>
    <w:rsid w:val="004C4A5C"/>
    <w:rsid w:val="004C4E38"/>
    <w:rsid w:val="004C4EB5"/>
    <w:rsid w:val="004C5666"/>
    <w:rsid w:val="004C579F"/>
    <w:rsid w:val="004C6247"/>
    <w:rsid w:val="004C6A90"/>
    <w:rsid w:val="004C77DC"/>
    <w:rsid w:val="004D0C73"/>
    <w:rsid w:val="004D1164"/>
    <w:rsid w:val="004D127D"/>
    <w:rsid w:val="004D170F"/>
    <w:rsid w:val="004D19EC"/>
    <w:rsid w:val="004D1B60"/>
    <w:rsid w:val="004D2242"/>
    <w:rsid w:val="004D3107"/>
    <w:rsid w:val="004D3CFE"/>
    <w:rsid w:val="004D40AC"/>
    <w:rsid w:val="004D5D27"/>
    <w:rsid w:val="004D5DDB"/>
    <w:rsid w:val="004D5FFD"/>
    <w:rsid w:val="004D7196"/>
    <w:rsid w:val="004D74DD"/>
    <w:rsid w:val="004D74ED"/>
    <w:rsid w:val="004E0E71"/>
    <w:rsid w:val="004E12FA"/>
    <w:rsid w:val="004E1458"/>
    <w:rsid w:val="004E1D7B"/>
    <w:rsid w:val="004E1E37"/>
    <w:rsid w:val="004E1E6F"/>
    <w:rsid w:val="004E36C2"/>
    <w:rsid w:val="004E5787"/>
    <w:rsid w:val="004E5D9B"/>
    <w:rsid w:val="004E6AF8"/>
    <w:rsid w:val="004E78D1"/>
    <w:rsid w:val="004F0C43"/>
    <w:rsid w:val="004F1A30"/>
    <w:rsid w:val="004F1DB0"/>
    <w:rsid w:val="004F20C8"/>
    <w:rsid w:val="004F3FC0"/>
    <w:rsid w:val="004F4476"/>
    <w:rsid w:val="004F46F8"/>
    <w:rsid w:val="004F5EAF"/>
    <w:rsid w:val="004F6F7D"/>
    <w:rsid w:val="004F7BD4"/>
    <w:rsid w:val="00501C32"/>
    <w:rsid w:val="00501FF5"/>
    <w:rsid w:val="00502051"/>
    <w:rsid w:val="0050260E"/>
    <w:rsid w:val="005028EB"/>
    <w:rsid w:val="00504F83"/>
    <w:rsid w:val="005058AA"/>
    <w:rsid w:val="0050590B"/>
    <w:rsid w:val="0051184A"/>
    <w:rsid w:val="0051208C"/>
    <w:rsid w:val="005122D3"/>
    <w:rsid w:val="005141E0"/>
    <w:rsid w:val="00514D12"/>
    <w:rsid w:val="00515FF9"/>
    <w:rsid w:val="0051607C"/>
    <w:rsid w:val="00516982"/>
    <w:rsid w:val="00516DDF"/>
    <w:rsid w:val="00517B0E"/>
    <w:rsid w:val="005216B7"/>
    <w:rsid w:val="0052180A"/>
    <w:rsid w:val="005218AB"/>
    <w:rsid w:val="00521CBB"/>
    <w:rsid w:val="0052202D"/>
    <w:rsid w:val="005232F4"/>
    <w:rsid w:val="00523BE9"/>
    <w:rsid w:val="00524413"/>
    <w:rsid w:val="005253C1"/>
    <w:rsid w:val="005254B8"/>
    <w:rsid w:val="00525A57"/>
    <w:rsid w:val="00525AF9"/>
    <w:rsid w:val="005260CA"/>
    <w:rsid w:val="005261CE"/>
    <w:rsid w:val="0052686F"/>
    <w:rsid w:val="00526BA1"/>
    <w:rsid w:val="00526FDF"/>
    <w:rsid w:val="005302A7"/>
    <w:rsid w:val="00530776"/>
    <w:rsid w:val="00530799"/>
    <w:rsid w:val="00531663"/>
    <w:rsid w:val="00531D93"/>
    <w:rsid w:val="00533C4C"/>
    <w:rsid w:val="005343A3"/>
    <w:rsid w:val="00535096"/>
    <w:rsid w:val="005350BB"/>
    <w:rsid w:val="00535348"/>
    <w:rsid w:val="00535BCE"/>
    <w:rsid w:val="00536D9D"/>
    <w:rsid w:val="00536F91"/>
    <w:rsid w:val="005371AD"/>
    <w:rsid w:val="005377AE"/>
    <w:rsid w:val="00537A38"/>
    <w:rsid w:val="00537FA1"/>
    <w:rsid w:val="0054107F"/>
    <w:rsid w:val="0054158F"/>
    <w:rsid w:val="005417A7"/>
    <w:rsid w:val="0054280B"/>
    <w:rsid w:val="00544C11"/>
    <w:rsid w:val="00546E8E"/>
    <w:rsid w:val="00547BEB"/>
    <w:rsid w:val="005516BD"/>
    <w:rsid w:val="00551A7C"/>
    <w:rsid w:val="00552352"/>
    <w:rsid w:val="005528AF"/>
    <w:rsid w:val="00552B71"/>
    <w:rsid w:val="005534D1"/>
    <w:rsid w:val="00553A36"/>
    <w:rsid w:val="00556035"/>
    <w:rsid w:val="005572CD"/>
    <w:rsid w:val="00557CAF"/>
    <w:rsid w:val="00560436"/>
    <w:rsid w:val="00560A9E"/>
    <w:rsid w:val="005619A3"/>
    <w:rsid w:val="00562F7E"/>
    <w:rsid w:val="00564011"/>
    <w:rsid w:val="00565F6B"/>
    <w:rsid w:val="0056637F"/>
    <w:rsid w:val="0056645F"/>
    <w:rsid w:val="00566624"/>
    <w:rsid w:val="00566AD2"/>
    <w:rsid w:val="00567272"/>
    <w:rsid w:val="00571427"/>
    <w:rsid w:val="0057165E"/>
    <w:rsid w:val="005728B5"/>
    <w:rsid w:val="00572C19"/>
    <w:rsid w:val="0057342C"/>
    <w:rsid w:val="005739AB"/>
    <w:rsid w:val="005745AD"/>
    <w:rsid w:val="00574E55"/>
    <w:rsid w:val="00575CA6"/>
    <w:rsid w:val="00576026"/>
    <w:rsid w:val="0057612F"/>
    <w:rsid w:val="00576F4D"/>
    <w:rsid w:val="00577B35"/>
    <w:rsid w:val="005808BA"/>
    <w:rsid w:val="00580B36"/>
    <w:rsid w:val="0058128E"/>
    <w:rsid w:val="00582AAC"/>
    <w:rsid w:val="00582BB4"/>
    <w:rsid w:val="005836A0"/>
    <w:rsid w:val="00584532"/>
    <w:rsid w:val="005849FA"/>
    <w:rsid w:val="00584C0D"/>
    <w:rsid w:val="00585081"/>
    <w:rsid w:val="005864A3"/>
    <w:rsid w:val="00586974"/>
    <w:rsid w:val="00586CE7"/>
    <w:rsid w:val="005879D9"/>
    <w:rsid w:val="00590C96"/>
    <w:rsid w:val="005912A7"/>
    <w:rsid w:val="00591B61"/>
    <w:rsid w:val="0059262C"/>
    <w:rsid w:val="0059288C"/>
    <w:rsid w:val="00594F8C"/>
    <w:rsid w:val="00596412"/>
    <w:rsid w:val="00596BA7"/>
    <w:rsid w:val="00596F0D"/>
    <w:rsid w:val="00597B55"/>
    <w:rsid w:val="005A0045"/>
    <w:rsid w:val="005A0774"/>
    <w:rsid w:val="005A13F8"/>
    <w:rsid w:val="005A1947"/>
    <w:rsid w:val="005A31CB"/>
    <w:rsid w:val="005A3961"/>
    <w:rsid w:val="005A3A93"/>
    <w:rsid w:val="005A4967"/>
    <w:rsid w:val="005A6002"/>
    <w:rsid w:val="005A6732"/>
    <w:rsid w:val="005B0579"/>
    <w:rsid w:val="005B0AEF"/>
    <w:rsid w:val="005B0F5F"/>
    <w:rsid w:val="005B0FCC"/>
    <w:rsid w:val="005B26E8"/>
    <w:rsid w:val="005B4CE3"/>
    <w:rsid w:val="005B568A"/>
    <w:rsid w:val="005B61BF"/>
    <w:rsid w:val="005B7CC3"/>
    <w:rsid w:val="005C09B5"/>
    <w:rsid w:val="005C0D09"/>
    <w:rsid w:val="005C0ED3"/>
    <w:rsid w:val="005C185C"/>
    <w:rsid w:val="005C319C"/>
    <w:rsid w:val="005C34E3"/>
    <w:rsid w:val="005C3E81"/>
    <w:rsid w:val="005C5197"/>
    <w:rsid w:val="005C5D26"/>
    <w:rsid w:val="005C5E9E"/>
    <w:rsid w:val="005C6B5E"/>
    <w:rsid w:val="005C735D"/>
    <w:rsid w:val="005D091F"/>
    <w:rsid w:val="005D1F26"/>
    <w:rsid w:val="005D2274"/>
    <w:rsid w:val="005D2640"/>
    <w:rsid w:val="005D27DB"/>
    <w:rsid w:val="005D4912"/>
    <w:rsid w:val="005D55BF"/>
    <w:rsid w:val="005D6DC7"/>
    <w:rsid w:val="005E0701"/>
    <w:rsid w:val="005E4B79"/>
    <w:rsid w:val="005E55BE"/>
    <w:rsid w:val="005E58E0"/>
    <w:rsid w:val="005E6C64"/>
    <w:rsid w:val="005F09ED"/>
    <w:rsid w:val="005F113A"/>
    <w:rsid w:val="005F1BDE"/>
    <w:rsid w:val="005F243A"/>
    <w:rsid w:val="005F3073"/>
    <w:rsid w:val="005F31F5"/>
    <w:rsid w:val="005F3595"/>
    <w:rsid w:val="005F360E"/>
    <w:rsid w:val="005F3BB1"/>
    <w:rsid w:val="005F3F0A"/>
    <w:rsid w:val="005F4B05"/>
    <w:rsid w:val="005F5723"/>
    <w:rsid w:val="005F6315"/>
    <w:rsid w:val="005F66D0"/>
    <w:rsid w:val="005F69FE"/>
    <w:rsid w:val="005F7E9F"/>
    <w:rsid w:val="006000EB"/>
    <w:rsid w:val="006004AF"/>
    <w:rsid w:val="0060063A"/>
    <w:rsid w:val="006018BF"/>
    <w:rsid w:val="0060195F"/>
    <w:rsid w:val="00602FB4"/>
    <w:rsid w:val="0060386D"/>
    <w:rsid w:val="00603AF5"/>
    <w:rsid w:val="00603D3E"/>
    <w:rsid w:val="00603E2E"/>
    <w:rsid w:val="0060416C"/>
    <w:rsid w:val="00604689"/>
    <w:rsid w:val="00606005"/>
    <w:rsid w:val="006066FA"/>
    <w:rsid w:val="006069A9"/>
    <w:rsid w:val="00606C1B"/>
    <w:rsid w:val="00606EA7"/>
    <w:rsid w:val="0061098F"/>
    <w:rsid w:val="0061114E"/>
    <w:rsid w:val="0061116E"/>
    <w:rsid w:val="00611757"/>
    <w:rsid w:val="00611B3E"/>
    <w:rsid w:val="00612E8F"/>
    <w:rsid w:val="00614F75"/>
    <w:rsid w:val="00616611"/>
    <w:rsid w:val="006166C2"/>
    <w:rsid w:val="00616B57"/>
    <w:rsid w:val="00616B8D"/>
    <w:rsid w:val="00617644"/>
    <w:rsid w:val="00617CF0"/>
    <w:rsid w:val="00620101"/>
    <w:rsid w:val="00620261"/>
    <w:rsid w:val="00620EFD"/>
    <w:rsid w:val="00621451"/>
    <w:rsid w:val="00622248"/>
    <w:rsid w:val="0062256A"/>
    <w:rsid w:val="00622DF2"/>
    <w:rsid w:val="00624211"/>
    <w:rsid w:val="006248FA"/>
    <w:rsid w:val="00624ACF"/>
    <w:rsid w:val="00624DFD"/>
    <w:rsid w:val="00624E8D"/>
    <w:rsid w:val="00625217"/>
    <w:rsid w:val="00625A17"/>
    <w:rsid w:val="006263A1"/>
    <w:rsid w:val="00627F13"/>
    <w:rsid w:val="00627F37"/>
    <w:rsid w:val="00632576"/>
    <w:rsid w:val="006328BE"/>
    <w:rsid w:val="00634ED3"/>
    <w:rsid w:val="00635146"/>
    <w:rsid w:val="00635C2E"/>
    <w:rsid w:val="00636981"/>
    <w:rsid w:val="006376CD"/>
    <w:rsid w:val="00637F6F"/>
    <w:rsid w:val="00640779"/>
    <w:rsid w:val="00640CAC"/>
    <w:rsid w:val="00643881"/>
    <w:rsid w:val="00643C91"/>
    <w:rsid w:val="006446F1"/>
    <w:rsid w:val="00645FF8"/>
    <w:rsid w:val="00646C2B"/>
    <w:rsid w:val="0064747B"/>
    <w:rsid w:val="00652001"/>
    <w:rsid w:val="00652DAE"/>
    <w:rsid w:val="006546F9"/>
    <w:rsid w:val="006548C0"/>
    <w:rsid w:val="00655ACD"/>
    <w:rsid w:val="00655F7F"/>
    <w:rsid w:val="00656573"/>
    <w:rsid w:val="00656654"/>
    <w:rsid w:val="00656A9C"/>
    <w:rsid w:val="00657AF9"/>
    <w:rsid w:val="00660624"/>
    <w:rsid w:val="00661ADA"/>
    <w:rsid w:val="00661FC1"/>
    <w:rsid w:val="00662E98"/>
    <w:rsid w:val="006648C4"/>
    <w:rsid w:val="00665294"/>
    <w:rsid w:val="0066535F"/>
    <w:rsid w:val="006663D7"/>
    <w:rsid w:val="006668DF"/>
    <w:rsid w:val="006672D3"/>
    <w:rsid w:val="0067009C"/>
    <w:rsid w:val="006702E7"/>
    <w:rsid w:val="00670326"/>
    <w:rsid w:val="006705DB"/>
    <w:rsid w:val="00670CA1"/>
    <w:rsid w:val="006713E1"/>
    <w:rsid w:val="00672F24"/>
    <w:rsid w:val="006734C1"/>
    <w:rsid w:val="006742D6"/>
    <w:rsid w:val="00675817"/>
    <w:rsid w:val="00676518"/>
    <w:rsid w:val="00676550"/>
    <w:rsid w:val="00676695"/>
    <w:rsid w:val="006772CA"/>
    <w:rsid w:val="006779E6"/>
    <w:rsid w:val="00680D54"/>
    <w:rsid w:val="0068105C"/>
    <w:rsid w:val="00681AFF"/>
    <w:rsid w:val="00682D2B"/>
    <w:rsid w:val="00683606"/>
    <w:rsid w:val="00683A4D"/>
    <w:rsid w:val="00683B34"/>
    <w:rsid w:val="00683DD1"/>
    <w:rsid w:val="00685E36"/>
    <w:rsid w:val="00686528"/>
    <w:rsid w:val="00686A41"/>
    <w:rsid w:val="00686A83"/>
    <w:rsid w:val="00686F8E"/>
    <w:rsid w:val="00687F79"/>
    <w:rsid w:val="0069047B"/>
    <w:rsid w:val="00691938"/>
    <w:rsid w:val="00692F1C"/>
    <w:rsid w:val="00693895"/>
    <w:rsid w:val="00693B05"/>
    <w:rsid w:val="00695E1A"/>
    <w:rsid w:val="0069651D"/>
    <w:rsid w:val="0069749B"/>
    <w:rsid w:val="0069767A"/>
    <w:rsid w:val="00697AD4"/>
    <w:rsid w:val="006A044E"/>
    <w:rsid w:val="006A0C02"/>
    <w:rsid w:val="006A0E9B"/>
    <w:rsid w:val="006A14D8"/>
    <w:rsid w:val="006A2340"/>
    <w:rsid w:val="006A31A4"/>
    <w:rsid w:val="006A342F"/>
    <w:rsid w:val="006A3B93"/>
    <w:rsid w:val="006A54A9"/>
    <w:rsid w:val="006A7663"/>
    <w:rsid w:val="006A7998"/>
    <w:rsid w:val="006B02C3"/>
    <w:rsid w:val="006B0D2E"/>
    <w:rsid w:val="006B1726"/>
    <w:rsid w:val="006B27C2"/>
    <w:rsid w:val="006B4644"/>
    <w:rsid w:val="006B5C9B"/>
    <w:rsid w:val="006B5DC5"/>
    <w:rsid w:val="006B70B6"/>
    <w:rsid w:val="006B76ED"/>
    <w:rsid w:val="006B7A26"/>
    <w:rsid w:val="006C19FB"/>
    <w:rsid w:val="006C1FCB"/>
    <w:rsid w:val="006C3A0F"/>
    <w:rsid w:val="006C3F38"/>
    <w:rsid w:val="006C4451"/>
    <w:rsid w:val="006C469B"/>
    <w:rsid w:val="006C4782"/>
    <w:rsid w:val="006C5865"/>
    <w:rsid w:val="006C7991"/>
    <w:rsid w:val="006C7C55"/>
    <w:rsid w:val="006D0239"/>
    <w:rsid w:val="006D0D81"/>
    <w:rsid w:val="006D0F40"/>
    <w:rsid w:val="006D0FB8"/>
    <w:rsid w:val="006D14A0"/>
    <w:rsid w:val="006D14CF"/>
    <w:rsid w:val="006D224E"/>
    <w:rsid w:val="006D2628"/>
    <w:rsid w:val="006D370B"/>
    <w:rsid w:val="006D42C7"/>
    <w:rsid w:val="006D4642"/>
    <w:rsid w:val="006D5186"/>
    <w:rsid w:val="006D53AA"/>
    <w:rsid w:val="006D648C"/>
    <w:rsid w:val="006D666D"/>
    <w:rsid w:val="006D723F"/>
    <w:rsid w:val="006E001B"/>
    <w:rsid w:val="006E02E2"/>
    <w:rsid w:val="006E11D3"/>
    <w:rsid w:val="006E330A"/>
    <w:rsid w:val="006E34AF"/>
    <w:rsid w:val="006E3856"/>
    <w:rsid w:val="006E3ADE"/>
    <w:rsid w:val="006E564F"/>
    <w:rsid w:val="006E59BB"/>
    <w:rsid w:val="006E5A68"/>
    <w:rsid w:val="006E6789"/>
    <w:rsid w:val="006E7A5A"/>
    <w:rsid w:val="006F07CD"/>
    <w:rsid w:val="006F0D12"/>
    <w:rsid w:val="006F1029"/>
    <w:rsid w:val="006F382C"/>
    <w:rsid w:val="006F452C"/>
    <w:rsid w:val="006F459B"/>
    <w:rsid w:val="006F53FD"/>
    <w:rsid w:val="006F5662"/>
    <w:rsid w:val="006F5B84"/>
    <w:rsid w:val="006F5CF6"/>
    <w:rsid w:val="006F73FD"/>
    <w:rsid w:val="0070507C"/>
    <w:rsid w:val="007051BB"/>
    <w:rsid w:val="00705925"/>
    <w:rsid w:val="00707475"/>
    <w:rsid w:val="00707579"/>
    <w:rsid w:val="00707A61"/>
    <w:rsid w:val="0071001C"/>
    <w:rsid w:val="00710104"/>
    <w:rsid w:val="00710E37"/>
    <w:rsid w:val="0071167F"/>
    <w:rsid w:val="007123FF"/>
    <w:rsid w:val="00712A85"/>
    <w:rsid w:val="00712AEF"/>
    <w:rsid w:val="00713534"/>
    <w:rsid w:val="0071363A"/>
    <w:rsid w:val="007138C8"/>
    <w:rsid w:val="00714930"/>
    <w:rsid w:val="00716082"/>
    <w:rsid w:val="0071673D"/>
    <w:rsid w:val="00716DF7"/>
    <w:rsid w:val="00716E52"/>
    <w:rsid w:val="0072017C"/>
    <w:rsid w:val="0072114F"/>
    <w:rsid w:val="00721769"/>
    <w:rsid w:val="00724945"/>
    <w:rsid w:val="00724ACB"/>
    <w:rsid w:val="00724E24"/>
    <w:rsid w:val="007252C0"/>
    <w:rsid w:val="00727904"/>
    <w:rsid w:val="00727A40"/>
    <w:rsid w:val="00727CF6"/>
    <w:rsid w:val="00730071"/>
    <w:rsid w:val="00730E11"/>
    <w:rsid w:val="00731D36"/>
    <w:rsid w:val="0073242C"/>
    <w:rsid w:val="007329A2"/>
    <w:rsid w:val="00733752"/>
    <w:rsid w:val="007348E4"/>
    <w:rsid w:val="00734BE2"/>
    <w:rsid w:val="00734CC2"/>
    <w:rsid w:val="00735C8E"/>
    <w:rsid w:val="007362AB"/>
    <w:rsid w:val="007369FE"/>
    <w:rsid w:val="00736CF5"/>
    <w:rsid w:val="00740B44"/>
    <w:rsid w:val="00740E02"/>
    <w:rsid w:val="00740F0A"/>
    <w:rsid w:val="00741405"/>
    <w:rsid w:val="00742D33"/>
    <w:rsid w:val="00743307"/>
    <w:rsid w:val="0074479A"/>
    <w:rsid w:val="00744FB8"/>
    <w:rsid w:val="00745A67"/>
    <w:rsid w:val="0074675C"/>
    <w:rsid w:val="00750775"/>
    <w:rsid w:val="00750CBA"/>
    <w:rsid w:val="00752DF0"/>
    <w:rsid w:val="00752EE0"/>
    <w:rsid w:val="00753382"/>
    <w:rsid w:val="00753DC5"/>
    <w:rsid w:val="0075416C"/>
    <w:rsid w:val="00754680"/>
    <w:rsid w:val="00754B20"/>
    <w:rsid w:val="00754B6E"/>
    <w:rsid w:val="00754BF3"/>
    <w:rsid w:val="0075531F"/>
    <w:rsid w:val="0075593C"/>
    <w:rsid w:val="007560FA"/>
    <w:rsid w:val="00756581"/>
    <w:rsid w:val="0075692F"/>
    <w:rsid w:val="00757AAF"/>
    <w:rsid w:val="00760715"/>
    <w:rsid w:val="00760C00"/>
    <w:rsid w:val="007632D5"/>
    <w:rsid w:val="00764D4E"/>
    <w:rsid w:val="00765738"/>
    <w:rsid w:val="00765E6B"/>
    <w:rsid w:val="0076616C"/>
    <w:rsid w:val="007666EC"/>
    <w:rsid w:val="00770016"/>
    <w:rsid w:val="00770A71"/>
    <w:rsid w:val="00770BDA"/>
    <w:rsid w:val="00770D3E"/>
    <w:rsid w:val="00771575"/>
    <w:rsid w:val="00773707"/>
    <w:rsid w:val="00773C34"/>
    <w:rsid w:val="00774613"/>
    <w:rsid w:val="007761B3"/>
    <w:rsid w:val="0077675B"/>
    <w:rsid w:val="00776F7C"/>
    <w:rsid w:val="007779A9"/>
    <w:rsid w:val="007807B2"/>
    <w:rsid w:val="007856AE"/>
    <w:rsid w:val="007859AD"/>
    <w:rsid w:val="00786D19"/>
    <w:rsid w:val="00787042"/>
    <w:rsid w:val="007879D7"/>
    <w:rsid w:val="00787FC4"/>
    <w:rsid w:val="00790AD6"/>
    <w:rsid w:val="00791EB5"/>
    <w:rsid w:val="00793799"/>
    <w:rsid w:val="00793CF2"/>
    <w:rsid w:val="00794E99"/>
    <w:rsid w:val="00795B29"/>
    <w:rsid w:val="00797E93"/>
    <w:rsid w:val="007A0087"/>
    <w:rsid w:val="007A00A6"/>
    <w:rsid w:val="007A05AF"/>
    <w:rsid w:val="007A118D"/>
    <w:rsid w:val="007A1B47"/>
    <w:rsid w:val="007A2262"/>
    <w:rsid w:val="007A31AF"/>
    <w:rsid w:val="007A38F5"/>
    <w:rsid w:val="007A425D"/>
    <w:rsid w:val="007A426C"/>
    <w:rsid w:val="007A4D14"/>
    <w:rsid w:val="007A4E76"/>
    <w:rsid w:val="007A5B5A"/>
    <w:rsid w:val="007A6BD4"/>
    <w:rsid w:val="007A7F6D"/>
    <w:rsid w:val="007B02D4"/>
    <w:rsid w:val="007B09EE"/>
    <w:rsid w:val="007B0BA6"/>
    <w:rsid w:val="007B1768"/>
    <w:rsid w:val="007B1D91"/>
    <w:rsid w:val="007B26CA"/>
    <w:rsid w:val="007B3F75"/>
    <w:rsid w:val="007B4154"/>
    <w:rsid w:val="007B47B8"/>
    <w:rsid w:val="007B54F0"/>
    <w:rsid w:val="007B569A"/>
    <w:rsid w:val="007B61AF"/>
    <w:rsid w:val="007B63EA"/>
    <w:rsid w:val="007B6401"/>
    <w:rsid w:val="007B643B"/>
    <w:rsid w:val="007B7929"/>
    <w:rsid w:val="007B79E5"/>
    <w:rsid w:val="007C0897"/>
    <w:rsid w:val="007C0A3E"/>
    <w:rsid w:val="007C0D34"/>
    <w:rsid w:val="007C2C65"/>
    <w:rsid w:val="007C380D"/>
    <w:rsid w:val="007C3C34"/>
    <w:rsid w:val="007C3D02"/>
    <w:rsid w:val="007C43E4"/>
    <w:rsid w:val="007C51B5"/>
    <w:rsid w:val="007C5AE5"/>
    <w:rsid w:val="007C60FB"/>
    <w:rsid w:val="007C712A"/>
    <w:rsid w:val="007D135A"/>
    <w:rsid w:val="007D2D3C"/>
    <w:rsid w:val="007D2FB4"/>
    <w:rsid w:val="007D3A2F"/>
    <w:rsid w:val="007D3E2F"/>
    <w:rsid w:val="007D425D"/>
    <w:rsid w:val="007D50FF"/>
    <w:rsid w:val="007D5489"/>
    <w:rsid w:val="007D56A0"/>
    <w:rsid w:val="007D6443"/>
    <w:rsid w:val="007D66D8"/>
    <w:rsid w:val="007D66F5"/>
    <w:rsid w:val="007D6B38"/>
    <w:rsid w:val="007D77A9"/>
    <w:rsid w:val="007D7F12"/>
    <w:rsid w:val="007E0372"/>
    <w:rsid w:val="007E0440"/>
    <w:rsid w:val="007E1142"/>
    <w:rsid w:val="007E130F"/>
    <w:rsid w:val="007E1680"/>
    <w:rsid w:val="007E16B6"/>
    <w:rsid w:val="007E21C0"/>
    <w:rsid w:val="007E2CEF"/>
    <w:rsid w:val="007E3D59"/>
    <w:rsid w:val="007E4979"/>
    <w:rsid w:val="007E5221"/>
    <w:rsid w:val="007E5962"/>
    <w:rsid w:val="007E5FBF"/>
    <w:rsid w:val="007E7719"/>
    <w:rsid w:val="007F0C55"/>
    <w:rsid w:val="007F0D7C"/>
    <w:rsid w:val="007F0EAD"/>
    <w:rsid w:val="007F2886"/>
    <w:rsid w:val="007F3C1C"/>
    <w:rsid w:val="007F3C72"/>
    <w:rsid w:val="007F4662"/>
    <w:rsid w:val="007F6486"/>
    <w:rsid w:val="007F738F"/>
    <w:rsid w:val="008013AC"/>
    <w:rsid w:val="008023E2"/>
    <w:rsid w:val="00802E1B"/>
    <w:rsid w:val="008036E3"/>
    <w:rsid w:val="0080426A"/>
    <w:rsid w:val="00806921"/>
    <w:rsid w:val="008109F5"/>
    <w:rsid w:val="00813D8C"/>
    <w:rsid w:val="00814477"/>
    <w:rsid w:val="00815613"/>
    <w:rsid w:val="00816542"/>
    <w:rsid w:val="0081781B"/>
    <w:rsid w:val="008179C8"/>
    <w:rsid w:val="00817A62"/>
    <w:rsid w:val="00817E10"/>
    <w:rsid w:val="00820912"/>
    <w:rsid w:val="00820F06"/>
    <w:rsid w:val="0082207A"/>
    <w:rsid w:val="0082242C"/>
    <w:rsid w:val="0082381D"/>
    <w:rsid w:val="00823E96"/>
    <w:rsid w:val="00823FFB"/>
    <w:rsid w:val="00825032"/>
    <w:rsid w:val="008268F4"/>
    <w:rsid w:val="0082697C"/>
    <w:rsid w:val="008269DD"/>
    <w:rsid w:val="008304E7"/>
    <w:rsid w:val="00831A4A"/>
    <w:rsid w:val="008326B5"/>
    <w:rsid w:val="0083295E"/>
    <w:rsid w:val="008334ED"/>
    <w:rsid w:val="00833561"/>
    <w:rsid w:val="00834616"/>
    <w:rsid w:val="008359E2"/>
    <w:rsid w:val="008366A6"/>
    <w:rsid w:val="00836B34"/>
    <w:rsid w:val="0084268C"/>
    <w:rsid w:val="00842DB6"/>
    <w:rsid w:val="008449ED"/>
    <w:rsid w:val="00844D86"/>
    <w:rsid w:val="00844F13"/>
    <w:rsid w:val="00844F82"/>
    <w:rsid w:val="00846B8A"/>
    <w:rsid w:val="00846D6B"/>
    <w:rsid w:val="00846F45"/>
    <w:rsid w:val="008473B5"/>
    <w:rsid w:val="0084753C"/>
    <w:rsid w:val="008500B7"/>
    <w:rsid w:val="00851B66"/>
    <w:rsid w:val="0085476F"/>
    <w:rsid w:val="0085508E"/>
    <w:rsid w:val="00855F2A"/>
    <w:rsid w:val="00856711"/>
    <w:rsid w:val="00856A2B"/>
    <w:rsid w:val="00856AC5"/>
    <w:rsid w:val="00856EA1"/>
    <w:rsid w:val="00857151"/>
    <w:rsid w:val="00860090"/>
    <w:rsid w:val="00862407"/>
    <w:rsid w:val="00862AD2"/>
    <w:rsid w:val="00862DBE"/>
    <w:rsid w:val="0086404C"/>
    <w:rsid w:val="0086404D"/>
    <w:rsid w:val="008640C0"/>
    <w:rsid w:val="00864FAD"/>
    <w:rsid w:val="00865ACC"/>
    <w:rsid w:val="00866589"/>
    <w:rsid w:val="008670D4"/>
    <w:rsid w:val="008705A4"/>
    <w:rsid w:val="0087066A"/>
    <w:rsid w:val="0087081B"/>
    <w:rsid w:val="0087162F"/>
    <w:rsid w:val="00871826"/>
    <w:rsid w:val="008720D0"/>
    <w:rsid w:val="00872BA5"/>
    <w:rsid w:val="00872BEA"/>
    <w:rsid w:val="00873561"/>
    <w:rsid w:val="00874252"/>
    <w:rsid w:val="00874310"/>
    <w:rsid w:val="00874A4E"/>
    <w:rsid w:val="008752C0"/>
    <w:rsid w:val="008766DA"/>
    <w:rsid w:val="00876BAB"/>
    <w:rsid w:val="00876BEC"/>
    <w:rsid w:val="00877F33"/>
    <w:rsid w:val="00880AFD"/>
    <w:rsid w:val="00880D42"/>
    <w:rsid w:val="00881A34"/>
    <w:rsid w:val="0088282C"/>
    <w:rsid w:val="0088285D"/>
    <w:rsid w:val="00882AE7"/>
    <w:rsid w:val="0088371B"/>
    <w:rsid w:val="00883925"/>
    <w:rsid w:val="00883AF5"/>
    <w:rsid w:val="008842C6"/>
    <w:rsid w:val="00884F6B"/>
    <w:rsid w:val="00885267"/>
    <w:rsid w:val="00885446"/>
    <w:rsid w:val="00885875"/>
    <w:rsid w:val="00885C6B"/>
    <w:rsid w:val="008876CB"/>
    <w:rsid w:val="008903D2"/>
    <w:rsid w:val="008911D1"/>
    <w:rsid w:val="00892B6B"/>
    <w:rsid w:val="00892B82"/>
    <w:rsid w:val="00892FD2"/>
    <w:rsid w:val="0089336C"/>
    <w:rsid w:val="00893DE6"/>
    <w:rsid w:val="00893F9B"/>
    <w:rsid w:val="00895D75"/>
    <w:rsid w:val="00897154"/>
    <w:rsid w:val="00897A7A"/>
    <w:rsid w:val="00897EA6"/>
    <w:rsid w:val="008A02B6"/>
    <w:rsid w:val="008A07D3"/>
    <w:rsid w:val="008A0E27"/>
    <w:rsid w:val="008A4065"/>
    <w:rsid w:val="008A47EB"/>
    <w:rsid w:val="008A4A0A"/>
    <w:rsid w:val="008A5512"/>
    <w:rsid w:val="008A5B22"/>
    <w:rsid w:val="008A6D1F"/>
    <w:rsid w:val="008A724C"/>
    <w:rsid w:val="008A7259"/>
    <w:rsid w:val="008A7873"/>
    <w:rsid w:val="008A7A25"/>
    <w:rsid w:val="008B0479"/>
    <w:rsid w:val="008B05F5"/>
    <w:rsid w:val="008B0666"/>
    <w:rsid w:val="008B1F30"/>
    <w:rsid w:val="008B37F0"/>
    <w:rsid w:val="008B399C"/>
    <w:rsid w:val="008B415B"/>
    <w:rsid w:val="008B45C2"/>
    <w:rsid w:val="008B48FB"/>
    <w:rsid w:val="008B5AC0"/>
    <w:rsid w:val="008B73B6"/>
    <w:rsid w:val="008B7454"/>
    <w:rsid w:val="008C03B7"/>
    <w:rsid w:val="008C104B"/>
    <w:rsid w:val="008C1201"/>
    <w:rsid w:val="008C2363"/>
    <w:rsid w:val="008C25A0"/>
    <w:rsid w:val="008C32AF"/>
    <w:rsid w:val="008C3EEA"/>
    <w:rsid w:val="008C3F30"/>
    <w:rsid w:val="008C433E"/>
    <w:rsid w:val="008C5268"/>
    <w:rsid w:val="008C5FCD"/>
    <w:rsid w:val="008C6296"/>
    <w:rsid w:val="008C6657"/>
    <w:rsid w:val="008C6BC1"/>
    <w:rsid w:val="008C6F6F"/>
    <w:rsid w:val="008C787D"/>
    <w:rsid w:val="008C7B8C"/>
    <w:rsid w:val="008D0091"/>
    <w:rsid w:val="008D0920"/>
    <w:rsid w:val="008D0B8C"/>
    <w:rsid w:val="008D2F26"/>
    <w:rsid w:val="008D44C6"/>
    <w:rsid w:val="008D499C"/>
    <w:rsid w:val="008D4FEF"/>
    <w:rsid w:val="008D6B83"/>
    <w:rsid w:val="008D6D6A"/>
    <w:rsid w:val="008D71DA"/>
    <w:rsid w:val="008D76B1"/>
    <w:rsid w:val="008E0CEA"/>
    <w:rsid w:val="008E1741"/>
    <w:rsid w:val="008E1BB3"/>
    <w:rsid w:val="008E2361"/>
    <w:rsid w:val="008E28D0"/>
    <w:rsid w:val="008E358B"/>
    <w:rsid w:val="008E36F9"/>
    <w:rsid w:val="008E3F1A"/>
    <w:rsid w:val="008E4403"/>
    <w:rsid w:val="008E4750"/>
    <w:rsid w:val="008E4BA3"/>
    <w:rsid w:val="008E555D"/>
    <w:rsid w:val="008F0465"/>
    <w:rsid w:val="008F0F20"/>
    <w:rsid w:val="008F17FF"/>
    <w:rsid w:val="008F3582"/>
    <w:rsid w:val="008F4443"/>
    <w:rsid w:val="008F4836"/>
    <w:rsid w:val="008F4FA8"/>
    <w:rsid w:val="008F5047"/>
    <w:rsid w:val="008F6973"/>
    <w:rsid w:val="00900C73"/>
    <w:rsid w:val="00901664"/>
    <w:rsid w:val="009035CC"/>
    <w:rsid w:val="0090417E"/>
    <w:rsid w:val="0090423D"/>
    <w:rsid w:val="00904CA1"/>
    <w:rsid w:val="00906887"/>
    <w:rsid w:val="00907E77"/>
    <w:rsid w:val="00910D23"/>
    <w:rsid w:val="0091156C"/>
    <w:rsid w:val="0091169A"/>
    <w:rsid w:val="00915C33"/>
    <w:rsid w:val="009161F3"/>
    <w:rsid w:val="00920546"/>
    <w:rsid w:val="0092091E"/>
    <w:rsid w:val="00922E21"/>
    <w:rsid w:val="0092344C"/>
    <w:rsid w:val="00925271"/>
    <w:rsid w:val="00925666"/>
    <w:rsid w:val="00925DDB"/>
    <w:rsid w:val="00925EEC"/>
    <w:rsid w:val="0092755F"/>
    <w:rsid w:val="00927A4F"/>
    <w:rsid w:val="00930E7C"/>
    <w:rsid w:val="0093123F"/>
    <w:rsid w:val="00932887"/>
    <w:rsid w:val="00934A88"/>
    <w:rsid w:val="00936015"/>
    <w:rsid w:val="009364E7"/>
    <w:rsid w:val="00936CDB"/>
    <w:rsid w:val="00937181"/>
    <w:rsid w:val="009378FC"/>
    <w:rsid w:val="00937BC8"/>
    <w:rsid w:val="00937F90"/>
    <w:rsid w:val="00941404"/>
    <w:rsid w:val="00941D8B"/>
    <w:rsid w:val="009428C2"/>
    <w:rsid w:val="00942AB5"/>
    <w:rsid w:val="00942FB6"/>
    <w:rsid w:val="00943813"/>
    <w:rsid w:val="009440A3"/>
    <w:rsid w:val="00944B97"/>
    <w:rsid w:val="00945858"/>
    <w:rsid w:val="00945977"/>
    <w:rsid w:val="00946E2B"/>
    <w:rsid w:val="00946E79"/>
    <w:rsid w:val="00946EA9"/>
    <w:rsid w:val="00947860"/>
    <w:rsid w:val="00950176"/>
    <w:rsid w:val="0095169F"/>
    <w:rsid w:val="00951B33"/>
    <w:rsid w:val="00951CEA"/>
    <w:rsid w:val="00951ED1"/>
    <w:rsid w:val="009548C6"/>
    <w:rsid w:val="009555CA"/>
    <w:rsid w:val="009558E6"/>
    <w:rsid w:val="00955C02"/>
    <w:rsid w:val="00955D5F"/>
    <w:rsid w:val="009565F4"/>
    <w:rsid w:val="00956984"/>
    <w:rsid w:val="00956DA7"/>
    <w:rsid w:val="009608D5"/>
    <w:rsid w:val="00961E61"/>
    <w:rsid w:val="00963B57"/>
    <w:rsid w:val="00963E5D"/>
    <w:rsid w:val="009651C1"/>
    <w:rsid w:val="00965700"/>
    <w:rsid w:val="00965FBA"/>
    <w:rsid w:val="009660F3"/>
    <w:rsid w:val="00966545"/>
    <w:rsid w:val="00970382"/>
    <w:rsid w:val="00973456"/>
    <w:rsid w:val="009734A4"/>
    <w:rsid w:val="00973F9B"/>
    <w:rsid w:val="00974136"/>
    <w:rsid w:val="00974E60"/>
    <w:rsid w:val="0097578B"/>
    <w:rsid w:val="00975EE6"/>
    <w:rsid w:val="009762BC"/>
    <w:rsid w:val="0097646A"/>
    <w:rsid w:val="009765C0"/>
    <w:rsid w:val="009765C9"/>
    <w:rsid w:val="00977595"/>
    <w:rsid w:val="009809C2"/>
    <w:rsid w:val="00981751"/>
    <w:rsid w:val="00981C4B"/>
    <w:rsid w:val="00982F0A"/>
    <w:rsid w:val="0098367E"/>
    <w:rsid w:val="00983A54"/>
    <w:rsid w:val="009840C7"/>
    <w:rsid w:val="0098448E"/>
    <w:rsid w:val="00984781"/>
    <w:rsid w:val="00984C52"/>
    <w:rsid w:val="00985CDE"/>
    <w:rsid w:val="0098769F"/>
    <w:rsid w:val="009877D2"/>
    <w:rsid w:val="00987A3B"/>
    <w:rsid w:val="00990846"/>
    <w:rsid w:val="00991BB0"/>
    <w:rsid w:val="00992401"/>
    <w:rsid w:val="009924AA"/>
    <w:rsid w:val="00993F05"/>
    <w:rsid w:val="00994029"/>
    <w:rsid w:val="0099508F"/>
    <w:rsid w:val="00995B95"/>
    <w:rsid w:val="009975D6"/>
    <w:rsid w:val="009979DD"/>
    <w:rsid w:val="009A0020"/>
    <w:rsid w:val="009A1000"/>
    <w:rsid w:val="009A1EAA"/>
    <w:rsid w:val="009A2A3C"/>
    <w:rsid w:val="009A2ED3"/>
    <w:rsid w:val="009A5304"/>
    <w:rsid w:val="009A5A0F"/>
    <w:rsid w:val="009A6D34"/>
    <w:rsid w:val="009A6D8A"/>
    <w:rsid w:val="009A7915"/>
    <w:rsid w:val="009B0D68"/>
    <w:rsid w:val="009B0F7E"/>
    <w:rsid w:val="009B48F3"/>
    <w:rsid w:val="009B6FA1"/>
    <w:rsid w:val="009B732F"/>
    <w:rsid w:val="009C0BEA"/>
    <w:rsid w:val="009C1927"/>
    <w:rsid w:val="009C2AF7"/>
    <w:rsid w:val="009C4415"/>
    <w:rsid w:val="009C5583"/>
    <w:rsid w:val="009C571D"/>
    <w:rsid w:val="009C66DB"/>
    <w:rsid w:val="009D20DF"/>
    <w:rsid w:val="009D2CF3"/>
    <w:rsid w:val="009D2E36"/>
    <w:rsid w:val="009D3208"/>
    <w:rsid w:val="009D3FC0"/>
    <w:rsid w:val="009D4130"/>
    <w:rsid w:val="009D47C0"/>
    <w:rsid w:val="009D51D8"/>
    <w:rsid w:val="009D53FA"/>
    <w:rsid w:val="009D74B9"/>
    <w:rsid w:val="009D7560"/>
    <w:rsid w:val="009D7704"/>
    <w:rsid w:val="009E1629"/>
    <w:rsid w:val="009E3065"/>
    <w:rsid w:val="009E5BA8"/>
    <w:rsid w:val="009E5E81"/>
    <w:rsid w:val="009E7B3A"/>
    <w:rsid w:val="009F0D3D"/>
    <w:rsid w:val="009F170B"/>
    <w:rsid w:val="009F1963"/>
    <w:rsid w:val="009F1975"/>
    <w:rsid w:val="009F2D7C"/>
    <w:rsid w:val="009F2D82"/>
    <w:rsid w:val="009F3452"/>
    <w:rsid w:val="009F3C73"/>
    <w:rsid w:val="009F3D05"/>
    <w:rsid w:val="009F4166"/>
    <w:rsid w:val="009F43BB"/>
    <w:rsid w:val="009F5DBF"/>
    <w:rsid w:val="009F68A3"/>
    <w:rsid w:val="009F7061"/>
    <w:rsid w:val="009F7CBB"/>
    <w:rsid w:val="00A00929"/>
    <w:rsid w:val="00A01956"/>
    <w:rsid w:val="00A023B5"/>
    <w:rsid w:val="00A02CD8"/>
    <w:rsid w:val="00A02FB7"/>
    <w:rsid w:val="00A03948"/>
    <w:rsid w:val="00A046DB"/>
    <w:rsid w:val="00A04DFF"/>
    <w:rsid w:val="00A0515C"/>
    <w:rsid w:val="00A052E4"/>
    <w:rsid w:val="00A0538C"/>
    <w:rsid w:val="00A05437"/>
    <w:rsid w:val="00A0667B"/>
    <w:rsid w:val="00A11055"/>
    <w:rsid w:val="00A11241"/>
    <w:rsid w:val="00A1190E"/>
    <w:rsid w:val="00A130A2"/>
    <w:rsid w:val="00A13236"/>
    <w:rsid w:val="00A13DC7"/>
    <w:rsid w:val="00A16D0C"/>
    <w:rsid w:val="00A1724D"/>
    <w:rsid w:val="00A17361"/>
    <w:rsid w:val="00A20470"/>
    <w:rsid w:val="00A23E20"/>
    <w:rsid w:val="00A247F0"/>
    <w:rsid w:val="00A25685"/>
    <w:rsid w:val="00A26B71"/>
    <w:rsid w:val="00A26C98"/>
    <w:rsid w:val="00A27654"/>
    <w:rsid w:val="00A27845"/>
    <w:rsid w:val="00A3040F"/>
    <w:rsid w:val="00A31991"/>
    <w:rsid w:val="00A325B9"/>
    <w:rsid w:val="00A33867"/>
    <w:rsid w:val="00A36124"/>
    <w:rsid w:val="00A36589"/>
    <w:rsid w:val="00A36DA8"/>
    <w:rsid w:val="00A36E70"/>
    <w:rsid w:val="00A37904"/>
    <w:rsid w:val="00A3794C"/>
    <w:rsid w:val="00A40897"/>
    <w:rsid w:val="00A40B8A"/>
    <w:rsid w:val="00A4108D"/>
    <w:rsid w:val="00A41178"/>
    <w:rsid w:val="00A41340"/>
    <w:rsid w:val="00A43086"/>
    <w:rsid w:val="00A439AF"/>
    <w:rsid w:val="00A43A0A"/>
    <w:rsid w:val="00A43A88"/>
    <w:rsid w:val="00A4534D"/>
    <w:rsid w:val="00A45BA9"/>
    <w:rsid w:val="00A46ADD"/>
    <w:rsid w:val="00A46C23"/>
    <w:rsid w:val="00A475DB"/>
    <w:rsid w:val="00A47884"/>
    <w:rsid w:val="00A503D0"/>
    <w:rsid w:val="00A505CF"/>
    <w:rsid w:val="00A51908"/>
    <w:rsid w:val="00A526A0"/>
    <w:rsid w:val="00A528A6"/>
    <w:rsid w:val="00A52BD5"/>
    <w:rsid w:val="00A53704"/>
    <w:rsid w:val="00A53822"/>
    <w:rsid w:val="00A55908"/>
    <w:rsid w:val="00A60532"/>
    <w:rsid w:val="00A60C6E"/>
    <w:rsid w:val="00A6163A"/>
    <w:rsid w:val="00A618CF"/>
    <w:rsid w:val="00A619EC"/>
    <w:rsid w:val="00A62556"/>
    <w:rsid w:val="00A6298E"/>
    <w:rsid w:val="00A6299C"/>
    <w:rsid w:val="00A6451C"/>
    <w:rsid w:val="00A645A8"/>
    <w:rsid w:val="00A648C5"/>
    <w:rsid w:val="00A658E4"/>
    <w:rsid w:val="00A65E81"/>
    <w:rsid w:val="00A66084"/>
    <w:rsid w:val="00A66C25"/>
    <w:rsid w:val="00A67567"/>
    <w:rsid w:val="00A71747"/>
    <w:rsid w:val="00A72626"/>
    <w:rsid w:val="00A727F9"/>
    <w:rsid w:val="00A72CCD"/>
    <w:rsid w:val="00A731F6"/>
    <w:rsid w:val="00A73AFD"/>
    <w:rsid w:val="00A73B26"/>
    <w:rsid w:val="00A744D4"/>
    <w:rsid w:val="00A74A96"/>
    <w:rsid w:val="00A74C1D"/>
    <w:rsid w:val="00A750EA"/>
    <w:rsid w:val="00A754CB"/>
    <w:rsid w:val="00A75531"/>
    <w:rsid w:val="00A75570"/>
    <w:rsid w:val="00A757D9"/>
    <w:rsid w:val="00A7601D"/>
    <w:rsid w:val="00A7722D"/>
    <w:rsid w:val="00A77787"/>
    <w:rsid w:val="00A77CF8"/>
    <w:rsid w:val="00A77EFC"/>
    <w:rsid w:val="00A80160"/>
    <w:rsid w:val="00A80F0C"/>
    <w:rsid w:val="00A82FE2"/>
    <w:rsid w:val="00A856B3"/>
    <w:rsid w:val="00A857DC"/>
    <w:rsid w:val="00A85CB7"/>
    <w:rsid w:val="00A867F3"/>
    <w:rsid w:val="00A86C18"/>
    <w:rsid w:val="00A870C1"/>
    <w:rsid w:val="00A8717B"/>
    <w:rsid w:val="00A875E5"/>
    <w:rsid w:val="00A87AA2"/>
    <w:rsid w:val="00A87DBC"/>
    <w:rsid w:val="00A90977"/>
    <w:rsid w:val="00A90EA1"/>
    <w:rsid w:val="00A9267D"/>
    <w:rsid w:val="00A92D16"/>
    <w:rsid w:val="00A931F7"/>
    <w:rsid w:val="00A93797"/>
    <w:rsid w:val="00A93D48"/>
    <w:rsid w:val="00A94046"/>
    <w:rsid w:val="00A942C7"/>
    <w:rsid w:val="00A94CEC"/>
    <w:rsid w:val="00A9553A"/>
    <w:rsid w:val="00A9586A"/>
    <w:rsid w:val="00A95A78"/>
    <w:rsid w:val="00AA01C0"/>
    <w:rsid w:val="00AA0C29"/>
    <w:rsid w:val="00AA0FA2"/>
    <w:rsid w:val="00AA2120"/>
    <w:rsid w:val="00AA259C"/>
    <w:rsid w:val="00AA2AB0"/>
    <w:rsid w:val="00AA3141"/>
    <w:rsid w:val="00AA31E6"/>
    <w:rsid w:val="00AA3FF1"/>
    <w:rsid w:val="00AA5619"/>
    <w:rsid w:val="00AA5E25"/>
    <w:rsid w:val="00AA64D4"/>
    <w:rsid w:val="00AB056D"/>
    <w:rsid w:val="00AB1010"/>
    <w:rsid w:val="00AB116C"/>
    <w:rsid w:val="00AB2658"/>
    <w:rsid w:val="00AB2CC6"/>
    <w:rsid w:val="00AB303F"/>
    <w:rsid w:val="00AB3FF4"/>
    <w:rsid w:val="00AB41E7"/>
    <w:rsid w:val="00AB5739"/>
    <w:rsid w:val="00AB6D1E"/>
    <w:rsid w:val="00AB74BD"/>
    <w:rsid w:val="00AB7DBC"/>
    <w:rsid w:val="00AC04CE"/>
    <w:rsid w:val="00AC0E9D"/>
    <w:rsid w:val="00AC1E32"/>
    <w:rsid w:val="00AC1E9C"/>
    <w:rsid w:val="00AC2FE8"/>
    <w:rsid w:val="00AC329F"/>
    <w:rsid w:val="00AC3D30"/>
    <w:rsid w:val="00AC4E84"/>
    <w:rsid w:val="00AC4EE1"/>
    <w:rsid w:val="00AC53EE"/>
    <w:rsid w:val="00AC56FE"/>
    <w:rsid w:val="00AC704A"/>
    <w:rsid w:val="00AC7B9C"/>
    <w:rsid w:val="00AD1045"/>
    <w:rsid w:val="00AD1CF9"/>
    <w:rsid w:val="00AD3283"/>
    <w:rsid w:val="00AD33CF"/>
    <w:rsid w:val="00AD36FA"/>
    <w:rsid w:val="00AD3C04"/>
    <w:rsid w:val="00AD4CAC"/>
    <w:rsid w:val="00AD6114"/>
    <w:rsid w:val="00AD6388"/>
    <w:rsid w:val="00AD722C"/>
    <w:rsid w:val="00AD7806"/>
    <w:rsid w:val="00AE21F1"/>
    <w:rsid w:val="00AE232B"/>
    <w:rsid w:val="00AE2480"/>
    <w:rsid w:val="00AE2B7F"/>
    <w:rsid w:val="00AE2ED9"/>
    <w:rsid w:val="00AE32C8"/>
    <w:rsid w:val="00AE3B07"/>
    <w:rsid w:val="00AE402B"/>
    <w:rsid w:val="00AE4A2C"/>
    <w:rsid w:val="00AE5A26"/>
    <w:rsid w:val="00AE5EA8"/>
    <w:rsid w:val="00AE62DC"/>
    <w:rsid w:val="00AE75BB"/>
    <w:rsid w:val="00AE7A1B"/>
    <w:rsid w:val="00AF0720"/>
    <w:rsid w:val="00AF0FB1"/>
    <w:rsid w:val="00AF115F"/>
    <w:rsid w:val="00AF1DC7"/>
    <w:rsid w:val="00AF2452"/>
    <w:rsid w:val="00AF25DF"/>
    <w:rsid w:val="00AF3622"/>
    <w:rsid w:val="00AF36BB"/>
    <w:rsid w:val="00AF4441"/>
    <w:rsid w:val="00AF4C2E"/>
    <w:rsid w:val="00AF5869"/>
    <w:rsid w:val="00AF5CC9"/>
    <w:rsid w:val="00AF5F75"/>
    <w:rsid w:val="00AF66FF"/>
    <w:rsid w:val="00AF6BE8"/>
    <w:rsid w:val="00AF6D2A"/>
    <w:rsid w:val="00AF7EC8"/>
    <w:rsid w:val="00B01F86"/>
    <w:rsid w:val="00B0280D"/>
    <w:rsid w:val="00B02B9D"/>
    <w:rsid w:val="00B0315E"/>
    <w:rsid w:val="00B05141"/>
    <w:rsid w:val="00B05AA5"/>
    <w:rsid w:val="00B06E11"/>
    <w:rsid w:val="00B071E6"/>
    <w:rsid w:val="00B07CEE"/>
    <w:rsid w:val="00B103BE"/>
    <w:rsid w:val="00B10A75"/>
    <w:rsid w:val="00B1140A"/>
    <w:rsid w:val="00B11B7D"/>
    <w:rsid w:val="00B11BA8"/>
    <w:rsid w:val="00B12652"/>
    <w:rsid w:val="00B12737"/>
    <w:rsid w:val="00B13C45"/>
    <w:rsid w:val="00B13CEE"/>
    <w:rsid w:val="00B13D3D"/>
    <w:rsid w:val="00B14617"/>
    <w:rsid w:val="00B14B88"/>
    <w:rsid w:val="00B15E65"/>
    <w:rsid w:val="00B1607F"/>
    <w:rsid w:val="00B1680F"/>
    <w:rsid w:val="00B17502"/>
    <w:rsid w:val="00B17E92"/>
    <w:rsid w:val="00B201F4"/>
    <w:rsid w:val="00B206B6"/>
    <w:rsid w:val="00B2159D"/>
    <w:rsid w:val="00B21735"/>
    <w:rsid w:val="00B21BAC"/>
    <w:rsid w:val="00B2326C"/>
    <w:rsid w:val="00B24F6C"/>
    <w:rsid w:val="00B257F6"/>
    <w:rsid w:val="00B26646"/>
    <w:rsid w:val="00B27CF4"/>
    <w:rsid w:val="00B30796"/>
    <w:rsid w:val="00B32B46"/>
    <w:rsid w:val="00B34453"/>
    <w:rsid w:val="00B349BA"/>
    <w:rsid w:val="00B35CA6"/>
    <w:rsid w:val="00B35DE3"/>
    <w:rsid w:val="00B36B01"/>
    <w:rsid w:val="00B37321"/>
    <w:rsid w:val="00B403CF"/>
    <w:rsid w:val="00B4122E"/>
    <w:rsid w:val="00B4154B"/>
    <w:rsid w:val="00B422DA"/>
    <w:rsid w:val="00B42BA0"/>
    <w:rsid w:val="00B43A5E"/>
    <w:rsid w:val="00B4461F"/>
    <w:rsid w:val="00B446FD"/>
    <w:rsid w:val="00B45B7A"/>
    <w:rsid w:val="00B52326"/>
    <w:rsid w:val="00B53476"/>
    <w:rsid w:val="00B54250"/>
    <w:rsid w:val="00B54A86"/>
    <w:rsid w:val="00B54C75"/>
    <w:rsid w:val="00B555D1"/>
    <w:rsid w:val="00B56D0D"/>
    <w:rsid w:val="00B60A9D"/>
    <w:rsid w:val="00B60D21"/>
    <w:rsid w:val="00B618E7"/>
    <w:rsid w:val="00B62155"/>
    <w:rsid w:val="00B64595"/>
    <w:rsid w:val="00B65247"/>
    <w:rsid w:val="00B65F49"/>
    <w:rsid w:val="00B662A4"/>
    <w:rsid w:val="00B664F6"/>
    <w:rsid w:val="00B67B14"/>
    <w:rsid w:val="00B67F82"/>
    <w:rsid w:val="00B70039"/>
    <w:rsid w:val="00B70C75"/>
    <w:rsid w:val="00B7100A"/>
    <w:rsid w:val="00B71292"/>
    <w:rsid w:val="00B71B0B"/>
    <w:rsid w:val="00B7221C"/>
    <w:rsid w:val="00B73298"/>
    <w:rsid w:val="00B73A0D"/>
    <w:rsid w:val="00B740D8"/>
    <w:rsid w:val="00B75C36"/>
    <w:rsid w:val="00B76AEC"/>
    <w:rsid w:val="00B76FDA"/>
    <w:rsid w:val="00B775FD"/>
    <w:rsid w:val="00B77631"/>
    <w:rsid w:val="00B818EF"/>
    <w:rsid w:val="00B82AC2"/>
    <w:rsid w:val="00B8354F"/>
    <w:rsid w:val="00B848C6"/>
    <w:rsid w:val="00B84B27"/>
    <w:rsid w:val="00B84D1A"/>
    <w:rsid w:val="00B84FAE"/>
    <w:rsid w:val="00B8519E"/>
    <w:rsid w:val="00B8535A"/>
    <w:rsid w:val="00B85BDC"/>
    <w:rsid w:val="00B87206"/>
    <w:rsid w:val="00B876F8"/>
    <w:rsid w:val="00B87A22"/>
    <w:rsid w:val="00B9026F"/>
    <w:rsid w:val="00B91099"/>
    <w:rsid w:val="00B91144"/>
    <w:rsid w:val="00B91C4E"/>
    <w:rsid w:val="00B92817"/>
    <w:rsid w:val="00B94019"/>
    <w:rsid w:val="00B9408A"/>
    <w:rsid w:val="00B940C9"/>
    <w:rsid w:val="00B96430"/>
    <w:rsid w:val="00B96540"/>
    <w:rsid w:val="00B96A34"/>
    <w:rsid w:val="00B96B66"/>
    <w:rsid w:val="00B96F1E"/>
    <w:rsid w:val="00B9729E"/>
    <w:rsid w:val="00B97D24"/>
    <w:rsid w:val="00B97F2A"/>
    <w:rsid w:val="00BA04EF"/>
    <w:rsid w:val="00BA2EF2"/>
    <w:rsid w:val="00BA3636"/>
    <w:rsid w:val="00BA369E"/>
    <w:rsid w:val="00BA3F96"/>
    <w:rsid w:val="00BA4E04"/>
    <w:rsid w:val="00BA524F"/>
    <w:rsid w:val="00BA6F9E"/>
    <w:rsid w:val="00BB09FB"/>
    <w:rsid w:val="00BB29B6"/>
    <w:rsid w:val="00BB2B1B"/>
    <w:rsid w:val="00BB2E43"/>
    <w:rsid w:val="00BB3EDC"/>
    <w:rsid w:val="00BB5147"/>
    <w:rsid w:val="00BB5603"/>
    <w:rsid w:val="00BB5A4E"/>
    <w:rsid w:val="00BB6BBD"/>
    <w:rsid w:val="00BC07F6"/>
    <w:rsid w:val="00BC1420"/>
    <w:rsid w:val="00BC19F8"/>
    <w:rsid w:val="00BC1C78"/>
    <w:rsid w:val="00BC3123"/>
    <w:rsid w:val="00BC39D5"/>
    <w:rsid w:val="00BC3CBB"/>
    <w:rsid w:val="00BC4783"/>
    <w:rsid w:val="00BC4CDC"/>
    <w:rsid w:val="00BC5821"/>
    <w:rsid w:val="00BC5880"/>
    <w:rsid w:val="00BC6074"/>
    <w:rsid w:val="00BC6419"/>
    <w:rsid w:val="00BC6F26"/>
    <w:rsid w:val="00BC79C4"/>
    <w:rsid w:val="00BD0A23"/>
    <w:rsid w:val="00BD0ADB"/>
    <w:rsid w:val="00BD12B0"/>
    <w:rsid w:val="00BD16D6"/>
    <w:rsid w:val="00BD1B6F"/>
    <w:rsid w:val="00BD200C"/>
    <w:rsid w:val="00BD2393"/>
    <w:rsid w:val="00BD5575"/>
    <w:rsid w:val="00BD581A"/>
    <w:rsid w:val="00BD6EE6"/>
    <w:rsid w:val="00BD6FFE"/>
    <w:rsid w:val="00BD7568"/>
    <w:rsid w:val="00BE07A0"/>
    <w:rsid w:val="00BE07AF"/>
    <w:rsid w:val="00BE21EB"/>
    <w:rsid w:val="00BE267E"/>
    <w:rsid w:val="00BE298B"/>
    <w:rsid w:val="00BE4D27"/>
    <w:rsid w:val="00BE4F2B"/>
    <w:rsid w:val="00BE581C"/>
    <w:rsid w:val="00BE6A65"/>
    <w:rsid w:val="00BE7D9D"/>
    <w:rsid w:val="00BF1363"/>
    <w:rsid w:val="00BF269D"/>
    <w:rsid w:val="00BF2A64"/>
    <w:rsid w:val="00BF3217"/>
    <w:rsid w:val="00BF3D63"/>
    <w:rsid w:val="00BF606B"/>
    <w:rsid w:val="00BF6E21"/>
    <w:rsid w:val="00BF7597"/>
    <w:rsid w:val="00C00383"/>
    <w:rsid w:val="00C006D6"/>
    <w:rsid w:val="00C00B37"/>
    <w:rsid w:val="00C0167E"/>
    <w:rsid w:val="00C020A0"/>
    <w:rsid w:val="00C0286D"/>
    <w:rsid w:val="00C02876"/>
    <w:rsid w:val="00C03D6B"/>
    <w:rsid w:val="00C047C8"/>
    <w:rsid w:val="00C0564E"/>
    <w:rsid w:val="00C072B1"/>
    <w:rsid w:val="00C07EDB"/>
    <w:rsid w:val="00C10589"/>
    <w:rsid w:val="00C108F5"/>
    <w:rsid w:val="00C10B91"/>
    <w:rsid w:val="00C114A7"/>
    <w:rsid w:val="00C12F33"/>
    <w:rsid w:val="00C13922"/>
    <w:rsid w:val="00C159A1"/>
    <w:rsid w:val="00C17355"/>
    <w:rsid w:val="00C1769B"/>
    <w:rsid w:val="00C17C5B"/>
    <w:rsid w:val="00C204DB"/>
    <w:rsid w:val="00C207A0"/>
    <w:rsid w:val="00C210B7"/>
    <w:rsid w:val="00C213FC"/>
    <w:rsid w:val="00C21F8B"/>
    <w:rsid w:val="00C22705"/>
    <w:rsid w:val="00C232D9"/>
    <w:rsid w:val="00C2336E"/>
    <w:rsid w:val="00C239C8"/>
    <w:rsid w:val="00C25489"/>
    <w:rsid w:val="00C25877"/>
    <w:rsid w:val="00C2680E"/>
    <w:rsid w:val="00C27AE7"/>
    <w:rsid w:val="00C27ECB"/>
    <w:rsid w:val="00C30DBA"/>
    <w:rsid w:val="00C32B64"/>
    <w:rsid w:val="00C33BCB"/>
    <w:rsid w:val="00C34101"/>
    <w:rsid w:val="00C36550"/>
    <w:rsid w:val="00C36D4B"/>
    <w:rsid w:val="00C36FC7"/>
    <w:rsid w:val="00C37D8F"/>
    <w:rsid w:val="00C37EE0"/>
    <w:rsid w:val="00C404EA"/>
    <w:rsid w:val="00C408A1"/>
    <w:rsid w:val="00C425B5"/>
    <w:rsid w:val="00C44CDA"/>
    <w:rsid w:val="00C44FA6"/>
    <w:rsid w:val="00C4688B"/>
    <w:rsid w:val="00C46F00"/>
    <w:rsid w:val="00C501F1"/>
    <w:rsid w:val="00C52D72"/>
    <w:rsid w:val="00C52FF4"/>
    <w:rsid w:val="00C532CD"/>
    <w:rsid w:val="00C53B1E"/>
    <w:rsid w:val="00C54B05"/>
    <w:rsid w:val="00C550E0"/>
    <w:rsid w:val="00C55B77"/>
    <w:rsid w:val="00C56028"/>
    <w:rsid w:val="00C56A03"/>
    <w:rsid w:val="00C57F1A"/>
    <w:rsid w:val="00C601E6"/>
    <w:rsid w:val="00C6155D"/>
    <w:rsid w:val="00C61BE7"/>
    <w:rsid w:val="00C62D74"/>
    <w:rsid w:val="00C65E61"/>
    <w:rsid w:val="00C663E0"/>
    <w:rsid w:val="00C66E02"/>
    <w:rsid w:val="00C672DF"/>
    <w:rsid w:val="00C70499"/>
    <w:rsid w:val="00C704C9"/>
    <w:rsid w:val="00C709AD"/>
    <w:rsid w:val="00C70E59"/>
    <w:rsid w:val="00C710AC"/>
    <w:rsid w:val="00C72459"/>
    <w:rsid w:val="00C73523"/>
    <w:rsid w:val="00C74EF6"/>
    <w:rsid w:val="00C77579"/>
    <w:rsid w:val="00C77910"/>
    <w:rsid w:val="00C82386"/>
    <w:rsid w:val="00C83667"/>
    <w:rsid w:val="00C83B05"/>
    <w:rsid w:val="00C84CB0"/>
    <w:rsid w:val="00C85EDC"/>
    <w:rsid w:val="00C87871"/>
    <w:rsid w:val="00C87A7B"/>
    <w:rsid w:val="00C87EF5"/>
    <w:rsid w:val="00C9224C"/>
    <w:rsid w:val="00C92E1C"/>
    <w:rsid w:val="00C92F42"/>
    <w:rsid w:val="00C936A7"/>
    <w:rsid w:val="00C9394E"/>
    <w:rsid w:val="00C93D37"/>
    <w:rsid w:val="00C94A49"/>
    <w:rsid w:val="00C94F47"/>
    <w:rsid w:val="00C9504B"/>
    <w:rsid w:val="00C95829"/>
    <w:rsid w:val="00C95B2D"/>
    <w:rsid w:val="00C96B98"/>
    <w:rsid w:val="00C96BEC"/>
    <w:rsid w:val="00C97581"/>
    <w:rsid w:val="00C97DA5"/>
    <w:rsid w:val="00C97E32"/>
    <w:rsid w:val="00CA0458"/>
    <w:rsid w:val="00CA1318"/>
    <w:rsid w:val="00CA1B27"/>
    <w:rsid w:val="00CA1FA0"/>
    <w:rsid w:val="00CA365A"/>
    <w:rsid w:val="00CA3BBA"/>
    <w:rsid w:val="00CA4F99"/>
    <w:rsid w:val="00CA5544"/>
    <w:rsid w:val="00CA566C"/>
    <w:rsid w:val="00CA5B1D"/>
    <w:rsid w:val="00CA649E"/>
    <w:rsid w:val="00CA79A8"/>
    <w:rsid w:val="00CB038A"/>
    <w:rsid w:val="00CB1E39"/>
    <w:rsid w:val="00CB22FB"/>
    <w:rsid w:val="00CB2896"/>
    <w:rsid w:val="00CB349E"/>
    <w:rsid w:val="00CB35FC"/>
    <w:rsid w:val="00CB40B0"/>
    <w:rsid w:val="00CB4433"/>
    <w:rsid w:val="00CB4692"/>
    <w:rsid w:val="00CB4732"/>
    <w:rsid w:val="00CB4AA6"/>
    <w:rsid w:val="00CB57DF"/>
    <w:rsid w:val="00CB644C"/>
    <w:rsid w:val="00CB7A92"/>
    <w:rsid w:val="00CC0A2B"/>
    <w:rsid w:val="00CC343B"/>
    <w:rsid w:val="00CC35C1"/>
    <w:rsid w:val="00CC4B29"/>
    <w:rsid w:val="00CC53F1"/>
    <w:rsid w:val="00CC5FA0"/>
    <w:rsid w:val="00CC7287"/>
    <w:rsid w:val="00CC7D69"/>
    <w:rsid w:val="00CD01DD"/>
    <w:rsid w:val="00CD095D"/>
    <w:rsid w:val="00CD1BDC"/>
    <w:rsid w:val="00CD1ECD"/>
    <w:rsid w:val="00CD2EAE"/>
    <w:rsid w:val="00CD35AC"/>
    <w:rsid w:val="00CD4337"/>
    <w:rsid w:val="00CD488C"/>
    <w:rsid w:val="00CD53A9"/>
    <w:rsid w:val="00CE03B7"/>
    <w:rsid w:val="00CE14AB"/>
    <w:rsid w:val="00CE16F2"/>
    <w:rsid w:val="00CE1CBA"/>
    <w:rsid w:val="00CE1DE7"/>
    <w:rsid w:val="00CE29EF"/>
    <w:rsid w:val="00CE3610"/>
    <w:rsid w:val="00CE384A"/>
    <w:rsid w:val="00CE3FA3"/>
    <w:rsid w:val="00CE4086"/>
    <w:rsid w:val="00CE5EC1"/>
    <w:rsid w:val="00CE63F6"/>
    <w:rsid w:val="00CE7E44"/>
    <w:rsid w:val="00CE7F88"/>
    <w:rsid w:val="00CF0C20"/>
    <w:rsid w:val="00CF17DE"/>
    <w:rsid w:val="00CF1EF6"/>
    <w:rsid w:val="00CF2280"/>
    <w:rsid w:val="00CF26BC"/>
    <w:rsid w:val="00CF2F33"/>
    <w:rsid w:val="00CF36DD"/>
    <w:rsid w:val="00CF39ED"/>
    <w:rsid w:val="00CF43C7"/>
    <w:rsid w:val="00CF5D6A"/>
    <w:rsid w:val="00CF6093"/>
    <w:rsid w:val="00CF6BBC"/>
    <w:rsid w:val="00CF7700"/>
    <w:rsid w:val="00CF79FD"/>
    <w:rsid w:val="00D000A2"/>
    <w:rsid w:val="00D01B49"/>
    <w:rsid w:val="00D02EA3"/>
    <w:rsid w:val="00D03357"/>
    <w:rsid w:val="00D04CFC"/>
    <w:rsid w:val="00D077C1"/>
    <w:rsid w:val="00D07E45"/>
    <w:rsid w:val="00D1153F"/>
    <w:rsid w:val="00D11D85"/>
    <w:rsid w:val="00D11EC3"/>
    <w:rsid w:val="00D1211F"/>
    <w:rsid w:val="00D12265"/>
    <w:rsid w:val="00D126CA"/>
    <w:rsid w:val="00D15413"/>
    <w:rsid w:val="00D15EDA"/>
    <w:rsid w:val="00D17237"/>
    <w:rsid w:val="00D224CB"/>
    <w:rsid w:val="00D22D9D"/>
    <w:rsid w:val="00D23787"/>
    <w:rsid w:val="00D23863"/>
    <w:rsid w:val="00D2643B"/>
    <w:rsid w:val="00D26D25"/>
    <w:rsid w:val="00D26F0B"/>
    <w:rsid w:val="00D27385"/>
    <w:rsid w:val="00D27625"/>
    <w:rsid w:val="00D27D0F"/>
    <w:rsid w:val="00D309B3"/>
    <w:rsid w:val="00D31853"/>
    <w:rsid w:val="00D31A68"/>
    <w:rsid w:val="00D32744"/>
    <w:rsid w:val="00D33A3E"/>
    <w:rsid w:val="00D357E4"/>
    <w:rsid w:val="00D357FD"/>
    <w:rsid w:val="00D37043"/>
    <w:rsid w:val="00D37934"/>
    <w:rsid w:val="00D40014"/>
    <w:rsid w:val="00D42E37"/>
    <w:rsid w:val="00D43456"/>
    <w:rsid w:val="00D443B6"/>
    <w:rsid w:val="00D443DD"/>
    <w:rsid w:val="00D4491D"/>
    <w:rsid w:val="00D44AE7"/>
    <w:rsid w:val="00D45313"/>
    <w:rsid w:val="00D46200"/>
    <w:rsid w:val="00D46CA6"/>
    <w:rsid w:val="00D470FD"/>
    <w:rsid w:val="00D5154A"/>
    <w:rsid w:val="00D516D5"/>
    <w:rsid w:val="00D52952"/>
    <w:rsid w:val="00D53257"/>
    <w:rsid w:val="00D53A34"/>
    <w:rsid w:val="00D53F57"/>
    <w:rsid w:val="00D54878"/>
    <w:rsid w:val="00D56834"/>
    <w:rsid w:val="00D569AA"/>
    <w:rsid w:val="00D578E5"/>
    <w:rsid w:val="00D608C4"/>
    <w:rsid w:val="00D60B35"/>
    <w:rsid w:val="00D60FD1"/>
    <w:rsid w:val="00D61E04"/>
    <w:rsid w:val="00D62019"/>
    <w:rsid w:val="00D6524A"/>
    <w:rsid w:val="00D65F89"/>
    <w:rsid w:val="00D666D4"/>
    <w:rsid w:val="00D671F3"/>
    <w:rsid w:val="00D67A63"/>
    <w:rsid w:val="00D704CC"/>
    <w:rsid w:val="00D70B11"/>
    <w:rsid w:val="00D718F7"/>
    <w:rsid w:val="00D71B78"/>
    <w:rsid w:val="00D727F4"/>
    <w:rsid w:val="00D72A09"/>
    <w:rsid w:val="00D73207"/>
    <w:rsid w:val="00D7334A"/>
    <w:rsid w:val="00D742FF"/>
    <w:rsid w:val="00D747B7"/>
    <w:rsid w:val="00D74D0E"/>
    <w:rsid w:val="00D752C8"/>
    <w:rsid w:val="00D75BDE"/>
    <w:rsid w:val="00D764E7"/>
    <w:rsid w:val="00D7653A"/>
    <w:rsid w:val="00D777DB"/>
    <w:rsid w:val="00D800E6"/>
    <w:rsid w:val="00D81240"/>
    <w:rsid w:val="00D82F4D"/>
    <w:rsid w:val="00D83231"/>
    <w:rsid w:val="00D856A4"/>
    <w:rsid w:val="00D864C3"/>
    <w:rsid w:val="00D874ED"/>
    <w:rsid w:val="00D900D5"/>
    <w:rsid w:val="00D903D5"/>
    <w:rsid w:val="00D907DA"/>
    <w:rsid w:val="00D90D9E"/>
    <w:rsid w:val="00D94719"/>
    <w:rsid w:val="00D967A9"/>
    <w:rsid w:val="00D96D19"/>
    <w:rsid w:val="00DA0E62"/>
    <w:rsid w:val="00DA1D62"/>
    <w:rsid w:val="00DA3C72"/>
    <w:rsid w:val="00DA57DB"/>
    <w:rsid w:val="00DA6306"/>
    <w:rsid w:val="00DA7E78"/>
    <w:rsid w:val="00DB00D8"/>
    <w:rsid w:val="00DB04BC"/>
    <w:rsid w:val="00DB12B1"/>
    <w:rsid w:val="00DB178A"/>
    <w:rsid w:val="00DB275E"/>
    <w:rsid w:val="00DB2799"/>
    <w:rsid w:val="00DB29F9"/>
    <w:rsid w:val="00DB2B5E"/>
    <w:rsid w:val="00DB30B7"/>
    <w:rsid w:val="00DB3B2F"/>
    <w:rsid w:val="00DB3BAB"/>
    <w:rsid w:val="00DB4515"/>
    <w:rsid w:val="00DB4AF1"/>
    <w:rsid w:val="00DB4D84"/>
    <w:rsid w:val="00DB5EF9"/>
    <w:rsid w:val="00DB71AC"/>
    <w:rsid w:val="00DB742F"/>
    <w:rsid w:val="00DB7F74"/>
    <w:rsid w:val="00DC1C77"/>
    <w:rsid w:val="00DC2855"/>
    <w:rsid w:val="00DC2B95"/>
    <w:rsid w:val="00DC3248"/>
    <w:rsid w:val="00DC337D"/>
    <w:rsid w:val="00DC4518"/>
    <w:rsid w:val="00DC476C"/>
    <w:rsid w:val="00DC4F6D"/>
    <w:rsid w:val="00DC51FF"/>
    <w:rsid w:val="00DC65F5"/>
    <w:rsid w:val="00DC68E7"/>
    <w:rsid w:val="00DC79C7"/>
    <w:rsid w:val="00DC79CB"/>
    <w:rsid w:val="00DD013F"/>
    <w:rsid w:val="00DD072A"/>
    <w:rsid w:val="00DD0BDA"/>
    <w:rsid w:val="00DD1A02"/>
    <w:rsid w:val="00DD1CE1"/>
    <w:rsid w:val="00DD2AC9"/>
    <w:rsid w:val="00DD318B"/>
    <w:rsid w:val="00DD463E"/>
    <w:rsid w:val="00DD46FA"/>
    <w:rsid w:val="00DD483E"/>
    <w:rsid w:val="00DD4C37"/>
    <w:rsid w:val="00DD5813"/>
    <w:rsid w:val="00DD5A22"/>
    <w:rsid w:val="00DD6BF5"/>
    <w:rsid w:val="00DD6CD6"/>
    <w:rsid w:val="00DD6DB8"/>
    <w:rsid w:val="00DD763D"/>
    <w:rsid w:val="00DD7A06"/>
    <w:rsid w:val="00DE099E"/>
    <w:rsid w:val="00DE1093"/>
    <w:rsid w:val="00DE24F0"/>
    <w:rsid w:val="00DE2C5E"/>
    <w:rsid w:val="00DE4134"/>
    <w:rsid w:val="00DE4269"/>
    <w:rsid w:val="00DE6B13"/>
    <w:rsid w:val="00DE7302"/>
    <w:rsid w:val="00DE73F3"/>
    <w:rsid w:val="00DE7BB6"/>
    <w:rsid w:val="00DF0203"/>
    <w:rsid w:val="00DF0555"/>
    <w:rsid w:val="00DF0844"/>
    <w:rsid w:val="00DF0965"/>
    <w:rsid w:val="00DF1056"/>
    <w:rsid w:val="00DF12B9"/>
    <w:rsid w:val="00DF1415"/>
    <w:rsid w:val="00DF1B4C"/>
    <w:rsid w:val="00DF21C4"/>
    <w:rsid w:val="00DF3CEF"/>
    <w:rsid w:val="00DF4448"/>
    <w:rsid w:val="00DF460E"/>
    <w:rsid w:val="00DF4D2D"/>
    <w:rsid w:val="00DF5407"/>
    <w:rsid w:val="00DF6925"/>
    <w:rsid w:val="00DF6F39"/>
    <w:rsid w:val="00DF6FAE"/>
    <w:rsid w:val="00DF74BA"/>
    <w:rsid w:val="00DF74C6"/>
    <w:rsid w:val="00E005F1"/>
    <w:rsid w:val="00E0083C"/>
    <w:rsid w:val="00E016EF"/>
    <w:rsid w:val="00E02A53"/>
    <w:rsid w:val="00E04B62"/>
    <w:rsid w:val="00E0523E"/>
    <w:rsid w:val="00E06E63"/>
    <w:rsid w:val="00E078FC"/>
    <w:rsid w:val="00E07A1D"/>
    <w:rsid w:val="00E07B76"/>
    <w:rsid w:val="00E10514"/>
    <w:rsid w:val="00E105CB"/>
    <w:rsid w:val="00E10C5A"/>
    <w:rsid w:val="00E11038"/>
    <w:rsid w:val="00E112CF"/>
    <w:rsid w:val="00E1262D"/>
    <w:rsid w:val="00E12E7D"/>
    <w:rsid w:val="00E13729"/>
    <w:rsid w:val="00E1420D"/>
    <w:rsid w:val="00E1470E"/>
    <w:rsid w:val="00E14760"/>
    <w:rsid w:val="00E14878"/>
    <w:rsid w:val="00E14E8B"/>
    <w:rsid w:val="00E15ECC"/>
    <w:rsid w:val="00E15FED"/>
    <w:rsid w:val="00E161C1"/>
    <w:rsid w:val="00E172D6"/>
    <w:rsid w:val="00E176E0"/>
    <w:rsid w:val="00E2056C"/>
    <w:rsid w:val="00E21497"/>
    <w:rsid w:val="00E21764"/>
    <w:rsid w:val="00E21805"/>
    <w:rsid w:val="00E21B07"/>
    <w:rsid w:val="00E220A3"/>
    <w:rsid w:val="00E22843"/>
    <w:rsid w:val="00E22A06"/>
    <w:rsid w:val="00E22A9F"/>
    <w:rsid w:val="00E23362"/>
    <w:rsid w:val="00E23478"/>
    <w:rsid w:val="00E23AB8"/>
    <w:rsid w:val="00E242A6"/>
    <w:rsid w:val="00E2464E"/>
    <w:rsid w:val="00E2484B"/>
    <w:rsid w:val="00E24997"/>
    <w:rsid w:val="00E25250"/>
    <w:rsid w:val="00E2540B"/>
    <w:rsid w:val="00E27AEA"/>
    <w:rsid w:val="00E27CA5"/>
    <w:rsid w:val="00E30068"/>
    <w:rsid w:val="00E30E29"/>
    <w:rsid w:val="00E30F53"/>
    <w:rsid w:val="00E32CD0"/>
    <w:rsid w:val="00E34566"/>
    <w:rsid w:val="00E3460D"/>
    <w:rsid w:val="00E36085"/>
    <w:rsid w:val="00E36D99"/>
    <w:rsid w:val="00E4130D"/>
    <w:rsid w:val="00E41BE6"/>
    <w:rsid w:val="00E431B7"/>
    <w:rsid w:val="00E4328E"/>
    <w:rsid w:val="00E4361B"/>
    <w:rsid w:val="00E44640"/>
    <w:rsid w:val="00E447F8"/>
    <w:rsid w:val="00E44CD5"/>
    <w:rsid w:val="00E44EE2"/>
    <w:rsid w:val="00E4733A"/>
    <w:rsid w:val="00E473BE"/>
    <w:rsid w:val="00E47887"/>
    <w:rsid w:val="00E5104B"/>
    <w:rsid w:val="00E5111F"/>
    <w:rsid w:val="00E5279B"/>
    <w:rsid w:val="00E52920"/>
    <w:rsid w:val="00E52CDE"/>
    <w:rsid w:val="00E53733"/>
    <w:rsid w:val="00E54278"/>
    <w:rsid w:val="00E54842"/>
    <w:rsid w:val="00E5557F"/>
    <w:rsid w:val="00E55851"/>
    <w:rsid w:val="00E567A8"/>
    <w:rsid w:val="00E5684C"/>
    <w:rsid w:val="00E57E88"/>
    <w:rsid w:val="00E604AB"/>
    <w:rsid w:val="00E613AD"/>
    <w:rsid w:val="00E6153B"/>
    <w:rsid w:val="00E61731"/>
    <w:rsid w:val="00E624DF"/>
    <w:rsid w:val="00E63D45"/>
    <w:rsid w:val="00E642EB"/>
    <w:rsid w:val="00E6656B"/>
    <w:rsid w:val="00E66A98"/>
    <w:rsid w:val="00E66B08"/>
    <w:rsid w:val="00E67846"/>
    <w:rsid w:val="00E70CA4"/>
    <w:rsid w:val="00E7139F"/>
    <w:rsid w:val="00E7232E"/>
    <w:rsid w:val="00E7306F"/>
    <w:rsid w:val="00E736E5"/>
    <w:rsid w:val="00E73BFA"/>
    <w:rsid w:val="00E73E3F"/>
    <w:rsid w:val="00E73E84"/>
    <w:rsid w:val="00E76FF6"/>
    <w:rsid w:val="00E77129"/>
    <w:rsid w:val="00E7744C"/>
    <w:rsid w:val="00E77B32"/>
    <w:rsid w:val="00E77EF9"/>
    <w:rsid w:val="00E80CF7"/>
    <w:rsid w:val="00E813D5"/>
    <w:rsid w:val="00E820A7"/>
    <w:rsid w:val="00E83E2D"/>
    <w:rsid w:val="00E84562"/>
    <w:rsid w:val="00E848E9"/>
    <w:rsid w:val="00E84D8D"/>
    <w:rsid w:val="00E8635F"/>
    <w:rsid w:val="00E86556"/>
    <w:rsid w:val="00E86884"/>
    <w:rsid w:val="00E90AAA"/>
    <w:rsid w:val="00E91CA8"/>
    <w:rsid w:val="00E922F2"/>
    <w:rsid w:val="00E9230A"/>
    <w:rsid w:val="00E9237F"/>
    <w:rsid w:val="00E9253D"/>
    <w:rsid w:val="00E93150"/>
    <w:rsid w:val="00E935D1"/>
    <w:rsid w:val="00E9406F"/>
    <w:rsid w:val="00E942AE"/>
    <w:rsid w:val="00E961D5"/>
    <w:rsid w:val="00E97113"/>
    <w:rsid w:val="00E97A77"/>
    <w:rsid w:val="00E97D62"/>
    <w:rsid w:val="00EA0395"/>
    <w:rsid w:val="00EA03DB"/>
    <w:rsid w:val="00EA06E4"/>
    <w:rsid w:val="00EA1307"/>
    <w:rsid w:val="00EA1EF0"/>
    <w:rsid w:val="00EA33EF"/>
    <w:rsid w:val="00EA36F8"/>
    <w:rsid w:val="00EA3B0B"/>
    <w:rsid w:val="00EA3D5D"/>
    <w:rsid w:val="00EA4106"/>
    <w:rsid w:val="00EA4E68"/>
    <w:rsid w:val="00EA5BF2"/>
    <w:rsid w:val="00EA7124"/>
    <w:rsid w:val="00EB2F64"/>
    <w:rsid w:val="00EB4179"/>
    <w:rsid w:val="00EB4462"/>
    <w:rsid w:val="00EB4AF9"/>
    <w:rsid w:val="00EB4D5F"/>
    <w:rsid w:val="00EB693E"/>
    <w:rsid w:val="00EB6E78"/>
    <w:rsid w:val="00EB746B"/>
    <w:rsid w:val="00EB7679"/>
    <w:rsid w:val="00EB7A4F"/>
    <w:rsid w:val="00EB7AEA"/>
    <w:rsid w:val="00EC027A"/>
    <w:rsid w:val="00EC0339"/>
    <w:rsid w:val="00EC0BB9"/>
    <w:rsid w:val="00EC11E6"/>
    <w:rsid w:val="00EC3449"/>
    <w:rsid w:val="00EC3B14"/>
    <w:rsid w:val="00EC405D"/>
    <w:rsid w:val="00EC415D"/>
    <w:rsid w:val="00EC5856"/>
    <w:rsid w:val="00EC66DB"/>
    <w:rsid w:val="00EC6DAE"/>
    <w:rsid w:val="00EC7070"/>
    <w:rsid w:val="00ED1004"/>
    <w:rsid w:val="00ED1542"/>
    <w:rsid w:val="00ED1F7F"/>
    <w:rsid w:val="00ED2827"/>
    <w:rsid w:val="00ED344B"/>
    <w:rsid w:val="00ED4400"/>
    <w:rsid w:val="00ED4CC2"/>
    <w:rsid w:val="00ED5052"/>
    <w:rsid w:val="00ED6553"/>
    <w:rsid w:val="00ED6FA3"/>
    <w:rsid w:val="00ED7AA5"/>
    <w:rsid w:val="00EE0647"/>
    <w:rsid w:val="00EE1320"/>
    <w:rsid w:val="00EE13F9"/>
    <w:rsid w:val="00EE1644"/>
    <w:rsid w:val="00EE26F3"/>
    <w:rsid w:val="00EE3795"/>
    <w:rsid w:val="00EE3C64"/>
    <w:rsid w:val="00EE4CDA"/>
    <w:rsid w:val="00EE5FED"/>
    <w:rsid w:val="00EE7C77"/>
    <w:rsid w:val="00EF06FD"/>
    <w:rsid w:val="00EF0AF6"/>
    <w:rsid w:val="00EF0B43"/>
    <w:rsid w:val="00EF11A0"/>
    <w:rsid w:val="00EF1340"/>
    <w:rsid w:val="00EF1DAD"/>
    <w:rsid w:val="00EF23E9"/>
    <w:rsid w:val="00EF29EE"/>
    <w:rsid w:val="00EF31BF"/>
    <w:rsid w:val="00EF330F"/>
    <w:rsid w:val="00EF3754"/>
    <w:rsid w:val="00EF4218"/>
    <w:rsid w:val="00EF544C"/>
    <w:rsid w:val="00EF55C9"/>
    <w:rsid w:val="00EF60AA"/>
    <w:rsid w:val="00EF61A0"/>
    <w:rsid w:val="00EF6380"/>
    <w:rsid w:val="00EF7424"/>
    <w:rsid w:val="00F0025C"/>
    <w:rsid w:val="00F0166D"/>
    <w:rsid w:val="00F02F5B"/>
    <w:rsid w:val="00F042DB"/>
    <w:rsid w:val="00F0433C"/>
    <w:rsid w:val="00F04EE7"/>
    <w:rsid w:val="00F053B1"/>
    <w:rsid w:val="00F0617E"/>
    <w:rsid w:val="00F06705"/>
    <w:rsid w:val="00F069FF"/>
    <w:rsid w:val="00F06D8A"/>
    <w:rsid w:val="00F0741E"/>
    <w:rsid w:val="00F07B3F"/>
    <w:rsid w:val="00F07C9A"/>
    <w:rsid w:val="00F10E55"/>
    <w:rsid w:val="00F11FC7"/>
    <w:rsid w:val="00F12054"/>
    <w:rsid w:val="00F12505"/>
    <w:rsid w:val="00F1296B"/>
    <w:rsid w:val="00F1384E"/>
    <w:rsid w:val="00F13EAE"/>
    <w:rsid w:val="00F159AB"/>
    <w:rsid w:val="00F15BA9"/>
    <w:rsid w:val="00F165D2"/>
    <w:rsid w:val="00F20D09"/>
    <w:rsid w:val="00F21C9C"/>
    <w:rsid w:val="00F22117"/>
    <w:rsid w:val="00F229A9"/>
    <w:rsid w:val="00F22D84"/>
    <w:rsid w:val="00F2418E"/>
    <w:rsid w:val="00F25774"/>
    <w:rsid w:val="00F25C23"/>
    <w:rsid w:val="00F25D4A"/>
    <w:rsid w:val="00F261D1"/>
    <w:rsid w:val="00F27210"/>
    <w:rsid w:val="00F2747C"/>
    <w:rsid w:val="00F302B6"/>
    <w:rsid w:val="00F3068A"/>
    <w:rsid w:val="00F30C44"/>
    <w:rsid w:val="00F30C73"/>
    <w:rsid w:val="00F31AC6"/>
    <w:rsid w:val="00F3216F"/>
    <w:rsid w:val="00F32D1A"/>
    <w:rsid w:val="00F330C7"/>
    <w:rsid w:val="00F33693"/>
    <w:rsid w:val="00F3395B"/>
    <w:rsid w:val="00F34584"/>
    <w:rsid w:val="00F347DF"/>
    <w:rsid w:val="00F35292"/>
    <w:rsid w:val="00F352DC"/>
    <w:rsid w:val="00F35A24"/>
    <w:rsid w:val="00F360A4"/>
    <w:rsid w:val="00F366FA"/>
    <w:rsid w:val="00F36C15"/>
    <w:rsid w:val="00F36C3A"/>
    <w:rsid w:val="00F36CD3"/>
    <w:rsid w:val="00F37404"/>
    <w:rsid w:val="00F37D37"/>
    <w:rsid w:val="00F40BEB"/>
    <w:rsid w:val="00F41BE3"/>
    <w:rsid w:val="00F41F2D"/>
    <w:rsid w:val="00F43A09"/>
    <w:rsid w:val="00F4499F"/>
    <w:rsid w:val="00F44F28"/>
    <w:rsid w:val="00F45BCB"/>
    <w:rsid w:val="00F4644E"/>
    <w:rsid w:val="00F4648B"/>
    <w:rsid w:val="00F5008A"/>
    <w:rsid w:val="00F50B1C"/>
    <w:rsid w:val="00F52281"/>
    <w:rsid w:val="00F522AD"/>
    <w:rsid w:val="00F531C3"/>
    <w:rsid w:val="00F5386D"/>
    <w:rsid w:val="00F538BB"/>
    <w:rsid w:val="00F54ED1"/>
    <w:rsid w:val="00F55515"/>
    <w:rsid w:val="00F56048"/>
    <w:rsid w:val="00F56C87"/>
    <w:rsid w:val="00F56CFA"/>
    <w:rsid w:val="00F60341"/>
    <w:rsid w:val="00F60484"/>
    <w:rsid w:val="00F61E79"/>
    <w:rsid w:val="00F62591"/>
    <w:rsid w:val="00F63327"/>
    <w:rsid w:val="00F63ED6"/>
    <w:rsid w:val="00F65398"/>
    <w:rsid w:val="00F65BFA"/>
    <w:rsid w:val="00F6630D"/>
    <w:rsid w:val="00F66391"/>
    <w:rsid w:val="00F6655B"/>
    <w:rsid w:val="00F701C2"/>
    <w:rsid w:val="00F71EB1"/>
    <w:rsid w:val="00F720F8"/>
    <w:rsid w:val="00F7360B"/>
    <w:rsid w:val="00F744AB"/>
    <w:rsid w:val="00F7548A"/>
    <w:rsid w:val="00F754BB"/>
    <w:rsid w:val="00F75582"/>
    <w:rsid w:val="00F7587A"/>
    <w:rsid w:val="00F75931"/>
    <w:rsid w:val="00F76827"/>
    <w:rsid w:val="00F81E94"/>
    <w:rsid w:val="00F82D7C"/>
    <w:rsid w:val="00F85213"/>
    <w:rsid w:val="00F86519"/>
    <w:rsid w:val="00F86D44"/>
    <w:rsid w:val="00F86EE4"/>
    <w:rsid w:val="00F9001A"/>
    <w:rsid w:val="00F91284"/>
    <w:rsid w:val="00F91523"/>
    <w:rsid w:val="00F91948"/>
    <w:rsid w:val="00F92685"/>
    <w:rsid w:val="00F9358F"/>
    <w:rsid w:val="00F93CCE"/>
    <w:rsid w:val="00F94E57"/>
    <w:rsid w:val="00F94F90"/>
    <w:rsid w:val="00F95611"/>
    <w:rsid w:val="00F95D7B"/>
    <w:rsid w:val="00F95F18"/>
    <w:rsid w:val="00F96FAC"/>
    <w:rsid w:val="00F975B8"/>
    <w:rsid w:val="00FA3CB1"/>
    <w:rsid w:val="00FA3E85"/>
    <w:rsid w:val="00FA4C68"/>
    <w:rsid w:val="00FA5261"/>
    <w:rsid w:val="00FA6313"/>
    <w:rsid w:val="00FA71A8"/>
    <w:rsid w:val="00FA7D17"/>
    <w:rsid w:val="00FB01C0"/>
    <w:rsid w:val="00FB04C9"/>
    <w:rsid w:val="00FB0938"/>
    <w:rsid w:val="00FB0943"/>
    <w:rsid w:val="00FB11E4"/>
    <w:rsid w:val="00FB15A2"/>
    <w:rsid w:val="00FB16CB"/>
    <w:rsid w:val="00FB1706"/>
    <w:rsid w:val="00FB18E3"/>
    <w:rsid w:val="00FB286A"/>
    <w:rsid w:val="00FB440A"/>
    <w:rsid w:val="00FB45F2"/>
    <w:rsid w:val="00FB4665"/>
    <w:rsid w:val="00FB58E4"/>
    <w:rsid w:val="00FC0898"/>
    <w:rsid w:val="00FC158F"/>
    <w:rsid w:val="00FC33C1"/>
    <w:rsid w:val="00FC358B"/>
    <w:rsid w:val="00FC4572"/>
    <w:rsid w:val="00FC4888"/>
    <w:rsid w:val="00FC59D2"/>
    <w:rsid w:val="00FC5B7C"/>
    <w:rsid w:val="00FC616D"/>
    <w:rsid w:val="00FC6F24"/>
    <w:rsid w:val="00FC7A30"/>
    <w:rsid w:val="00FD213D"/>
    <w:rsid w:val="00FD4211"/>
    <w:rsid w:val="00FD42DA"/>
    <w:rsid w:val="00FD5042"/>
    <w:rsid w:val="00FD55E5"/>
    <w:rsid w:val="00FD55EE"/>
    <w:rsid w:val="00FD6996"/>
    <w:rsid w:val="00FD7B12"/>
    <w:rsid w:val="00FE0220"/>
    <w:rsid w:val="00FE08CE"/>
    <w:rsid w:val="00FE0A5E"/>
    <w:rsid w:val="00FE0BD0"/>
    <w:rsid w:val="00FE122E"/>
    <w:rsid w:val="00FE12A1"/>
    <w:rsid w:val="00FE190A"/>
    <w:rsid w:val="00FE2B76"/>
    <w:rsid w:val="00FE39E5"/>
    <w:rsid w:val="00FE52BA"/>
    <w:rsid w:val="00FE55F3"/>
    <w:rsid w:val="00FE6DB2"/>
    <w:rsid w:val="00FF0F77"/>
    <w:rsid w:val="00FF213E"/>
    <w:rsid w:val="00FF3E4A"/>
    <w:rsid w:val="00FF4AE6"/>
    <w:rsid w:val="00FF62D8"/>
    <w:rsid w:val="00FF6B20"/>
    <w:rsid w:val="00FF6C6E"/>
    <w:rsid w:val="00FF6CE7"/>
    <w:rsid w:val="00FF6DAF"/>
    <w:rsid w:val="00FF6FEA"/>
    <w:rsid w:val="00FF7A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77CA3"/>
  <w14:defaultImageDpi w14:val="32767"/>
  <w15:chartTrackingRefBased/>
  <w15:docId w15:val="{6F430519-C084-46F1-8A26-6AC3723E6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1"/>
        <w:lang w:val="en-US"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21C4"/>
  </w:style>
  <w:style w:type="paragraph" w:styleId="1">
    <w:name w:val="heading 1"/>
    <w:basedOn w:val="a"/>
    <w:next w:val="a"/>
    <w:link w:val="10"/>
    <w:uiPriority w:val="9"/>
    <w:qFormat/>
    <w:rsid w:val="00C532C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532C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14AF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07496A"/>
    <w:pPr>
      <w:widowControl w:val="0"/>
      <w:ind w:firstLineChars="200" w:firstLine="420"/>
    </w:pPr>
    <w:rPr>
      <w:rFonts w:ascii="Times New Roman" w:eastAsia="宋体" w:hAnsi="Times New Roman" w:cs="Times New Roman"/>
      <w:szCs w:val="20"/>
    </w:rPr>
  </w:style>
  <w:style w:type="table" w:styleId="a4">
    <w:name w:val="Table Grid"/>
    <w:basedOn w:val="a1"/>
    <w:uiPriority w:val="39"/>
    <w:rsid w:val="00A051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FA7D17"/>
    <w:rPr>
      <w:sz w:val="18"/>
      <w:szCs w:val="18"/>
    </w:rPr>
  </w:style>
  <w:style w:type="character" w:customStyle="1" w:styleId="a6">
    <w:name w:val="批注框文本 字符"/>
    <w:basedOn w:val="a0"/>
    <w:link w:val="a5"/>
    <w:uiPriority w:val="99"/>
    <w:semiHidden/>
    <w:rsid w:val="00FA7D17"/>
    <w:rPr>
      <w:sz w:val="18"/>
      <w:szCs w:val="18"/>
    </w:rPr>
  </w:style>
  <w:style w:type="character" w:customStyle="1" w:styleId="fontstyle01">
    <w:name w:val="fontstyle01"/>
    <w:basedOn w:val="a0"/>
    <w:rsid w:val="008268F4"/>
    <w:rPr>
      <w:rFonts w:ascii="AdvOT9d0303c0.B" w:hAnsi="AdvOT9d0303c0.B" w:hint="default"/>
      <w:b w:val="0"/>
      <w:bCs w:val="0"/>
      <w:i w:val="0"/>
      <w:iCs w:val="0"/>
      <w:color w:val="078065"/>
      <w:sz w:val="20"/>
      <w:szCs w:val="20"/>
    </w:rPr>
  </w:style>
  <w:style w:type="paragraph" w:customStyle="1" w:styleId="EndNoteBibliographyTitle">
    <w:name w:val="EndNote Bibliography Title"/>
    <w:basedOn w:val="a"/>
    <w:link w:val="EndNoteBibliographyTitle0"/>
    <w:rsid w:val="002A44CF"/>
    <w:pPr>
      <w:jc w:val="center"/>
    </w:pPr>
    <w:rPr>
      <w:rFonts w:ascii="Calibri" w:hAnsi="Calibri" w:cs="Calibri"/>
      <w:noProof/>
      <w:sz w:val="20"/>
    </w:rPr>
  </w:style>
  <w:style w:type="character" w:customStyle="1" w:styleId="EndNoteBibliographyTitle0">
    <w:name w:val="EndNote Bibliography Title 字符"/>
    <w:basedOn w:val="a0"/>
    <w:link w:val="EndNoteBibliographyTitle"/>
    <w:rsid w:val="002A44CF"/>
    <w:rPr>
      <w:rFonts w:ascii="Calibri" w:hAnsi="Calibri" w:cs="Calibri"/>
      <w:noProof/>
      <w:sz w:val="20"/>
    </w:rPr>
  </w:style>
  <w:style w:type="paragraph" w:customStyle="1" w:styleId="EndNoteBibliography">
    <w:name w:val="EndNote Bibliography"/>
    <w:basedOn w:val="a"/>
    <w:link w:val="EndNoteBibliography0"/>
    <w:rsid w:val="002A44CF"/>
    <w:rPr>
      <w:rFonts w:ascii="Calibri" w:hAnsi="Calibri" w:cs="Calibri"/>
      <w:noProof/>
      <w:sz w:val="20"/>
    </w:rPr>
  </w:style>
  <w:style w:type="character" w:customStyle="1" w:styleId="EndNoteBibliography0">
    <w:name w:val="EndNote Bibliography 字符"/>
    <w:basedOn w:val="a0"/>
    <w:link w:val="EndNoteBibliography"/>
    <w:rsid w:val="002A44CF"/>
    <w:rPr>
      <w:rFonts w:ascii="Calibri" w:hAnsi="Calibri" w:cs="Calibri"/>
      <w:noProof/>
      <w:sz w:val="20"/>
    </w:rPr>
  </w:style>
  <w:style w:type="character" w:styleId="a7">
    <w:name w:val="Hyperlink"/>
    <w:basedOn w:val="a0"/>
    <w:uiPriority w:val="99"/>
    <w:unhideWhenUsed/>
    <w:rsid w:val="0074479A"/>
    <w:rPr>
      <w:color w:val="0563C1" w:themeColor="hyperlink"/>
      <w:u w:val="single"/>
    </w:rPr>
  </w:style>
  <w:style w:type="character" w:customStyle="1" w:styleId="11">
    <w:name w:val="未处理的提及1"/>
    <w:basedOn w:val="a0"/>
    <w:uiPriority w:val="99"/>
    <w:semiHidden/>
    <w:unhideWhenUsed/>
    <w:rsid w:val="0074479A"/>
    <w:rPr>
      <w:color w:val="605E5C"/>
      <w:shd w:val="clear" w:color="auto" w:fill="E1DFDD"/>
    </w:rPr>
  </w:style>
  <w:style w:type="character" w:customStyle="1" w:styleId="21">
    <w:name w:val="未处理的提及2"/>
    <w:basedOn w:val="a0"/>
    <w:uiPriority w:val="99"/>
    <w:semiHidden/>
    <w:unhideWhenUsed/>
    <w:rsid w:val="00283DCD"/>
    <w:rPr>
      <w:color w:val="605E5C"/>
      <w:shd w:val="clear" w:color="auto" w:fill="E1DFDD"/>
    </w:rPr>
  </w:style>
  <w:style w:type="character" w:styleId="a8">
    <w:name w:val="annotation reference"/>
    <w:basedOn w:val="a0"/>
    <w:uiPriority w:val="99"/>
    <w:semiHidden/>
    <w:unhideWhenUsed/>
    <w:rsid w:val="007F0D7C"/>
    <w:rPr>
      <w:sz w:val="21"/>
      <w:szCs w:val="21"/>
    </w:rPr>
  </w:style>
  <w:style w:type="paragraph" w:styleId="a9">
    <w:name w:val="annotation text"/>
    <w:basedOn w:val="a"/>
    <w:link w:val="aa"/>
    <w:uiPriority w:val="99"/>
    <w:semiHidden/>
    <w:unhideWhenUsed/>
    <w:rsid w:val="007F0D7C"/>
    <w:pPr>
      <w:jc w:val="left"/>
    </w:pPr>
  </w:style>
  <w:style w:type="character" w:customStyle="1" w:styleId="aa">
    <w:name w:val="批注文字 字符"/>
    <w:basedOn w:val="a0"/>
    <w:link w:val="a9"/>
    <w:uiPriority w:val="99"/>
    <w:semiHidden/>
    <w:rsid w:val="007F0D7C"/>
  </w:style>
  <w:style w:type="paragraph" w:styleId="ab">
    <w:name w:val="annotation subject"/>
    <w:basedOn w:val="a9"/>
    <w:next w:val="a9"/>
    <w:link w:val="ac"/>
    <w:uiPriority w:val="99"/>
    <w:semiHidden/>
    <w:unhideWhenUsed/>
    <w:rsid w:val="007F0D7C"/>
    <w:rPr>
      <w:b/>
      <w:bCs/>
    </w:rPr>
  </w:style>
  <w:style w:type="character" w:customStyle="1" w:styleId="ac">
    <w:name w:val="批注主题 字符"/>
    <w:basedOn w:val="aa"/>
    <w:link w:val="ab"/>
    <w:uiPriority w:val="99"/>
    <w:semiHidden/>
    <w:rsid w:val="007F0D7C"/>
    <w:rPr>
      <w:b/>
      <w:bCs/>
    </w:rPr>
  </w:style>
  <w:style w:type="character" w:customStyle="1" w:styleId="31">
    <w:name w:val="未处理的提及3"/>
    <w:basedOn w:val="a0"/>
    <w:uiPriority w:val="99"/>
    <w:semiHidden/>
    <w:unhideWhenUsed/>
    <w:rsid w:val="005C5197"/>
    <w:rPr>
      <w:color w:val="605E5C"/>
      <w:shd w:val="clear" w:color="auto" w:fill="E1DFDD"/>
    </w:rPr>
  </w:style>
  <w:style w:type="character" w:customStyle="1" w:styleId="10">
    <w:name w:val="标题 1 字符"/>
    <w:basedOn w:val="a0"/>
    <w:link w:val="1"/>
    <w:uiPriority w:val="9"/>
    <w:rsid w:val="00C532CD"/>
    <w:rPr>
      <w:b/>
      <w:bCs/>
      <w:kern w:val="44"/>
      <w:sz w:val="44"/>
      <w:szCs w:val="44"/>
    </w:rPr>
  </w:style>
  <w:style w:type="character" w:customStyle="1" w:styleId="20">
    <w:name w:val="标题 2 字符"/>
    <w:basedOn w:val="a0"/>
    <w:link w:val="2"/>
    <w:uiPriority w:val="9"/>
    <w:rsid w:val="00C532CD"/>
    <w:rPr>
      <w:rFonts w:asciiTheme="majorHAnsi" w:eastAsiaTheme="majorEastAsia" w:hAnsiTheme="majorHAnsi" w:cstheme="majorBidi"/>
      <w:b/>
      <w:bCs/>
      <w:sz w:val="32"/>
      <w:szCs w:val="32"/>
    </w:rPr>
  </w:style>
  <w:style w:type="paragraph" w:styleId="ad">
    <w:name w:val="header"/>
    <w:basedOn w:val="a"/>
    <w:link w:val="ae"/>
    <w:uiPriority w:val="99"/>
    <w:unhideWhenUsed/>
    <w:rsid w:val="008B1F30"/>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8B1F30"/>
    <w:rPr>
      <w:sz w:val="18"/>
      <w:szCs w:val="18"/>
    </w:rPr>
  </w:style>
  <w:style w:type="paragraph" w:styleId="af">
    <w:name w:val="footer"/>
    <w:basedOn w:val="a"/>
    <w:link w:val="af0"/>
    <w:uiPriority w:val="99"/>
    <w:unhideWhenUsed/>
    <w:rsid w:val="008B1F30"/>
    <w:pPr>
      <w:tabs>
        <w:tab w:val="center" w:pos="4153"/>
        <w:tab w:val="right" w:pos="8306"/>
      </w:tabs>
      <w:snapToGrid w:val="0"/>
      <w:jc w:val="left"/>
    </w:pPr>
    <w:rPr>
      <w:sz w:val="18"/>
      <w:szCs w:val="18"/>
    </w:rPr>
  </w:style>
  <w:style w:type="character" w:customStyle="1" w:styleId="af0">
    <w:name w:val="页脚 字符"/>
    <w:basedOn w:val="a0"/>
    <w:link w:val="af"/>
    <w:uiPriority w:val="99"/>
    <w:rsid w:val="008B1F30"/>
    <w:rPr>
      <w:sz w:val="18"/>
      <w:szCs w:val="18"/>
    </w:rPr>
  </w:style>
  <w:style w:type="character" w:customStyle="1" w:styleId="4">
    <w:name w:val="未处理的提及4"/>
    <w:basedOn w:val="a0"/>
    <w:uiPriority w:val="99"/>
    <w:semiHidden/>
    <w:unhideWhenUsed/>
    <w:rsid w:val="008A7259"/>
    <w:rPr>
      <w:color w:val="605E5C"/>
      <w:shd w:val="clear" w:color="auto" w:fill="E1DFDD"/>
    </w:rPr>
  </w:style>
  <w:style w:type="character" w:customStyle="1" w:styleId="5">
    <w:name w:val="未处理的提及5"/>
    <w:basedOn w:val="a0"/>
    <w:uiPriority w:val="99"/>
    <w:semiHidden/>
    <w:unhideWhenUsed/>
    <w:rsid w:val="00713534"/>
    <w:rPr>
      <w:color w:val="605E5C"/>
      <w:shd w:val="clear" w:color="auto" w:fill="E1DFDD"/>
    </w:rPr>
  </w:style>
  <w:style w:type="character" w:customStyle="1" w:styleId="6">
    <w:name w:val="未处理的提及6"/>
    <w:basedOn w:val="a0"/>
    <w:uiPriority w:val="99"/>
    <w:semiHidden/>
    <w:unhideWhenUsed/>
    <w:rsid w:val="001C44EB"/>
    <w:rPr>
      <w:color w:val="605E5C"/>
      <w:shd w:val="clear" w:color="auto" w:fill="E1DFDD"/>
    </w:rPr>
  </w:style>
  <w:style w:type="character" w:customStyle="1" w:styleId="7">
    <w:name w:val="未处理的提及7"/>
    <w:basedOn w:val="a0"/>
    <w:uiPriority w:val="99"/>
    <w:semiHidden/>
    <w:unhideWhenUsed/>
    <w:rsid w:val="00660624"/>
    <w:rPr>
      <w:color w:val="605E5C"/>
      <w:shd w:val="clear" w:color="auto" w:fill="E1DFDD"/>
    </w:rPr>
  </w:style>
  <w:style w:type="character" w:customStyle="1" w:styleId="8">
    <w:name w:val="未处理的提及8"/>
    <w:basedOn w:val="a0"/>
    <w:uiPriority w:val="99"/>
    <w:semiHidden/>
    <w:unhideWhenUsed/>
    <w:rsid w:val="001A52BA"/>
    <w:rPr>
      <w:color w:val="605E5C"/>
      <w:shd w:val="clear" w:color="auto" w:fill="E1DFDD"/>
    </w:rPr>
  </w:style>
  <w:style w:type="character" w:customStyle="1" w:styleId="9">
    <w:name w:val="未处理的提及9"/>
    <w:basedOn w:val="a0"/>
    <w:uiPriority w:val="99"/>
    <w:semiHidden/>
    <w:unhideWhenUsed/>
    <w:rsid w:val="00281A1E"/>
    <w:rPr>
      <w:color w:val="605E5C"/>
      <w:shd w:val="clear" w:color="auto" w:fill="E1DFDD"/>
    </w:rPr>
  </w:style>
  <w:style w:type="character" w:customStyle="1" w:styleId="100">
    <w:name w:val="未处理的提及10"/>
    <w:basedOn w:val="a0"/>
    <w:uiPriority w:val="99"/>
    <w:semiHidden/>
    <w:unhideWhenUsed/>
    <w:rsid w:val="00F37404"/>
    <w:rPr>
      <w:color w:val="605E5C"/>
      <w:shd w:val="clear" w:color="auto" w:fill="E1DFDD"/>
    </w:rPr>
  </w:style>
  <w:style w:type="character" w:customStyle="1" w:styleId="110">
    <w:name w:val="未处理的提及11"/>
    <w:basedOn w:val="a0"/>
    <w:uiPriority w:val="99"/>
    <w:semiHidden/>
    <w:unhideWhenUsed/>
    <w:rsid w:val="00D75BDE"/>
    <w:rPr>
      <w:color w:val="605E5C"/>
      <w:shd w:val="clear" w:color="auto" w:fill="E1DFDD"/>
    </w:rPr>
  </w:style>
  <w:style w:type="character" w:customStyle="1" w:styleId="12">
    <w:name w:val="未处理的提及12"/>
    <w:basedOn w:val="a0"/>
    <w:uiPriority w:val="99"/>
    <w:semiHidden/>
    <w:unhideWhenUsed/>
    <w:rsid w:val="00B12652"/>
    <w:rPr>
      <w:color w:val="605E5C"/>
      <w:shd w:val="clear" w:color="auto" w:fill="E1DFDD"/>
    </w:rPr>
  </w:style>
  <w:style w:type="paragraph" w:styleId="TOC">
    <w:name w:val="TOC Heading"/>
    <w:basedOn w:val="1"/>
    <w:next w:val="a"/>
    <w:uiPriority w:val="39"/>
    <w:unhideWhenUsed/>
    <w:qFormat/>
    <w:rsid w:val="00B84FAE"/>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B84FAE"/>
  </w:style>
  <w:style w:type="paragraph" w:styleId="TOC2">
    <w:name w:val="toc 2"/>
    <w:basedOn w:val="a"/>
    <w:next w:val="a"/>
    <w:autoRedefine/>
    <w:uiPriority w:val="39"/>
    <w:unhideWhenUsed/>
    <w:rsid w:val="00B84FAE"/>
    <w:pPr>
      <w:ind w:leftChars="200" w:left="420"/>
    </w:pPr>
  </w:style>
  <w:style w:type="character" w:customStyle="1" w:styleId="UnresolvedMention1">
    <w:name w:val="Unresolved Mention1"/>
    <w:basedOn w:val="a0"/>
    <w:uiPriority w:val="99"/>
    <w:semiHidden/>
    <w:unhideWhenUsed/>
    <w:rsid w:val="00846F45"/>
    <w:rPr>
      <w:color w:val="605E5C"/>
      <w:shd w:val="clear" w:color="auto" w:fill="E1DFDD"/>
    </w:rPr>
  </w:style>
  <w:style w:type="character" w:customStyle="1" w:styleId="30">
    <w:name w:val="标题 3 字符"/>
    <w:basedOn w:val="a0"/>
    <w:link w:val="3"/>
    <w:uiPriority w:val="9"/>
    <w:rsid w:val="00214AFD"/>
    <w:rPr>
      <w:b/>
      <w:bCs/>
      <w:sz w:val="32"/>
      <w:szCs w:val="32"/>
    </w:rPr>
  </w:style>
  <w:style w:type="paragraph" w:styleId="TOC3">
    <w:name w:val="toc 3"/>
    <w:basedOn w:val="a"/>
    <w:next w:val="a"/>
    <w:autoRedefine/>
    <w:uiPriority w:val="39"/>
    <w:unhideWhenUsed/>
    <w:rsid w:val="0050260E"/>
    <w:pPr>
      <w:ind w:leftChars="400" w:left="840"/>
    </w:pPr>
  </w:style>
  <w:style w:type="character" w:customStyle="1" w:styleId="13">
    <w:name w:val="未处理的提及13"/>
    <w:basedOn w:val="a0"/>
    <w:uiPriority w:val="99"/>
    <w:semiHidden/>
    <w:unhideWhenUsed/>
    <w:rsid w:val="00E84562"/>
    <w:rPr>
      <w:color w:val="605E5C"/>
      <w:shd w:val="clear" w:color="auto" w:fill="E1DFDD"/>
    </w:rPr>
  </w:style>
  <w:style w:type="character" w:customStyle="1" w:styleId="UnresolvedMention2">
    <w:name w:val="Unresolved Mention2"/>
    <w:basedOn w:val="a0"/>
    <w:uiPriority w:val="99"/>
    <w:semiHidden/>
    <w:unhideWhenUsed/>
    <w:rsid w:val="00AB7DBC"/>
    <w:rPr>
      <w:color w:val="605E5C"/>
      <w:shd w:val="clear" w:color="auto" w:fill="E1DFDD"/>
    </w:rPr>
  </w:style>
  <w:style w:type="character" w:customStyle="1" w:styleId="UnresolvedMention3">
    <w:name w:val="Unresolved Mention3"/>
    <w:basedOn w:val="a0"/>
    <w:uiPriority w:val="99"/>
    <w:semiHidden/>
    <w:unhideWhenUsed/>
    <w:rsid w:val="00EF60AA"/>
    <w:rPr>
      <w:color w:val="605E5C"/>
      <w:shd w:val="clear" w:color="auto" w:fill="E1DFDD"/>
    </w:rPr>
  </w:style>
  <w:style w:type="character" w:customStyle="1" w:styleId="14">
    <w:name w:val="未处理的提及14"/>
    <w:basedOn w:val="a0"/>
    <w:uiPriority w:val="99"/>
    <w:semiHidden/>
    <w:unhideWhenUsed/>
    <w:rsid w:val="006D14CF"/>
    <w:rPr>
      <w:color w:val="605E5C"/>
      <w:shd w:val="clear" w:color="auto" w:fill="E1DFDD"/>
    </w:rPr>
  </w:style>
  <w:style w:type="character" w:customStyle="1" w:styleId="15">
    <w:name w:val="未处理的提及15"/>
    <w:basedOn w:val="a0"/>
    <w:uiPriority w:val="99"/>
    <w:semiHidden/>
    <w:unhideWhenUsed/>
    <w:rsid w:val="00CB7A92"/>
    <w:rPr>
      <w:color w:val="605E5C"/>
      <w:shd w:val="clear" w:color="auto" w:fill="E1DFDD"/>
    </w:rPr>
  </w:style>
  <w:style w:type="character" w:customStyle="1" w:styleId="UnresolvedMention4">
    <w:name w:val="Unresolved Mention4"/>
    <w:basedOn w:val="a0"/>
    <w:uiPriority w:val="99"/>
    <w:semiHidden/>
    <w:unhideWhenUsed/>
    <w:rsid w:val="008B0666"/>
    <w:rPr>
      <w:color w:val="605E5C"/>
      <w:shd w:val="clear" w:color="auto" w:fill="E1DFDD"/>
    </w:rPr>
  </w:style>
  <w:style w:type="character" w:styleId="af1">
    <w:name w:val="Intense Emphasis"/>
    <w:basedOn w:val="a0"/>
    <w:uiPriority w:val="21"/>
    <w:qFormat/>
    <w:rsid w:val="00DB12B1"/>
    <w:rPr>
      <w:i/>
      <w:iCs/>
      <w:color w:val="5B9BD5" w:themeColor="accent1"/>
    </w:rPr>
  </w:style>
  <w:style w:type="character" w:customStyle="1" w:styleId="16">
    <w:name w:val="未处理的提及16"/>
    <w:basedOn w:val="a0"/>
    <w:uiPriority w:val="99"/>
    <w:semiHidden/>
    <w:unhideWhenUsed/>
    <w:rsid w:val="00617644"/>
    <w:rPr>
      <w:color w:val="605E5C"/>
      <w:shd w:val="clear" w:color="auto" w:fill="E1DFDD"/>
    </w:rPr>
  </w:style>
  <w:style w:type="character" w:customStyle="1" w:styleId="UnresolvedMention5">
    <w:name w:val="Unresolved Mention5"/>
    <w:basedOn w:val="a0"/>
    <w:uiPriority w:val="99"/>
    <w:semiHidden/>
    <w:unhideWhenUsed/>
    <w:rsid w:val="00CA5544"/>
    <w:rPr>
      <w:color w:val="605E5C"/>
      <w:shd w:val="clear" w:color="auto" w:fill="E1DFDD"/>
    </w:rPr>
  </w:style>
  <w:style w:type="character" w:customStyle="1" w:styleId="UnresolvedMention6">
    <w:name w:val="Unresolved Mention6"/>
    <w:basedOn w:val="a0"/>
    <w:uiPriority w:val="99"/>
    <w:semiHidden/>
    <w:unhideWhenUsed/>
    <w:rsid w:val="00FC59D2"/>
    <w:rPr>
      <w:color w:val="605E5C"/>
      <w:shd w:val="clear" w:color="auto" w:fill="E1DFDD"/>
    </w:rPr>
  </w:style>
  <w:style w:type="character" w:customStyle="1" w:styleId="17">
    <w:name w:val="未处理的提及17"/>
    <w:basedOn w:val="a0"/>
    <w:uiPriority w:val="99"/>
    <w:semiHidden/>
    <w:unhideWhenUsed/>
    <w:rsid w:val="003249C3"/>
    <w:rPr>
      <w:color w:val="605E5C"/>
      <w:shd w:val="clear" w:color="auto" w:fill="E1DFDD"/>
    </w:rPr>
  </w:style>
  <w:style w:type="character" w:customStyle="1" w:styleId="18">
    <w:name w:val="未处理的提及18"/>
    <w:basedOn w:val="a0"/>
    <w:uiPriority w:val="99"/>
    <w:semiHidden/>
    <w:unhideWhenUsed/>
    <w:rsid w:val="004434DC"/>
    <w:rPr>
      <w:color w:val="605E5C"/>
      <w:shd w:val="clear" w:color="auto" w:fill="E1DFDD"/>
    </w:rPr>
  </w:style>
  <w:style w:type="character" w:styleId="af2">
    <w:name w:val="FollowedHyperlink"/>
    <w:basedOn w:val="a0"/>
    <w:uiPriority w:val="99"/>
    <w:semiHidden/>
    <w:unhideWhenUsed/>
    <w:rsid w:val="005739AB"/>
    <w:rPr>
      <w:color w:val="954F72" w:themeColor="followedHyperlink"/>
      <w:u w:val="single"/>
    </w:rPr>
  </w:style>
  <w:style w:type="character" w:customStyle="1" w:styleId="19">
    <w:name w:val="未处理的提及19"/>
    <w:basedOn w:val="a0"/>
    <w:uiPriority w:val="99"/>
    <w:semiHidden/>
    <w:unhideWhenUsed/>
    <w:rsid w:val="004E0E71"/>
    <w:rPr>
      <w:color w:val="605E5C"/>
      <w:shd w:val="clear" w:color="auto" w:fill="E1DFDD"/>
    </w:rPr>
  </w:style>
  <w:style w:type="character" w:customStyle="1" w:styleId="200">
    <w:name w:val="未处理的提及20"/>
    <w:basedOn w:val="a0"/>
    <w:uiPriority w:val="99"/>
    <w:semiHidden/>
    <w:unhideWhenUsed/>
    <w:rsid w:val="00961E61"/>
    <w:rPr>
      <w:color w:val="605E5C"/>
      <w:shd w:val="clear" w:color="auto" w:fill="E1DFDD"/>
    </w:rPr>
  </w:style>
  <w:style w:type="character" w:styleId="af3">
    <w:name w:val="line number"/>
    <w:basedOn w:val="a0"/>
    <w:uiPriority w:val="99"/>
    <w:semiHidden/>
    <w:unhideWhenUsed/>
    <w:rsid w:val="000574C9"/>
  </w:style>
  <w:style w:type="character" w:customStyle="1" w:styleId="UnresolvedMention7">
    <w:name w:val="Unresolved Mention7"/>
    <w:basedOn w:val="a0"/>
    <w:uiPriority w:val="99"/>
    <w:semiHidden/>
    <w:unhideWhenUsed/>
    <w:rsid w:val="00211DF6"/>
    <w:rPr>
      <w:color w:val="605E5C"/>
      <w:shd w:val="clear" w:color="auto" w:fill="E1DFDD"/>
    </w:rPr>
  </w:style>
  <w:style w:type="character" w:customStyle="1" w:styleId="UnresolvedMention8">
    <w:name w:val="Unresolved Mention8"/>
    <w:basedOn w:val="a0"/>
    <w:uiPriority w:val="99"/>
    <w:semiHidden/>
    <w:unhideWhenUsed/>
    <w:rsid w:val="00E2540B"/>
    <w:rPr>
      <w:color w:val="605E5C"/>
      <w:shd w:val="clear" w:color="auto" w:fill="E1DFDD"/>
    </w:rPr>
  </w:style>
  <w:style w:type="character" w:customStyle="1" w:styleId="UnresolvedMention9">
    <w:name w:val="Unresolved Mention9"/>
    <w:basedOn w:val="a0"/>
    <w:uiPriority w:val="99"/>
    <w:semiHidden/>
    <w:unhideWhenUsed/>
    <w:rsid w:val="00CC4B29"/>
    <w:rPr>
      <w:color w:val="605E5C"/>
      <w:shd w:val="clear" w:color="auto" w:fill="E1DFDD"/>
    </w:rPr>
  </w:style>
  <w:style w:type="character" w:customStyle="1" w:styleId="210">
    <w:name w:val="未处理的提及21"/>
    <w:basedOn w:val="a0"/>
    <w:uiPriority w:val="99"/>
    <w:semiHidden/>
    <w:unhideWhenUsed/>
    <w:rsid w:val="00B35CA6"/>
    <w:rPr>
      <w:color w:val="605E5C"/>
      <w:shd w:val="clear" w:color="auto" w:fill="E1DFDD"/>
    </w:rPr>
  </w:style>
  <w:style w:type="character" w:customStyle="1" w:styleId="UnresolvedMention10">
    <w:name w:val="Unresolved Mention10"/>
    <w:basedOn w:val="a0"/>
    <w:uiPriority w:val="99"/>
    <w:semiHidden/>
    <w:unhideWhenUsed/>
    <w:rsid w:val="00560A9E"/>
    <w:rPr>
      <w:color w:val="605E5C"/>
      <w:shd w:val="clear" w:color="auto" w:fill="E1DFDD"/>
    </w:rPr>
  </w:style>
  <w:style w:type="character" w:styleId="af4">
    <w:name w:val="Unresolved Mention"/>
    <w:basedOn w:val="a0"/>
    <w:uiPriority w:val="99"/>
    <w:semiHidden/>
    <w:unhideWhenUsed/>
    <w:rsid w:val="0000551E"/>
    <w:rPr>
      <w:color w:val="605E5C"/>
      <w:shd w:val="clear" w:color="auto" w:fill="E1DFDD"/>
    </w:rPr>
  </w:style>
  <w:style w:type="paragraph" w:styleId="af5">
    <w:name w:val="Normal (Web)"/>
    <w:basedOn w:val="a"/>
    <w:uiPriority w:val="99"/>
    <w:unhideWhenUsed/>
    <w:rsid w:val="00856A2B"/>
    <w:pPr>
      <w:spacing w:before="100" w:beforeAutospacing="1" w:after="100" w:afterAutospacing="1"/>
      <w:jc w:val="left"/>
    </w:pPr>
    <w:rPr>
      <w:rFonts w:ascii="宋体" w:eastAsia="宋体" w:hAnsi="宋体" w:cs="宋体"/>
      <w:kern w:val="0"/>
      <w:sz w:val="24"/>
      <w:szCs w:val="24"/>
    </w:rPr>
  </w:style>
  <w:style w:type="character" w:styleId="af6">
    <w:name w:val="Strong"/>
    <w:basedOn w:val="a0"/>
    <w:uiPriority w:val="22"/>
    <w:qFormat/>
    <w:rsid w:val="00856A2B"/>
    <w:rPr>
      <w:b/>
      <w:bCs/>
    </w:rPr>
  </w:style>
  <w:style w:type="character" w:customStyle="1" w:styleId="apple-converted-space">
    <w:name w:val="apple-converted-space"/>
    <w:basedOn w:val="a0"/>
    <w:rsid w:val="00856A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7781487">
      <w:bodyDiv w:val="1"/>
      <w:marLeft w:val="0"/>
      <w:marRight w:val="0"/>
      <w:marTop w:val="0"/>
      <w:marBottom w:val="0"/>
      <w:divBdr>
        <w:top w:val="none" w:sz="0" w:space="0" w:color="auto"/>
        <w:left w:val="none" w:sz="0" w:space="0" w:color="auto"/>
        <w:bottom w:val="none" w:sz="0" w:space="0" w:color="auto"/>
        <w:right w:val="none" w:sz="0" w:space="0" w:color="auto"/>
      </w:divBdr>
    </w:div>
    <w:div w:id="782698497">
      <w:bodyDiv w:val="1"/>
      <w:marLeft w:val="0"/>
      <w:marRight w:val="0"/>
      <w:marTop w:val="0"/>
      <w:marBottom w:val="0"/>
      <w:divBdr>
        <w:top w:val="none" w:sz="0" w:space="0" w:color="auto"/>
        <w:left w:val="none" w:sz="0" w:space="0" w:color="auto"/>
        <w:bottom w:val="none" w:sz="0" w:space="0" w:color="auto"/>
        <w:right w:val="none" w:sz="0" w:space="0" w:color="auto"/>
      </w:divBdr>
    </w:div>
    <w:div w:id="902250365">
      <w:bodyDiv w:val="1"/>
      <w:marLeft w:val="0"/>
      <w:marRight w:val="0"/>
      <w:marTop w:val="0"/>
      <w:marBottom w:val="0"/>
      <w:divBdr>
        <w:top w:val="none" w:sz="0" w:space="0" w:color="auto"/>
        <w:left w:val="none" w:sz="0" w:space="0" w:color="auto"/>
        <w:bottom w:val="none" w:sz="0" w:space="0" w:color="auto"/>
        <w:right w:val="none" w:sz="0" w:space="0" w:color="auto"/>
      </w:divBdr>
    </w:div>
    <w:div w:id="1641810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eipinglu@zju.edu.cn" TargetMode="External"/><Relationship Id="rId13" Type="http://schemas.openxmlformats.org/officeDocument/2006/relationships/hyperlink" Target="https://microbenotes.com/cross-sectional-study/"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rdocumentation.org/packages/stats/versions/3.6.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cran.r-project.org/web/packages/vegan/index.html" TargetMode="External"/><Relationship Id="rId10" Type="http://schemas.openxmlformats.org/officeDocument/2006/relationships/image" Target="media/image1.jpe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doi.org/10.1097/CM9.0000000000000871" TargetMode="External"/><Relationship Id="rId14" Type="http://schemas.openxmlformats.org/officeDocument/2006/relationships/hyperlink" Target="https://www.bmj.com/content/349/bmj.g507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8249E-603F-4C8A-975C-8E47C9259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27908</Words>
  <Characters>159081</Characters>
  <Application>Microsoft Office Word</Application>
  <DocSecurity>0</DocSecurity>
  <Lines>1325</Lines>
  <Paragraphs>373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Xubo Qian</dc:creator>
  <cp:keywords/>
  <dc:description/>
  <cp:lastModifiedBy>Liu Yong-Xin</cp:lastModifiedBy>
  <cp:revision>6</cp:revision>
  <cp:lastPrinted>2020-07-13T16:09:00Z</cp:lastPrinted>
  <dcterms:created xsi:type="dcterms:W3CDTF">2020-07-13T15:11:00Z</dcterms:created>
  <dcterms:modified xsi:type="dcterms:W3CDTF">2020-07-13T16:12:00Z</dcterms:modified>
</cp:coreProperties>
</file>