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A67AE" w14:textId="77777777" w:rsidR="00D95EE9" w:rsidRPr="00471032" w:rsidRDefault="00D95EE9" w:rsidP="00D95EE9">
      <w:pPr>
        <w:widowControl/>
        <w:pBdr>
          <w:bottom w:val="single" w:sz="6" w:space="0" w:color="DDDDDD"/>
        </w:pBdr>
        <w:shd w:val="clear" w:color="auto" w:fill="FFFFFF"/>
        <w:spacing w:before="120"/>
        <w:jc w:val="center"/>
        <w:outlineLvl w:val="0"/>
        <w:rPr>
          <w:rFonts w:ascii="Times New Roman" w:eastAsia="Microsoft YaHei UI" w:hAnsi="Times New Roman" w:cs="Times New Roman"/>
          <w:b/>
          <w:bCs/>
          <w:color w:val="FFA500"/>
          <w:spacing w:val="8"/>
          <w:kern w:val="36"/>
          <w:sz w:val="36"/>
          <w:szCs w:val="36"/>
        </w:rPr>
      </w:pPr>
      <w:r w:rsidRPr="00471032">
        <w:rPr>
          <w:rFonts w:ascii="Times New Roman" w:eastAsia="Microsoft YaHei UI" w:hAnsi="Times New Roman" w:cs="Times New Roman"/>
          <w:b/>
          <w:bCs/>
          <w:color w:val="FFA500"/>
          <w:spacing w:val="8"/>
          <w:kern w:val="36"/>
          <w:sz w:val="36"/>
          <w:szCs w:val="36"/>
        </w:rPr>
        <w:t>微生物组数据分析与可视化实战</w:t>
      </w:r>
      <w:r w:rsidRPr="00471032">
        <w:rPr>
          <w:rFonts w:ascii="Times New Roman" w:eastAsia="Microsoft YaHei UI" w:hAnsi="Times New Roman" w:cs="Times New Roman"/>
          <w:b/>
          <w:bCs/>
          <w:color w:val="FFA500"/>
          <w:spacing w:val="8"/>
          <w:kern w:val="36"/>
          <w:sz w:val="36"/>
          <w:szCs w:val="36"/>
        </w:rPr>
        <w:t>——</w:t>
      </w:r>
      <w:r w:rsidRPr="00471032">
        <w:rPr>
          <w:rFonts w:ascii="Times New Roman" w:eastAsia="Microsoft YaHei UI" w:hAnsi="Times New Roman" w:cs="Times New Roman"/>
          <w:b/>
          <w:bCs/>
          <w:color w:val="FFA500"/>
          <w:spacing w:val="8"/>
          <w:kern w:val="36"/>
          <w:sz w:val="36"/>
          <w:szCs w:val="36"/>
        </w:rPr>
        <w:t>目录</w:t>
      </w:r>
    </w:p>
    <w:p w14:paraId="52E870DA" w14:textId="77777777" w:rsidR="00D95EE9" w:rsidRPr="00471032" w:rsidRDefault="00D95EE9" w:rsidP="00D95EE9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71032">
        <w:rPr>
          <w:rFonts w:ascii="Times New Roman" w:eastAsia="宋体" w:hAnsi="Times New Roman" w:cs="Times New Roman"/>
          <w:kern w:val="0"/>
          <w:sz w:val="24"/>
          <w:szCs w:val="24"/>
        </w:rPr>
        <w:t>以下为目前整理本领域基础知识、常用分析、必备技能的目录。部分章节有前期发布的资源和教程供参考。有自己擅长章节的作者，欢迎认领相应章节进行更新或从头创作。如果你觉得有自己擅长而且重要的知识和方法，欢迎联系我们一起讨论目录的更新。</w:t>
      </w:r>
    </w:p>
    <w:p w14:paraId="3A3E3197" w14:textId="77777777" w:rsidR="00D95EE9" w:rsidRPr="00471032" w:rsidRDefault="00D95EE9" w:rsidP="00D95EE9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71032">
        <w:rPr>
          <w:rFonts w:ascii="Times New Roman" w:eastAsia="宋体" w:hAnsi="Times New Roman" w:cs="Times New Roman"/>
          <w:kern w:val="0"/>
          <w:sz w:val="24"/>
          <w:szCs w:val="24"/>
        </w:rPr>
        <w:t>中文的宏基因组学百科全书期待你的贡献！</w:t>
      </w:r>
    </w:p>
    <w:p w14:paraId="7F0131E3" w14:textId="77777777" w:rsidR="00D95EE9" w:rsidRPr="00471032" w:rsidRDefault="00D95EE9" w:rsidP="00D95EE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序</w:t>
      </w:r>
    </w:p>
    <w:p w14:paraId="6BE3CEF8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推荐序</w:t>
      </w:r>
    </w:p>
    <w:p w14:paraId="1D87E387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编者序</w:t>
      </w:r>
    </w:p>
    <w:p w14:paraId="01306705" w14:textId="77777777" w:rsidR="00D95EE9" w:rsidRPr="00471032" w:rsidRDefault="00D95EE9" w:rsidP="00D95EE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微生物组分析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(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原始数据</w:t>
      </w:r>
      <w:proofErr w:type="gramStart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到特征表</w:t>
      </w:r>
      <w:proofErr w:type="gramEnd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)</w:t>
      </w:r>
    </w:p>
    <w:p w14:paraId="2C38CF54" w14:textId="77777777" w:rsidR="00DE390A" w:rsidRPr="00471032" w:rsidRDefault="00DE390A" w:rsidP="00DE390A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To w:id="0" w:author="Xi Jiao" w:date="2020-06-12T21:56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ToRangeStart w:id="1" w:author="Xi Jiao" w:date="2020-06-12T21:56:00Z" w:name="move42891372"/>
      <w:moveTo w:id="2" w:author="Xi Jiao" w:date="2020-06-12T21:56:00Z"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微生物组的概念</w:t>
        </w:r>
      </w:moveTo>
    </w:p>
    <w:p w14:paraId="77C7FA21" w14:textId="77777777" w:rsidR="00D22778" w:rsidRPr="00471032" w:rsidRDefault="00D22778" w:rsidP="00D22778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To w:id="3" w:author="Xi Jiao" w:date="2020-06-12T21:59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ToRangeStart w:id="4" w:author="Xi Jiao" w:date="2020-06-12T21:59:00Z" w:name="move42891613"/>
      <w:moveToRangeEnd w:id="1"/>
      <w:moveTo w:id="5" w:author="Xi Jiao" w:date="2020-06-12T21:59:00Z"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生物信息</w:t>
        </w:r>
      </w:moveTo>
    </w:p>
    <w:moveToRangeEnd w:id="4"/>
    <w:p w14:paraId="38ECEE67" w14:textId="18B91004" w:rsidR="00D95EE9" w:rsidRPr="00471032" w:rsidRDefault="00DE390A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ins w:id="6" w:author="Xi Jiao" w:date="2020-06-12T21:53:00Z">
        <w:r>
          <w:rPr>
            <w:rFonts w:ascii="Times New Roman" w:eastAsia="宋体" w:hAnsi="Times New Roman" w:cs="Times New Roman" w:hint="eastAsia"/>
            <w:color w:val="24292E"/>
            <w:spacing w:val="8"/>
            <w:kern w:val="0"/>
            <w:szCs w:val="21"/>
          </w:rPr>
          <w:t>1</w:t>
        </w:r>
        <w:r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 xml:space="preserve">6S </w:t>
        </w:r>
      </w:ins>
      <w:r w:rsidR="00D95EE9"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扩增子</w:t>
      </w:r>
      <w:commentRangeStart w:id="7"/>
      <w:ins w:id="8" w:author="Xi Jiao" w:date="2020-06-12T21:53:00Z">
        <w:r>
          <w:rPr>
            <w:rFonts w:ascii="Times New Roman" w:eastAsia="宋体" w:hAnsi="Times New Roman" w:cs="Times New Roman" w:hint="eastAsia"/>
            <w:color w:val="24292E"/>
            <w:spacing w:val="8"/>
            <w:kern w:val="0"/>
            <w:szCs w:val="21"/>
          </w:rPr>
          <w:t>测序</w:t>
        </w:r>
        <w:commentRangeEnd w:id="7"/>
        <w:r>
          <w:rPr>
            <w:rStyle w:val="a6"/>
          </w:rPr>
          <w:commentReference w:id="7"/>
        </w:r>
      </w:ins>
    </w:p>
    <w:p w14:paraId="7482B91C" w14:textId="729FB2CF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宏基因组</w:t>
      </w:r>
      <w:ins w:id="9" w:author="Xi Jiao" w:date="2020-06-12T21:53:00Z">
        <w:r w:rsidR="00DE390A">
          <w:rPr>
            <w:rFonts w:ascii="Times New Roman" w:eastAsia="宋体" w:hAnsi="Times New Roman" w:cs="Times New Roman" w:hint="eastAsia"/>
            <w:color w:val="24292E"/>
            <w:spacing w:val="8"/>
            <w:kern w:val="0"/>
            <w:szCs w:val="21"/>
          </w:rPr>
          <w:t>测序</w:t>
        </w:r>
      </w:ins>
    </w:p>
    <w:p w14:paraId="15AD8C45" w14:textId="77777777" w:rsidR="00D22778" w:rsidRPr="00471032" w:rsidRDefault="00D22778" w:rsidP="00D22778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To w:id="10" w:author="Xi Jiao" w:date="2020-06-12T22:00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ToRangeStart w:id="11" w:author="Xi Jiao" w:date="2020-06-12T22:00:00Z" w:name="move42891628"/>
      <w:moveTo w:id="12" w:author="Xi Jiao" w:date="2020-06-12T22:00:00Z"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实验设计和</w:t>
        </w:r>
        <w:commentRangeStart w:id="13"/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元数据</w:t>
        </w:r>
        <w:commentRangeEnd w:id="13"/>
        <w:r>
          <w:rPr>
            <w:rStyle w:val="a6"/>
          </w:rPr>
          <w:commentReference w:id="13"/>
        </w:r>
      </w:moveTo>
    </w:p>
    <w:p w14:paraId="3DEB02F1" w14:textId="77777777" w:rsidR="00D22778" w:rsidRPr="00471032" w:rsidRDefault="00D22778" w:rsidP="00D22778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To w:id="14" w:author="Xi Jiao" w:date="2020-06-12T22:00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To w:id="15" w:author="Xi Jiao" w:date="2020-06-12T22:00:00Z"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分析的基本思路</w:t>
        </w:r>
      </w:moveTo>
    </w:p>
    <w:moveToRangeEnd w:id="11"/>
    <w:p w14:paraId="56046EB7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USEARCH/VSEARCH</w:t>
      </w:r>
    </w:p>
    <w:p w14:paraId="031852F4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QIIME 2</w:t>
      </w:r>
    </w:p>
    <w:p w14:paraId="5906385F" w14:textId="77777777" w:rsidR="00DE390A" w:rsidRPr="00471032" w:rsidRDefault="00DE390A" w:rsidP="00DE390A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To w:id="16" w:author="Xi Jiao" w:date="2020-06-12T21:53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ToRangeStart w:id="17" w:author="Xi Jiao" w:date="2020-06-12T21:53:00Z" w:name="move42891220"/>
      <w:moveTo w:id="18" w:author="Xi Jiao" w:date="2020-06-12T21:53:00Z"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Shell</w:t>
        </w:r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和</w:t>
        </w:r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Linux</w:t>
        </w:r>
      </w:moveTo>
    </w:p>
    <w:moveToRangeEnd w:id="17"/>
    <w:p w14:paraId="57330067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有参分析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Read-based</w:t>
      </w:r>
    </w:p>
    <w:p w14:paraId="5AA35E3D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proofErr w:type="gramStart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无参</w:t>
      </w:r>
      <w:proofErr w:type="gramEnd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Assembly-based</w:t>
      </w:r>
    </w:p>
    <w:p w14:paraId="48632D71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功能注释数据库</w:t>
      </w:r>
    </w:p>
    <w:p w14:paraId="1FD31561" w14:textId="7CF7376B" w:rsidR="00D95EE9" w:rsidRPr="00471032" w:rsidDel="00DE390A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From w:id="19" w:author="Xi Jiao" w:date="2020-06-12T21:55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FromRangeStart w:id="20" w:author="Xi Jiao" w:date="2020-06-12T21:55:00Z" w:name="move42891356"/>
      <w:moveFrom w:id="21" w:author="Xi Jiao" w:date="2020-06-12T21:55:00Z">
        <w:r w:rsidRPr="00471032" w:rsidDel="00DE390A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分箱专题</w:t>
        </w:r>
      </w:moveFrom>
    </w:p>
    <w:p w14:paraId="7FE7EF18" w14:textId="5B12B574" w:rsidR="00D95EE9" w:rsidRPr="00471032" w:rsidDel="00D22778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From w:id="22" w:author="Xi Jiao" w:date="2020-06-12T21:59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FromRangeStart w:id="23" w:author="Xi Jiao" w:date="2020-06-12T21:59:00Z" w:name="move42891613"/>
      <w:moveFromRangeEnd w:id="20"/>
      <w:moveFrom w:id="24" w:author="Xi Jiao" w:date="2020-06-12T21:59:00Z">
        <w:r w:rsidRPr="00471032" w:rsidDel="00D22778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生物信息</w:t>
        </w:r>
      </w:moveFrom>
    </w:p>
    <w:p w14:paraId="7FCC6925" w14:textId="019809EA" w:rsidR="00D95EE9" w:rsidRPr="00471032" w:rsidDel="00D22778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From w:id="25" w:author="Xi Jiao" w:date="2020-06-12T22:00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FromRangeStart w:id="26" w:author="Xi Jiao" w:date="2020-06-12T22:00:00Z" w:name="move42891628"/>
      <w:moveFromRangeEnd w:id="23"/>
      <w:moveFrom w:id="27" w:author="Xi Jiao" w:date="2020-06-12T22:00:00Z">
        <w:r w:rsidRPr="00471032" w:rsidDel="00D22778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实验设计和元数据</w:t>
        </w:r>
      </w:moveFrom>
    </w:p>
    <w:p w14:paraId="5FEAB357" w14:textId="469322DE" w:rsidR="00D95EE9" w:rsidRPr="00471032" w:rsidDel="00D22778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From w:id="28" w:author="Xi Jiao" w:date="2020-06-12T22:00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From w:id="29" w:author="Xi Jiao" w:date="2020-06-12T22:00:00Z">
        <w:r w:rsidRPr="00471032" w:rsidDel="00D22778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分析的基本思路</w:t>
        </w:r>
      </w:moveFrom>
    </w:p>
    <w:p w14:paraId="49EEF708" w14:textId="6C1ABE5F" w:rsidR="00D95EE9" w:rsidRPr="00471032" w:rsidDel="00DE390A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From w:id="30" w:author="Xi Jiao" w:date="2020-06-12T21:53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FromRangeStart w:id="31" w:author="Xi Jiao" w:date="2020-06-12T21:53:00Z" w:name="move42891220"/>
      <w:moveFromRangeEnd w:id="26"/>
      <w:moveFrom w:id="32" w:author="Xi Jiao" w:date="2020-06-12T21:53:00Z">
        <w:r w:rsidRPr="00471032" w:rsidDel="00DE390A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Shell</w:t>
        </w:r>
        <w:r w:rsidRPr="00471032" w:rsidDel="00DE390A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和</w:t>
        </w:r>
        <w:r w:rsidRPr="00471032" w:rsidDel="00DE390A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Linux</w:t>
        </w:r>
      </w:moveFrom>
    </w:p>
    <w:moveFromRangeEnd w:id="31"/>
    <w:p w14:paraId="583F51CD" w14:textId="77777777" w:rsidR="00DE390A" w:rsidRPr="00471032" w:rsidRDefault="00DE390A" w:rsidP="00DE390A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To w:id="33" w:author="Xi Jiao" w:date="2020-06-12T21:53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ToRangeStart w:id="34" w:author="Xi Jiao" w:date="2020-06-12T21:53:00Z" w:name="move42891065"/>
      <w:moveTo w:id="35" w:author="Xi Jiao" w:date="2020-06-12T21:53:00Z"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分析前准备</w:t>
        </w:r>
      </w:moveTo>
    </w:p>
    <w:p w14:paraId="1031F832" w14:textId="77777777" w:rsidR="00DE390A" w:rsidRPr="00471032" w:rsidRDefault="00DE390A" w:rsidP="00DE390A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To w:id="36" w:author="Xi Jiao" w:date="2020-06-12T21:53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To w:id="37" w:author="Xi Jiao" w:date="2020-06-12T21:53:00Z"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常用分析流程</w:t>
        </w:r>
      </w:moveTo>
    </w:p>
    <w:moveToRangeEnd w:id="34"/>
    <w:p w14:paraId="6F87D35B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R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统计与绘图</w:t>
      </w:r>
    </w:p>
    <w:p w14:paraId="48C44803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R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语言基础</w:t>
      </w:r>
    </w:p>
    <w:p w14:paraId="692DE5E7" w14:textId="77777777" w:rsidR="00471032" w:rsidRPr="00471032" w:rsidRDefault="00471032" w:rsidP="00471032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To w:id="38" w:author="Xi Jiao" w:date="2020-06-12T21:48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ToRangeStart w:id="39" w:author="Xi Jiao" w:date="2020-06-12T21:48:00Z" w:name="move42890936"/>
      <w:moveTo w:id="40" w:author="Xi Jiao" w:date="2020-06-12T21:48:00Z"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R</w:t>
        </w:r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语言绘图专辑</w:t>
        </w:r>
      </w:moveTo>
    </w:p>
    <w:moveToRangeEnd w:id="39"/>
    <w:p w14:paraId="2D0B81F8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ggplot2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绘图基础</w:t>
      </w:r>
    </w:p>
    <w:p w14:paraId="33160F64" w14:textId="77777777" w:rsidR="00DE390A" w:rsidRPr="00471032" w:rsidRDefault="00DE390A" w:rsidP="00DE390A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To w:id="41" w:author="Xi Jiao" w:date="2020-06-12T21:55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ToRangeStart w:id="42" w:author="Xi Jiao" w:date="2020-06-12T21:55:00Z" w:name="move42891356"/>
      <w:moveTo w:id="43" w:author="Xi Jiao" w:date="2020-06-12T21:55:00Z"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分箱专题</w:t>
        </w:r>
      </w:moveTo>
    </w:p>
    <w:p w14:paraId="2D85C9A2" w14:textId="6F53493F" w:rsidR="00D95EE9" w:rsidRPr="00471032" w:rsidDel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From w:id="44" w:author="Xi Jiao" w:date="2020-06-12T21:48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FromRangeStart w:id="45" w:author="Xi Jiao" w:date="2020-06-12T21:48:00Z" w:name="move42890936"/>
      <w:moveToRangeEnd w:id="42"/>
      <w:moveFrom w:id="46" w:author="Xi Jiao" w:date="2020-06-12T21:48:00Z">
        <w:r w:rsidRPr="00471032" w:rsidDel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R</w:t>
        </w:r>
        <w:r w:rsidRPr="00471032" w:rsidDel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语言绘图专辑</w:t>
        </w:r>
      </w:moveFrom>
    </w:p>
    <w:moveFromRangeEnd w:id="45"/>
    <w:p w14:paraId="00950AB8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高级统计绘图</w:t>
      </w:r>
    </w:p>
    <w:p w14:paraId="70C8F787" w14:textId="72C011A2" w:rsidR="00D95EE9" w:rsidRPr="00471032" w:rsidDel="00DE390A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From w:id="47" w:author="Xi Jiao" w:date="2020-06-12T21:56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FromRangeStart w:id="48" w:author="Xi Jiao" w:date="2020-06-12T21:56:00Z" w:name="move42891372"/>
      <w:moveFrom w:id="49" w:author="Xi Jiao" w:date="2020-06-12T21:56:00Z">
        <w:r w:rsidRPr="00471032" w:rsidDel="00DE390A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微生物组的概念</w:t>
        </w:r>
      </w:moveFrom>
    </w:p>
    <w:moveFromRangeEnd w:id="48"/>
    <w:p w14:paraId="68CCE935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常用研究手段</w:t>
      </w:r>
    </w:p>
    <w:p w14:paraId="181B82AE" w14:textId="5B2CC024" w:rsidR="00D95EE9" w:rsidRPr="00471032" w:rsidDel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del w:id="50" w:author="Xi Jiao" w:date="2020-06-12T21:49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commentRangeStart w:id="51"/>
      <w:del w:id="52" w:author="Xi Jiao" w:date="2020-06-12T21:49:00Z">
        <w:r w:rsidRPr="00471032" w:rsidDel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delText>扩增子</w:delText>
        </w:r>
        <w:r w:rsidRPr="00471032" w:rsidDel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delText>16S</w:delText>
        </w:r>
      </w:del>
    </w:p>
    <w:p w14:paraId="7270FA51" w14:textId="089C0FE1" w:rsidR="00D95EE9" w:rsidRPr="00471032" w:rsidDel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del w:id="53" w:author="Xi Jiao" w:date="2020-06-12T21:49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del w:id="54" w:author="Xi Jiao" w:date="2020-06-12T21:49:00Z">
        <w:r w:rsidRPr="00471032" w:rsidDel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delText>宏基因组</w:delText>
        </w:r>
      </w:del>
      <w:commentRangeEnd w:id="51"/>
      <w:r w:rsidR="00471032">
        <w:rPr>
          <w:rStyle w:val="a6"/>
        </w:rPr>
        <w:commentReference w:id="51"/>
      </w:r>
    </w:p>
    <w:p w14:paraId="733FDC99" w14:textId="42B5AAAC" w:rsidR="00D95EE9" w:rsidRPr="0022053F" w:rsidDel="0022053F" w:rsidRDefault="00D95EE9" w:rsidP="0022053F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proofErr w:type="gramStart"/>
      <w:r w:rsidRPr="00471032" w:rsidDel="0022053F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lastRenderedPageBreak/>
        <w:t>其他宏组学</w:t>
      </w:r>
      <w:proofErr w:type="gramEnd"/>
    </w:p>
    <w:p w14:paraId="7056D2B1" w14:textId="77777777" w:rsidR="00D22778" w:rsidRPr="00471032" w:rsidRDefault="00D22778" w:rsidP="00D22778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To w:id="55" w:author="Xi Jiao" w:date="2020-06-12T21:59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ToRangeStart w:id="56" w:author="Xi Jiao" w:date="2020-06-12T21:59:00Z" w:name="move42891085"/>
      <w:moveTo w:id="57" w:author="Xi Jiao" w:date="2020-06-12T21:59:00Z"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认识特征表</w:t>
        </w:r>
        <w:r w:rsidRPr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 xml:space="preserve"> Feature table</w:t>
        </w:r>
      </w:moveTo>
    </w:p>
    <w:moveToRangeEnd w:id="56"/>
    <w:p w14:paraId="73FEDE6D" w14:textId="38ADA081" w:rsidR="00D95EE9" w:rsidRPr="00471032" w:rsidDel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del w:id="58" w:author="Xi Jiao" w:date="2020-06-12T21:49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del w:id="59" w:author="Xi Jiao" w:date="2020-06-12T21:49:00Z">
        <w:r w:rsidRPr="00471032" w:rsidDel="00471032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delText>微生物组</w:delText>
        </w:r>
      </w:del>
    </w:p>
    <w:p w14:paraId="13A7FDC0" w14:textId="086476BD" w:rsidR="00D95EE9" w:rsidRPr="00471032" w:rsidDel="0022053F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From w:id="60" w:author="Xi Jiao" w:date="2020-06-12T21:53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FromRangeStart w:id="61" w:author="Xi Jiao" w:date="2020-06-12T21:53:00Z" w:name="move42891065"/>
      <w:moveFrom w:id="62" w:author="Xi Jiao" w:date="2020-06-12T21:53:00Z">
        <w:r w:rsidRPr="00471032" w:rsidDel="0022053F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分析前准备</w:t>
        </w:r>
      </w:moveFrom>
    </w:p>
    <w:p w14:paraId="2EBE75DC" w14:textId="5B4C2ADA" w:rsidR="00D95EE9" w:rsidRPr="00471032" w:rsidDel="0022053F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From w:id="63" w:author="Xi Jiao" w:date="2020-06-12T21:53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From w:id="64" w:author="Xi Jiao" w:date="2020-06-12T21:53:00Z">
        <w:r w:rsidRPr="00471032" w:rsidDel="0022053F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常用分析流程</w:t>
        </w:r>
      </w:moveFrom>
    </w:p>
    <w:p w14:paraId="5BBC3ADB" w14:textId="3A4126B5" w:rsidR="00D95EE9" w:rsidRPr="00471032" w:rsidDel="0022053F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moveFrom w:id="65" w:author="Xi Jiao" w:date="2020-06-12T21:59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moveFromRangeStart w:id="66" w:author="Xi Jiao" w:date="2020-06-12T21:59:00Z" w:name="move42891085"/>
      <w:moveFromRangeEnd w:id="61"/>
      <w:moveFrom w:id="67" w:author="Xi Jiao" w:date="2020-06-12T21:59:00Z">
        <w:r w:rsidRPr="00471032" w:rsidDel="0022053F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>认识特征表</w:t>
        </w:r>
        <w:r w:rsidRPr="00471032" w:rsidDel="0022053F">
          <w:rPr>
            <w:rFonts w:ascii="Times New Roman" w:eastAsia="宋体" w:hAnsi="Times New Roman" w:cs="Times New Roman"/>
            <w:color w:val="24292E"/>
            <w:spacing w:val="8"/>
            <w:kern w:val="0"/>
            <w:szCs w:val="21"/>
          </w:rPr>
          <w:t xml:space="preserve"> Feature table</w:t>
        </w:r>
      </w:moveFrom>
    </w:p>
    <w:moveFromRangeEnd w:id="66"/>
    <w:p w14:paraId="197FC08D" w14:textId="43FC0FA3" w:rsidR="00540C4B" w:rsidRPr="00471032" w:rsidRDefault="00540C4B" w:rsidP="00540C4B">
      <w:pPr>
        <w:widowControl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br w:type="page"/>
      </w:r>
    </w:p>
    <w:p w14:paraId="5F2ADDC4" w14:textId="77777777" w:rsidR="00D95EE9" w:rsidRPr="00471032" w:rsidRDefault="00D95EE9" w:rsidP="00D95EE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lastRenderedPageBreak/>
        <w:t>特征表的分析、可视化和解读</w:t>
      </w:r>
    </w:p>
    <w:p w14:paraId="0A8A8BDD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特征与环境因子相关</w:t>
      </w:r>
    </w:p>
    <w:p w14:paraId="002440BB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特征间相关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(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同网络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)</w:t>
      </w:r>
    </w:p>
    <w:p w14:paraId="09D3F631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相关分析的可视化</w:t>
      </w:r>
    </w:p>
    <w:p w14:paraId="23986862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进化树构建</w:t>
      </w:r>
    </w:p>
    <w:p w14:paraId="28E92A65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分类树构建</w:t>
      </w:r>
    </w:p>
    <w:p w14:paraId="140C3521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机器学习的常用算法</w:t>
      </w:r>
    </w:p>
    <w:p w14:paraId="335EF94F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随机森林分类</w:t>
      </w:r>
    </w:p>
    <w:p w14:paraId="5D8F2460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随机森林回归</w:t>
      </w:r>
    </w:p>
    <w:p w14:paraId="577362CF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proofErr w:type="spellStart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Adaboost</w:t>
      </w:r>
      <w:proofErr w:type="spellEnd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/slime2</w:t>
      </w:r>
    </w:p>
    <w:p w14:paraId="00A27EF6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深度学习</w:t>
      </w:r>
    </w:p>
    <w:p w14:paraId="74ED5C16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来源追溯</w:t>
      </w:r>
      <w:proofErr w:type="spellStart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SourceTracker</w:t>
      </w:r>
      <w:proofErr w:type="spellEnd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/FEAST</w:t>
      </w:r>
    </w:p>
    <w:p w14:paraId="50F2A517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其他常用算法</w:t>
      </w:r>
    </w:p>
    <w:p w14:paraId="07B4345B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网络基础知识</w:t>
      </w:r>
    </w:p>
    <w:p w14:paraId="27494819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可视化入门</w:t>
      </w:r>
    </w:p>
    <w:p w14:paraId="415FB409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可视化进阶</w:t>
      </w:r>
    </w:p>
    <w:p w14:paraId="0F8A85A7" w14:textId="002B6784" w:rsidR="00D95EE9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ins w:id="68" w:author="Xi Jiao" w:date="2020-06-12T22:08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t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检验和秩和检验</w:t>
      </w:r>
    </w:p>
    <w:p w14:paraId="1C2EDCFE" w14:textId="790825CD" w:rsidR="000C75C3" w:rsidRPr="00471032" w:rsidDel="00F46784" w:rsidRDefault="000C75C3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del w:id="69" w:author="Xi Jiao" w:date="2020-06-12T22:12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</w:p>
    <w:p w14:paraId="50361CFA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proofErr w:type="gramStart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匀</w:t>
      </w:r>
      <w:proofErr w:type="gramEnd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二项分布和计数型差异分析</w:t>
      </w:r>
      <w:proofErr w:type="spellStart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edgeR</w:t>
      </w:r>
      <w:proofErr w:type="spellEnd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/DESeq2</w:t>
      </w:r>
    </w:p>
    <w:p w14:paraId="47027D55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STAMP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与扩展柱状图</w:t>
      </w:r>
    </w:p>
    <w:p w14:paraId="458F0FE7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LEfSe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和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Cladogram</w:t>
      </w:r>
    </w:p>
    <w:p w14:paraId="1C61EB95" w14:textId="77777777" w:rsidR="00D95EE9" w:rsidRPr="0098060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  <w:highlight w:val="yellow"/>
          <w:rPrChange w:id="70" w:author="Xi Jiao" w:date="2020-06-12T22:07:00Z">
            <w:rPr>
              <w:rFonts w:ascii="Times New Roman" w:eastAsia="宋体" w:hAnsi="Times New Roman" w:cs="Times New Roman"/>
              <w:color w:val="24292E"/>
              <w:spacing w:val="8"/>
              <w:kern w:val="0"/>
              <w:szCs w:val="21"/>
            </w:rPr>
          </w:rPrChange>
        </w:rPr>
      </w:pPr>
      <w:commentRangeStart w:id="71"/>
      <w:r w:rsidRPr="00980602">
        <w:rPr>
          <w:rFonts w:ascii="Times New Roman" w:eastAsia="宋体" w:hAnsi="Times New Roman" w:cs="Times New Roman" w:hint="eastAsia"/>
          <w:color w:val="24292E"/>
          <w:spacing w:val="8"/>
          <w:kern w:val="0"/>
          <w:szCs w:val="21"/>
          <w:highlight w:val="yellow"/>
          <w:rPrChange w:id="72" w:author="Xi Jiao" w:date="2020-06-12T22:07:00Z">
            <w:rPr>
              <w:rFonts w:ascii="Times New Roman" w:eastAsia="宋体" w:hAnsi="Times New Roman" w:cs="Times New Roman" w:hint="eastAsia"/>
              <w:color w:val="24292E"/>
              <w:spacing w:val="8"/>
              <w:kern w:val="0"/>
              <w:szCs w:val="21"/>
            </w:rPr>
          </w:rPrChange>
        </w:rPr>
        <w:t>其他常用差异分析方法</w:t>
      </w:r>
      <w:commentRangeEnd w:id="71"/>
      <w:r w:rsidR="00980602">
        <w:rPr>
          <w:rStyle w:val="a6"/>
        </w:rPr>
        <w:commentReference w:id="71"/>
      </w:r>
    </w:p>
    <w:p w14:paraId="739784B9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堆叠柱状图</w:t>
      </w:r>
    </w:p>
    <w:p w14:paraId="16CBA5FF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弦图</w:t>
      </w:r>
    </w:p>
    <w:p w14:paraId="1DABD39F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树图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/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气泡图</w:t>
      </w:r>
    </w:p>
    <w:p w14:paraId="63E24623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非限制性排序</w:t>
      </w:r>
      <w:proofErr w:type="spellStart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PCoA</w:t>
      </w:r>
      <w:proofErr w:type="spellEnd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/NMDS</w:t>
      </w:r>
    </w:p>
    <w:p w14:paraId="7AA9A293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统计方法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PERMANOVA</w:t>
      </w:r>
    </w:p>
    <w:p w14:paraId="58CED6E4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限制性排序</w:t>
      </w:r>
    </w:p>
    <w:p w14:paraId="1216BB7A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箱线图或柱状图</w:t>
      </w:r>
    </w:p>
    <w:p w14:paraId="0D22F836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稀释曲线</w:t>
      </w:r>
    </w:p>
    <w:p w14:paraId="1198EEA3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维恩图</w:t>
      </w:r>
    </w:p>
    <w:p w14:paraId="33078D7A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Alpha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多样性</w:t>
      </w:r>
    </w:p>
    <w:p w14:paraId="43CB45E1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Beta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多样性</w:t>
      </w:r>
    </w:p>
    <w:p w14:paraId="6844AA4B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物种组成</w:t>
      </w:r>
    </w:p>
    <w:p w14:paraId="2D45EC1E" w14:textId="77777777" w:rsidR="00D95EE9" w:rsidRPr="0098060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  <w:highlight w:val="yellow"/>
          <w:rPrChange w:id="73" w:author="Xi Jiao" w:date="2020-06-12T22:07:00Z">
            <w:rPr>
              <w:rFonts w:ascii="Times New Roman" w:eastAsia="宋体" w:hAnsi="Times New Roman" w:cs="Times New Roman"/>
              <w:color w:val="24292E"/>
              <w:spacing w:val="8"/>
              <w:kern w:val="0"/>
              <w:szCs w:val="21"/>
            </w:rPr>
          </w:rPrChange>
        </w:rPr>
      </w:pPr>
      <w:r w:rsidRPr="00980602">
        <w:rPr>
          <w:rFonts w:ascii="Times New Roman" w:eastAsia="宋体" w:hAnsi="Times New Roman" w:cs="Times New Roman" w:hint="eastAsia"/>
          <w:color w:val="24292E"/>
          <w:spacing w:val="8"/>
          <w:kern w:val="0"/>
          <w:szCs w:val="21"/>
          <w:highlight w:val="yellow"/>
          <w:rPrChange w:id="74" w:author="Xi Jiao" w:date="2020-06-12T22:07:00Z">
            <w:rPr>
              <w:rFonts w:ascii="Times New Roman" w:eastAsia="宋体" w:hAnsi="Times New Roman" w:cs="Times New Roman" w:hint="eastAsia"/>
              <w:color w:val="24292E"/>
              <w:spacing w:val="8"/>
              <w:kern w:val="0"/>
              <w:szCs w:val="21"/>
            </w:rPr>
          </w:rPrChange>
        </w:rPr>
        <w:t>差异比较</w:t>
      </w:r>
    </w:p>
    <w:p w14:paraId="6E8011D0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网络分析</w:t>
      </w:r>
    </w:p>
    <w:p w14:paraId="42384D60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机器学习</w:t>
      </w:r>
    </w:p>
    <w:p w14:paraId="04FD3C9D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树形图</w:t>
      </w:r>
    </w:p>
    <w:p w14:paraId="020AF342" w14:textId="7D19DD12" w:rsidR="00540C4B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ins w:id="75" w:author="Xi Jiao" w:date="2020-06-12T22:06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commentRangeStart w:id="76"/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相关分析</w:t>
      </w:r>
      <w:commentRangeEnd w:id="76"/>
      <w:r w:rsidR="00980602">
        <w:rPr>
          <w:rStyle w:val="a6"/>
        </w:rPr>
        <w:commentReference w:id="76"/>
      </w:r>
    </w:p>
    <w:p w14:paraId="6442EAF5" w14:textId="41EA80E4" w:rsidR="00980602" w:rsidRPr="00471032" w:rsidRDefault="00980602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proofErr w:type="gramStart"/>
      <w:ins w:id="77" w:author="Xi Jiao" w:date="2020-06-12T22:06:00Z">
        <w:r>
          <w:rPr>
            <w:rFonts w:ascii="Times New Roman" w:eastAsia="宋体" w:hAnsi="Times New Roman" w:cs="Times New Roman" w:hint="eastAsia"/>
            <w:color w:val="24292E"/>
            <w:spacing w:val="8"/>
            <w:kern w:val="0"/>
            <w:szCs w:val="21"/>
          </w:rPr>
          <w:t>热图</w:t>
        </w:r>
        <w:commentRangeStart w:id="78"/>
        <w:r>
          <w:rPr>
            <w:rFonts w:ascii="Times New Roman" w:eastAsia="宋体" w:hAnsi="Times New Roman" w:cs="Times New Roman" w:hint="eastAsia"/>
            <w:color w:val="24292E"/>
            <w:spacing w:val="8"/>
            <w:kern w:val="0"/>
            <w:szCs w:val="21"/>
          </w:rPr>
          <w:t>分析</w:t>
        </w:r>
        <w:commentRangeEnd w:id="78"/>
        <w:proofErr w:type="gramEnd"/>
        <w:r>
          <w:rPr>
            <w:rStyle w:val="a6"/>
          </w:rPr>
          <w:commentReference w:id="78"/>
        </w:r>
      </w:ins>
    </w:p>
    <w:p w14:paraId="12B2404C" w14:textId="368268D2" w:rsidR="00D95EE9" w:rsidRPr="00471032" w:rsidRDefault="00540C4B" w:rsidP="00540C4B">
      <w:pPr>
        <w:widowControl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br w:type="page"/>
      </w:r>
    </w:p>
    <w:p w14:paraId="7922E27F" w14:textId="77777777" w:rsidR="00D95EE9" w:rsidRPr="00471032" w:rsidRDefault="00D95EE9" w:rsidP="00D95EE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lastRenderedPageBreak/>
        <w:t>统计学基础</w:t>
      </w:r>
    </w:p>
    <w:p w14:paraId="4A5812D5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正态性检验和方差齐性分析</w:t>
      </w:r>
    </w:p>
    <w:p w14:paraId="2FD74721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t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检验、方差分析、卡方检验使用注意事项</w:t>
      </w:r>
    </w:p>
    <w:p w14:paraId="70D076FB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两组和多组秩和检验</w:t>
      </w:r>
    </w:p>
    <w:p w14:paraId="39C2D5A1" w14:textId="77777777" w:rsidR="00F46784" w:rsidRPr="00471032" w:rsidRDefault="00F46784" w:rsidP="00F46784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ins w:id="79" w:author="Xi Jiao" w:date="2020-06-12T22:12:00Z"/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ins w:id="80" w:author="Xi Jiao" w:date="2020-06-12T22:12:00Z">
        <w:r>
          <w:rPr>
            <w:rFonts w:ascii="Times New Roman" w:eastAsia="宋体" w:hAnsi="Times New Roman" w:cs="Times New Roman" w:hint="eastAsia"/>
            <w:color w:val="24292E"/>
            <w:spacing w:val="8"/>
            <w:kern w:val="0"/>
            <w:szCs w:val="21"/>
          </w:rPr>
          <w:t>常用检验方法及</w:t>
        </w:r>
        <w:commentRangeStart w:id="81"/>
        <w:r>
          <w:rPr>
            <w:rFonts w:ascii="Times New Roman" w:eastAsia="宋体" w:hAnsi="Times New Roman" w:cs="Times New Roman" w:hint="eastAsia"/>
            <w:color w:val="24292E"/>
            <w:spacing w:val="8"/>
            <w:kern w:val="0"/>
            <w:szCs w:val="21"/>
          </w:rPr>
          <w:t>比较</w:t>
        </w:r>
        <w:commentRangeEnd w:id="81"/>
        <w:r>
          <w:rPr>
            <w:rStyle w:val="a6"/>
          </w:rPr>
          <w:commentReference w:id="81"/>
        </w:r>
      </w:ins>
    </w:p>
    <w:p w14:paraId="08716BA8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多重比较的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P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值校正</w:t>
      </w:r>
    </w:p>
    <w:p w14:paraId="023BB1E0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物种数据标准化方法和注意事项</w:t>
      </w:r>
    </w:p>
    <w:p w14:paraId="47238770" w14:textId="77777777" w:rsidR="00D95EE9" w:rsidRPr="00471032" w:rsidRDefault="00D95EE9" w:rsidP="00D95EE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文章套路总结</w:t>
      </w:r>
    </w:p>
    <w:p w14:paraId="390F9BD9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参考基因集</w:t>
      </w:r>
    </w:p>
    <w:p w14:paraId="26DA9B3E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碳水化合物</w:t>
      </w:r>
    </w:p>
    <w:p w14:paraId="2B8250F9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抗生素抗性</w:t>
      </w:r>
    </w:p>
    <w:p w14:paraId="416923D1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扩增子</w:t>
      </w:r>
    </w:p>
    <w:p w14:paraId="798FEE13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宏基因组</w:t>
      </w:r>
    </w:p>
    <w:p w14:paraId="21AD5759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扩增子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+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宏基因组</w:t>
      </w:r>
    </w:p>
    <w:p w14:paraId="11FCC255" w14:textId="77777777" w:rsidR="00D95EE9" w:rsidRPr="00471032" w:rsidRDefault="00D95EE9" w:rsidP="00D95EE9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其他研究热点</w:t>
      </w:r>
    </w:p>
    <w:p w14:paraId="28B7F7EB" w14:textId="77777777" w:rsidR="00D95EE9" w:rsidRPr="00471032" w:rsidRDefault="00D95EE9" w:rsidP="00D95EE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附录</w:t>
      </w:r>
    </w:p>
    <w:p w14:paraId="34AEBF53" w14:textId="77777777" w:rsidR="00D95EE9" w:rsidRPr="00471032" w:rsidRDefault="00D95EE9" w:rsidP="00540C4B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实验设计</w:t>
      </w:r>
    </w:p>
    <w:p w14:paraId="2EEE9B89" w14:textId="77777777" w:rsidR="00D95EE9" w:rsidRPr="00471032" w:rsidRDefault="00D95EE9" w:rsidP="00540C4B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测序平台和测序技术</w:t>
      </w:r>
    </w:p>
    <w:p w14:paraId="12D19C15" w14:textId="77777777" w:rsidR="00D95EE9" w:rsidRPr="00471032" w:rsidRDefault="00D95EE9" w:rsidP="00540C4B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数据备份与发布</w:t>
      </w:r>
    </w:p>
    <w:p w14:paraId="0E5D85C8" w14:textId="77777777" w:rsidR="00D95EE9" w:rsidRPr="00471032" w:rsidRDefault="00D95EE9" w:rsidP="00540C4B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图片排版和美化</w:t>
      </w:r>
    </w:p>
    <w:p w14:paraId="34E20D51" w14:textId="77777777" w:rsidR="00D95EE9" w:rsidRPr="00471032" w:rsidRDefault="00D95EE9" w:rsidP="00540C4B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杂志点评</w:t>
      </w:r>
    </w:p>
    <w:p w14:paraId="5F25B716" w14:textId="77777777" w:rsidR="00D95EE9" w:rsidRPr="00471032" w:rsidRDefault="00D95EE9" w:rsidP="00540C4B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论文写作、投稿和文献整理</w:t>
      </w:r>
    </w:p>
    <w:p w14:paraId="44EDBEF4" w14:textId="77777777" w:rsidR="00D95EE9" w:rsidRPr="00471032" w:rsidRDefault="00D95EE9" w:rsidP="00540C4B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机遇与挑战</w:t>
      </w:r>
    </w:p>
    <w:p w14:paraId="6FC3690F" w14:textId="77777777" w:rsidR="00D95EE9" w:rsidRPr="00471032" w:rsidRDefault="00D95EE9" w:rsidP="00540C4B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三代测序</w:t>
      </w:r>
    </w:p>
    <w:p w14:paraId="36A25D29" w14:textId="77777777" w:rsidR="00D95EE9" w:rsidRPr="00471032" w:rsidRDefault="00D95EE9" w:rsidP="00540C4B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经验和资源推荐</w:t>
      </w:r>
    </w:p>
    <w:p w14:paraId="0DDCB95A" w14:textId="77777777" w:rsidR="00D95EE9" w:rsidRPr="00471032" w:rsidRDefault="00D95EE9" w:rsidP="00540C4B">
      <w:pPr>
        <w:widowControl/>
        <w:numPr>
          <w:ilvl w:val="1"/>
          <w:numId w:val="1"/>
        </w:numPr>
        <w:shd w:val="clear" w:color="auto" w:fill="FFFFFF"/>
        <w:ind w:left="357" w:hanging="357"/>
        <w:jc w:val="left"/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</w:pP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宏基因组精品文章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(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专题</w:t>
      </w:r>
      <w:r w:rsidRPr="00471032">
        <w:rPr>
          <w:rFonts w:ascii="Times New Roman" w:eastAsia="宋体" w:hAnsi="Times New Roman" w:cs="Times New Roman"/>
          <w:color w:val="24292E"/>
          <w:spacing w:val="8"/>
          <w:kern w:val="0"/>
          <w:szCs w:val="21"/>
        </w:rPr>
        <w:t>)</w:t>
      </w:r>
    </w:p>
    <w:p w14:paraId="674C1F17" w14:textId="77777777" w:rsidR="00037F4E" w:rsidRPr="00471032" w:rsidRDefault="00037F4E">
      <w:pPr>
        <w:rPr>
          <w:rFonts w:ascii="Times New Roman" w:hAnsi="Times New Roman" w:cs="Times New Roman"/>
        </w:rPr>
      </w:pPr>
    </w:p>
    <w:sectPr w:rsidR="00037F4E" w:rsidRPr="00471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Xi Jiao" w:date="2020-06-12T21:53:00Z" w:initials="XJ">
    <w:p w14:paraId="739B9C84" w14:textId="1E111767" w:rsidR="00DE390A" w:rsidRDefault="00DE390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我觉得，准备出书，用词要规范一些，目录中和标题中用全称比较好。</w:t>
      </w:r>
      <w:r w:rsidR="001B672D">
        <w:rPr>
          <w:rFonts w:hint="eastAsia"/>
        </w:rPr>
        <w:t>（个人意见，老师仔细斟酌</w:t>
      </w:r>
      <w:r w:rsidR="00043DC6">
        <w:rPr>
          <w:rFonts w:hint="eastAsia"/>
        </w:rPr>
        <w:t>）</w:t>
      </w:r>
    </w:p>
  </w:comment>
  <w:comment w:id="13" w:author="Xi Jiao" w:date="2020-06-12T21:52:00Z" w:initials="XJ">
    <w:p w14:paraId="7BDCA326" w14:textId="77777777" w:rsidR="00D22778" w:rsidRDefault="00D22778" w:rsidP="00D2277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元数据？还是原数据？</w:t>
      </w:r>
    </w:p>
  </w:comment>
  <w:comment w:id="51" w:author="Xi Jiao" w:date="2020-06-12T21:49:00Z" w:initials="XJ">
    <w:p w14:paraId="0A014F0F" w14:textId="228F657F" w:rsidR="00471032" w:rsidRDefault="0047103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与开头提及的重复</w:t>
      </w:r>
      <w:r w:rsidR="00043DC6">
        <w:rPr>
          <w:rFonts w:hint="eastAsia"/>
        </w:rPr>
        <w:t>，我就删掉了</w:t>
      </w:r>
    </w:p>
  </w:comment>
  <w:comment w:id="71" w:author="Xi Jiao" w:date="2020-06-12T22:07:00Z" w:initials="XJ">
    <w:p w14:paraId="671B9E97" w14:textId="226CA480" w:rsidR="00980602" w:rsidRDefault="0098060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差异分析方法，与下面的差异比较是否重复？</w:t>
      </w:r>
    </w:p>
  </w:comment>
  <w:comment w:id="76" w:author="Xi Jiao" w:date="2020-06-12T22:04:00Z" w:initials="XJ">
    <w:p w14:paraId="2F18904D" w14:textId="7F06E5ED" w:rsidR="00980602" w:rsidRDefault="0098060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这个相关性分析是小结吗？前面的分析可以统称为相关性分析吧？</w:t>
      </w:r>
    </w:p>
  </w:comment>
  <w:comment w:id="78" w:author="Xi Jiao" w:date="2020-06-12T22:06:00Z" w:initials="XJ">
    <w:p w14:paraId="505679FA" w14:textId="7E661AE9" w:rsidR="00980602" w:rsidRDefault="0098060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感觉差了</w:t>
      </w:r>
      <w:proofErr w:type="gramStart"/>
      <w:r>
        <w:rPr>
          <w:rFonts w:hint="eastAsia"/>
        </w:rPr>
        <w:t>个热图分析</w:t>
      </w:r>
      <w:proofErr w:type="gramEnd"/>
      <w:r>
        <w:rPr>
          <w:rFonts w:hint="eastAsia"/>
        </w:rPr>
        <w:t>，相关性分析指的</w:t>
      </w:r>
      <w:proofErr w:type="gramStart"/>
      <w:r>
        <w:rPr>
          <w:rFonts w:hint="eastAsia"/>
        </w:rPr>
        <w:t>是热图分析</w:t>
      </w:r>
      <w:proofErr w:type="gramEnd"/>
      <w:r>
        <w:rPr>
          <w:rFonts w:hint="eastAsia"/>
        </w:rPr>
        <w:t>吗？</w:t>
      </w:r>
    </w:p>
  </w:comment>
  <w:comment w:id="81" w:author="Xi Jiao" w:date="2020-06-12T22:08:00Z" w:initials="XJ">
    <w:p w14:paraId="028A5869" w14:textId="77777777" w:rsidR="00F46784" w:rsidRDefault="00F46784" w:rsidP="00F4678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老师，我加了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小节，您看一下。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9B9C84" w15:done="0"/>
  <w15:commentEx w15:paraId="7BDCA326" w15:done="0"/>
  <w15:commentEx w15:paraId="0A014F0F" w15:done="0"/>
  <w15:commentEx w15:paraId="671B9E97" w15:done="0"/>
  <w15:commentEx w15:paraId="2F18904D" w15:done="0"/>
  <w15:commentEx w15:paraId="505679FA" w15:done="0"/>
  <w15:commentEx w15:paraId="028A58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E77F4" w16cex:dateUtc="2020-06-12T13:53:00Z"/>
  <w16cex:commentExtensible w16cex:durableId="228E796C" w16cex:dateUtc="2020-06-12T13:52:00Z"/>
  <w16cex:commentExtensible w16cex:durableId="228E76D7" w16cex:dateUtc="2020-06-12T13:49:00Z"/>
  <w16cex:commentExtensible w16cex:durableId="228E7B2E" w16cex:dateUtc="2020-06-12T14:07:00Z"/>
  <w16cex:commentExtensible w16cex:durableId="228E7A78" w16cex:dateUtc="2020-06-12T14:04:00Z"/>
  <w16cex:commentExtensible w16cex:durableId="228E7AEB" w16cex:dateUtc="2020-06-12T14:06:00Z"/>
  <w16cex:commentExtensible w16cex:durableId="228E7B72" w16cex:dateUtc="2020-06-12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9B9C84" w16cid:durableId="228E77F4"/>
  <w16cid:commentId w16cid:paraId="7BDCA326" w16cid:durableId="228E796C"/>
  <w16cid:commentId w16cid:paraId="0A014F0F" w16cid:durableId="228E76D7"/>
  <w16cid:commentId w16cid:paraId="671B9E97" w16cid:durableId="228E7B2E"/>
  <w16cid:commentId w16cid:paraId="2F18904D" w16cid:durableId="228E7A78"/>
  <w16cid:commentId w16cid:paraId="505679FA" w16cid:durableId="228E7AEB"/>
  <w16cid:commentId w16cid:paraId="028A5869" w16cid:durableId="228E7B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75EE6" w14:textId="77777777" w:rsidR="007F7EEC" w:rsidRDefault="007F7EEC" w:rsidP="00AC5FEB">
      <w:r>
        <w:separator/>
      </w:r>
    </w:p>
  </w:endnote>
  <w:endnote w:type="continuationSeparator" w:id="0">
    <w:p w14:paraId="02D8E6C6" w14:textId="77777777" w:rsidR="007F7EEC" w:rsidRDefault="007F7EEC" w:rsidP="00AC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E9E9C" w14:textId="77777777" w:rsidR="007F7EEC" w:rsidRDefault="007F7EEC" w:rsidP="00AC5FEB">
      <w:r>
        <w:separator/>
      </w:r>
    </w:p>
  </w:footnote>
  <w:footnote w:type="continuationSeparator" w:id="0">
    <w:p w14:paraId="3D826ED4" w14:textId="77777777" w:rsidR="007F7EEC" w:rsidRDefault="007F7EEC" w:rsidP="00AC5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22633"/>
    <w:multiLevelType w:val="multilevel"/>
    <w:tmpl w:val="7494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Xi Jiao">
    <w15:presenceInfo w15:providerId="Windows Live" w15:userId="614997edaeb68a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EE"/>
    <w:rsid w:val="00037F4E"/>
    <w:rsid w:val="00043DC6"/>
    <w:rsid w:val="000C75C3"/>
    <w:rsid w:val="001B672D"/>
    <w:rsid w:val="0022053F"/>
    <w:rsid w:val="00471032"/>
    <w:rsid w:val="00504BEE"/>
    <w:rsid w:val="00540C4B"/>
    <w:rsid w:val="007F7EEC"/>
    <w:rsid w:val="00980602"/>
    <w:rsid w:val="00AC5FEB"/>
    <w:rsid w:val="00D22778"/>
    <w:rsid w:val="00D95EE9"/>
    <w:rsid w:val="00DE390A"/>
    <w:rsid w:val="00F4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7A248"/>
  <w15:chartTrackingRefBased/>
  <w15:docId w15:val="{D69AE5C3-1C49-453C-8F4A-F92A1DB6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5E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5EE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95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710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71032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71032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71032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71032"/>
  </w:style>
  <w:style w:type="paragraph" w:styleId="a9">
    <w:name w:val="annotation subject"/>
    <w:basedOn w:val="a7"/>
    <w:next w:val="a7"/>
    <w:link w:val="aa"/>
    <w:uiPriority w:val="99"/>
    <w:semiHidden/>
    <w:unhideWhenUsed/>
    <w:rsid w:val="0047103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71032"/>
    <w:rPr>
      <w:b/>
      <w:bCs/>
    </w:rPr>
  </w:style>
  <w:style w:type="paragraph" w:styleId="ab">
    <w:name w:val="Revision"/>
    <w:hidden/>
    <w:uiPriority w:val="99"/>
    <w:semiHidden/>
    <w:rsid w:val="00D22778"/>
  </w:style>
  <w:style w:type="paragraph" w:styleId="ac">
    <w:name w:val="header"/>
    <w:basedOn w:val="a"/>
    <w:link w:val="ad"/>
    <w:uiPriority w:val="99"/>
    <w:unhideWhenUsed/>
    <w:rsid w:val="00AC5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C5FEB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C5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C5F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9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Jiao</dc:creator>
  <cp:keywords/>
  <dc:description/>
  <cp:lastModifiedBy>Liu Yong-Xin</cp:lastModifiedBy>
  <cp:revision>2</cp:revision>
  <dcterms:created xsi:type="dcterms:W3CDTF">2020-06-12T14:31:00Z</dcterms:created>
  <dcterms:modified xsi:type="dcterms:W3CDTF">2020-06-12T14:31:00Z</dcterms:modified>
</cp:coreProperties>
</file>