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165806" w14:textId="77777777" w:rsidR="00083A5E" w:rsidRDefault="00083A5E" w:rsidP="00083A5E">
      <w:r>
        <w:t>---</w:t>
      </w:r>
    </w:p>
    <w:p w14:paraId="003BE0DC" w14:textId="77777777" w:rsidR="00083A5E" w:rsidRDefault="00083A5E" w:rsidP="00083A5E">
      <w:r>
        <w:t>title: "Beta多样性限制性排序"</w:t>
      </w:r>
    </w:p>
    <w:p w14:paraId="142E0302" w14:textId="77777777" w:rsidR="00083A5E" w:rsidRDefault="00083A5E" w:rsidP="00083A5E">
      <w:r>
        <w:t>author: "文涛 南京农业大学"</w:t>
      </w:r>
    </w:p>
    <w:p w14:paraId="44362836" w14:textId="77777777" w:rsidR="00083A5E" w:rsidRDefault="00083A5E" w:rsidP="00083A5E">
      <w:r>
        <w:t>date: "`r Sys.Date()`"</w:t>
      </w:r>
    </w:p>
    <w:p w14:paraId="6CB18892" w14:textId="77777777" w:rsidR="00083A5E" w:rsidRDefault="00083A5E" w:rsidP="00083A5E">
      <w:r>
        <w:t>output:</w:t>
      </w:r>
    </w:p>
    <w:p w14:paraId="71D13D1A" w14:textId="77777777" w:rsidR="00083A5E" w:rsidRDefault="00083A5E" w:rsidP="00083A5E">
      <w:r>
        <w:t xml:space="preserve">  word_document:</w:t>
      </w:r>
    </w:p>
    <w:p w14:paraId="0321F63A" w14:textId="77777777" w:rsidR="00083A5E" w:rsidRDefault="00083A5E" w:rsidP="00083A5E">
      <w:r>
        <w:t xml:space="preserve">    toc: yes</w:t>
      </w:r>
    </w:p>
    <w:p w14:paraId="48EFB236" w14:textId="77777777" w:rsidR="00083A5E" w:rsidRDefault="00083A5E" w:rsidP="00083A5E">
      <w:r>
        <w:t xml:space="preserve">    toc_depth: 5</w:t>
      </w:r>
    </w:p>
    <w:p w14:paraId="2E94A2BA" w14:textId="77777777" w:rsidR="00083A5E" w:rsidRDefault="00083A5E" w:rsidP="00083A5E">
      <w:r>
        <w:t>---</w:t>
      </w:r>
    </w:p>
    <w:p w14:paraId="173393A3" w14:textId="77777777" w:rsidR="00083A5E" w:rsidRDefault="00083A5E" w:rsidP="00083A5E"/>
    <w:p w14:paraId="30B3946E" w14:textId="77777777" w:rsidR="00083A5E" w:rsidRDefault="00083A5E" w:rsidP="00083A5E">
      <w:r>
        <w:t>```{r setup, include=F, message=F}</w:t>
      </w:r>
    </w:p>
    <w:p w14:paraId="74520CFC" w14:textId="77777777" w:rsidR="00083A5E" w:rsidRDefault="00083A5E" w:rsidP="00083A5E">
      <w:r>
        <w:t>knitr::opts_chunk$set(</w:t>
      </w:r>
    </w:p>
    <w:p w14:paraId="0AC91543" w14:textId="77777777" w:rsidR="00083A5E" w:rsidRDefault="00083A5E" w:rsidP="00083A5E">
      <w:r>
        <w:tab/>
        <w:t>echo=T, comment=NA, message=F, warning=F,</w:t>
      </w:r>
    </w:p>
    <w:p w14:paraId="5F416C9A" w14:textId="77777777" w:rsidR="00083A5E" w:rsidRDefault="00083A5E" w:rsidP="00083A5E">
      <w:r>
        <w:tab/>
        <w:t>fig.align="center", fig.width=5, fig.height=3, dpi=300)</w:t>
      </w:r>
    </w:p>
    <w:p w14:paraId="6BF031CD" w14:textId="77777777" w:rsidR="00083A5E" w:rsidRDefault="00083A5E" w:rsidP="00083A5E">
      <w:r>
        <w:t>```</w:t>
      </w:r>
    </w:p>
    <w:p w14:paraId="78B367DA" w14:textId="77777777" w:rsidR="00083A5E" w:rsidRDefault="00083A5E" w:rsidP="00083A5E"/>
    <w:p w14:paraId="15A40312" w14:textId="77777777" w:rsidR="00083A5E" w:rsidRDefault="00083A5E" w:rsidP="00083A5E">
      <w:r>
        <w:t>### Beta多样性限制性排序CCA/RDA/CPCoA/LDA</w:t>
      </w:r>
    </w:p>
    <w:p w14:paraId="50167A2B" w14:textId="77777777" w:rsidR="00083A5E" w:rsidRDefault="00083A5E" w:rsidP="00083A5E"/>
    <w:p w14:paraId="0959990B" w14:textId="77777777" w:rsidR="00083A5E" w:rsidRDefault="00083A5E" w:rsidP="00083A5E">
      <w:r>
        <w:t>&gt; 本节作者：文涛 南京农业大学</w:t>
      </w:r>
    </w:p>
    <w:p w14:paraId="4D50F12B" w14:textId="77777777" w:rsidR="00083A5E" w:rsidRDefault="00083A5E" w:rsidP="00083A5E">
      <w:r>
        <w:t>&gt;</w:t>
      </w:r>
    </w:p>
    <w:p w14:paraId="3540E4F9" w14:textId="77777777" w:rsidR="00083A5E" w:rsidRDefault="00083A5E" w:rsidP="00083A5E">
      <w:r>
        <w:t>&gt; 版本1.0.1，更新日期：2020年7月13日</w:t>
      </w:r>
    </w:p>
    <w:p w14:paraId="159D02F2" w14:textId="77777777" w:rsidR="00083A5E" w:rsidRDefault="00083A5E" w:rsidP="00083A5E"/>
    <w:p w14:paraId="4386B343" w14:textId="77777777" w:rsidR="00083A5E" w:rsidRDefault="00083A5E" w:rsidP="00083A5E">
      <w:r>
        <w:t>&gt; 本项目永久地址： https://github.com/YongxinLiu/MicrobiomeStatPlot ，本节目录 222CPCoA，包含R markdown(\*.Rmd)、Word(\*.docx)文档、测试数据和结果图表，欢迎广大同行帮忙审核校对、并提修改意见。提交反馈的三种方式：1. 公众号文章下方留言；2. 下载Word文档使用审阅模式修改和批注后，发送至微信(meta-genomics)或邮件(metagenome@126.com)；3. 在Github中的Rmd文档直接修改并提</w:t>
      </w:r>
      <w:r>
        <w:rPr>
          <w:rFonts w:hint="eastAsia"/>
        </w:rPr>
        <w:t>交</w:t>
      </w:r>
      <w:r>
        <w:t>Issue。审稿人请在创作者登记表 https://www.kdocs.cn/l/c7CGfv9Xc 中记录个人信息、时间和贡献，以免专著发表时遗漏。</w:t>
      </w:r>
    </w:p>
    <w:p w14:paraId="2197F7C5" w14:textId="77777777" w:rsidR="00083A5E" w:rsidRDefault="00083A5E" w:rsidP="00083A5E"/>
    <w:p w14:paraId="5E08FFA8" w14:textId="77777777" w:rsidR="00083A5E" w:rsidRDefault="00083A5E" w:rsidP="00083A5E">
      <w:r>
        <w:t>#### 基本概念</w:t>
      </w:r>
    </w:p>
    <w:p w14:paraId="1A44A7A0" w14:textId="77777777" w:rsidR="00083A5E" w:rsidRDefault="00083A5E" w:rsidP="00083A5E"/>
    <w:p w14:paraId="56DF6590" w14:textId="77777777" w:rsidR="00083A5E" w:rsidRDefault="00083A5E" w:rsidP="00083A5E">
      <w:r>
        <w:rPr>
          <w:rFonts w:hint="eastAsia"/>
        </w:rPr>
        <w:t>在本章节中以下概念可以通用：</w:t>
      </w:r>
    </w:p>
    <w:p w14:paraId="5348273E" w14:textId="77777777" w:rsidR="00083A5E" w:rsidRDefault="00083A5E" w:rsidP="00083A5E"/>
    <w:p w14:paraId="12165EE0" w14:textId="77777777" w:rsidR="00083A5E" w:rsidRDefault="00083A5E" w:rsidP="00083A5E">
      <w:r>
        <w:rPr>
          <w:rFonts w:hint="eastAsia"/>
        </w:rPr>
        <w:t>限制性</w:t>
      </w:r>
      <w:r>
        <w:t>=约束性=有监督=典范</w:t>
      </w:r>
    </w:p>
    <w:p w14:paraId="7F4279AF" w14:textId="77777777" w:rsidR="00083A5E" w:rsidRDefault="00083A5E" w:rsidP="00083A5E"/>
    <w:p w14:paraId="34432543" w14:textId="77777777" w:rsidR="00083A5E" w:rsidRDefault="00083A5E" w:rsidP="00083A5E">
      <w:r>
        <w:rPr>
          <w:rFonts w:hint="eastAsia"/>
        </w:rPr>
        <w:t>非限制性</w:t>
      </w:r>
      <w:r>
        <w:t>=非约束性=无监督</w:t>
      </w:r>
    </w:p>
    <w:p w14:paraId="0EF94A64" w14:textId="77777777" w:rsidR="00083A5E" w:rsidRDefault="00083A5E" w:rsidP="00083A5E"/>
    <w:p w14:paraId="0CA7AA02" w14:textId="77777777" w:rsidR="00083A5E" w:rsidRDefault="00083A5E" w:rsidP="00083A5E">
      <w:r>
        <w:t>**限制性排序**，又称为约束性排序，不同于非约束排序。因为约束性排序从一开始就考虑到了解释变量，并进行运算，然后提取出来和解释变量相关的数据结构。其实非限制性排序也可以加入解释变量，只是在计算之后进行的被动添加，也就是说非限制性排序并不受外部变量的影响。</w:t>
      </w:r>
    </w:p>
    <w:p w14:paraId="1731D3BD" w14:textId="77777777" w:rsidR="00083A5E" w:rsidRDefault="00083A5E" w:rsidP="00083A5E"/>
    <w:p w14:paraId="6D94B84C" w14:textId="77777777" w:rsidR="00083A5E" w:rsidRDefault="00083A5E" w:rsidP="00083A5E">
      <w:r>
        <w:rPr>
          <w:rFonts w:hint="eastAsia"/>
        </w:rPr>
        <w:t>从表达的意义上来讲约束性排序可以探索解释变量矩阵和响应变量矩阵之间的关系，而非限</w:t>
      </w:r>
      <w:r>
        <w:rPr>
          <w:rFonts w:hint="eastAsia"/>
        </w:rPr>
        <w:lastRenderedPageBreak/>
        <w:t>制性排序只是一种描述响应变量矩阵的，探索性的分析方法。</w:t>
      </w:r>
    </w:p>
    <w:p w14:paraId="7D6F361D" w14:textId="77777777" w:rsidR="00083A5E" w:rsidRDefault="00083A5E" w:rsidP="00083A5E"/>
    <w:p w14:paraId="2E7BF624" w14:textId="465D7EAD" w:rsidR="00083A5E" w:rsidRDefault="00083A5E" w:rsidP="00083A5E">
      <w:r>
        <w:rPr>
          <w:rFonts w:hint="eastAsia"/>
        </w:rPr>
        <w:t>限制性排序是两个矩阵之间关系的寻找，这就牵扯到不同</w:t>
      </w:r>
      <w:del w:id="0" w:author="Xi Jiao" w:date="2020-07-17T18:49:00Z">
        <w:r w:rsidDel="00083A5E">
          <w:rPr>
            <w:rFonts w:hint="eastAsia"/>
          </w:rPr>
          <w:delText>的</w:delText>
        </w:r>
      </w:del>
      <w:r>
        <w:rPr>
          <w:rFonts w:hint="eastAsia"/>
        </w:rPr>
        <w:t>的限制性排序方法。如果仅仅关注于</w:t>
      </w:r>
      <w:del w:id="1" w:author="Xi Jiao" w:date="2020-07-17T18:49:00Z">
        <w:r w:rsidDel="00083A5E">
          <w:rPr>
            <w:rFonts w:hint="eastAsia"/>
          </w:rPr>
          <w:delText>咱们</w:delText>
        </w:r>
      </w:del>
      <w:r>
        <w:rPr>
          <w:rFonts w:hint="eastAsia"/>
        </w:rPr>
        <w:t>微生物生态学</w:t>
      </w:r>
      <w:del w:id="2" w:author="Xi Jiao" w:date="2020-07-17T18:50:00Z">
        <w:r w:rsidDel="00083A5E">
          <w:rPr>
            <w:rFonts w:hint="eastAsia"/>
          </w:rPr>
          <w:delText>邻域</w:delText>
        </w:r>
      </w:del>
      <w:ins w:id="3" w:author="Xi Jiao" w:date="2020-07-17T18:50:00Z">
        <w:r>
          <w:rPr>
            <w:rFonts w:hint="eastAsia"/>
          </w:rPr>
          <w:t>领域</w:t>
        </w:r>
      </w:ins>
      <w:r>
        <w:rPr>
          <w:rFonts w:hint="eastAsia"/>
        </w:rPr>
        <w:t>，经常用的有两种，分别是冗余分析（</w:t>
      </w:r>
      <w:r>
        <w:t>RDA）和典范对应分析（CCA）。这两种方法作为典型的生态方向的应用都是使用多元回归寻找解释变量矩阵和响应变量矩阵之间的关系，分别结合PCA排序或者CA排序展示结果。两个矩阵之间的关系往往可以做显著性分析，这里经常使用置换检验。</w:t>
      </w:r>
    </w:p>
    <w:p w14:paraId="649E8371" w14:textId="77777777" w:rsidR="00083A5E" w:rsidRDefault="00083A5E" w:rsidP="00083A5E"/>
    <w:p w14:paraId="30256104" w14:textId="55669D47" w:rsidR="00083A5E" w:rsidRDefault="00083A5E" w:rsidP="00083A5E">
      <w:r>
        <w:rPr>
          <w:rFonts w:hint="eastAsia"/>
        </w:rPr>
        <w:t>这里额外提及</w:t>
      </w:r>
      <w:r>
        <w:t>LDA和CPCoA</w:t>
      </w:r>
      <w:del w:id="4" w:author="Xi Jiao" w:date="2020-07-17T18:50:00Z">
        <w:r w:rsidDel="005F1DAE">
          <w:rPr>
            <w:rFonts w:hint="eastAsia"/>
          </w:rPr>
          <w:delText>。他</w:delText>
        </w:r>
      </w:del>
      <w:ins w:id="5" w:author="Xi Jiao" w:date="2020-07-17T18:50:00Z">
        <w:r w:rsidR="005F1DAE">
          <w:rPr>
            <w:rFonts w:hint="eastAsia"/>
          </w:rPr>
          <w:t>，它</w:t>
        </w:r>
      </w:ins>
      <w:r>
        <w:t>们也是约束</w:t>
      </w:r>
      <w:ins w:id="6" w:author="Xi Jiao" w:date="2020-07-17T18:51:00Z">
        <w:r w:rsidR="005F1DAE">
          <w:rPr>
            <w:rFonts w:hint="eastAsia"/>
          </w:rPr>
          <w:t>性</w:t>
        </w:r>
      </w:ins>
      <w:r>
        <w:t>排序，只是将连续型变量替换为分类型变量(分组)，</w:t>
      </w:r>
      <w:commentRangeStart w:id="7"/>
      <w:r>
        <w:t>目的是寻找能够解释已知分组对象的定量解释变量的组合</w:t>
      </w:r>
      <w:commentRangeEnd w:id="7"/>
      <w:r w:rsidR="005F1DAE">
        <w:rPr>
          <w:rStyle w:val="a3"/>
        </w:rPr>
        <w:commentReference w:id="7"/>
      </w:r>
      <w:r>
        <w:t>，也就是分组可以解释响应变量矩阵的程度。</w:t>
      </w:r>
    </w:p>
    <w:p w14:paraId="25079D90" w14:textId="77777777" w:rsidR="00083A5E" w:rsidRDefault="00083A5E" w:rsidP="00083A5E"/>
    <w:p w14:paraId="30345F40" w14:textId="30893C10" w:rsidR="00083A5E" w:rsidRDefault="00083A5E" w:rsidP="00083A5E">
      <w:r>
        <w:t>##### 冗余分析(RDA）</w:t>
      </w:r>
    </w:p>
    <w:p w14:paraId="6436EE18" w14:textId="77777777" w:rsidR="00083A5E" w:rsidRDefault="00083A5E" w:rsidP="00083A5E"/>
    <w:p w14:paraId="2A58F260" w14:textId="127FB52D" w:rsidR="00083A5E" w:rsidRDefault="00083A5E" w:rsidP="00083A5E">
      <w:r>
        <w:rPr>
          <w:rFonts w:hint="eastAsia"/>
        </w:rPr>
        <w:t>主成分分析（</w:t>
      </w:r>
      <w:ins w:id="8" w:author="Xi Jiao" w:date="2020-07-17T18:54:00Z">
        <w:r w:rsidR="00132B5A" w:rsidRPr="00132B5A">
          <w:t>Principal Component Analysis</w:t>
        </w:r>
        <w:r w:rsidR="00132B5A">
          <w:rPr>
            <w:rFonts w:hint="eastAsia"/>
          </w:rPr>
          <w:t>，</w:t>
        </w:r>
      </w:ins>
      <w:r>
        <w:t>PCA）结合多元回归分析，即为冗余分析（Redundancy analysis，RDA）。作为限制性排序的代表方法之一，在微生物生态学</w:t>
      </w:r>
      <w:del w:id="9" w:author="Xi Jiao" w:date="2020-07-17T18:56:00Z">
        <w:r w:rsidDel="005E521F">
          <w:delText>邻</w:delText>
        </w:r>
      </w:del>
      <w:r>
        <w:t>领域经常用于寻找环境变量和微生物群落之间的关系等。首先计算解释变量同微生物群落之间的多元多重线性回归，其次使用回归拟合值矩阵进行PCA排序。如果回归拟合值矩阵使用对应分析（Correspondence Analysis，CA）排序拟合，那么就是典范对应分析（canonical correspondence analysis，CCA）。</w:t>
      </w:r>
    </w:p>
    <w:p w14:paraId="315716AE" w14:textId="77777777" w:rsidR="00083A5E" w:rsidRDefault="00083A5E" w:rsidP="00083A5E"/>
    <w:p w14:paraId="750DE7D3" w14:textId="77777777" w:rsidR="00083A5E" w:rsidRDefault="00083A5E" w:rsidP="00083A5E">
      <w:r>
        <w:rPr>
          <w:rFonts w:hint="eastAsia"/>
        </w:rPr>
        <w:t>如果有解释变量作为协变量，从此衍生出来偏</w:t>
      </w:r>
      <w:r>
        <w:t>RDA分析，表示在控制协变量后解释变量可以解释的响应变量矩阵。</w:t>
      </w:r>
    </w:p>
    <w:p w14:paraId="318388F5" w14:textId="77777777" w:rsidR="00083A5E" w:rsidRDefault="00083A5E" w:rsidP="00083A5E"/>
    <w:p w14:paraId="1E29E9DC" w14:textId="28AB10A4" w:rsidR="00083A5E" w:rsidRDefault="00083A5E" w:rsidP="00083A5E">
      <w:r>
        <w:rPr>
          <w:rFonts w:hint="eastAsia"/>
        </w:rPr>
        <w:t>从上一节《</w:t>
      </w:r>
      <w:r>
        <w:t>[221.Beta多样性PCoA和NMDS排序](https://mp.weixin.qq.com/s/roqJmna0ihVhskCs5vElEw)》我们也逐渐认识到，随着生态学的发展，以欧氏距离为代表的传统分析方法并不能很好解决微生物组数据，由此衍生出来的Bray-Curtis</w:t>
      </w:r>
      <w:ins w:id="10" w:author="Xi Jiao" w:date="2020-07-17T18:58:00Z">
        <w:r w:rsidR="005E521F" w:rsidRPr="005E521F">
          <w:t xml:space="preserve"> </w:t>
        </w:r>
        <w:r w:rsidR="005E521F">
          <w:rPr>
            <w:rFonts w:hint="eastAsia"/>
          </w:rPr>
          <w:t>d</w:t>
        </w:r>
        <w:r w:rsidR="005E521F">
          <w:t>istance</w:t>
        </w:r>
      </w:ins>
      <w:r>
        <w:t>等诸多适合于生态学领域的距离。这些距离是没有办法使用RDA分析的，随之而来就有了基于距离的冗余分析（Distance-based redundancy analysis，db-RDA）。当然不仅仅是生态学的距离，任何距离</w:t>
      </w:r>
      <w:r>
        <w:rPr>
          <w:rFonts w:hint="eastAsia"/>
        </w:rPr>
        <w:t>都可以使用</w:t>
      </w:r>
      <w:r>
        <w:t>db-RDA。随着研究进一步发展，我们了解到微生物和解释变量之间会有大量的非线性关系，比如单峰响应，此时可以使用非线性关系的CCA分析。</w:t>
      </w:r>
    </w:p>
    <w:p w14:paraId="48FD6201" w14:textId="77777777" w:rsidR="00083A5E" w:rsidRDefault="00083A5E" w:rsidP="00083A5E"/>
    <w:p w14:paraId="3BA5AC56" w14:textId="6BECFDD3" w:rsidR="00083A5E" w:rsidRDefault="00083A5E" w:rsidP="00083A5E">
      <w:r>
        <w:rPr>
          <w:rFonts w:hint="eastAsia"/>
        </w:rPr>
        <w:t>无论是哪种方法，发展到如今，都可以通过</w:t>
      </w:r>
      <w:r>
        <w:t>R包Vegan进行很好的处理生态学数据，下面我们就一个公开发表文章</w:t>
      </w:r>
      <w:del w:id="11" w:author="Xi Jiao" w:date="2020-07-17T18:59:00Z">
        <w:r w:rsidDel="005E521F">
          <w:rPr>
            <w:rFonts w:hint="eastAsia"/>
          </w:rPr>
          <w:delText>种</w:delText>
        </w:r>
      </w:del>
      <w:ins w:id="12" w:author="Xi Jiao" w:date="2020-07-17T18:59:00Z">
        <w:r w:rsidR="005E521F">
          <w:rPr>
            <w:rFonts w:hint="eastAsia"/>
          </w:rPr>
          <w:t>中</w:t>
        </w:r>
      </w:ins>
      <w:r>
        <w:t>的案例进行结果解读，而后进行简单的示范性演示。</w:t>
      </w:r>
    </w:p>
    <w:p w14:paraId="5DD12F44" w14:textId="77777777" w:rsidR="00083A5E" w:rsidRDefault="00083A5E" w:rsidP="00083A5E"/>
    <w:p w14:paraId="3D0F1D3E" w14:textId="77777777" w:rsidR="00083A5E" w:rsidRDefault="00083A5E" w:rsidP="00083A5E"/>
    <w:p w14:paraId="07E1AFB0" w14:textId="77777777" w:rsidR="00083A5E" w:rsidRDefault="00083A5E" w:rsidP="00083A5E"/>
    <w:p w14:paraId="781DB672" w14:textId="56D242BE" w:rsidR="00083A5E" w:rsidRDefault="00083A5E" w:rsidP="00083A5E">
      <w:r>
        <w:t>RDA分析结果得到排序，总结了响应矩阵中主要的变化模式，可以通过解释变量矩阵来解释。可以用于讨论选择适当的可视化尺度并解释此排序。在RDA的结果中经常会显示有关多个约束轴（RDA轴）和非约束轴（PCA轴）的信息。每个RDA轴都有一个与之关联的特征值。由于总方差等于所有特征值的总和（受约束的），因此每个轴解释的方差比例只是给定特征值与解的总方差的商。有时，残差的排序和/或残差之间的相关性可能比特征明确的残差更具有生态学意义。通过排序和相关性</w:t>
      </w:r>
      <w:r>
        <w:rPr>
          <w:rFonts w:hint="eastAsia"/>
        </w:rPr>
        <w:t>检查</w:t>
      </w:r>
      <w:r>
        <w:t>RDA解决方案的非规范（不受约束）向量，</w:t>
      </w:r>
      <w:r>
        <w:lastRenderedPageBreak/>
        <w:t>可以部分解释残差。或者，可</w:t>
      </w:r>
      <w:r>
        <w:rPr>
          <w:rFonts w:hint="eastAsia"/>
        </w:rPr>
        <w:t>以在对一组响应变量执行</w:t>
      </w:r>
      <w:del w:id="13" w:author="Xi Jiao" w:date="2020-07-17T19:06:00Z">
        <w:r w:rsidDel="00135D9C">
          <w:rPr>
            <w:rFonts w:hint="eastAsia"/>
          </w:rPr>
          <w:delText>展</w:delText>
        </w:r>
      </w:del>
      <w:r>
        <w:rPr>
          <w:rFonts w:hint="eastAsia"/>
        </w:rPr>
        <w:t>多元线性回归（</w:t>
      </w:r>
      <w:r>
        <w:t>multiple linear regression，MLR）之后，对残差矩阵执行PCA分析，探索生态学意义。 RDA可以将PCA轴与RDA轴一起显示。 PCA轴汇总了不受约束的（残差）方差。</w:t>
      </w:r>
    </w:p>
    <w:p w14:paraId="26ED2681" w14:textId="77777777" w:rsidR="00083A5E" w:rsidRDefault="00083A5E" w:rsidP="00083A5E"/>
    <w:p w14:paraId="72EAFCB3" w14:textId="77777777" w:rsidR="00083A5E" w:rsidRDefault="00083A5E" w:rsidP="00083A5E">
      <w:r>
        <w:t>##### 阅读RDA排序的双序图和三序图</w:t>
      </w:r>
    </w:p>
    <w:p w14:paraId="3BED5710" w14:textId="77777777" w:rsidR="00083A5E" w:rsidRDefault="00083A5E" w:rsidP="00083A5E"/>
    <w:p w14:paraId="1B31DA5B" w14:textId="15E9BEE5" w:rsidR="00083A5E" w:rsidRDefault="00083A5E" w:rsidP="00083A5E">
      <w:r>
        <w:t>RDA结果可以表示为双序图或三序图（图1）。 这些图的解释取决于所选择的标尺。 通常，如果对象之间的距离具有特定值，或者大多数解释性变量是逻辑值，则考虑I型</w:t>
      </w:r>
      <w:ins w:id="14" w:author="Xi Jiao" w:date="2020-07-17T19:13:00Z">
        <w:r w:rsidR="005D10D7">
          <w:rPr>
            <w:rFonts w:hint="eastAsia"/>
          </w:rPr>
          <w:t>标尺</w:t>
        </w:r>
      </w:ins>
      <w:del w:id="15" w:author="Xi Jiao" w:date="2020-07-17T19:13:00Z">
        <w:r w:rsidDel="005D10D7">
          <w:delText>缩放</w:delText>
        </w:r>
      </w:del>
      <w:ins w:id="16" w:author="Xi Jiao" w:date="2020-07-17T19:13:00Z">
        <w:r w:rsidR="005D10D7" w:rsidRPr="005D10D7">
          <w:rPr>
            <w:rFonts w:hint="eastAsia"/>
          </w:rPr>
          <w:t>（</w:t>
        </w:r>
        <w:r w:rsidR="005D10D7" w:rsidRPr="005D10D7">
          <w:t>type I scaling）</w:t>
        </w:r>
      </w:ins>
      <w:r>
        <w:t>。 如果对变量之间的相关关系更感兴趣，请考虑使用II型</w:t>
      </w:r>
      <w:ins w:id="17" w:author="Xi Jiao" w:date="2020-07-17T19:13:00Z">
        <w:r w:rsidR="005D10D7">
          <w:rPr>
            <w:rFonts w:hint="eastAsia"/>
          </w:rPr>
          <w:t>标尺</w:t>
        </w:r>
      </w:ins>
      <w:del w:id="18" w:author="Xi Jiao" w:date="2020-07-17T19:13:00Z">
        <w:r w:rsidDel="005D10D7">
          <w:delText>缩放</w:delText>
        </w:r>
      </w:del>
      <w:ins w:id="19" w:author="Xi Jiao" w:date="2020-07-17T19:13:00Z">
        <w:r w:rsidR="005D10D7">
          <w:rPr>
            <w:rFonts w:ascii="Segoe UI Emoji" w:hAnsi="Segoe UI Emoji"/>
            <w:color w:val="404040"/>
            <w:shd w:val="clear" w:color="auto" w:fill="FFFFFF"/>
          </w:rPr>
          <w:t>（</w:t>
        </w:r>
        <w:r w:rsidR="005D10D7">
          <w:rPr>
            <w:rFonts w:ascii="Segoe UI Emoji" w:hAnsi="Segoe UI Emoji"/>
            <w:color w:val="404040"/>
            <w:shd w:val="clear" w:color="auto" w:fill="FFFFFF"/>
          </w:rPr>
          <w:t xml:space="preserve"> type II scaling </w:t>
        </w:r>
        <w:r w:rsidR="005D10D7">
          <w:rPr>
            <w:rFonts w:ascii="Segoe UI Emoji" w:hAnsi="Segoe UI Emoji"/>
            <w:color w:val="404040"/>
            <w:shd w:val="clear" w:color="auto" w:fill="FFFFFF"/>
          </w:rPr>
          <w:t>）</w:t>
        </w:r>
      </w:ins>
      <w:r>
        <w:t>。 进一步的解释在下面讨论。</w:t>
      </w:r>
    </w:p>
    <w:p w14:paraId="62928ADB" w14:textId="77777777" w:rsidR="00083A5E" w:rsidRDefault="00083A5E" w:rsidP="00083A5E"/>
    <w:p w14:paraId="2AE5DD6F" w14:textId="77777777" w:rsidR="00083A5E" w:rsidRDefault="00083A5E" w:rsidP="00083A5E">
      <w:r>
        <w:t xml:space="preserve">![](./priciple_1.jpg) </w:t>
      </w:r>
    </w:p>
    <w:p w14:paraId="4F6CB80D" w14:textId="77777777" w:rsidR="00083A5E" w:rsidRDefault="00083A5E" w:rsidP="00083A5E"/>
    <w:p w14:paraId="18DDA490" w14:textId="77777777" w:rsidR="00083A5E" w:rsidRDefault="00083A5E" w:rsidP="00083A5E">
      <w:r>
        <w:t>![](./priciple_2.jpg)</w:t>
      </w:r>
    </w:p>
    <w:p w14:paraId="09FEF9FD" w14:textId="77777777" w:rsidR="00083A5E" w:rsidRDefault="00083A5E" w:rsidP="00083A5E"/>
    <w:p w14:paraId="15C911F0" w14:textId="77777777" w:rsidR="00083A5E" w:rsidRDefault="00083A5E" w:rsidP="00083A5E">
      <w:r>
        <w:rPr>
          <w:rFonts w:hint="eastAsia"/>
        </w:rPr>
        <w:t>图</w:t>
      </w:r>
      <w:r>
        <w:t>1. RDA双序图(a)和RDA三序图(b)的示意图。</w:t>
      </w:r>
    </w:p>
    <w:p w14:paraId="5DC1F269" w14:textId="77777777" w:rsidR="00083A5E" w:rsidRDefault="00083A5E" w:rsidP="00083A5E"/>
    <w:p w14:paraId="747D9842" w14:textId="3D3C685D" w:rsidR="00083A5E" w:rsidRDefault="00083A5E" w:rsidP="00083A5E">
      <w:r>
        <w:t>a）RDA双序图将对象作为点，将响应或解释变量作为向量（红色箭头）。 标称变量</w:t>
      </w:r>
      <w:ins w:id="20" w:author="Xi Jiao" w:date="2020-07-17T19:29:00Z">
        <w:r w:rsidR="00077D28" w:rsidRPr="00077D28">
          <w:t>(Levels of nominal variables)</w:t>
        </w:r>
      </w:ins>
      <w:r>
        <w:t>的级别绘制为点（红色）。</w:t>
      </w:r>
    </w:p>
    <w:p w14:paraId="11470E52" w14:textId="77777777" w:rsidR="00083A5E" w:rsidRDefault="00083A5E" w:rsidP="00083A5E"/>
    <w:p w14:paraId="6DFD1A75" w14:textId="77777777" w:rsidR="00083A5E" w:rsidRDefault="00083A5E" w:rsidP="00083A5E">
      <w:r>
        <w:t xml:space="preserve">b）在一个三序图中，对象被标为点（蓝色），而响应变量和解释变量（分别为红色和绿色箭头）被绘制为矢量。物种绘制为点（绿色）。 </w:t>
      </w:r>
    </w:p>
    <w:p w14:paraId="21ECDCF6" w14:textId="77777777" w:rsidR="00083A5E" w:rsidRDefault="00083A5E" w:rsidP="00083A5E"/>
    <w:p w14:paraId="16E596EC" w14:textId="77777777" w:rsidR="00083A5E" w:rsidRDefault="00083A5E" w:rsidP="00083A5E">
      <w:r>
        <w:t>- I型</w:t>
      </w:r>
      <w:commentRangeStart w:id="21"/>
      <w:r>
        <w:t>缩放</w:t>
      </w:r>
      <w:commentRangeEnd w:id="21"/>
      <w:r w:rsidR="0082015E">
        <w:rPr>
          <w:rStyle w:val="a3"/>
        </w:rPr>
        <w:commentReference w:id="21"/>
      </w:r>
      <w:r>
        <w:t>-距离图（以对象为中心）</w:t>
      </w:r>
    </w:p>
    <w:p w14:paraId="00DB8F24" w14:textId="77777777" w:rsidR="00083A5E" w:rsidRDefault="00083A5E" w:rsidP="00083A5E"/>
    <w:p w14:paraId="020EFC6C" w14:textId="77777777" w:rsidR="00083A5E" w:rsidRDefault="00083A5E" w:rsidP="00083A5E">
      <w:r>
        <w:rPr>
          <w:rFonts w:hint="eastAsia"/>
        </w:rPr>
        <w:t>目标点之间的距离近似于欧几里得距离。因此，可以期望将靠近在一起的对象具有相似的变量值。这并非总是如此，因为</w:t>
      </w:r>
      <w:r>
        <w:t>RDA仅展示了数据集中的部分变化。</w:t>
      </w:r>
    </w:p>
    <w:p w14:paraId="13F67263" w14:textId="77777777" w:rsidR="00083A5E" w:rsidRDefault="00083A5E" w:rsidP="00083A5E"/>
    <w:p w14:paraId="708EF2F3" w14:textId="77777777" w:rsidR="00083A5E" w:rsidRDefault="00083A5E" w:rsidP="00083A5E">
      <w:r>
        <w:rPr>
          <w:rFonts w:hint="eastAsia"/>
        </w:rPr>
        <w:t>代表响应变量的矢量之间的角度是没有意义的。</w:t>
      </w:r>
    </w:p>
    <w:p w14:paraId="370B4190" w14:textId="77777777" w:rsidR="00083A5E" w:rsidRDefault="00083A5E" w:rsidP="00083A5E"/>
    <w:p w14:paraId="45DEF51F" w14:textId="77777777" w:rsidR="00083A5E" w:rsidRDefault="00083A5E" w:rsidP="00083A5E">
      <w:r>
        <w:rPr>
          <w:rFonts w:hint="eastAsia"/>
        </w:rPr>
        <w:t>代表响应变量的点和代表解释变量的矢量之间的角度反映了它们的（线性）相关性。</w:t>
      </w:r>
    </w:p>
    <w:p w14:paraId="156E8EDD" w14:textId="77777777" w:rsidR="00083A5E" w:rsidRDefault="00083A5E" w:rsidP="00083A5E"/>
    <w:p w14:paraId="4D6B7DA4" w14:textId="77777777" w:rsidR="00083A5E" w:rsidRDefault="00083A5E" w:rsidP="00083A5E">
      <w:r>
        <w:t>II型缩放-相关图（关注响应变量）</w:t>
      </w:r>
    </w:p>
    <w:p w14:paraId="2FBFCFC0" w14:textId="77777777" w:rsidR="00083A5E" w:rsidRDefault="00083A5E" w:rsidP="00083A5E"/>
    <w:p w14:paraId="6C91C40D" w14:textId="77777777" w:rsidR="00083A5E" w:rsidRDefault="00083A5E" w:rsidP="00083A5E">
      <w:r>
        <w:rPr>
          <w:rFonts w:hint="eastAsia"/>
        </w:rPr>
        <w:t>对象点之间的距离不是近似欧几里得距离。</w:t>
      </w:r>
    </w:p>
    <w:p w14:paraId="2F1B159E" w14:textId="77777777" w:rsidR="00083A5E" w:rsidRDefault="00083A5E" w:rsidP="00083A5E"/>
    <w:p w14:paraId="3D1921A5" w14:textId="77777777" w:rsidR="00083A5E" w:rsidRDefault="00083A5E" w:rsidP="00083A5E">
      <w:r>
        <w:rPr>
          <w:rFonts w:hint="eastAsia"/>
        </w:rPr>
        <w:t>对象在表示响应变量的点上的直角投影近似于给定对象的变量值。</w:t>
      </w:r>
    </w:p>
    <w:p w14:paraId="082C8937" w14:textId="77777777" w:rsidR="00083A5E" w:rsidRDefault="00083A5E" w:rsidP="00083A5E"/>
    <w:p w14:paraId="2F98C764" w14:textId="77777777" w:rsidR="00083A5E" w:rsidRDefault="00083A5E" w:rsidP="00083A5E">
      <w:r>
        <w:rPr>
          <w:rFonts w:hint="eastAsia"/>
        </w:rPr>
        <w:t>所有矢量之间的角度反映了它们的（线性）相关性。相关性等于矢量之间的角度的余弦值</w:t>
      </w:r>
    </w:p>
    <w:p w14:paraId="13261AF3" w14:textId="77777777" w:rsidR="00083A5E" w:rsidRDefault="00083A5E" w:rsidP="00083A5E"/>
    <w:p w14:paraId="37E4AB07" w14:textId="77777777" w:rsidR="00083A5E" w:rsidRDefault="00083A5E" w:rsidP="00083A5E">
      <w:r>
        <w:t>![演示图1](./priciple_3.jpg)</w:t>
      </w:r>
    </w:p>
    <w:p w14:paraId="5A8201B6" w14:textId="77777777" w:rsidR="00083A5E" w:rsidRDefault="00083A5E" w:rsidP="00083A5E"/>
    <w:p w14:paraId="4888789C" w14:textId="122D28C7" w:rsidR="00083A5E" w:rsidRDefault="00083A5E" w:rsidP="00083A5E">
      <w:r>
        <w:t>![演示图2](./priciple_</w:t>
      </w:r>
      <w:del w:id="22" w:author="Xi Jiao" w:date="2020-07-17T19:21:00Z">
        <w:r w:rsidDel="00CF7283">
          <w:rPr>
            <w:rFonts w:hint="eastAsia"/>
          </w:rPr>
          <w:delText>3</w:delText>
        </w:r>
      </w:del>
      <w:commentRangeStart w:id="23"/>
      <w:ins w:id="24" w:author="Xi Jiao" w:date="2020-07-17T19:21:00Z">
        <w:r w:rsidR="00CF7283">
          <w:rPr>
            <w:rFonts w:hint="eastAsia"/>
          </w:rPr>
          <w:t>4</w:t>
        </w:r>
        <w:commentRangeEnd w:id="23"/>
        <w:r w:rsidR="00CF7283">
          <w:rPr>
            <w:rStyle w:val="a3"/>
          </w:rPr>
          <w:commentReference w:id="23"/>
        </w:r>
      </w:ins>
      <w:r>
        <w:t>.jpg)</w:t>
      </w:r>
    </w:p>
    <w:p w14:paraId="3687DC2D" w14:textId="77777777" w:rsidR="00083A5E" w:rsidRDefault="00083A5E" w:rsidP="00083A5E"/>
    <w:p w14:paraId="5FD97940" w14:textId="077DE91F" w:rsidR="00CF7283" w:rsidRDefault="00CF7283" w:rsidP="00083A5E">
      <w:pPr>
        <w:rPr>
          <w:ins w:id="25" w:author="Xi Jiao" w:date="2020-07-17T19:24:00Z"/>
        </w:rPr>
      </w:pPr>
      <w:ins w:id="26" w:author="Xi Jiao" w:date="2020-07-17T19:24:00Z">
        <w:r>
          <w:rPr>
            <w:rFonts w:hint="eastAsia"/>
          </w:rPr>
          <w:lastRenderedPageBreak/>
          <w:t>图2</w:t>
        </w:r>
        <w:r>
          <w:t xml:space="preserve">. </w:t>
        </w:r>
      </w:ins>
      <w:ins w:id="27" w:author="Xi Jiao" w:date="2020-07-17T19:25:00Z">
        <w:r w:rsidR="009D1495">
          <w:t>坐标对象在矢量上的投影</w:t>
        </w:r>
      </w:ins>
      <w:ins w:id="28" w:author="Xi Jiao" w:date="2020-07-17T19:24:00Z">
        <w:r>
          <w:t>(a)和</w:t>
        </w:r>
      </w:ins>
      <w:ins w:id="29" w:author="Xi Jiao" w:date="2020-07-17T19:25:00Z">
        <w:r w:rsidR="009D1495">
          <w:t>矢量之间的角度</w:t>
        </w:r>
      </w:ins>
      <w:ins w:id="30" w:author="Xi Jiao" w:date="2020-07-17T19:24:00Z">
        <w:r>
          <w:t>(b)的示意图。</w:t>
        </w:r>
      </w:ins>
    </w:p>
    <w:p w14:paraId="15168C95" w14:textId="20EFD477" w:rsidR="00083A5E" w:rsidDel="009D1495" w:rsidRDefault="00083A5E" w:rsidP="00083A5E">
      <w:pPr>
        <w:rPr>
          <w:del w:id="31" w:author="Xi Jiao" w:date="2020-07-17T19:25:00Z"/>
        </w:rPr>
      </w:pPr>
      <w:del w:id="32" w:author="Xi Jiao" w:date="2020-07-17T19:25:00Z">
        <w:r w:rsidDel="009D1495">
          <w:rPr>
            <w:rFonts w:hint="eastAsia"/>
          </w:rPr>
          <w:delText>示意图；</w:delText>
        </w:r>
        <w:r w:rsidDel="009D1495">
          <w:delText>a）坐标对象在矢量上的投影，b）矢量之间的角度。</w:delText>
        </w:r>
      </w:del>
    </w:p>
    <w:p w14:paraId="1D1BE8A1" w14:textId="77777777" w:rsidR="00083A5E" w:rsidRDefault="00083A5E" w:rsidP="00083A5E">
      <w:r>
        <w:rPr>
          <w:rFonts w:hint="eastAsia"/>
        </w:rPr>
        <w:t>坐标点在变量向量上的投影（如面板</w:t>
      </w:r>
      <w:r>
        <w:t>a中的点i所示）近似于为该对象实现的变量值。因此，目测，与大多数其他对象相比，可以预期对象i受变量1影响较大。但是，可以预期对象ii相对于其他对象受的变量1影响较小。请注意，虚线通常不会在双序图中显示，此处为演示而显示。使用II型尺度缩放时，向量之间的夹角余弦近似于它们表示的变量之间的相关性。在这种情况下，∠a接近90，这表明变量“ 1”和“ 2”显示出很小的相关性（即它们几乎是正交的，就像独立的轴一样）。 ∠b小于90°，</w:t>
      </w:r>
      <w:r>
        <w:br/>
      </w:r>
      <w:r>
        <w:br/>
        <w:t>表明变量“ 2”和“ 3”之间呈正相关，而∠c接</w:t>
      </w:r>
      <w:r>
        <w:rPr>
          <w:rFonts w:hint="eastAsia"/>
        </w:rPr>
        <w:t>近</w:t>
      </w:r>
      <w:r>
        <w:t>180°，表明变量“ 2”和“ 4”之间具有强烈的负相关（即变量“增加”的方向） 2”和“ 4”彼此相对）。变量5是非数值解释变量，由点表示。在变量4上的直角投影表明两者是正相关的。</w:t>
      </w:r>
    </w:p>
    <w:p w14:paraId="52B81A51" w14:textId="77777777" w:rsidR="00083A5E" w:rsidRDefault="00083A5E" w:rsidP="00083A5E"/>
    <w:p w14:paraId="7BD6673F" w14:textId="77777777" w:rsidR="00083A5E" w:rsidRDefault="00083A5E" w:rsidP="00083A5E"/>
    <w:p w14:paraId="6B43C336" w14:textId="77777777" w:rsidR="00083A5E" w:rsidRDefault="00083A5E" w:rsidP="00083A5E"/>
    <w:p w14:paraId="21A4DB0A" w14:textId="77777777" w:rsidR="00083A5E" w:rsidRDefault="00083A5E" w:rsidP="00083A5E">
      <w:r>
        <w:t>##### 典范对应分析(CCA）</w:t>
      </w:r>
    </w:p>
    <w:p w14:paraId="4C73E22D" w14:textId="77777777" w:rsidR="00083A5E" w:rsidRDefault="00083A5E" w:rsidP="00083A5E"/>
    <w:p w14:paraId="14B8C67F" w14:textId="77777777" w:rsidR="00083A5E" w:rsidRDefault="00083A5E" w:rsidP="00083A5E">
      <w:r>
        <w:rPr>
          <w:rFonts w:hint="eastAsia"/>
        </w:rPr>
        <w:t>同</w:t>
      </w:r>
      <w:r>
        <w:t>RDA有许多相似之处，作为非限制性排序典型算法的CCA，是基于单峰模型，同CA分析一样的基础算法，但在排序迭代过程中将解释变量同响应变量矩阵之间做了加权回归分析。这里重点关注CCA使用的条件：1. 物种在整个生态梯度环境中都有采样；2. 物种在生态梯度上呈现单峰分布响应。</w:t>
      </w:r>
    </w:p>
    <w:p w14:paraId="0FA3AA11" w14:textId="77777777" w:rsidR="00083A5E" w:rsidRDefault="00083A5E" w:rsidP="00083A5E"/>
    <w:p w14:paraId="14BFFCEF" w14:textId="77777777" w:rsidR="00083A5E" w:rsidRDefault="00083A5E" w:rsidP="00083A5E"/>
    <w:p w14:paraId="24571D7D" w14:textId="77777777" w:rsidR="00083A5E" w:rsidRDefault="00083A5E" w:rsidP="00083A5E">
      <w:r>
        <w:t>##### 限制性主坐标分析(CPCoA）</w:t>
      </w:r>
    </w:p>
    <w:p w14:paraId="3D1314E2" w14:textId="77777777" w:rsidR="00083A5E" w:rsidRDefault="00083A5E" w:rsidP="00083A5E"/>
    <w:p w14:paraId="2014FF17" w14:textId="77777777" w:rsidR="00083A5E" w:rsidRDefault="00083A5E" w:rsidP="00083A5E">
      <w:r>
        <w:t>##### 线性判别分析(LDA）</w:t>
      </w:r>
    </w:p>
    <w:p w14:paraId="608AD8CA" w14:textId="77777777" w:rsidR="00083A5E" w:rsidRDefault="00083A5E" w:rsidP="00083A5E"/>
    <w:p w14:paraId="49ABA981" w14:textId="77777777" w:rsidR="00083A5E" w:rsidRDefault="00083A5E" w:rsidP="00083A5E"/>
    <w:p w14:paraId="599297D2" w14:textId="77777777" w:rsidR="00083A5E" w:rsidRDefault="00083A5E" w:rsidP="00083A5E">
      <w:r>
        <w:t>#### 实例解读</w:t>
      </w:r>
    </w:p>
    <w:p w14:paraId="67D74AF3" w14:textId="77777777" w:rsidR="00083A5E" w:rsidRDefault="00083A5E" w:rsidP="00083A5E"/>
    <w:p w14:paraId="49632930" w14:textId="77777777" w:rsidR="00083A5E" w:rsidRDefault="00083A5E" w:rsidP="00083A5E"/>
    <w:p w14:paraId="7C2FF944" w14:textId="77777777" w:rsidR="00083A5E" w:rsidRDefault="00083A5E" w:rsidP="00083A5E"/>
    <w:p w14:paraId="577A95F2" w14:textId="77777777" w:rsidR="00083A5E" w:rsidRDefault="00083A5E" w:rsidP="00083A5E">
      <w:r>
        <w:t xml:space="preserve">#### </w:t>
      </w:r>
      <w:commentRangeStart w:id="33"/>
      <w:r>
        <w:t>示例一. 以取材部位和基因型为条件的主坐标轴分析(CPCoA/CCA)</w:t>
      </w:r>
      <w:commentRangeEnd w:id="33"/>
      <w:r w:rsidR="00077D28">
        <w:rPr>
          <w:rStyle w:val="a3"/>
        </w:rPr>
        <w:commentReference w:id="33"/>
      </w:r>
    </w:p>
    <w:p w14:paraId="14D742A7" w14:textId="77777777" w:rsidR="00083A5E" w:rsidRDefault="00083A5E" w:rsidP="00083A5E"/>
    <w:p w14:paraId="2124BD10" w14:textId="77777777" w:rsidR="00083A5E" w:rsidRDefault="00083A5E" w:rsidP="00083A5E"/>
    <w:p w14:paraId="1975D1BA" w14:textId="77777777" w:rsidR="00083A5E" w:rsidRDefault="00083A5E" w:rsidP="00083A5E">
      <w:r>
        <w:t xml:space="preserve">[Zgadzaj, R., et.al., 2016 .PNAS ](http://www.pnas.org/content/113/49/E7996.short)  </w:t>
      </w:r>
    </w:p>
    <w:p w14:paraId="57FB87EA" w14:textId="77777777" w:rsidR="00083A5E" w:rsidRDefault="00083A5E" w:rsidP="00083A5E">
      <w:r>
        <w:rPr>
          <w:rFonts w:hint="eastAsia"/>
        </w:rPr>
        <w:t>这篇文章分析了百脉根根瘤的微生物组成，同时在根瘤缺失突变体条件下发现根和根际微生物均有较大差异的变化。</w:t>
      </w:r>
    </w:p>
    <w:p w14:paraId="6799F073" w14:textId="77777777" w:rsidR="00083A5E" w:rsidRDefault="00083A5E" w:rsidP="00083A5E">
      <w:r>
        <w:t>![image](http://bailab.genetics.ac.cn/markdown/scatterplot2.png)</w:t>
      </w:r>
    </w:p>
    <w:p w14:paraId="17AA60D1" w14:textId="77777777" w:rsidR="00083A5E" w:rsidRDefault="00083A5E" w:rsidP="00083A5E"/>
    <w:p w14:paraId="7E51011F" w14:textId="77777777" w:rsidR="00083A5E" w:rsidRDefault="00083A5E" w:rsidP="00083A5E"/>
    <w:p w14:paraId="04A5023E" w14:textId="77777777" w:rsidR="00083A5E" w:rsidRDefault="00083A5E" w:rsidP="00083A5E">
      <w:r>
        <w:rPr>
          <w:rFonts w:hint="eastAsia"/>
        </w:rPr>
        <w:t>图</w:t>
      </w:r>
      <w:r>
        <w:t>2. 散点图展示限制性主坐标轴分析(Constrained PCoA/ CCA)取材部位和基因型间的差异。</w:t>
      </w:r>
    </w:p>
    <w:p w14:paraId="4953C14A" w14:textId="4831E81D" w:rsidR="00083A5E" w:rsidRDefault="00083A5E" w:rsidP="00083A5E">
      <w:r>
        <w:t>1. (A) 采用CCA方法结合</w:t>
      </w:r>
      <w:del w:id="34" w:author="Xi Jiao" w:date="2020-07-17T19:34:00Z">
        <w:r w:rsidDel="00654ED1">
          <w:delText>bray</w:delText>
        </w:r>
      </w:del>
      <w:ins w:id="35" w:author="Xi Jiao" w:date="2020-07-17T19:34:00Z">
        <w:r w:rsidR="00654ED1">
          <w:t>Bray</w:t>
        </w:r>
      </w:ins>
      <w:r>
        <w:t>-</w:t>
      </w:r>
      <w:del w:id="36" w:author="Xi Jiao" w:date="2020-07-17T19:34:00Z">
        <w:r w:rsidDel="00654ED1">
          <w:delText>curtis</w:delText>
        </w:r>
      </w:del>
      <w:ins w:id="37" w:author="Xi Jiao" w:date="2020-07-17T19:34:00Z">
        <w:r w:rsidR="00654ED1">
          <w:t>Curtis</w:t>
        </w:r>
      </w:ins>
      <w:r>
        <w:t>距离，分析以取样部分(compartment)条件下可显示各组最大差异投影平面；图顶部</w:t>
      </w:r>
      <w:commentRangeStart w:id="38"/>
      <w:r>
        <w:t>19.97%</w:t>
      </w:r>
      <w:commentRangeEnd w:id="38"/>
      <w:r w:rsidR="00654ED1">
        <w:rPr>
          <w:rStyle w:val="a3"/>
        </w:rPr>
        <w:commentReference w:id="38"/>
      </w:r>
      <w:r>
        <w:t xml:space="preserve"> of variance (P&lt;0.001)表示当前所展示的平</w:t>
      </w:r>
      <w:r>
        <w:lastRenderedPageBreak/>
        <w:t>面坐标系，可解释所有样品间总差异的</w:t>
      </w:r>
      <w:r w:rsidRPr="00654ED1">
        <w:rPr>
          <w:highlight w:val="yellow"/>
          <w:rPrChange w:id="39" w:author="Xi Jiao" w:date="2020-07-17T19:35:00Z">
            <w:rPr/>
          </w:rPrChange>
        </w:rPr>
        <w:t>19.97%</w:t>
      </w:r>
      <w:r>
        <w:t>的，并且各组间存在显著差异(P&lt;0.001)；</w:t>
      </w:r>
    </w:p>
    <w:p w14:paraId="2D2B19A3" w14:textId="77777777" w:rsidR="00083A5E" w:rsidRDefault="00083A5E" w:rsidP="00083A5E">
      <w:r>
        <w:t>2. (B) 以基因型为条件分析最大解释基因型组间差异的空间平面，可解释</w:t>
      </w:r>
      <w:r w:rsidRPr="0078119B">
        <w:rPr>
          <w:highlight w:val="yellow"/>
          <w:rPrChange w:id="40" w:author="Xi Jiao" w:date="2020-07-17T19:36:00Z">
            <w:rPr/>
          </w:rPrChange>
        </w:rPr>
        <w:t>9.82%</w:t>
      </w:r>
      <w:r>
        <w:t>的变异，并且有显著差异，其中作者按形状标出了各基因型；同时作者还按compartment进行着色，在这一平面上，compartment仍能很好的分开。</w:t>
      </w:r>
    </w:p>
    <w:p w14:paraId="69834F50" w14:textId="77777777" w:rsidR="00083A5E" w:rsidRDefault="00083A5E" w:rsidP="00083A5E">
      <w:r>
        <w:t>3. 图表结果：Compartment可解释19.97%差异，且区分明显；突变体与WT(gifu)可以区分，区分不大(占9.82%变异中的17.75%的纵轴上可区分)；各突变体间很难区分，完全混在一起；在基因型最大解释平面上，compartment仍能非常好的在第一轴上区分。</w:t>
      </w:r>
    </w:p>
    <w:p w14:paraId="6D86ACBE" w14:textId="77777777" w:rsidR="00083A5E" w:rsidRDefault="00083A5E" w:rsidP="00083A5E"/>
    <w:p w14:paraId="629DD874" w14:textId="77777777" w:rsidR="00083A5E" w:rsidRDefault="00083A5E" w:rsidP="00083A5E">
      <w:r>
        <w:t>&gt; Fig. 2. (A) Constrained PCoA plot of Bray–Curtis distances between samples including only the WT constrained by compartment (19.97% of variance, P &gt; 0.001; n = 94). (B) Constrained PCoA plot of Bray–Curtis distances constrained by genotype (9.82% of variance explained, P &lt; 0.001; n = 164). Each point corresponds to a different sample colored by compartment, and each host genotype is represented by a different shape. The percentage of variation indicated in each axis corresponds to the fraction of the total variance explained by the projection.</w:t>
      </w:r>
    </w:p>
    <w:p w14:paraId="5C85B57A" w14:textId="77777777" w:rsidR="00083A5E" w:rsidRDefault="00083A5E" w:rsidP="00083A5E"/>
    <w:p w14:paraId="108FF346" w14:textId="77777777" w:rsidR="00083A5E" w:rsidRDefault="00083A5E" w:rsidP="00083A5E">
      <w:r>
        <w:t>#### 示例二 Nature Communication：根系代谢物塑造根际微生物群来驱动土壤对植物生长和防御的反馈</w:t>
      </w:r>
    </w:p>
    <w:p w14:paraId="7D7471C2" w14:textId="77777777" w:rsidR="00083A5E" w:rsidRDefault="00083A5E" w:rsidP="00083A5E"/>
    <w:p w14:paraId="773D1B8E" w14:textId="77777777" w:rsidR="00083A5E" w:rsidRDefault="00083A5E" w:rsidP="00083A5E">
      <w:r>
        <w:rPr>
          <w:rFonts w:hint="eastAsia"/>
        </w:rPr>
        <w:t>这篇文章由</w:t>
      </w:r>
      <w:r>
        <w:t>Matthias Erb 等人在2018年发表在Nature Communications期刊上。题目为：Root exudate metabolites drive plant-soil feedbacks on growth and defense by shaping the rhizosphere microbiota。揭示了植物根际微生物区系组成、植物性能和植物-草食相互作用的机制。</w:t>
      </w:r>
    </w:p>
    <w:p w14:paraId="7E570EFE" w14:textId="77777777" w:rsidR="00083A5E" w:rsidRDefault="00083A5E" w:rsidP="00083A5E"/>
    <w:p w14:paraId="6CE72294" w14:textId="77777777" w:rsidR="00083A5E" w:rsidRDefault="00083A5E" w:rsidP="00083A5E"/>
    <w:p w14:paraId="7A266ECA" w14:textId="77777777" w:rsidR="00083A5E" w:rsidRDefault="00083A5E" w:rsidP="00083A5E">
      <w:r>
        <w:t>![示例2](./example_2.jpg)</w:t>
      </w:r>
    </w:p>
    <w:p w14:paraId="2F75324C" w14:textId="77777777" w:rsidR="00083A5E" w:rsidRDefault="00083A5E" w:rsidP="00083A5E"/>
    <w:p w14:paraId="3E174B47" w14:textId="77777777" w:rsidR="00083A5E" w:rsidRDefault="00083A5E" w:rsidP="00083A5E">
      <w:r>
        <w:rPr>
          <w:rFonts w:hint="eastAsia"/>
        </w:rPr>
        <w:t>图</w:t>
      </w:r>
      <w:r>
        <w:t>7 BXs对第二代植物根和根际的土壤微生物区系有一定的影响。野生型（WT）植物根际和根际细菌（a）和真菌（b）群落的主坐标的部分正则分析（n=10）。利用细菌操作分类学单元（bOTU, c）和真菌OTU（fOTU, d）的双标图，显示单个OTU对不同处理的分离的贡献。[点击查看中文解读](https://mp.weixin.qq.com/s/d80uZRffhhIsA-gOOxcKmA)</w:t>
      </w:r>
    </w:p>
    <w:p w14:paraId="1EAFA914" w14:textId="77777777" w:rsidR="00083A5E" w:rsidRDefault="00083A5E" w:rsidP="00083A5E"/>
    <w:p w14:paraId="53F62647" w14:textId="77777777" w:rsidR="00083A5E" w:rsidRDefault="00083A5E" w:rsidP="00083A5E">
      <w:r>
        <w:t>&gt; Fig. 7 Benzoxazinoid-conditioning shapes soil microbiota in the roots and rhizosphere of the second plant generation. a, b Partial Canonical analysis of</w:t>
      </w:r>
    </w:p>
    <w:p w14:paraId="25274C9C" w14:textId="77777777" w:rsidR="00083A5E" w:rsidRDefault="00083A5E" w:rsidP="00083A5E">
      <w:r>
        <w:t>Principal Coordinates (CAP) of rhizosphere and root bacterial (a) and fungal (b) communities of wild type (WT) plants grown in soils previously</w:t>
      </w:r>
    </w:p>
    <w:p w14:paraId="6FB2B5D7" w14:textId="77777777" w:rsidR="00083A5E" w:rsidRDefault="00083A5E" w:rsidP="00083A5E">
      <w:r>
        <w:t>conditioned by WT (BX+) or benzoxazinoid (BX)-deficient bx1 mutant plants (BX</w:t>
      </w:r>
      <w:r>
        <w:rPr>
          <w:rFonts w:ascii="微软雅黑" w:eastAsia="微软雅黑" w:hAnsi="微软雅黑" w:cs="微软雅黑" w:hint="eastAsia"/>
        </w:rPr>
        <w:t>−</w:t>
      </w:r>
      <w:r>
        <w:t>) (n = 10). CAP ordinations using Bray</w:t>
      </w:r>
      <w:r>
        <w:rPr>
          <w:rFonts w:ascii="等线" w:eastAsia="等线" w:hAnsi="等线" w:cs="等线" w:hint="eastAsia"/>
        </w:rPr>
        <w:t>–</w:t>
      </w:r>
      <w:r>
        <w:t>Curtis distance were</w:t>
      </w:r>
    </w:p>
    <w:p w14:paraId="35F6E9A6" w14:textId="77777777" w:rsidR="00083A5E" w:rsidRDefault="00083A5E" w:rsidP="00083A5E">
      <w:r>
        <w:t>constrained for the factors sample type and soil conditioning. Model, explained fraction of totasl variance and model significance are indicated above the</w:t>
      </w:r>
    </w:p>
    <w:p w14:paraId="5C6E588C" w14:textId="77777777" w:rsidR="00083A5E" w:rsidRDefault="00083A5E" w:rsidP="00083A5E">
      <w:r>
        <w:t>plots. Axes report the proportions of total variation explained by the constrained axes. c, d Biplot with the bacterial Operational Taxonomic Unit (bOTU, c)</w:t>
      </w:r>
    </w:p>
    <w:p w14:paraId="1047EB7F" w14:textId="77777777" w:rsidR="00083A5E" w:rsidRDefault="00083A5E" w:rsidP="00083A5E">
      <w:r>
        <w:t>and fungal OTU (fOTU, d) scores of the CAP showing the contribution of individual OTUs to the separation of the different treatments. For unconstrained</w:t>
      </w:r>
    </w:p>
    <w:p w14:paraId="32222B8C" w14:textId="77777777" w:rsidR="00083A5E" w:rsidRDefault="00083A5E" w:rsidP="00083A5E">
      <w:r>
        <w:lastRenderedPageBreak/>
        <w:t>ordination and individual OTUs, refer to Supplementary Fig. 9</w:t>
      </w:r>
    </w:p>
    <w:p w14:paraId="63ED6D7A" w14:textId="77777777" w:rsidR="00083A5E" w:rsidRDefault="00083A5E" w:rsidP="00083A5E"/>
    <w:p w14:paraId="268DD66F" w14:textId="77777777" w:rsidR="00083A5E" w:rsidRDefault="00083A5E" w:rsidP="00083A5E"/>
    <w:p w14:paraId="2A68367E" w14:textId="77777777" w:rsidR="00083A5E" w:rsidRDefault="00083A5E" w:rsidP="00083A5E">
      <w:r>
        <w:t>**result**：</w:t>
      </w:r>
    </w:p>
    <w:p w14:paraId="7AFF5543" w14:textId="77777777" w:rsidR="00083A5E" w:rsidRDefault="00083A5E" w:rsidP="00083A5E"/>
    <w:p w14:paraId="3076F536" w14:textId="77777777" w:rsidR="00083A5E" w:rsidRDefault="00083A5E" w:rsidP="00083A5E">
      <w:r>
        <w:rPr>
          <w:rFonts w:hint="eastAsia"/>
        </w:rPr>
        <w:t>为了了解</w:t>
      </w:r>
      <w:r>
        <w:t>BX土壤处理是否改变了响应植物的根相关菌群，研究人员分析了生长在BX+和BX</w:t>
      </w:r>
      <w:r>
        <w:rPr>
          <w:rFonts w:ascii="微软雅黑" w:eastAsia="微软雅黑" w:hAnsi="微软雅黑" w:cs="微软雅黑" w:hint="eastAsia"/>
        </w:rPr>
        <w:t>−</w:t>
      </w:r>
      <w:r>
        <w:t>土壤中野生植物的根和根际样品中的真菌和细菌群落。无限制和受限制的纵坐标显示，细菌和真菌在根际和根之间以及在BX+和BX</w:t>
      </w:r>
      <w:r>
        <w:rPr>
          <w:rFonts w:ascii="微软雅黑" w:eastAsia="微软雅黑" w:hAnsi="微软雅黑" w:cs="微软雅黑" w:hint="eastAsia"/>
        </w:rPr>
        <w:t>−</w:t>
      </w:r>
      <w:r>
        <w:t>土壤之间有明显的分离（图7a, b，补充图9a, b）。多变量统计证实了这些效应的显著性（补充表7和8；参考补充数据3来深入分析BX土壤处理对微生物多样性的影响）。放线菌门OTUs和属于子囊菌纲和球囊菌门的OTUs的亚群对根和根际样品的分离贡献最大（图7c, d）</w:t>
      </w:r>
    </w:p>
    <w:p w14:paraId="5EA9D47C" w14:textId="77777777" w:rsidR="00083A5E" w:rsidRDefault="00083A5E" w:rsidP="00083A5E"/>
    <w:p w14:paraId="344977E8" w14:textId="77777777" w:rsidR="00083A5E" w:rsidRDefault="00083A5E" w:rsidP="00083A5E"/>
    <w:p w14:paraId="0189D77A" w14:textId="77777777" w:rsidR="00083A5E" w:rsidRDefault="00083A5E" w:rsidP="00083A5E">
      <w:r>
        <w:t>&gt; To understand whether BX soil conditioning changes the rootassociated</w:t>
      </w:r>
    </w:p>
    <w:p w14:paraId="201C0EC8" w14:textId="77777777" w:rsidR="00083A5E" w:rsidRDefault="00083A5E" w:rsidP="00083A5E">
      <w:r>
        <w:t>microbiota of the responding plants, we profiled fungal</w:t>
      </w:r>
    </w:p>
    <w:p w14:paraId="6F6FCF9E" w14:textId="77777777" w:rsidR="00083A5E" w:rsidRDefault="00083A5E" w:rsidP="00083A5E">
      <w:r>
        <w:t>and bacterial communities in root and rhizosphere samples of</w:t>
      </w:r>
    </w:p>
    <w:p w14:paraId="2F7CD83F" w14:textId="77777777" w:rsidR="00083A5E" w:rsidRDefault="00083A5E" w:rsidP="00083A5E">
      <w:r>
        <w:t>WT plants grown in BX+ and BX</w:t>
      </w:r>
      <w:r>
        <w:rPr>
          <w:rFonts w:ascii="微软雅黑" w:eastAsia="微软雅黑" w:hAnsi="微软雅黑" w:cs="微软雅黑" w:hint="eastAsia"/>
        </w:rPr>
        <w:t>−</w:t>
      </w:r>
      <w:r>
        <w:t xml:space="preserve"> soils. Both unconstrained</w:t>
      </w:r>
    </w:p>
    <w:p w14:paraId="6380C413" w14:textId="77777777" w:rsidR="00083A5E" w:rsidRDefault="00083A5E" w:rsidP="00083A5E">
      <w:r>
        <w:t>and constrained ordinations revealed a clear separation of bacteria</w:t>
      </w:r>
    </w:p>
    <w:p w14:paraId="5DEEE8EA" w14:textId="77777777" w:rsidR="00083A5E" w:rsidRDefault="00083A5E" w:rsidP="00083A5E">
      <w:r>
        <w:t>and fungi between rhizosphere and roots and between BX+</w:t>
      </w:r>
    </w:p>
    <w:p w14:paraId="316A34F2" w14:textId="77777777" w:rsidR="00083A5E" w:rsidRDefault="00083A5E" w:rsidP="00083A5E">
      <w:r>
        <w:t>and BX</w:t>
      </w:r>
      <w:r>
        <w:rPr>
          <w:rFonts w:ascii="微软雅黑" w:eastAsia="微软雅黑" w:hAnsi="微软雅黑" w:cs="微软雅黑" w:hint="eastAsia"/>
        </w:rPr>
        <w:t>−</w:t>
      </w:r>
      <w:r>
        <w:t xml:space="preserve"> soils (Fig. 7a, b, Supplementary Fig. 9a, b). Multivariate statistics confirmed the significance of these effects (Supplementary</w:t>
      </w:r>
    </w:p>
    <w:p w14:paraId="527DFCE2" w14:textId="77777777" w:rsidR="00083A5E" w:rsidRDefault="00083A5E" w:rsidP="00083A5E">
      <w:r>
        <w:t>Tables 7 and 8; we refer to the Supplementary Data 3 for in</w:t>
      </w:r>
    </w:p>
    <w:p w14:paraId="465B4331" w14:textId="77777777" w:rsidR="00083A5E" w:rsidRDefault="00083A5E" w:rsidP="00083A5E">
      <w:r>
        <w:t>depth analysis of BX soil conditioning effects on microbial</w:t>
      </w:r>
    </w:p>
    <w:p w14:paraId="362D8784" w14:textId="77777777" w:rsidR="00083A5E" w:rsidRDefault="00083A5E" w:rsidP="00083A5E">
      <w:r>
        <w:t>diversity). Actinobacteria OTUs and a subset of OTUs belonging</w:t>
      </w:r>
    </w:p>
    <w:p w14:paraId="0BB4AF32" w14:textId="77777777" w:rsidR="00083A5E" w:rsidRDefault="00083A5E" w:rsidP="00083A5E">
      <w:r>
        <w:t>to Ascomycota and Glomeromycota contributed most strongly to</w:t>
      </w:r>
    </w:p>
    <w:p w14:paraId="2DB1B548" w14:textId="77777777" w:rsidR="00083A5E" w:rsidRDefault="00083A5E" w:rsidP="00083A5E">
      <w:r>
        <w:t>the separation of root and rhizosphere samples (Fig. 7c, d).</w:t>
      </w:r>
    </w:p>
    <w:p w14:paraId="158453C4" w14:textId="77777777" w:rsidR="00083A5E" w:rsidRDefault="00083A5E" w:rsidP="00083A5E"/>
    <w:p w14:paraId="108E3A0F" w14:textId="77777777" w:rsidR="00083A5E" w:rsidRDefault="00083A5E" w:rsidP="00083A5E">
      <w:r>
        <w:t>#### 示例三 GCB | 高强度人类活动背景下微生物对环境变化的抗性和恢复力</w:t>
      </w:r>
    </w:p>
    <w:p w14:paraId="3B55F93D" w14:textId="77777777" w:rsidR="00083A5E" w:rsidRDefault="00083A5E" w:rsidP="00083A5E"/>
    <w:p w14:paraId="6C475DF1" w14:textId="77777777" w:rsidR="00083A5E" w:rsidRDefault="00083A5E" w:rsidP="00083A5E">
      <w:r>
        <w:rPr>
          <w:rFonts w:hint="eastAsia"/>
        </w:rPr>
        <w:t>本文由</w:t>
      </w:r>
      <w:r>
        <w:t>Laibin Huang等人于2020年发表在Global Change Biology上，即使在人类活动强度高于全球沿海生态系统平均水平的情况下，分析了在大尺度生态系统解除胁迫因子后，微生物群落整体也能在短时间内恢复到与原始状态相似的状态，这意味着即使在强烈的人为干扰下，土壤微生物群落也具有很强的恢复能力。[点击访问中文解读](https://mp.weixin.qq.com/s/_w07hBrDtCzh6Vnj6QpPgg)</w:t>
      </w:r>
    </w:p>
    <w:p w14:paraId="08EBDD04" w14:textId="77777777" w:rsidR="00083A5E" w:rsidRDefault="00083A5E" w:rsidP="00083A5E"/>
    <w:p w14:paraId="5B8A9CAC" w14:textId="77777777" w:rsidR="00083A5E" w:rsidRDefault="00083A5E" w:rsidP="00083A5E"/>
    <w:p w14:paraId="6FA9517E" w14:textId="77777777" w:rsidR="00083A5E" w:rsidRDefault="00083A5E" w:rsidP="00083A5E">
      <w:r>
        <w:t>![示例3](example_3.png)</w:t>
      </w:r>
    </w:p>
    <w:p w14:paraId="4DA834E6" w14:textId="77777777" w:rsidR="00083A5E" w:rsidRDefault="00083A5E" w:rsidP="00083A5E"/>
    <w:p w14:paraId="49024B92" w14:textId="77777777" w:rsidR="00083A5E" w:rsidRDefault="00083A5E" w:rsidP="00083A5E"/>
    <w:p w14:paraId="781A0F14" w14:textId="77777777" w:rsidR="00083A5E" w:rsidRDefault="00083A5E" w:rsidP="00083A5E">
      <w:r>
        <w:rPr>
          <w:rFonts w:hint="eastAsia"/>
        </w:rPr>
        <w:t>图</w:t>
      </w:r>
      <w:r>
        <w:t>6  RDA分析对珠江三角洲沿岸微生物群落变化的环境解释。（a） 前20门变化的环境解</w:t>
      </w:r>
      <w:r>
        <w:lastRenderedPageBreak/>
        <w:t>释；（b）与硝化过程有关的属变化的环境解释。USF_2014（粉色圆圈）和USF_2015（蓝色圆圈）分别代表2014年和2015年上游的原位土壤；DSF_（粉色钻石）和DSF_（蓝色钻石）分别代表2014年和2015年下游的原位土壤。（无限制置换试验，n=999）</w:t>
      </w:r>
    </w:p>
    <w:p w14:paraId="1AC179D0" w14:textId="77777777" w:rsidR="00083A5E" w:rsidRDefault="00083A5E" w:rsidP="00083A5E"/>
    <w:p w14:paraId="0B6AEAAC" w14:textId="77777777" w:rsidR="00083A5E" w:rsidRDefault="00083A5E" w:rsidP="00083A5E">
      <w:r>
        <w:t>&gt; FIGURE7 Environmental explanation of the changes in microbial community along the Pearl River Estuary by RDA analysis. (a)</w:t>
      </w:r>
    </w:p>
    <w:p w14:paraId="1FB96E40" w14:textId="77777777" w:rsidR="00083A5E" w:rsidRDefault="00083A5E" w:rsidP="00083A5E">
      <w:r>
        <w:t>Environmental explanation of the changes in top 20 phylum; (b) environmental explanation of the changes in genus related to nitrification</w:t>
      </w:r>
    </w:p>
    <w:p w14:paraId="27C755B5" w14:textId="77777777" w:rsidR="00083A5E" w:rsidRDefault="00083A5E" w:rsidP="00083A5E">
      <w:r>
        <w:t>process. USF_2014 (pink circle) and USF_2015 (blue circle) represent field soils from upstream in 2014 and 2015, respectively; DSF_2014</w:t>
      </w:r>
    </w:p>
    <w:p w14:paraId="252FCD08" w14:textId="77777777" w:rsidR="00083A5E" w:rsidRDefault="00083A5E" w:rsidP="00083A5E">
      <w:r>
        <w:t>(pink diamond) and DSF_2015 (blue diamond) represent field soils from downstream in 2014 and 2015, respectively. *.05; **.01; ***&lt;.001</w:t>
      </w:r>
    </w:p>
    <w:p w14:paraId="35D9824D" w14:textId="77777777" w:rsidR="00083A5E" w:rsidRDefault="00083A5E" w:rsidP="00083A5E">
      <w:r>
        <w:t>(Unrestricted permutation test, n = 999)</w:t>
      </w:r>
    </w:p>
    <w:p w14:paraId="74688801" w14:textId="77777777" w:rsidR="00083A5E" w:rsidRDefault="00083A5E" w:rsidP="00083A5E"/>
    <w:p w14:paraId="69368BDE" w14:textId="77777777" w:rsidR="00083A5E" w:rsidRDefault="00083A5E" w:rsidP="00083A5E"/>
    <w:p w14:paraId="6CA0A713" w14:textId="77777777" w:rsidR="00083A5E" w:rsidRDefault="00083A5E" w:rsidP="00083A5E">
      <w:r>
        <w:t>**result**：</w:t>
      </w:r>
    </w:p>
    <w:p w14:paraId="6A368587" w14:textId="77777777" w:rsidR="00083A5E" w:rsidRDefault="00083A5E" w:rsidP="00083A5E"/>
    <w:p w14:paraId="48AD6F2C" w14:textId="77777777" w:rsidR="00083A5E" w:rsidRDefault="00083A5E" w:rsidP="00083A5E">
      <w:r>
        <w:rPr>
          <w:rFonts w:hint="eastAsia"/>
        </w:rPr>
        <w:t>在</w:t>
      </w:r>
      <w:r>
        <w:t>RDA分析中，2014年采集的土壤样品中20个最高门中的16个相对丰度较高，而2015年采集的土壤样品中只有3个相对较高，这与之前的结果一致。</w:t>
      </w:r>
    </w:p>
    <w:p w14:paraId="408ED0BD" w14:textId="77777777" w:rsidR="00083A5E" w:rsidRDefault="00083A5E" w:rsidP="00083A5E">
      <w:r>
        <w:rPr>
          <w:rFonts w:hint="eastAsia"/>
        </w:rPr>
        <w:t>如图</w:t>
      </w:r>
      <w:r>
        <w:t>7b所示，第一轴解释方差为82.1％（p = .001；置换检验）和</w:t>
      </w:r>
    </w:p>
    <w:p w14:paraId="41EAAFC3" w14:textId="77777777" w:rsidR="00083A5E" w:rsidRDefault="00083A5E" w:rsidP="00083A5E">
      <w:r>
        <w:rPr>
          <w:rFonts w:hint="eastAsia"/>
        </w:rPr>
        <w:t>第二轴解释方差为</w:t>
      </w:r>
      <w:r>
        <w:t>0.9％（p = .992;置换检验）。RDA的第一轴和第二轴分别解释了这种关系，这表明第一轴基于硝化微生物群落将所有环境变量和土壤样品显着分离。</w:t>
      </w:r>
    </w:p>
    <w:p w14:paraId="6365A228" w14:textId="77777777" w:rsidR="00083A5E" w:rsidRDefault="00083A5E" w:rsidP="00083A5E"/>
    <w:p w14:paraId="4D0ABBF6" w14:textId="77777777" w:rsidR="00083A5E" w:rsidRDefault="00083A5E" w:rsidP="00083A5E">
      <w:r>
        <w:t>&gt; in the RDA analysis, the relative abundance of 16 out of the 20 top phyla were higher in the soil samples collected in 2014, whereas only three of these phyla were higher in the soil samples collected in 2015, which was consistent with the previous results.</w:t>
      </w:r>
    </w:p>
    <w:p w14:paraId="2FD9A7A2" w14:textId="77777777" w:rsidR="00083A5E" w:rsidRDefault="00083A5E" w:rsidP="00083A5E">
      <w:r>
        <w:t>As shown in Figure 7b, 82.1% (p = .001; permutation test) and</w:t>
      </w:r>
    </w:p>
    <w:p w14:paraId="4C00AE78" w14:textId="77777777" w:rsidR="00083A5E" w:rsidRDefault="00083A5E" w:rsidP="00083A5E">
      <w:r>
        <w:t>0.9% (p = .992; permutation test) of the cumulative variance of the</w:t>
      </w:r>
    </w:p>
    <w:p w14:paraId="51320969" w14:textId="77777777" w:rsidR="00083A5E" w:rsidRDefault="00083A5E" w:rsidP="00083A5E">
      <w:r>
        <w:t xml:space="preserve">relationship were explained by the first and second axes of RDA, respectively, which indicated that the first axis significantly separated all of the environmental variables and soil samples based on nitrifying microbial </w:t>
      </w:r>
      <w:commentRangeStart w:id="41"/>
      <w:r>
        <w:t>communities</w:t>
      </w:r>
      <w:commentRangeEnd w:id="41"/>
      <w:r w:rsidR="003E47B2">
        <w:rPr>
          <w:rStyle w:val="a3"/>
        </w:rPr>
        <w:commentReference w:id="41"/>
      </w:r>
      <w:r>
        <w:t>.</w:t>
      </w:r>
    </w:p>
    <w:p w14:paraId="079FD67E" w14:textId="77777777" w:rsidR="00083A5E" w:rsidRDefault="00083A5E" w:rsidP="00083A5E"/>
    <w:p w14:paraId="19F44EFB" w14:textId="77777777" w:rsidR="00083A5E" w:rsidRDefault="00083A5E" w:rsidP="00083A5E"/>
    <w:p w14:paraId="4C86B74B" w14:textId="77777777" w:rsidR="00083A5E" w:rsidRDefault="00083A5E" w:rsidP="00083A5E"/>
    <w:p w14:paraId="6732965B" w14:textId="77777777" w:rsidR="00083A5E" w:rsidRDefault="00083A5E" w:rsidP="00083A5E"/>
    <w:p w14:paraId="1ABF004C" w14:textId="77777777" w:rsidR="00083A5E" w:rsidRDefault="00083A5E" w:rsidP="00083A5E">
      <w:r>
        <w:t>#### 绘图实战</w:t>
      </w:r>
    </w:p>
    <w:p w14:paraId="2C7B11EB" w14:textId="77777777" w:rsidR="00083A5E" w:rsidRDefault="00083A5E" w:rsidP="00083A5E"/>
    <w:p w14:paraId="086B2197" w14:textId="77777777" w:rsidR="00083A5E" w:rsidRDefault="00083A5E" w:rsidP="00083A5E">
      <w:r>
        <w:t>### 安装专题R包：amplicon</w:t>
      </w:r>
    </w:p>
    <w:p w14:paraId="10F460B2" w14:textId="77777777" w:rsidR="00083A5E" w:rsidRDefault="00083A5E" w:rsidP="00083A5E"/>
    <w:p w14:paraId="0A2E410B" w14:textId="77777777" w:rsidR="00083A5E" w:rsidRDefault="00083A5E" w:rsidP="00083A5E">
      <w:r>
        <w:rPr>
          <w:rFonts w:hint="eastAsia"/>
        </w:rPr>
        <w:t>在</w:t>
      </w:r>
      <w:r>
        <w:t>github上安装即可；</w:t>
      </w:r>
    </w:p>
    <w:p w14:paraId="2B81F533" w14:textId="77777777" w:rsidR="00083A5E" w:rsidRDefault="00083A5E" w:rsidP="00083A5E"/>
    <w:p w14:paraId="33A873D4" w14:textId="77777777" w:rsidR="00083A5E" w:rsidRDefault="00083A5E" w:rsidP="00083A5E">
      <w:r>
        <w:t>```{R}</w:t>
      </w:r>
    </w:p>
    <w:p w14:paraId="60705EBC" w14:textId="77777777" w:rsidR="00083A5E" w:rsidRDefault="00083A5E" w:rsidP="00083A5E">
      <w:r>
        <w:t># 基于github安装</w:t>
      </w:r>
    </w:p>
    <w:p w14:paraId="51EF4084" w14:textId="77777777" w:rsidR="00083A5E" w:rsidRDefault="00083A5E" w:rsidP="00083A5E">
      <w:r>
        <w:t xml:space="preserve"># library(devtools)  </w:t>
      </w:r>
    </w:p>
    <w:p w14:paraId="628AE935" w14:textId="77777777" w:rsidR="00083A5E" w:rsidRDefault="00083A5E" w:rsidP="00083A5E">
      <w:r>
        <w:lastRenderedPageBreak/>
        <w:t># install_github("microbiota/amplicon")</w:t>
      </w:r>
    </w:p>
    <w:p w14:paraId="06218D9E" w14:textId="77777777" w:rsidR="00083A5E" w:rsidRDefault="00083A5E" w:rsidP="00083A5E"/>
    <w:p w14:paraId="5042A76F" w14:textId="77777777" w:rsidR="00083A5E" w:rsidRDefault="00083A5E" w:rsidP="00083A5E">
      <w:r>
        <w:t>#基于bioconductor安装，暂不可用</w:t>
      </w:r>
    </w:p>
    <w:p w14:paraId="281E40A4" w14:textId="77777777" w:rsidR="00083A5E" w:rsidRDefault="00083A5E" w:rsidP="00083A5E">
      <w:r>
        <w:t># library(BiocManager)</w:t>
      </w:r>
    </w:p>
    <w:p w14:paraId="2BA29BF6" w14:textId="77777777" w:rsidR="00083A5E" w:rsidRDefault="00083A5E" w:rsidP="00083A5E">
      <w:r>
        <w:t># BiocManager::install("amplicon")</w:t>
      </w:r>
    </w:p>
    <w:p w14:paraId="1845F1AE" w14:textId="77777777" w:rsidR="00083A5E" w:rsidRDefault="00083A5E" w:rsidP="00083A5E"/>
    <w:p w14:paraId="4E55545C" w14:textId="77777777" w:rsidR="00083A5E" w:rsidRDefault="00083A5E" w:rsidP="00083A5E">
      <w:r>
        <w:t>```</w:t>
      </w:r>
    </w:p>
    <w:p w14:paraId="3A923772" w14:textId="77777777" w:rsidR="00083A5E" w:rsidRDefault="00083A5E" w:rsidP="00083A5E"/>
    <w:p w14:paraId="1665EB15" w14:textId="77777777" w:rsidR="00083A5E" w:rsidRDefault="00083A5E" w:rsidP="00083A5E">
      <w:r>
        <w:t>## 载入程序包</w:t>
      </w:r>
    </w:p>
    <w:p w14:paraId="5EF82FDC" w14:textId="77777777" w:rsidR="00083A5E" w:rsidRDefault="00083A5E" w:rsidP="00083A5E"/>
    <w:p w14:paraId="725103B4" w14:textId="77777777" w:rsidR="00083A5E" w:rsidRDefault="00083A5E" w:rsidP="00083A5E">
      <w:r>
        <w:t>```{R}</w:t>
      </w:r>
    </w:p>
    <w:p w14:paraId="2908091A" w14:textId="77777777" w:rsidR="00083A5E" w:rsidRDefault="00083A5E" w:rsidP="00083A5E">
      <w:r>
        <w:t>suppressWarnings(suppressMessages(library(amplicon)))</w:t>
      </w:r>
    </w:p>
    <w:p w14:paraId="3451F5E6" w14:textId="77777777" w:rsidR="00083A5E" w:rsidRDefault="00083A5E" w:rsidP="00083A5E">
      <w:r>
        <w:t>```</w:t>
      </w:r>
    </w:p>
    <w:p w14:paraId="47534F06" w14:textId="77777777" w:rsidR="00083A5E" w:rsidRDefault="00083A5E" w:rsidP="00083A5E"/>
    <w:p w14:paraId="620B642E" w14:textId="77777777" w:rsidR="00083A5E" w:rsidRDefault="00083A5E" w:rsidP="00083A5E"/>
    <w:p w14:paraId="6A0F3218" w14:textId="77777777" w:rsidR="00083A5E" w:rsidRDefault="00083A5E" w:rsidP="00083A5E">
      <w:r>
        <w:t>## 实验设计 data/Metadata</w:t>
      </w:r>
    </w:p>
    <w:p w14:paraId="6401A672" w14:textId="77777777" w:rsidR="00083A5E" w:rsidRDefault="00083A5E" w:rsidP="00083A5E"/>
    <w:p w14:paraId="2E5B5A8D" w14:textId="77777777" w:rsidR="00083A5E" w:rsidRDefault="00083A5E" w:rsidP="00083A5E">
      <w:r>
        <w:rPr>
          <w:rFonts w:hint="eastAsia"/>
        </w:rPr>
        <w:t>设置基本参数：读取实验设计、设置分组列名、图片宽高</w:t>
      </w:r>
    </w:p>
    <w:p w14:paraId="01ADA5B9" w14:textId="77777777" w:rsidR="00083A5E" w:rsidRDefault="00083A5E" w:rsidP="00083A5E">
      <w:r>
        <w:t>Setting the basic parameter</w:t>
      </w:r>
    </w:p>
    <w:p w14:paraId="7DBB5D28" w14:textId="77777777" w:rsidR="00083A5E" w:rsidRDefault="00083A5E" w:rsidP="00083A5E"/>
    <w:p w14:paraId="17F1B528" w14:textId="77777777" w:rsidR="00083A5E" w:rsidRDefault="00083A5E" w:rsidP="00083A5E">
      <w:r>
        <w:t>```{r parameter, warning=FALSE}</w:t>
      </w:r>
    </w:p>
    <w:p w14:paraId="2EBF800C" w14:textId="77777777" w:rsidR="00083A5E" w:rsidRDefault="00083A5E" w:rsidP="00083A5E">
      <w:r>
        <w:t># Data reading</w:t>
      </w:r>
    </w:p>
    <w:p w14:paraId="03A00EE6" w14:textId="77777777" w:rsidR="00083A5E" w:rsidRDefault="00083A5E" w:rsidP="00083A5E">
      <w:r>
        <w:t>metadata = read.table("../data/metadata.tsv", header=T, row.names=1, sep="\t", comment.char="", stringsAsFactors = F)</w:t>
      </w:r>
    </w:p>
    <w:p w14:paraId="2E684C6C" w14:textId="77777777" w:rsidR="00083A5E" w:rsidRDefault="00083A5E" w:rsidP="00083A5E"/>
    <w:p w14:paraId="72488DEB" w14:textId="77777777" w:rsidR="00083A5E" w:rsidRDefault="00083A5E" w:rsidP="00083A5E">
      <w:r>
        <w:t># colnames of group ID in metadata</w:t>
      </w:r>
    </w:p>
    <w:p w14:paraId="64796389" w14:textId="77777777" w:rsidR="00083A5E" w:rsidRDefault="00083A5E" w:rsidP="00083A5E">
      <w:r>
        <w:t># 设置实验分组列名</w:t>
      </w:r>
    </w:p>
    <w:p w14:paraId="1FEC5FA7" w14:textId="77777777" w:rsidR="00083A5E" w:rsidRDefault="00083A5E" w:rsidP="00083A5E">
      <w:r>
        <w:t>group = "Group"</w:t>
      </w:r>
    </w:p>
    <w:p w14:paraId="4A1E5E30" w14:textId="77777777" w:rsidR="00083A5E" w:rsidRDefault="00083A5E" w:rsidP="00083A5E">
      <w:r>
        <w:t xml:space="preserve"># Output figure width and height  </w:t>
      </w:r>
    </w:p>
    <w:p w14:paraId="0A102D16" w14:textId="77777777" w:rsidR="00083A5E" w:rsidRDefault="00083A5E" w:rsidP="00083A5E">
      <w:r>
        <w:t># Letter纸图片尺寸为单栏89 mm，双栏183 mm，页面最宽为247 mm</w:t>
      </w:r>
    </w:p>
    <w:p w14:paraId="299E49B5" w14:textId="77777777" w:rsidR="00083A5E" w:rsidRDefault="00083A5E" w:rsidP="00083A5E">
      <w:r>
        <w:t># 推荐比例16：10，即半版89 mm x 56 mm; 183 mm x 114 mm</w:t>
      </w:r>
    </w:p>
    <w:p w14:paraId="387E7EBE" w14:textId="77777777" w:rsidR="00083A5E" w:rsidRDefault="00083A5E" w:rsidP="00083A5E">
      <w:r>
        <w:t>width = 89</w:t>
      </w:r>
    </w:p>
    <w:p w14:paraId="67D11EA1" w14:textId="77777777" w:rsidR="00083A5E" w:rsidRDefault="00083A5E" w:rsidP="00083A5E">
      <w:r>
        <w:t>height = 59</w:t>
      </w:r>
    </w:p>
    <w:p w14:paraId="5C90FDFF" w14:textId="77777777" w:rsidR="00083A5E" w:rsidRDefault="00083A5E" w:rsidP="00083A5E"/>
    <w:p w14:paraId="416D14FA" w14:textId="77777777" w:rsidR="00083A5E" w:rsidRDefault="00083A5E" w:rsidP="00083A5E">
      <w:r>
        <w:t>#-创建保存文件夹</w:t>
      </w:r>
    </w:p>
    <w:p w14:paraId="10CA7F88" w14:textId="77777777" w:rsidR="00083A5E" w:rsidRDefault="00083A5E" w:rsidP="00083A5E">
      <w:r>
        <w:t>dir.create("./beta")</w:t>
      </w:r>
    </w:p>
    <w:p w14:paraId="438B4D89" w14:textId="77777777" w:rsidR="00083A5E" w:rsidRDefault="00083A5E" w:rsidP="00083A5E"/>
    <w:p w14:paraId="522A6566" w14:textId="77777777" w:rsidR="00083A5E" w:rsidRDefault="00083A5E" w:rsidP="00083A5E">
      <w:r>
        <w:t># 手动指定分组列和顺序，默认为字母顺序</w:t>
      </w:r>
    </w:p>
    <w:p w14:paraId="3F80D1B9" w14:textId="77777777" w:rsidR="00083A5E" w:rsidRDefault="00083A5E" w:rsidP="00083A5E">
      <w:r>
        <w:t># metadata[[group]] = factor(metadata[[group]], levels = c("WT","KO","OE"))</w:t>
      </w:r>
    </w:p>
    <w:p w14:paraId="4BFA6D9D" w14:textId="77777777" w:rsidR="00083A5E" w:rsidRDefault="00083A5E" w:rsidP="00083A5E">
      <w:r>
        <w:t># 按实验设计中分组出现顺序</w:t>
      </w:r>
    </w:p>
    <w:p w14:paraId="614BFDD8" w14:textId="77777777" w:rsidR="00083A5E" w:rsidRDefault="00083A5E" w:rsidP="00083A5E">
      <w:r>
        <w:t># metadata[[group]] = factor(metadata[[group]], levels = unique(metadata[[group]]))</w:t>
      </w:r>
    </w:p>
    <w:p w14:paraId="3B563131" w14:textId="77777777" w:rsidR="00083A5E" w:rsidRDefault="00083A5E" w:rsidP="00083A5E">
      <w:r>
        <w:t>```</w:t>
      </w:r>
    </w:p>
    <w:p w14:paraId="74AA09F3" w14:textId="77777777" w:rsidR="00083A5E" w:rsidRDefault="00083A5E" w:rsidP="00083A5E"/>
    <w:p w14:paraId="3A4CB7B9" w14:textId="77777777" w:rsidR="00083A5E" w:rsidRDefault="00083A5E" w:rsidP="00083A5E"/>
    <w:p w14:paraId="2C310535" w14:textId="77777777" w:rsidR="00083A5E" w:rsidRDefault="00083A5E" w:rsidP="00083A5E">
      <w:r>
        <w:lastRenderedPageBreak/>
        <w:t>## 有监督PCoA/CCA</w:t>
      </w:r>
    </w:p>
    <w:p w14:paraId="6FA1834A" w14:textId="77777777" w:rsidR="00083A5E" w:rsidRDefault="00083A5E" w:rsidP="00083A5E">
      <w:r>
        <w:t>Constrained PCoA</w:t>
      </w:r>
    </w:p>
    <w:p w14:paraId="2236A133" w14:textId="77777777" w:rsidR="00083A5E" w:rsidRDefault="00083A5E" w:rsidP="00083A5E"/>
    <w:p w14:paraId="24D2E9FC" w14:textId="77777777" w:rsidR="00083A5E" w:rsidRDefault="00083A5E" w:rsidP="00083A5E">
      <w:r>
        <w:rPr>
          <w:rFonts w:hint="eastAsia"/>
        </w:rPr>
        <w:t>要求至少分组数量</w:t>
      </w:r>
      <w:r>
        <w:t xml:space="preserve"> &gt;= 3时才可用，否则请跳过此步分析</w:t>
      </w:r>
    </w:p>
    <w:p w14:paraId="4A6734D3" w14:textId="77777777" w:rsidR="00083A5E" w:rsidRDefault="00083A5E" w:rsidP="00083A5E"/>
    <w:p w14:paraId="7462590B" w14:textId="77777777" w:rsidR="00083A5E" w:rsidRDefault="00083A5E" w:rsidP="00083A5E"/>
    <w:p w14:paraId="7BFEE564" w14:textId="77777777" w:rsidR="00083A5E" w:rsidRDefault="00083A5E" w:rsidP="00083A5E">
      <w:r>
        <w:t>```{r}</w:t>
      </w:r>
    </w:p>
    <w:p w14:paraId="7CB32AD4" w14:textId="77777777" w:rsidR="00083A5E" w:rsidRDefault="00083A5E" w:rsidP="00083A5E">
      <w:r>
        <w:t># 设置距离矩阵类似，常用bray_curtis或unifrac</w:t>
      </w:r>
    </w:p>
    <w:p w14:paraId="007F10D0" w14:textId="77777777" w:rsidR="00083A5E" w:rsidRDefault="00083A5E" w:rsidP="00083A5E"/>
    <w:p w14:paraId="25B4B08A" w14:textId="77777777" w:rsidR="00083A5E" w:rsidRDefault="00083A5E" w:rsidP="00083A5E">
      <w:r>
        <w:t># Data reading</w:t>
      </w:r>
    </w:p>
    <w:p w14:paraId="1FE561B9" w14:textId="77777777" w:rsidR="00083A5E" w:rsidRDefault="00083A5E" w:rsidP="00083A5E">
      <w:r>
        <w:t>distance_mat = read.table("../data/beta/bray_curtis.txt", header=T, row.names=1, sep="\t", comment.char="")</w:t>
      </w:r>
    </w:p>
    <w:p w14:paraId="3DE2AF0A" w14:textId="77777777" w:rsidR="00083A5E" w:rsidRDefault="00083A5E" w:rsidP="00083A5E">
      <w:r>
        <w:t>distance_mat[1:3, 1:3]</w:t>
      </w:r>
    </w:p>
    <w:p w14:paraId="3C61F700" w14:textId="77777777" w:rsidR="00083A5E" w:rsidRDefault="00083A5E" w:rsidP="00083A5E">
      <w:r>
        <w:t># Plotting Constrained PCoA</w:t>
      </w:r>
    </w:p>
    <w:p w14:paraId="154D8D6D" w14:textId="77777777" w:rsidR="00083A5E" w:rsidRDefault="00083A5E" w:rsidP="00083A5E">
      <w:r>
        <w:t>(p = beta_cpcoa_dis(distance_mat, metadata, groupID = group))</w:t>
      </w:r>
    </w:p>
    <w:p w14:paraId="5B373A94" w14:textId="77777777" w:rsidR="00083A5E" w:rsidRDefault="00083A5E" w:rsidP="00083A5E"/>
    <w:p w14:paraId="70CF3181" w14:textId="77777777" w:rsidR="00083A5E" w:rsidRDefault="00083A5E" w:rsidP="00083A5E">
      <w:r>
        <w:t># Saving figure</w:t>
      </w:r>
    </w:p>
    <w:p w14:paraId="57AB17B9" w14:textId="77777777" w:rsidR="00083A5E" w:rsidRDefault="00083A5E" w:rsidP="00083A5E">
      <w:r>
        <w:t>ggsave("../data/beta/CPCoA.pdf", p, width = width, height = height, units = "mm")</w:t>
      </w:r>
    </w:p>
    <w:p w14:paraId="59BA09C5" w14:textId="77777777" w:rsidR="00083A5E" w:rsidRDefault="00083A5E" w:rsidP="00083A5E"/>
    <w:p w14:paraId="5115A42E" w14:textId="77777777" w:rsidR="00083A5E" w:rsidRDefault="00083A5E" w:rsidP="00083A5E">
      <w:r>
        <w:t>```</w:t>
      </w:r>
    </w:p>
    <w:p w14:paraId="46485BD7" w14:textId="77777777" w:rsidR="00083A5E" w:rsidRDefault="00083A5E" w:rsidP="00083A5E"/>
    <w:p w14:paraId="60F82CDB" w14:textId="77777777" w:rsidR="00083A5E" w:rsidRDefault="00083A5E" w:rsidP="00083A5E"/>
    <w:p w14:paraId="2BDDC106" w14:textId="77777777" w:rsidR="00083A5E" w:rsidRDefault="00083A5E" w:rsidP="00083A5E"/>
    <w:p w14:paraId="7542D97F" w14:textId="77777777" w:rsidR="00083A5E" w:rsidRDefault="00083A5E" w:rsidP="00083A5E">
      <w:r>
        <w:t>### RDA 或者 CCA</w:t>
      </w:r>
    </w:p>
    <w:p w14:paraId="209EC092" w14:textId="77777777" w:rsidR="00083A5E" w:rsidRDefault="00083A5E" w:rsidP="00083A5E"/>
    <w:p w14:paraId="054E5604" w14:textId="77777777" w:rsidR="00083A5E" w:rsidRDefault="00083A5E" w:rsidP="00083A5E"/>
    <w:p w14:paraId="29469B0A" w14:textId="77777777" w:rsidR="00083A5E" w:rsidRDefault="00083A5E" w:rsidP="00083A5E"/>
    <w:p w14:paraId="14B6A255" w14:textId="77777777" w:rsidR="00083A5E" w:rsidRDefault="00083A5E" w:rsidP="00083A5E">
      <w:r>
        <w:t>```{R}</w:t>
      </w:r>
    </w:p>
    <w:p w14:paraId="3D7E463C" w14:textId="77777777" w:rsidR="00083A5E" w:rsidRDefault="00083A5E" w:rsidP="00083A5E">
      <w:r>
        <w:t>source("G:\\Shared_Folder\\Function_local\\R_function\\Liu_project\\amplicon-master\\R\\rda-cca.R")</w:t>
      </w:r>
    </w:p>
    <w:p w14:paraId="30593DD8" w14:textId="77777777" w:rsidR="00083A5E" w:rsidRDefault="00083A5E" w:rsidP="00083A5E"/>
    <w:p w14:paraId="6AA65D56" w14:textId="77777777" w:rsidR="00083A5E" w:rsidRDefault="00083A5E" w:rsidP="00083A5E">
      <w:r>
        <w:t>```</w:t>
      </w:r>
    </w:p>
    <w:p w14:paraId="0B578C3B" w14:textId="77777777" w:rsidR="00083A5E" w:rsidRDefault="00083A5E" w:rsidP="00083A5E"/>
    <w:p w14:paraId="38AB5AB2" w14:textId="77777777" w:rsidR="00083A5E" w:rsidRDefault="00083A5E" w:rsidP="00083A5E">
      <w:r>
        <w:t>#### 导入数据</w:t>
      </w:r>
    </w:p>
    <w:p w14:paraId="20C33F66" w14:textId="77777777" w:rsidR="00083A5E" w:rsidRDefault="00083A5E" w:rsidP="00083A5E"/>
    <w:p w14:paraId="7D63F2A2" w14:textId="77777777" w:rsidR="00083A5E" w:rsidRDefault="00083A5E" w:rsidP="00083A5E"/>
    <w:p w14:paraId="7E603519" w14:textId="77777777" w:rsidR="00083A5E" w:rsidRDefault="00083A5E" w:rsidP="00083A5E"/>
    <w:p w14:paraId="4BE1F0D9" w14:textId="77777777" w:rsidR="00083A5E" w:rsidRDefault="00083A5E" w:rsidP="00083A5E">
      <w:r>
        <w:t>```{R}</w:t>
      </w:r>
    </w:p>
    <w:p w14:paraId="35E19CE9" w14:textId="77777777" w:rsidR="00083A5E" w:rsidRDefault="00083A5E" w:rsidP="00083A5E">
      <w:r>
        <w:t>#导入otu表格</w:t>
      </w:r>
    </w:p>
    <w:p w14:paraId="2B4D5596" w14:textId="77777777" w:rsidR="00083A5E" w:rsidRDefault="00083A5E" w:rsidP="00083A5E">
      <w:r>
        <w:t>otu = read.delim("../data/otutab.txt",row.names = 1)</w:t>
      </w:r>
    </w:p>
    <w:p w14:paraId="50D92525" w14:textId="77777777" w:rsidR="00083A5E" w:rsidRDefault="00083A5E" w:rsidP="00083A5E">
      <w:r>
        <w:t>#导入注释文件</w:t>
      </w:r>
    </w:p>
    <w:p w14:paraId="3572EB7C" w14:textId="77777777" w:rsidR="00083A5E" w:rsidRDefault="00083A5E" w:rsidP="00083A5E">
      <w:r>
        <w:t>tax = read.delim("../data/taxonomy.txt",row.names = 1)</w:t>
      </w:r>
    </w:p>
    <w:p w14:paraId="14C0D53B" w14:textId="77777777" w:rsidR="00083A5E" w:rsidRDefault="00083A5E" w:rsidP="00083A5E">
      <w:r>
        <w:t>#导入分组文件</w:t>
      </w:r>
    </w:p>
    <w:p w14:paraId="44C10276" w14:textId="77777777" w:rsidR="00083A5E" w:rsidRDefault="00083A5E" w:rsidP="00083A5E">
      <w:r>
        <w:t>map = read.delim("../data/metadata.tsv",row.names = 1)</w:t>
      </w:r>
    </w:p>
    <w:p w14:paraId="3B885464" w14:textId="77777777" w:rsidR="00083A5E" w:rsidRDefault="00083A5E" w:rsidP="00083A5E">
      <w:r>
        <w:lastRenderedPageBreak/>
        <w:t>head(map)</w:t>
      </w:r>
    </w:p>
    <w:p w14:paraId="781A4CE7" w14:textId="77777777" w:rsidR="00083A5E" w:rsidRDefault="00083A5E" w:rsidP="00083A5E"/>
    <w:p w14:paraId="24052C30" w14:textId="77777777" w:rsidR="00083A5E" w:rsidRDefault="00083A5E" w:rsidP="00083A5E">
      <w:r>
        <w:t># 导入环境因子文件</w:t>
      </w:r>
    </w:p>
    <w:p w14:paraId="757CE10F" w14:textId="77777777" w:rsidR="00083A5E" w:rsidRDefault="00083A5E" w:rsidP="00083A5E">
      <w:r>
        <w:t>env = read.delim("../data/env.txt",row.names = 1)</w:t>
      </w:r>
    </w:p>
    <w:p w14:paraId="52D3026C" w14:textId="77777777" w:rsidR="00083A5E" w:rsidRDefault="00083A5E" w:rsidP="00083A5E">
      <w:r>
        <w:t># head(map)</w:t>
      </w:r>
    </w:p>
    <w:p w14:paraId="0410BA63" w14:textId="77777777" w:rsidR="00083A5E" w:rsidRDefault="00083A5E" w:rsidP="00083A5E"/>
    <w:p w14:paraId="10CB1094" w14:textId="77777777" w:rsidR="00083A5E" w:rsidRDefault="00083A5E" w:rsidP="00083A5E">
      <w:r>
        <w:t>```</w:t>
      </w:r>
    </w:p>
    <w:p w14:paraId="5947C279" w14:textId="77777777" w:rsidR="00083A5E" w:rsidRDefault="00083A5E" w:rsidP="00083A5E"/>
    <w:p w14:paraId="30FC8B74" w14:textId="77777777" w:rsidR="00083A5E" w:rsidRDefault="00083A5E" w:rsidP="00083A5E">
      <w:r>
        <w:t>#### 运行RDA_CCA</w:t>
      </w:r>
    </w:p>
    <w:p w14:paraId="637E9F67" w14:textId="77777777" w:rsidR="00083A5E" w:rsidRDefault="00083A5E" w:rsidP="00083A5E"/>
    <w:p w14:paraId="0BB63073" w14:textId="77777777" w:rsidR="00083A5E" w:rsidRDefault="00083A5E" w:rsidP="00083A5E">
      <w:commentRangeStart w:id="42"/>
      <w:r>
        <w:t>RDA 或CCA 模型的选择原则:RDA是基于线性模型，CCA是基于单峰模型。一般会选择CCA来做直接梯度分析。首先函数先做DCA(detrendedcorrespondence analysis)分析，并提取结果中Lengths ofgradient 的第一轴的大小。如果大于4.0，就应该选CCA;如果3.0-4.0 之间，选RDA 和CCA均可;如果小于3.0，RDA 的结果要好于CCA。</w:t>
      </w:r>
      <w:commentRangeEnd w:id="42"/>
      <w:r w:rsidR="00E43F25">
        <w:rPr>
          <w:rStyle w:val="a3"/>
        </w:rPr>
        <w:commentReference w:id="42"/>
      </w:r>
    </w:p>
    <w:p w14:paraId="676D732F" w14:textId="77777777" w:rsidR="00083A5E" w:rsidRDefault="00083A5E" w:rsidP="00083A5E"/>
    <w:p w14:paraId="6CE8AFE2" w14:textId="77777777" w:rsidR="00083A5E" w:rsidRDefault="00083A5E" w:rsidP="00083A5E">
      <w:r>
        <w:rPr>
          <w:rFonts w:hint="eastAsia"/>
        </w:rPr>
        <w:t>所以这里会有同时做</w:t>
      </w:r>
      <w:r>
        <w:t>RDA和CCA的情况。</w:t>
      </w:r>
    </w:p>
    <w:p w14:paraId="35B05AD4" w14:textId="77777777" w:rsidR="00083A5E" w:rsidRDefault="00083A5E" w:rsidP="00083A5E"/>
    <w:p w14:paraId="499935E1" w14:textId="77777777" w:rsidR="00083A5E" w:rsidRDefault="00083A5E" w:rsidP="00083A5E">
      <w:r>
        <w:t>```{R}</w:t>
      </w:r>
    </w:p>
    <w:p w14:paraId="15B4E1CA" w14:textId="77777777" w:rsidR="00083A5E" w:rsidRDefault="00083A5E" w:rsidP="00083A5E">
      <w:r>
        <w:t>result =RDA_CCA(otu = otu,map = map,ps = NULL,env = env,group = "Group")</w:t>
      </w:r>
    </w:p>
    <w:p w14:paraId="5746CF2F" w14:textId="77777777" w:rsidR="00083A5E" w:rsidRDefault="00083A5E" w:rsidP="00083A5E">
      <w:r>
        <w:t>#=--提取图</w:t>
      </w:r>
    </w:p>
    <w:p w14:paraId="52871EE1" w14:textId="77777777" w:rsidR="00083A5E" w:rsidRDefault="00083A5E" w:rsidP="00083A5E">
      <w:r>
        <w:t>p = result[[1]]</w:t>
      </w:r>
    </w:p>
    <w:p w14:paraId="24B891A8" w14:textId="77777777" w:rsidR="00083A5E" w:rsidRDefault="00083A5E" w:rsidP="00083A5E">
      <w:r>
        <w:t>p</w:t>
      </w:r>
    </w:p>
    <w:p w14:paraId="57B88D6E" w14:textId="77777777" w:rsidR="00083A5E" w:rsidRDefault="00083A5E" w:rsidP="00083A5E"/>
    <w:p w14:paraId="5E16A607" w14:textId="77777777" w:rsidR="00083A5E" w:rsidRDefault="00083A5E" w:rsidP="00083A5E">
      <w:r>
        <w:t>```</w:t>
      </w:r>
    </w:p>
    <w:p w14:paraId="25EC380E" w14:textId="77777777" w:rsidR="00083A5E" w:rsidRDefault="00083A5E" w:rsidP="00083A5E"/>
    <w:p w14:paraId="722F3EEF" w14:textId="77777777" w:rsidR="00083A5E" w:rsidRDefault="00083A5E" w:rsidP="00083A5E">
      <w:r>
        <w:t>```{R}</w:t>
      </w:r>
    </w:p>
    <w:p w14:paraId="198E4C77" w14:textId="77777777" w:rsidR="00083A5E" w:rsidRDefault="00083A5E" w:rsidP="00083A5E">
      <w:r>
        <w:t>#--提取作图数据</w:t>
      </w:r>
    </w:p>
    <w:p w14:paraId="03182B9B" w14:textId="77777777" w:rsidR="00083A5E" w:rsidRDefault="00083A5E" w:rsidP="00083A5E">
      <w:r>
        <w:t>plotdata = result[[2]]</w:t>
      </w:r>
    </w:p>
    <w:p w14:paraId="514D7987" w14:textId="77777777" w:rsidR="00083A5E" w:rsidRDefault="00083A5E" w:rsidP="00083A5E">
      <w:r>
        <w:t>head(plotdata)</w:t>
      </w:r>
    </w:p>
    <w:p w14:paraId="243C0DEF" w14:textId="77777777" w:rsidR="00083A5E" w:rsidRDefault="00083A5E" w:rsidP="00083A5E"/>
    <w:p w14:paraId="2EEF44CB" w14:textId="77777777" w:rsidR="00083A5E" w:rsidRDefault="00083A5E" w:rsidP="00083A5E">
      <w:r>
        <w:t>```</w:t>
      </w:r>
    </w:p>
    <w:p w14:paraId="2C2EF7B7" w14:textId="77777777" w:rsidR="00083A5E" w:rsidRDefault="00083A5E" w:rsidP="00083A5E"/>
    <w:p w14:paraId="20E1E466" w14:textId="77777777" w:rsidR="00083A5E" w:rsidRDefault="00083A5E" w:rsidP="00083A5E"/>
    <w:p w14:paraId="1503EA62" w14:textId="77777777" w:rsidR="00083A5E" w:rsidRDefault="00083A5E" w:rsidP="00083A5E">
      <w:r>
        <w:t>```{R}</w:t>
      </w:r>
    </w:p>
    <w:p w14:paraId="52437676" w14:textId="77777777" w:rsidR="00083A5E" w:rsidRDefault="00083A5E" w:rsidP="00083A5E">
      <w:r>
        <w:t># 提取带有样本标签的图形</w:t>
      </w:r>
    </w:p>
    <w:p w14:paraId="012463F0" w14:textId="77777777" w:rsidR="00083A5E" w:rsidRDefault="00083A5E" w:rsidP="00083A5E">
      <w:r>
        <w:t>p2 = result[[3]]</w:t>
      </w:r>
    </w:p>
    <w:p w14:paraId="6C1AA435" w14:textId="77777777" w:rsidR="00083A5E" w:rsidRDefault="00083A5E" w:rsidP="00083A5E">
      <w:r>
        <w:t>p2</w:t>
      </w:r>
    </w:p>
    <w:p w14:paraId="551A8408" w14:textId="77777777" w:rsidR="00083A5E" w:rsidRDefault="00083A5E" w:rsidP="00083A5E"/>
    <w:p w14:paraId="7548192B" w14:textId="77777777" w:rsidR="00083A5E" w:rsidRDefault="00083A5E" w:rsidP="00083A5E">
      <w:r>
        <w:t>```</w:t>
      </w:r>
    </w:p>
    <w:p w14:paraId="69FA86E5" w14:textId="77777777" w:rsidR="00083A5E" w:rsidRDefault="00083A5E" w:rsidP="00083A5E"/>
    <w:p w14:paraId="4B15FE32" w14:textId="77777777" w:rsidR="00083A5E" w:rsidRDefault="00083A5E" w:rsidP="00083A5E">
      <w:r>
        <w:rPr>
          <w:rFonts w:hint="eastAsia"/>
        </w:rPr>
        <w:t>检测解释变量对响应变量的解释度和显著性。</w:t>
      </w:r>
    </w:p>
    <w:p w14:paraId="25C5996F" w14:textId="77777777" w:rsidR="00083A5E" w:rsidRDefault="00083A5E" w:rsidP="00083A5E"/>
    <w:p w14:paraId="289C05ED" w14:textId="77777777" w:rsidR="00083A5E" w:rsidRDefault="00083A5E" w:rsidP="00083A5E">
      <w:r>
        <w:t>```{R}</w:t>
      </w:r>
    </w:p>
    <w:p w14:paraId="049C1D55" w14:textId="77777777" w:rsidR="00083A5E" w:rsidRDefault="00083A5E" w:rsidP="00083A5E">
      <w:r>
        <w:t># 提取环境因子同群落的差异检测</w:t>
      </w:r>
    </w:p>
    <w:p w14:paraId="741DFD40" w14:textId="77777777" w:rsidR="00083A5E" w:rsidRDefault="00083A5E" w:rsidP="00083A5E">
      <w:r>
        <w:lastRenderedPageBreak/>
        <w:t>table = result[[4]]</w:t>
      </w:r>
    </w:p>
    <w:p w14:paraId="3D896302" w14:textId="77777777" w:rsidR="00083A5E" w:rsidRDefault="00083A5E" w:rsidP="00083A5E">
      <w:r>
        <w:t>head(table)</w:t>
      </w:r>
    </w:p>
    <w:p w14:paraId="5AA806C9" w14:textId="77777777" w:rsidR="00083A5E" w:rsidRDefault="00083A5E" w:rsidP="00083A5E"/>
    <w:p w14:paraId="7B193CA9" w14:textId="77777777" w:rsidR="00083A5E" w:rsidRDefault="00083A5E" w:rsidP="00083A5E">
      <w:r>
        <w:t>```</w:t>
      </w:r>
    </w:p>
    <w:p w14:paraId="123911F7" w14:textId="77777777" w:rsidR="00083A5E" w:rsidRDefault="00083A5E" w:rsidP="00083A5E"/>
    <w:p w14:paraId="3272D9DE" w14:textId="77777777" w:rsidR="00083A5E" w:rsidRDefault="00083A5E" w:rsidP="00083A5E"/>
    <w:p w14:paraId="7B1CE8C5" w14:textId="77777777" w:rsidR="00083A5E" w:rsidRDefault="00083A5E" w:rsidP="00083A5E">
      <w:r>
        <w:t>Lengths ofgradient 的第一轴的大小在3.0-4.0 之间，会同时计算RDA和CCA，供选择。</w:t>
      </w:r>
    </w:p>
    <w:p w14:paraId="1F1AC694" w14:textId="77777777" w:rsidR="00083A5E" w:rsidRDefault="00083A5E" w:rsidP="00083A5E"/>
    <w:p w14:paraId="6140DCBA" w14:textId="77777777" w:rsidR="00083A5E" w:rsidRDefault="00083A5E" w:rsidP="00083A5E">
      <w:r>
        <w:t>```{R}</w:t>
      </w:r>
    </w:p>
    <w:p w14:paraId="1060B7EB" w14:textId="77777777" w:rsidR="00083A5E" w:rsidRDefault="00083A5E" w:rsidP="00083A5E"/>
    <w:p w14:paraId="697C7EDF" w14:textId="77777777" w:rsidR="00083A5E" w:rsidRDefault="00083A5E" w:rsidP="00083A5E">
      <w:r>
        <w:t># 如果两种模型都选择，则列表中5，6就被激活了#</w:t>
      </w:r>
    </w:p>
    <w:p w14:paraId="681C1C4F" w14:textId="77777777" w:rsidR="00083A5E" w:rsidRDefault="00083A5E" w:rsidP="00083A5E"/>
    <w:p w14:paraId="1976E0BD" w14:textId="77777777" w:rsidR="00083A5E" w:rsidRDefault="00083A5E" w:rsidP="00083A5E">
      <w:r>
        <w:t>result[[5]]</w:t>
      </w:r>
    </w:p>
    <w:p w14:paraId="00986491" w14:textId="77777777" w:rsidR="00083A5E" w:rsidRDefault="00083A5E" w:rsidP="00083A5E">
      <w:r>
        <w:t>result[[6]]</w:t>
      </w:r>
    </w:p>
    <w:p w14:paraId="7156C11A" w14:textId="77777777" w:rsidR="00083A5E" w:rsidRDefault="00083A5E" w:rsidP="00083A5E"/>
    <w:p w14:paraId="283AE5A7" w14:textId="77777777" w:rsidR="00083A5E" w:rsidRDefault="00083A5E" w:rsidP="00083A5E">
      <w:r>
        <w:t>```</w:t>
      </w:r>
    </w:p>
    <w:p w14:paraId="76890990" w14:textId="77777777" w:rsidR="00083A5E" w:rsidRDefault="00083A5E" w:rsidP="00083A5E"/>
    <w:p w14:paraId="0240C79C" w14:textId="77777777" w:rsidR="00083A5E" w:rsidRDefault="00083A5E" w:rsidP="00083A5E"/>
    <w:p w14:paraId="0A366D8A" w14:textId="77777777" w:rsidR="00083A5E" w:rsidRDefault="00083A5E" w:rsidP="00083A5E">
      <w:r>
        <w:t>#### 参考文献</w:t>
      </w:r>
    </w:p>
    <w:p w14:paraId="6514EDA5" w14:textId="77777777" w:rsidR="00083A5E" w:rsidRDefault="00083A5E" w:rsidP="00083A5E"/>
    <w:p w14:paraId="6EEDD1B5" w14:textId="77777777" w:rsidR="00083A5E" w:rsidRDefault="00083A5E" w:rsidP="00083A5E">
      <w:r>
        <w:t>- Zgadzaj, R., Garrido-Oter, R., Jensen, D.B., Koprivova, A., Schulze-Lefert, P. and Radutoiu, S., 2016. Root nodule symbiosis in Lotus japonicus drives the establishment of distinctive rhizosphere, root, and nodule bacterial communities. Proceedings of the National Academy of Sciences, 113(49), pp.E7996-E8005.</w:t>
      </w:r>
    </w:p>
    <w:p w14:paraId="34930A8F" w14:textId="77777777" w:rsidR="00083A5E" w:rsidRDefault="00083A5E" w:rsidP="00083A5E">
      <w:r>
        <w:t>- Hu, Lingfei, et al. "Root exudate metabolites drive plant-soil feedbacks on growth and defense by shaping the rhizosphere microbiota." Nature Communications 9.1 (2018).</w:t>
      </w:r>
    </w:p>
    <w:p w14:paraId="0808E8E5" w14:textId="77777777" w:rsidR="00083A5E" w:rsidRDefault="00083A5E" w:rsidP="00083A5E">
      <w:r>
        <w:t>- Huang, Laibin, et al. "Microbial resistance and resilience in response to environmental changes under the higher intensity of human activities than global average level." Global Change Biology 26.4 (2020): 2377-2389.</w:t>
      </w:r>
    </w:p>
    <w:p w14:paraId="58DB3D9B" w14:textId="77777777" w:rsidR="00083A5E" w:rsidRDefault="00083A5E" w:rsidP="00083A5E">
      <w:r>
        <w:t>- Spatial and Temporal Variation in a Caribbean Herbivorous Fish Assemblage</w:t>
      </w:r>
    </w:p>
    <w:p w14:paraId="6DD747C9" w14:textId="77777777" w:rsidR="00083A5E" w:rsidRDefault="00083A5E" w:rsidP="00083A5E">
      <w:r>
        <w:t>- Diversity and dynamics of rare and of resident bacterial populations in coastal sands</w:t>
      </w:r>
    </w:p>
    <w:p w14:paraId="76E9DA1C" w14:textId="77777777" w:rsidR="00083A5E" w:rsidRDefault="00083A5E" w:rsidP="00083A5E">
      <w:r>
        <w:t>- The energy–diversity relationship of complex bacterial communities in Arctic deep-sea sediments</w:t>
      </w:r>
    </w:p>
    <w:p w14:paraId="04615A30" w14:textId="77777777" w:rsidR="00083A5E" w:rsidRDefault="00083A5E" w:rsidP="00083A5E">
      <w:r>
        <w:t>- GUSTA ME http://mb3is.megx.net/gustame/constrained-analyses/rda</w:t>
      </w:r>
    </w:p>
    <w:p w14:paraId="25CD9A36" w14:textId="77777777" w:rsidR="00083A5E" w:rsidRDefault="00083A5E" w:rsidP="00083A5E"/>
    <w:p w14:paraId="5BA1DAFD" w14:textId="77777777" w:rsidR="00083A5E" w:rsidRDefault="00083A5E" w:rsidP="00083A5E">
      <w:r>
        <w:t>&gt; 责编：刘永鑫 中科院遗传发育所</w:t>
      </w:r>
    </w:p>
    <w:p w14:paraId="6B5AFFCA" w14:textId="77777777" w:rsidR="00083A5E" w:rsidRDefault="00083A5E" w:rsidP="00083A5E"/>
    <w:p w14:paraId="1D13C718" w14:textId="77777777" w:rsidR="00083A5E" w:rsidRDefault="00083A5E" w:rsidP="00083A5E">
      <w:r>
        <w:t>&gt; 版本更新历史</w:t>
      </w:r>
    </w:p>
    <w:p w14:paraId="1AC9ADFA" w14:textId="77777777" w:rsidR="00083A5E" w:rsidRDefault="00083A5E" w:rsidP="00083A5E"/>
    <w:p w14:paraId="46240385" w14:textId="77777777" w:rsidR="00083A5E" w:rsidRDefault="00083A5E" w:rsidP="00083A5E">
      <w:r>
        <w:t>&gt; 1.0.0，2020/6/27，文涛，初稿</w:t>
      </w:r>
    </w:p>
    <w:p w14:paraId="6EA7EBE4" w14:textId="77777777" w:rsidR="00083A5E" w:rsidRDefault="00083A5E" w:rsidP="00083A5E"/>
    <w:p w14:paraId="7914ADB5" w14:textId="6F9D7BC8" w:rsidR="00D83D53" w:rsidRDefault="00083A5E" w:rsidP="00083A5E">
      <w:pPr>
        <w:rPr>
          <w:ins w:id="43" w:author="Xi Jiao" w:date="2020-07-17T19:59:00Z"/>
        </w:rPr>
      </w:pPr>
      <w:r>
        <w:t>&gt; 1.0.1，2020/7/13，刘永鑫，LDA/CCA/CPCoA背景介绍</w:t>
      </w:r>
    </w:p>
    <w:p w14:paraId="07A29C8C" w14:textId="77777777" w:rsidR="002B2458" w:rsidRDefault="002B2458" w:rsidP="00083A5E">
      <w:pPr>
        <w:rPr>
          <w:ins w:id="44" w:author="Xi Jiao" w:date="2020-07-17T19:59:00Z"/>
        </w:rPr>
      </w:pPr>
    </w:p>
    <w:p w14:paraId="51095F65" w14:textId="1ED458CE" w:rsidR="002B2458" w:rsidRDefault="002B2458" w:rsidP="002B2458">
      <w:pPr>
        <w:rPr>
          <w:ins w:id="45" w:author="Xi Jiao" w:date="2020-07-17T19:59:00Z"/>
        </w:rPr>
      </w:pPr>
      <w:ins w:id="46" w:author="Xi Jiao" w:date="2020-07-17T19:59:00Z">
        <w:r>
          <w:t>&gt; 1.0.1，2020/7/1</w:t>
        </w:r>
        <w:r>
          <w:rPr>
            <w:rFonts w:hint="eastAsia"/>
          </w:rPr>
          <w:t>7</w:t>
        </w:r>
        <w:r>
          <w:t>，</w:t>
        </w:r>
        <w:r>
          <w:rPr>
            <w:rFonts w:hint="eastAsia"/>
          </w:rPr>
          <w:t>席娇</w:t>
        </w:r>
        <w:r>
          <w:t>，</w:t>
        </w:r>
      </w:ins>
      <w:ins w:id="47" w:author="Xi Jiao" w:date="2020-07-17T20:00:00Z">
        <w:r>
          <w:rPr>
            <w:rFonts w:hint="eastAsia"/>
          </w:rPr>
          <w:t>结构调整，文字修改</w:t>
        </w:r>
      </w:ins>
    </w:p>
    <w:p w14:paraId="5A98CF9A" w14:textId="77777777" w:rsidR="002B2458" w:rsidRDefault="002B2458" w:rsidP="00083A5E"/>
    <w:sectPr w:rsidR="002B245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 w:author="Xi Jiao" w:date="2020-07-17T18:53:00Z" w:initials="XJ">
    <w:p w14:paraId="3D2B81AD" w14:textId="72621B41" w:rsidR="005F1DAE" w:rsidRDefault="005F1DAE">
      <w:pPr>
        <w:pStyle w:val="a4"/>
      </w:pPr>
      <w:r>
        <w:rPr>
          <w:rStyle w:val="a3"/>
        </w:rPr>
        <w:annotationRef/>
      </w:r>
      <w:r>
        <w:rPr>
          <w:rFonts w:hint="eastAsia"/>
        </w:rPr>
        <w:t>想表达什么意思呢？</w:t>
      </w:r>
    </w:p>
  </w:comment>
  <w:comment w:id="21" w:author="Xi Jiao" w:date="2020-07-17T19:17:00Z" w:initials="XJ">
    <w:p w14:paraId="2BD83D32" w14:textId="116ACCCE" w:rsidR="0082015E" w:rsidRDefault="0082015E">
      <w:pPr>
        <w:pStyle w:val="a4"/>
      </w:pPr>
      <w:r>
        <w:rPr>
          <w:rStyle w:val="a3"/>
        </w:rPr>
        <w:annotationRef/>
      </w:r>
      <w:r>
        <w:rPr>
          <w:rFonts w:hint="eastAsia"/>
        </w:rPr>
        <w:t>大部分描述为</w:t>
      </w:r>
      <w:r>
        <w:t>I型</w:t>
      </w:r>
      <w:r>
        <w:rPr>
          <w:rFonts w:hint="eastAsia"/>
        </w:rPr>
        <w:t>标尺或者</w:t>
      </w:r>
      <w:r>
        <w:t>I型</w:t>
      </w:r>
      <w:r>
        <w:rPr>
          <w:rFonts w:hint="eastAsia"/>
        </w:rPr>
        <w:t>标尺缩放，很少直接用</w:t>
      </w:r>
      <w:r>
        <w:t>I型</w:t>
      </w:r>
      <w:r>
        <w:rPr>
          <w:rFonts w:hint="eastAsia"/>
        </w:rPr>
        <w:t>缩放的。我觉得需要修改。</w:t>
      </w:r>
    </w:p>
  </w:comment>
  <w:comment w:id="23" w:author="Xi Jiao" w:date="2020-07-17T19:21:00Z" w:initials="XJ">
    <w:p w14:paraId="6982187B" w14:textId="1D5E98B0" w:rsidR="00CF7283" w:rsidRDefault="00CF7283">
      <w:pPr>
        <w:pStyle w:val="a4"/>
      </w:pPr>
      <w:r>
        <w:rPr>
          <w:rStyle w:val="a3"/>
        </w:rPr>
        <w:annotationRef/>
      </w:r>
      <w:r>
        <w:rPr>
          <w:rFonts w:hint="eastAsia"/>
        </w:rPr>
        <w:t>图片编号有问题，这块应该是图4了。</w:t>
      </w:r>
    </w:p>
  </w:comment>
  <w:comment w:id="33" w:author="Xi Jiao" w:date="2020-07-17T19:32:00Z" w:initials="XJ">
    <w:p w14:paraId="517C8C61" w14:textId="3DE0D1D0" w:rsidR="00077D28" w:rsidRDefault="00077D28">
      <w:pPr>
        <w:pStyle w:val="a4"/>
      </w:pPr>
      <w:r>
        <w:rPr>
          <w:rStyle w:val="a3"/>
        </w:rPr>
        <w:annotationRef/>
      </w:r>
      <w:r>
        <w:rPr>
          <w:rFonts w:hint="eastAsia"/>
        </w:rPr>
        <w:t>给我的文件中，没有example</w:t>
      </w:r>
      <w:r>
        <w:t xml:space="preserve"> </w:t>
      </w:r>
      <w:r>
        <w:rPr>
          <w:rFonts w:hint="eastAsia"/>
        </w:rPr>
        <w:t>1的图片</w:t>
      </w:r>
    </w:p>
  </w:comment>
  <w:comment w:id="38" w:author="Xi Jiao" w:date="2020-07-17T19:35:00Z" w:initials="XJ">
    <w:p w14:paraId="3DA28371" w14:textId="34B1EF1D" w:rsidR="00654ED1" w:rsidRDefault="00654ED1">
      <w:pPr>
        <w:pStyle w:val="a4"/>
      </w:pPr>
      <w:r>
        <w:rPr>
          <w:rStyle w:val="a3"/>
        </w:rPr>
        <w:annotationRef/>
      </w:r>
      <w:r w:rsidR="0078119B">
        <w:rPr>
          <w:rFonts w:hint="eastAsia"/>
        </w:rPr>
        <w:t>我没有看到这张图片。</w:t>
      </w:r>
    </w:p>
  </w:comment>
  <w:comment w:id="41" w:author="Xi Jiao" w:date="2020-07-17T19:50:00Z" w:initials="XJ">
    <w:p w14:paraId="26521C79" w14:textId="28B95D0C" w:rsidR="003E47B2" w:rsidRDefault="003E47B2">
      <w:pPr>
        <w:pStyle w:val="a4"/>
        <w:rPr>
          <w:rFonts w:ascii="PingFangSC-Light" w:hAnsi="PingFangSC-Light" w:hint="eastAsia"/>
          <w:color w:val="333333"/>
          <w:spacing w:val="24"/>
          <w:sz w:val="23"/>
          <w:szCs w:val="23"/>
          <w:shd w:val="clear" w:color="auto" w:fill="FFFFFF"/>
        </w:rPr>
      </w:pPr>
      <w:r>
        <w:rPr>
          <w:rStyle w:val="a3"/>
        </w:rPr>
        <w:annotationRef/>
      </w:r>
      <w:r>
        <w:rPr>
          <w:rFonts w:hint="eastAsia"/>
        </w:rPr>
        <w:t>示例这块，我觉得不应该只放关注</w:t>
      </w:r>
      <w:r>
        <w:t>第一轴和第二轴</w:t>
      </w:r>
      <w:r>
        <w:rPr>
          <w:rFonts w:hint="eastAsia"/>
        </w:rPr>
        <w:t>解释变量的文章，还可以加上</w:t>
      </w:r>
      <w:r w:rsidR="002B2458">
        <w:rPr>
          <w:rFonts w:hint="eastAsia"/>
        </w:rPr>
        <w:t xml:space="preserve">这篇文章：【 </w:t>
      </w:r>
      <w:r w:rsidR="00A03775">
        <w:rPr>
          <w:rFonts w:ascii="PingFangSC-Light" w:hAnsi="PingFangSC-Light"/>
          <w:color w:val="333333"/>
          <w:spacing w:val="24"/>
          <w:sz w:val="23"/>
          <w:szCs w:val="23"/>
          <w:shd w:val="clear" w:color="auto" w:fill="FFFFFF"/>
        </w:rPr>
        <w:t xml:space="preserve">Zhang, J., Zhang, N., Liu, Y.X., Zhang, X., Hu, B., Qin, Y., Xu, H., Wang, H., Guo, X., Qian, J., et al. (2018). Root microbiota shift in rice correlates with resident time in the field and developmental stage. Sci China Life Sci 61, </w:t>
      </w:r>
      <w:hyperlink r:id="rId1" w:history="1">
        <w:r w:rsidR="002B2458" w:rsidRPr="004B2A17">
          <w:rPr>
            <w:rStyle w:val="aa"/>
            <w:rFonts w:ascii="PingFangSC-Light" w:hAnsi="PingFangSC-Light"/>
            <w:spacing w:val="24"/>
            <w:sz w:val="23"/>
            <w:szCs w:val="23"/>
            <w:shd w:val="clear" w:color="auto" w:fill="FFFFFF"/>
          </w:rPr>
          <w:t>https://doi.org/10.1007/s11427-018-9284-4</w:t>
        </w:r>
        <w:r w:rsidR="002B2458" w:rsidRPr="004B2A17">
          <w:rPr>
            <w:rStyle w:val="aa"/>
            <w:rFonts w:ascii="PingFangSC-Light" w:hAnsi="PingFangSC-Light"/>
            <w:spacing w:val="24"/>
            <w:sz w:val="23"/>
            <w:szCs w:val="23"/>
            <w:shd w:val="clear" w:color="auto" w:fill="FFFFFF"/>
          </w:rPr>
          <w:t>】</w:t>
        </w:r>
      </w:hyperlink>
      <w:r w:rsidR="007F2D0F">
        <w:rPr>
          <w:rStyle w:val="aa"/>
          <w:rFonts w:ascii="PingFangSC-Light" w:hAnsi="PingFangSC-Light"/>
          <w:spacing w:val="24"/>
          <w:sz w:val="23"/>
          <w:szCs w:val="23"/>
          <w:shd w:val="clear" w:color="auto" w:fill="FFFFFF"/>
        </w:rPr>
        <w:t xml:space="preserve"> </w:t>
      </w:r>
      <w:r w:rsidR="007F2D0F">
        <w:rPr>
          <w:noProof/>
        </w:rPr>
        <w:drawing>
          <wp:inline distT="0" distB="0" distL="0" distR="0" wp14:anchorId="6A3350A0" wp14:editId="13066C42">
            <wp:extent cx="2078565" cy="582295"/>
            <wp:effectExtent l="0" t="0" r="0" b="8255"/>
            <wp:docPr id="6" name="Picture" descr="image"/>
            <wp:cNvGraphicFramePr/>
            <a:graphic xmlns:a="http://schemas.openxmlformats.org/drawingml/2006/main">
              <a:graphicData uri="http://schemas.openxmlformats.org/drawingml/2006/picture">
                <pic:pic xmlns:pic="http://schemas.openxmlformats.org/drawingml/2006/picture">
                  <pic:nvPicPr>
                    <pic:cNvPr id="0" name="Picture" descr="http://210.75.224.110/github/MicrobiomeStatPlot/221BetaPCoA/e2.SCLS2018.jpg"/>
                    <pic:cNvPicPr>
                      <a:picLocks noChangeAspect="1" noChangeArrowheads="1"/>
                    </pic:cNvPicPr>
                  </pic:nvPicPr>
                  <pic:blipFill>
                    <a:blip r:embed="rId2"/>
                    <a:stretch>
                      <a:fillRect/>
                    </a:stretch>
                  </pic:blipFill>
                  <pic:spPr bwMode="auto">
                    <a:xfrm>
                      <a:off x="0" y="0"/>
                      <a:ext cx="2136728" cy="598589"/>
                    </a:xfrm>
                    <a:prstGeom prst="rect">
                      <a:avLst/>
                    </a:prstGeom>
                    <a:noFill/>
                    <a:ln w="9525">
                      <a:noFill/>
                      <a:headEnd/>
                      <a:tailEnd/>
                    </a:ln>
                  </pic:spPr>
                </pic:pic>
              </a:graphicData>
            </a:graphic>
          </wp:inline>
        </w:drawing>
      </w:r>
    </w:p>
    <w:p w14:paraId="794E5182" w14:textId="70278FF7" w:rsidR="002B2458" w:rsidRDefault="002B2458">
      <w:pPr>
        <w:pStyle w:val="a4"/>
      </w:pPr>
      <w:r>
        <w:rPr>
          <w:rFonts w:ascii="PingFangSC-Light" w:hAnsi="PingFangSC-Light" w:hint="eastAsia"/>
          <w:color w:val="333333"/>
          <w:spacing w:val="24"/>
          <w:sz w:val="23"/>
          <w:szCs w:val="23"/>
          <w:shd w:val="clear" w:color="auto" w:fill="FFFFFF"/>
        </w:rPr>
        <w:t>里面有一张</w:t>
      </w:r>
      <w:r>
        <w:rPr>
          <w:rFonts w:ascii="PingFangSC-Light" w:hAnsi="PingFangSC-Light"/>
          <w:color w:val="333333"/>
          <w:spacing w:val="24"/>
          <w:sz w:val="23"/>
          <w:szCs w:val="23"/>
          <w:shd w:val="clear" w:color="auto" w:fill="FFFFFF"/>
        </w:rPr>
        <w:t>P</w:t>
      </w:r>
      <w:r>
        <w:rPr>
          <w:rFonts w:ascii="PingFangSC-Light" w:hAnsi="PingFangSC-Light" w:hint="eastAsia"/>
          <w:color w:val="333333"/>
          <w:spacing w:val="24"/>
          <w:sz w:val="23"/>
          <w:szCs w:val="23"/>
          <w:shd w:val="clear" w:color="auto" w:fill="FFFFFF"/>
        </w:rPr>
        <w:t>co</w:t>
      </w:r>
      <w:r>
        <w:rPr>
          <w:rFonts w:ascii="PingFangSC-Light" w:hAnsi="PingFangSC-Light"/>
          <w:color w:val="333333"/>
          <w:spacing w:val="24"/>
          <w:sz w:val="23"/>
          <w:szCs w:val="23"/>
          <w:shd w:val="clear" w:color="auto" w:fill="FFFFFF"/>
        </w:rPr>
        <w:t>A</w:t>
      </w:r>
      <w:r>
        <w:rPr>
          <w:rFonts w:ascii="PingFangSC-Light" w:hAnsi="PingFangSC-Light" w:hint="eastAsia"/>
          <w:color w:val="333333"/>
          <w:spacing w:val="24"/>
          <w:sz w:val="23"/>
          <w:szCs w:val="23"/>
          <w:shd w:val="clear" w:color="auto" w:fill="FFFFFF"/>
        </w:rPr>
        <w:t>分析图，分别从</w:t>
      </w:r>
      <w:r>
        <w:rPr>
          <w:rFonts w:ascii="PingFangSC-Light" w:hAnsi="PingFangSC-Light"/>
          <w:color w:val="333333"/>
          <w:spacing w:val="24"/>
          <w:sz w:val="23"/>
          <w:szCs w:val="23"/>
          <w:shd w:val="clear" w:color="auto" w:fill="FFFFFF"/>
        </w:rPr>
        <w:t>PCoA 1/2</w:t>
      </w:r>
      <w:r>
        <w:rPr>
          <w:rFonts w:ascii="PingFangSC-Light" w:hAnsi="PingFangSC-Light"/>
          <w:color w:val="333333"/>
          <w:spacing w:val="24"/>
          <w:sz w:val="23"/>
          <w:szCs w:val="23"/>
          <w:shd w:val="clear" w:color="auto" w:fill="FFFFFF"/>
        </w:rPr>
        <w:t>轴</w:t>
      </w:r>
      <w:r>
        <w:rPr>
          <w:rFonts w:ascii="PingFangSC-Light" w:hAnsi="PingFangSC-Light" w:hint="eastAsia"/>
          <w:color w:val="333333"/>
          <w:spacing w:val="24"/>
          <w:sz w:val="23"/>
          <w:szCs w:val="23"/>
          <w:shd w:val="clear" w:color="auto" w:fill="FFFFFF"/>
        </w:rPr>
        <w:t>和</w:t>
      </w:r>
      <w:r>
        <w:rPr>
          <w:rFonts w:ascii="PingFangSC-Light" w:hAnsi="PingFangSC-Light"/>
          <w:color w:val="333333"/>
          <w:spacing w:val="24"/>
          <w:sz w:val="23"/>
          <w:szCs w:val="23"/>
          <w:shd w:val="clear" w:color="auto" w:fill="FFFFFF"/>
        </w:rPr>
        <w:t>PCoA 1/</w:t>
      </w:r>
      <w:r>
        <w:rPr>
          <w:rFonts w:ascii="PingFangSC-Light" w:hAnsi="PingFangSC-Light" w:hint="eastAsia"/>
          <w:color w:val="333333"/>
          <w:spacing w:val="24"/>
          <w:sz w:val="23"/>
          <w:szCs w:val="23"/>
          <w:shd w:val="clear" w:color="auto" w:fill="FFFFFF"/>
        </w:rPr>
        <w:t>3</w:t>
      </w:r>
      <w:r>
        <w:rPr>
          <w:rFonts w:ascii="PingFangSC-Light" w:hAnsi="PingFangSC-Light"/>
          <w:color w:val="333333"/>
          <w:spacing w:val="24"/>
          <w:sz w:val="23"/>
          <w:szCs w:val="23"/>
          <w:shd w:val="clear" w:color="auto" w:fill="FFFFFF"/>
        </w:rPr>
        <w:t>轴</w:t>
      </w:r>
      <w:r>
        <w:rPr>
          <w:rFonts w:ascii="PingFangSC-Light" w:hAnsi="PingFangSC-Light" w:hint="eastAsia"/>
          <w:color w:val="333333"/>
          <w:spacing w:val="24"/>
          <w:sz w:val="23"/>
          <w:szCs w:val="23"/>
          <w:shd w:val="clear" w:color="auto" w:fill="FFFFFF"/>
        </w:rPr>
        <w:t>对变量进行解释，这样也可以告诉读者，分析不仅仅局限于只关注</w:t>
      </w:r>
      <w:r>
        <w:rPr>
          <w:rFonts w:ascii="PingFangSC-Light" w:hAnsi="PingFangSC-Light" w:hint="eastAsia"/>
          <w:color w:val="333333"/>
          <w:spacing w:val="24"/>
          <w:sz w:val="23"/>
          <w:szCs w:val="23"/>
          <w:shd w:val="clear" w:color="auto" w:fill="FFFFFF"/>
        </w:rPr>
        <w:t>1</w:t>
      </w:r>
      <w:r>
        <w:rPr>
          <w:rFonts w:ascii="PingFangSC-Light" w:hAnsi="PingFangSC-Light"/>
          <w:color w:val="333333"/>
          <w:spacing w:val="24"/>
          <w:sz w:val="23"/>
          <w:szCs w:val="23"/>
          <w:shd w:val="clear" w:color="auto" w:fill="FFFFFF"/>
        </w:rPr>
        <w:t xml:space="preserve"> </w:t>
      </w:r>
      <w:r>
        <w:rPr>
          <w:rFonts w:ascii="PingFangSC-Light" w:hAnsi="PingFangSC-Light" w:hint="eastAsia"/>
          <w:color w:val="333333"/>
          <w:spacing w:val="24"/>
          <w:sz w:val="23"/>
          <w:szCs w:val="23"/>
          <w:shd w:val="clear" w:color="auto" w:fill="FFFFFF"/>
        </w:rPr>
        <w:t>2</w:t>
      </w:r>
      <w:r>
        <w:rPr>
          <w:rFonts w:ascii="PingFangSC-Light" w:hAnsi="PingFangSC-Light" w:hint="eastAsia"/>
          <w:color w:val="333333"/>
          <w:spacing w:val="24"/>
          <w:sz w:val="23"/>
          <w:szCs w:val="23"/>
          <w:shd w:val="clear" w:color="auto" w:fill="FFFFFF"/>
        </w:rPr>
        <w:t>轴的变化。</w:t>
      </w:r>
    </w:p>
  </w:comment>
  <w:comment w:id="42" w:author="Xi Jiao" w:date="2020-07-17T19:48:00Z" w:initials="XJ">
    <w:p w14:paraId="42C4469D" w14:textId="5ADD5D3A" w:rsidR="00E43F25" w:rsidRDefault="00E43F25">
      <w:pPr>
        <w:pStyle w:val="a4"/>
      </w:pPr>
      <w:r>
        <w:rPr>
          <w:rStyle w:val="a3"/>
        </w:rPr>
        <w:annotationRef/>
      </w:r>
      <w:r>
        <w:rPr>
          <w:rFonts w:hint="eastAsia"/>
        </w:rPr>
        <w:t>这一块内容考虑放在背景</w:t>
      </w:r>
      <w:r w:rsidR="003E47B2">
        <w:rPr>
          <w:rFonts w:hint="eastAsia"/>
        </w:rPr>
        <w:t>介绍</w:t>
      </w:r>
      <w:r>
        <w:rPr>
          <w:rFonts w:hint="eastAsia"/>
        </w:rPr>
        <w:t>那块，更合</w:t>
      </w:r>
      <w:r w:rsidR="003E47B2">
        <w:rPr>
          <w:rFonts w:hint="eastAsia"/>
        </w:rPr>
        <w:t>适</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D2B81AD" w15:done="0"/>
  <w15:commentEx w15:paraId="2BD83D32" w15:done="0"/>
  <w15:commentEx w15:paraId="6982187B" w15:done="0"/>
  <w15:commentEx w15:paraId="517C8C61" w15:done="0"/>
  <w15:commentEx w15:paraId="3DA28371" w15:done="0"/>
  <w15:commentEx w15:paraId="794E5182" w15:done="0"/>
  <w15:commentEx w15:paraId="42C4469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C7221" w16cex:dateUtc="2020-07-17T10:53:00Z"/>
  <w16cex:commentExtensible w16cex:durableId="22BC77D2" w16cex:dateUtc="2020-07-17T11:17:00Z"/>
  <w16cex:commentExtensible w16cex:durableId="22BC78CC" w16cex:dateUtc="2020-07-17T11:21:00Z"/>
  <w16cex:commentExtensible w16cex:durableId="22BC7B63" w16cex:dateUtc="2020-07-17T11:32:00Z"/>
  <w16cex:commentExtensible w16cex:durableId="22BC7C01" w16cex:dateUtc="2020-07-17T11:35:00Z"/>
  <w16cex:commentExtensible w16cex:durableId="22BC7F74" w16cex:dateUtc="2020-07-17T11:50:00Z"/>
  <w16cex:commentExtensible w16cex:durableId="22BC7F0C" w16cex:dateUtc="2020-07-17T11: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D2B81AD" w16cid:durableId="22BC7221"/>
  <w16cid:commentId w16cid:paraId="2BD83D32" w16cid:durableId="22BC77D2"/>
  <w16cid:commentId w16cid:paraId="6982187B" w16cid:durableId="22BC78CC"/>
  <w16cid:commentId w16cid:paraId="517C8C61" w16cid:durableId="22BC7B63"/>
  <w16cid:commentId w16cid:paraId="3DA28371" w16cid:durableId="22BC7C01"/>
  <w16cid:commentId w16cid:paraId="794E5182" w16cid:durableId="22BC7F74"/>
  <w16cid:commentId w16cid:paraId="42C4469D" w16cid:durableId="22BC7F0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 w:name="PingFangSC-Ligh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Xi Jiao">
    <w15:presenceInfo w15:providerId="Windows Live" w15:userId="614997edaeb68a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6A9"/>
    <w:rsid w:val="00077D28"/>
    <w:rsid w:val="00083A5E"/>
    <w:rsid w:val="00132B5A"/>
    <w:rsid w:val="00135D9C"/>
    <w:rsid w:val="002B2458"/>
    <w:rsid w:val="003E47B2"/>
    <w:rsid w:val="005856A9"/>
    <w:rsid w:val="005D10D7"/>
    <w:rsid w:val="005E521F"/>
    <w:rsid w:val="005F1DAE"/>
    <w:rsid w:val="00654ED1"/>
    <w:rsid w:val="0078119B"/>
    <w:rsid w:val="007F2D0F"/>
    <w:rsid w:val="0082015E"/>
    <w:rsid w:val="009D1495"/>
    <w:rsid w:val="00A03775"/>
    <w:rsid w:val="00AF34C7"/>
    <w:rsid w:val="00CF7283"/>
    <w:rsid w:val="00D83D53"/>
    <w:rsid w:val="00E43F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D9CB2"/>
  <w15:chartTrackingRefBased/>
  <w15:docId w15:val="{A9459E9C-F54D-4954-9DFD-2B415EC30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5F1DAE"/>
    <w:rPr>
      <w:sz w:val="21"/>
      <w:szCs w:val="21"/>
    </w:rPr>
  </w:style>
  <w:style w:type="paragraph" w:styleId="a4">
    <w:name w:val="annotation text"/>
    <w:basedOn w:val="a"/>
    <w:link w:val="a5"/>
    <w:uiPriority w:val="99"/>
    <w:semiHidden/>
    <w:unhideWhenUsed/>
    <w:rsid w:val="005F1DAE"/>
    <w:pPr>
      <w:jc w:val="left"/>
    </w:pPr>
  </w:style>
  <w:style w:type="character" w:customStyle="1" w:styleId="a5">
    <w:name w:val="批注文字 字符"/>
    <w:basedOn w:val="a0"/>
    <w:link w:val="a4"/>
    <w:uiPriority w:val="99"/>
    <w:semiHidden/>
    <w:rsid w:val="005F1DAE"/>
  </w:style>
  <w:style w:type="paragraph" w:styleId="a6">
    <w:name w:val="annotation subject"/>
    <w:basedOn w:val="a4"/>
    <w:next w:val="a4"/>
    <w:link w:val="a7"/>
    <w:uiPriority w:val="99"/>
    <w:semiHidden/>
    <w:unhideWhenUsed/>
    <w:rsid w:val="005F1DAE"/>
    <w:rPr>
      <w:b/>
      <w:bCs/>
    </w:rPr>
  </w:style>
  <w:style w:type="character" w:customStyle="1" w:styleId="a7">
    <w:name w:val="批注主题 字符"/>
    <w:basedOn w:val="a5"/>
    <w:link w:val="a6"/>
    <w:uiPriority w:val="99"/>
    <w:semiHidden/>
    <w:rsid w:val="005F1DAE"/>
    <w:rPr>
      <w:b/>
      <w:bCs/>
    </w:rPr>
  </w:style>
  <w:style w:type="paragraph" w:styleId="a8">
    <w:name w:val="Balloon Text"/>
    <w:basedOn w:val="a"/>
    <w:link w:val="a9"/>
    <w:uiPriority w:val="99"/>
    <w:semiHidden/>
    <w:unhideWhenUsed/>
    <w:rsid w:val="005F1DAE"/>
    <w:rPr>
      <w:sz w:val="18"/>
      <w:szCs w:val="18"/>
    </w:rPr>
  </w:style>
  <w:style w:type="character" w:customStyle="1" w:styleId="a9">
    <w:name w:val="批注框文本 字符"/>
    <w:basedOn w:val="a0"/>
    <w:link w:val="a8"/>
    <w:uiPriority w:val="99"/>
    <w:semiHidden/>
    <w:rsid w:val="005F1DAE"/>
    <w:rPr>
      <w:sz w:val="18"/>
      <w:szCs w:val="18"/>
    </w:rPr>
  </w:style>
  <w:style w:type="character" w:styleId="aa">
    <w:name w:val="Hyperlink"/>
    <w:basedOn w:val="a0"/>
    <w:uiPriority w:val="99"/>
    <w:unhideWhenUsed/>
    <w:rsid w:val="002B2458"/>
    <w:rPr>
      <w:color w:val="0563C1" w:themeColor="hyperlink"/>
      <w:u w:val="single"/>
    </w:rPr>
  </w:style>
  <w:style w:type="character" w:styleId="ab">
    <w:name w:val="Unresolved Mention"/>
    <w:basedOn w:val="a0"/>
    <w:uiPriority w:val="99"/>
    <w:semiHidden/>
    <w:unhideWhenUsed/>
    <w:rsid w:val="002B24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comments.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doi.org/10.1007/s11427-018-9284-4&#12305;" TargetMode="External"/></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1958</Words>
  <Characters>11163</Characters>
  <Application>Microsoft Office Word</Application>
  <DocSecurity>0</DocSecurity>
  <Lines>93</Lines>
  <Paragraphs>26</Paragraphs>
  <ScaleCrop>false</ScaleCrop>
  <Company/>
  <LinksUpToDate>false</LinksUpToDate>
  <CharactersWithSpaces>13095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Jiao</dc:creator>
  <cp:keywords/>
  <dc:description/>
  <cp:lastModifiedBy>Xi Jiao</cp:lastModifiedBy>
  <cp:revision>3</cp:revision>
  <dcterms:created xsi:type="dcterms:W3CDTF">2020-07-17T10:47:00Z</dcterms:created>
  <dcterms:modified xsi:type="dcterms:W3CDTF">2020-07-17T12:02:00Z</dcterms:modified>
</cp:coreProperties>
</file>